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7D8E" w:rsidRDefault="005B7D8E" w:rsidP="005B7D8E">
      <w:pPr>
        <w:pStyle w:val="Title"/>
      </w:pPr>
      <w:r>
        <w:t>Sleep duration and quality as mediators of socioeconomic disparities in inflammatory burden</w:t>
      </w:r>
    </w:p>
    <w:p w:rsidR="005B7D8E" w:rsidRDefault="005B7D8E" w:rsidP="005B7D8E">
      <w:proofErr w:type="gramStart"/>
      <w:r>
        <w:t>Renson, A.</w:t>
      </w:r>
      <w:proofErr w:type="gramEnd"/>
    </w:p>
    <w:p w:rsidR="00792227" w:rsidRDefault="00792227" w:rsidP="00E22EF9">
      <w:pPr>
        <w:pStyle w:val="Heading1"/>
      </w:pPr>
      <w:r>
        <w:t>Introduction</w:t>
      </w:r>
    </w:p>
    <w:p w:rsidR="00792227" w:rsidRDefault="00792227" w:rsidP="00792227">
      <w:r>
        <w:t>Sleep deficiency, which includes insufficient a</w:t>
      </w:r>
      <w:bookmarkStart w:id="0" w:name="_GoBack"/>
      <w:bookmarkEnd w:id="0"/>
      <w:r>
        <w:t>nd poor quality sleep, represents a growing public health problem in the United States. Nearly 30% of adults in the U.S. report sleeping 6 or fewer hours per night</w:t>
      </w:r>
      <w:r w:rsidRPr="00C503CF">
        <w:t>,</w:t>
      </w:r>
      <w:r w:rsidR="00C503CF" w:rsidRPr="00C503CF">
        <w:fldChar w:fldCharType="begin"/>
      </w:r>
      <w:r w:rsidR="00C503CF" w:rsidRPr="00C503CF">
        <w:instrText xml:space="preserve"> ADDIN EN.CITE &lt;EndNote&gt;&lt;Cite&gt;&lt;Author&gt;Ram&lt;/Author&gt;&lt;Year&gt;2010&lt;/Year&gt;&lt;RecNum&gt;116&lt;/RecNum&gt;&lt;DisplayText&gt;&lt;style face="superscript"&gt;1&lt;/style&gt;&lt;/DisplayText&gt;&lt;record&gt;&lt;rec-number&gt;116&lt;/rec-number&gt;&lt;foreign-keys&gt;&lt;key app="EN" db-id="2s5fsavwbav05ue99avps9aiwwasstve9w0x" timestamp="1490316498"&gt;116&lt;/key&gt;&lt;/foreign-keys&gt;&lt;ref-type name="Journal Article"&gt;17&lt;/ref-type&gt;&lt;contributors&gt;&lt;authors&gt;&lt;author&gt;Ram, Saravanan&lt;/author&gt;&lt;author&gt;Seirawan, Hazem&lt;/author&gt;&lt;author&gt;Kumar, Satish KS&lt;/author&gt;&lt;author&gt;Clark, Glenn T&lt;/author&gt;&lt;/authors&gt;&lt;/contributors&gt;&lt;titles&gt;&lt;title&gt;Prevalence and impact of sleep disorders and sleep habits in the United States&lt;/title&gt;&lt;secondary-title&gt;Sleep and Breathing&lt;/secondary-title&gt;&lt;/titles&gt;&lt;periodical&gt;&lt;full-title&gt;Sleep and Breathing&lt;/full-title&gt;&lt;/periodical&gt;&lt;pages&gt;63-70&lt;/pages&gt;&lt;volume&gt;14&lt;/volume&gt;&lt;number&gt;1&lt;/number&gt;&lt;dates&gt;&lt;year&gt;2010&lt;/year&gt;&lt;/dates&gt;&lt;isbn&gt;1520-9512&lt;/isbn&gt;&lt;urls&gt;&lt;/urls&gt;&lt;/record&gt;&lt;/Cite&gt;&lt;/EndNote&gt;</w:instrText>
      </w:r>
      <w:r w:rsidR="00C503CF" w:rsidRPr="00C503CF">
        <w:fldChar w:fldCharType="separate"/>
      </w:r>
      <w:r w:rsidR="00C503CF" w:rsidRPr="00C503CF">
        <w:rPr>
          <w:noProof/>
          <w:vertAlign w:val="superscript"/>
        </w:rPr>
        <w:t>1</w:t>
      </w:r>
      <w:r w:rsidR="00C503CF" w:rsidRPr="00C503CF">
        <w:fldChar w:fldCharType="end"/>
      </w:r>
      <w:r>
        <w:t xml:space="preserve"> 20% report excessive daytime sleepiness, and 20-3</w:t>
      </w:r>
      <w:r w:rsidR="00C503CF">
        <w:t>0% experience insomnia symptoms</w:t>
      </w:r>
      <w:r w:rsidRPr="00C503CF">
        <w:t>.</w:t>
      </w:r>
      <w:r w:rsidR="00C503CF" w:rsidRPr="00C503CF">
        <w:fldChar w:fldCharType="begin"/>
      </w:r>
      <w:r w:rsidR="00C503CF" w:rsidRPr="00C503CF">
        <w:instrText xml:space="preserve"> ADDIN EN.CITE &lt;EndNote&gt;&lt;Cite&gt;&lt;Author&gt;Roth&lt;/Author&gt;&lt;Year&gt;2007&lt;/Year&gt;&lt;RecNum&gt;115&lt;/RecNum&gt;&lt;DisplayText&gt;&lt;style face="superscript"&gt;2&lt;/style&gt;&lt;/DisplayText&gt;&lt;record&gt;&lt;rec-number&gt;115&lt;/rec-number&gt;&lt;foreign-keys&gt;&lt;key app="EN" db-id="2s5fsavwbav05ue99avps9aiwwasstve9w0x" timestamp="1490316470"&gt;115&lt;/key&gt;&lt;/foreign-keys&gt;&lt;ref-type name="Journal Article"&gt;17&lt;/ref-type&gt;&lt;contributors&gt;&lt;authors&gt;&lt;author&gt;Roth, Thomas&lt;/author&gt;&lt;/authors&gt;&lt;/contributors&gt;&lt;titles&gt;&lt;title&gt;Insomnia: definition, prevalence, etiology, and consequences&lt;/title&gt;&lt;secondary-title&gt;Journal of clinical sleep medicine: JCSM: official publication of the American Academy of Sleep Medicine&lt;/secondary-title&gt;&lt;/titles&gt;&lt;periodical&gt;&lt;full-title&gt;Journal of clinical sleep medicine: JCSM: official publication of the American Academy of Sleep Medicine&lt;/full-title&gt;&lt;/periodical&gt;&lt;pages&gt;S7&lt;/pages&gt;&lt;volume&gt;3&lt;/volume&gt;&lt;number&gt;5 Suppl&lt;/number&gt;&lt;dates&gt;&lt;year&gt;2007&lt;/year&gt;&lt;/dates&gt;&lt;urls&gt;&lt;/urls&gt;&lt;/record&gt;&lt;/Cite&gt;&lt;/EndNote&gt;</w:instrText>
      </w:r>
      <w:r w:rsidR="00C503CF" w:rsidRPr="00C503CF">
        <w:fldChar w:fldCharType="separate"/>
      </w:r>
      <w:r w:rsidR="00C503CF" w:rsidRPr="00C503CF">
        <w:rPr>
          <w:noProof/>
          <w:vertAlign w:val="superscript"/>
        </w:rPr>
        <w:t>2</w:t>
      </w:r>
      <w:r w:rsidR="00C503CF" w:rsidRPr="00C503CF">
        <w:fldChar w:fldCharType="end"/>
      </w:r>
      <w:r>
        <w:t xml:space="preserve"> A growing body of literature links</w:t>
      </w:r>
      <w:r w:rsidR="00BF10D6">
        <w:t xml:space="preserve"> poor</w:t>
      </w:r>
      <w:r>
        <w:t xml:space="preserve"> sleep duration and quality to a number of health outcomes, including all-cause mortality</w:t>
      </w:r>
      <w:r w:rsidR="002068F3">
        <w:t>,</w:t>
      </w:r>
      <w:r w:rsidR="00500835">
        <w:fldChar w:fldCharType="begin"/>
      </w:r>
      <w:r w:rsidR="00C503CF">
        <w:instrText xml:space="preserve"> ADDIN EN.CITE &lt;EndNote&gt;&lt;Cite&gt;&lt;Author&gt;Gallicchio&lt;/Author&gt;&lt;Year&gt;2009&lt;/Year&gt;&lt;RecNum&gt;100&lt;/RecNum&gt;&lt;DisplayText&gt;&lt;style face="superscript"&gt;3,4&lt;/style&gt;&lt;/DisplayText&gt;&lt;record&gt;&lt;rec-number&gt;100&lt;/rec-number&gt;&lt;foreign-keys&gt;&lt;key app="EN" db-id="2s5fsavwbav05ue99avps9aiwwasstve9w0x" timestamp="1490314638"&gt;100&lt;/key&gt;&lt;/foreign-keys&gt;&lt;ref-type name="Journal Article"&gt;17&lt;/ref-type&gt;&lt;contributors&gt;&lt;authors&gt;&lt;author&gt;Gallicchio, Lisa&lt;/author&gt;&lt;author&gt;Kalesan, Bindu&lt;/author&gt;&lt;/authors&gt;&lt;/contributors&gt;&lt;titles&gt;&lt;title&gt;Sleep duration and mortality: a systematic review and meta‐analysis&lt;/title&gt;&lt;secondary-title&gt;Journal of sleep research&lt;/secondary-title&gt;&lt;/titles&gt;&lt;periodical&gt;&lt;full-title&gt;Journal of sleep research&lt;/full-title&gt;&lt;/periodical&gt;&lt;pages&gt;148-158&lt;/pages&gt;&lt;volume&gt;18&lt;/volume&gt;&lt;number&gt;2&lt;/number&gt;&lt;dates&gt;&lt;year&gt;2009&lt;/year&gt;&lt;/dates&gt;&lt;isbn&gt;1365-2869&lt;/isbn&gt;&lt;urls&gt;&lt;/urls&gt;&lt;/record&gt;&lt;/Cite&gt;&lt;Cite&gt;&lt;Author&gt;Cappuccio&lt;/Author&gt;&lt;Year&gt;2010&lt;/Year&gt;&lt;RecNum&gt;103&lt;/RecNum&gt;&lt;record&gt;&lt;rec-number&gt;103&lt;/rec-number&gt;&lt;foreign-keys&gt;&lt;key app="EN" db-id="2s5fsavwbav05ue99avps9aiwwasstve9w0x" timestamp="1490314641"&gt;103&lt;/key&gt;&lt;/foreign-keys&gt;&lt;ref-type name="Journal Article"&gt;17&lt;/ref-type&gt;&lt;contributors&gt;&lt;authors&gt;&lt;author&gt;Cappuccio, Francesco P&lt;/author&gt;&lt;author&gt;D&amp;apos;Elia, Lanfranco&lt;/author&gt;&lt;author&gt;Strazzullo, Pasquale&lt;/author&gt;&lt;author&gt;Miller, Michelle A&lt;/author&gt;&lt;/authors&gt;&lt;/contributors&gt;&lt;titles&gt;&lt;title&gt;Sleep duration and all-cause mortality: a systematic review and meta-analysis of prospective studies&lt;/title&gt;&lt;secondary-title&gt;Sleep&lt;/secondary-title&gt;&lt;/titles&gt;&lt;periodical&gt;&lt;full-title&gt;Sleep&lt;/full-title&gt;&lt;/periodical&gt;&lt;pages&gt;585&lt;/pages&gt;&lt;volume&gt;33&lt;/volume&gt;&lt;number&gt;5&lt;/number&gt;&lt;dates&gt;&lt;year&gt;2010&lt;/year&gt;&lt;/dates&gt;&lt;urls&gt;&lt;/urls&gt;&lt;/record&gt;&lt;/Cite&gt;&lt;/EndNote&gt;</w:instrText>
      </w:r>
      <w:r w:rsidR="00500835">
        <w:fldChar w:fldCharType="separate"/>
      </w:r>
      <w:r w:rsidR="00C503CF" w:rsidRPr="00C503CF">
        <w:rPr>
          <w:noProof/>
          <w:vertAlign w:val="superscript"/>
        </w:rPr>
        <w:t>3,4</w:t>
      </w:r>
      <w:r w:rsidR="00500835">
        <w:fldChar w:fldCharType="end"/>
      </w:r>
      <w:r>
        <w:t xml:space="preserve"> as well as incidence of type 2 diabetes</w:t>
      </w:r>
      <w:r w:rsidR="002068F3">
        <w:t>,</w:t>
      </w:r>
      <w:r w:rsidR="002068F3">
        <w:fldChar w:fldCharType="begin"/>
      </w:r>
      <w:r w:rsidR="00C503CF">
        <w:instrText xml:space="preserve"> ADDIN EN.CITE &lt;EndNote&gt;&lt;Cite&gt;&lt;Author&gt;Cappuccio&lt;/Author&gt;&lt;Year&gt;2010&lt;/Year&gt;&lt;RecNum&gt;104&lt;/RecNum&gt;&lt;DisplayText&gt;&lt;style face="superscript"&gt;5,6&lt;/style&gt;&lt;/DisplayText&gt;&lt;record&gt;&lt;rec-number&gt;104&lt;/rec-number&gt;&lt;foreign-keys&gt;&lt;key app="EN" db-id="2s5fsavwbav05ue99avps9aiwwasstve9w0x" timestamp="1490314642"&gt;104&lt;/key&gt;&lt;/foreign-keys&gt;&lt;ref-type name="Journal Article"&gt;17&lt;/ref-type&gt;&lt;contributors&gt;&lt;authors&gt;&lt;author&gt;Cappuccio, Francesco P&lt;/author&gt;&lt;author&gt;D&amp;apos;elia, Lanfranco&lt;/author&gt;&lt;author&gt;Strazzullo, Pasquale&lt;/author&gt;&lt;author&gt;Miller, Michelle A&lt;/author&gt;&lt;/authors&gt;&lt;/contributors&gt;&lt;titles&gt;&lt;title&gt;Quantity and quality of sleep and incidence of type 2 diabetes&lt;/title&gt;&lt;secondary-title&gt;Diabetes care&lt;/secondary-title&gt;&lt;/titles&gt;&lt;periodical&gt;&lt;full-title&gt;Diabetes care&lt;/full-title&gt;&lt;/periodical&gt;&lt;pages&gt;414-420&lt;/pages&gt;&lt;volume&gt;33&lt;/volume&gt;&lt;number&gt;2&lt;/number&gt;&lt;dates&gt;&lt;year&gt;2010&lt;/year&gt;&lt;/dates&gt;&lt;isbn&gt;0149-5992&lt;/isbn&gt;&lt;urls&gt;&lt;/urls&gt;&lt;/record&gt;&lt;/Cite&gt;&lt;Cite&gt;&lt;Author&gt;Ayas&lt;/Author&gt;&lt;Year&gt;2003&lt;/Year&gt;&lt;RecNum&gt;69&lt;/RecNum&gt;&lt;record&gt;&lt;rec-number&gt;69&lt;/rec-number&gt;&lt;foreign-keys&gt;&lt;key app="EN" db-id="2s5fsavwbav05ue99avps9aiwwasstve9w0x" timestamp="1490313603"&gt;69&lt;/key&gt;&lt;/foreign-keys&gt;&lt;ref-type name="Journal Article"&gt;17&lt;/ref-type&gt;&lt;contributors&gt;&lt;authors&gt;&lt;author&gt;Ayas, Najib T&lt;/author&gt;&lt;author&gt;White, David P&lt;/author&gt;&lt;author&gt;Al-Delaimy, Wael K&lt;/author&gt;&lt;author&gt;Manson, JoAnn E&lt;/author&gt;&lt;author&gt;Stampfer, Meir J&lt;/author&gt;&lt;author&gt;Speizer, Frank E&lt;/author&gt;&lt;author&gt;Patel, Sanjay&lt;/author&gt;&lt;author&gt;Hu, Frank B&lt;/author&gt;&lt;/authors&gt;&lt;/contributors&gt;&lt;titles&gt;&lt;title&gt;A prospective study of self-reported sleep duration and incident diabetes in women&lt;/title&gt;&lt;secondary-title&gt;Diabetes care&lt;/secondary-title&gt;&lt;/titles&gt;&lt;periodical&gt;&lt;full-title&gt;Diabetes care&lt;/full-title&gt;&lt;/periodical&gt;&lt;pages&gt;380-384&lt;/pages&gt;&lt;volume&gt;26&lt;/volume&gt;&lt;number&gt;2&lt;/number&gt;&lt;dates&gt;&lt;year&gt;2003&lt;/year&gt;&lt;/dates&gt;&lt;isbn&gt;0149-5992&lt;/isbn&gt;&lt;urls&gt;&lt;/urls&gt;&lt;/record&gt;&lt;/Cite&gt;&lt;/EndNote&gt;</w:instrText>
      </w:r>
      <w:r w:rsidR="002068F3">
        <w:fldChar w:fldCharType="separate"/>
      </w:r>
      <w:r w:rsidR="00C503CF" w:rsidRPr="00C503CF">
        <w:rPr>
          <w:noProof/>
          <w:vertAlign w:val="superscript"/>
        </w:rPr>
        <w:t>5,6</w:t>
      </w:r>
      <w:r w:rsidR="002068F3">
        <w:fldChar w:fldCharType="end"/>
      </w:r>
      <w:r>
        <w:t xml:space="preserve"> hypertension</w:t>
      </w:r>
      <w:r w:rsidR="002068F3">
        <w:t>,</w:t>
      </w:r>
      <w:r w:rsidR="002068F3">
        <w:fldChar w:fldCharType="begin"/>
      </w:r>
      <w:r w:rsidR="00C503CF">
        <w:instrText xml:space="preserve"> ADDIN EN.CITE &lt;EndNote&gt;&lt;Cite&gt;&lt;Author&gt;Bansil&lt;/Author&gt;&lt;Year&gt;2011&lt;/Year&gt;&lt;RecNum&gt;71&lt;/RecNum&gt;&lt;DisplayText&gt;&lt;style face="superscript"&gt;7&lt;/style&gt;&lt;/DisplayText&gt;&lt;record&gt;&lt;rec-number&gt;71&lt;/rec-number&gt;&lt;foreign-keys&gt;&lt;key app="EN" db-id="2s5fsavwbav05ue99avps9aiwwasstve9w0x" timestamp="1490314575"&gt;71&lt;/key&gt;&lt;/foreign-keys&gt;&lt;ref-type name="Journal Article"&gt;17&lt;/ref-type&gt;&lt;contributors&gt;&lt;authors&gt;&lt;author&gt;Bansil, Pooja&lt;/author&gt;&lt;author&gt;Kuklina, Elena V&lt;/author&gt;&lt;author&gt;Merritt, Robert K&lt;/author&gt;&lt;author&gt;Yoon, Paula W&lt;/author&gt;&lt;/authors&gt;&lt;/contributors&gt;&lt;titles&gt;&lt;title&gt;Associations between sleep disorders, sleep duration, quality of sleep, and hypertension: results from the National Health and Nutrition Examination Survey, 2005 to 2008&lt;/title&gt;&lt;secondary-title&gt;The Journal of Clinical Hypertension&lt;/secondary-title&gt;&lt;/titles&gt;&lt;periodical&gt;&lt;full-title&gt;The Journal of Clinical Hypertension&lt;/full-title&gt;&lt;/periodical&gt;&lt;pages&gt;739-743&lt;/pages&gt;&lt;volume&gt;13&lt;/volume&gt;&lt;number&gt;10&lt;/number&gt;&lt;dates&gt;&lt;year&gt;2011&lt;/year&gt;&lt;/dates&gt;&lt;isbn&gt;1751-7176&lt;/isbn&gt;&lt;urls&gt;&lt;/urls&gt;&lt;/record&gt;&lt;/Cite&gt;&lt;/EndNote&gt;</w:instrText>
      </w:r>
      <w:r w:rsidR="002068F3">
        <w:fldChar w:fldCharType="separate"/>
      </w:r>
      <w:r w:rsidR="00C503CF" w:rsidRPr="00C503CF">
        <w:rPr>
          <w:noProof/>
          <w:vertAlign w:val="superscript"/>
        </w:rPr>
        <w:t>7</w:t>
      </w:r>
      <w:r w:rsidR="002068F3">
        <w:fldChar w:fldCharType="end"/>
      </w:r>
      <w:r>
        <w:t xml:space="preserve"> coronary heart disease</w:t>
      </w:r>
      <w:r w:rsidR="002068F3">
        <w:t>,</w:t>
      </w:r>
      <w:r w:rsidR="002068F3">
        <w:fldChar w:fldCharType="begin"/>
      </w:r>
      <w:r w:rsidR="00C503CF">
        <w:instrText xml:space="preserve"> ADDIN EN.CITE &lt;EndNote&gt;&lt;Cite&gt;&lt;Author&gt;Ayas&lt;/Author&gt;&lt;Year&gt;2003&lt;/Year&gt;&lt;RecNum&gt;107&lt;/RecNum&gt;&lt;DisplayText&gt;&lt;style face="superscript"&gt;8&lt;/style&gt;&lt;/DisplayText&gt;&lt;record&gt;&lt;rec-number&gt;107&lt;/rec-number&gt;&lt;foreign-keys&gt;&lt;key app="EN" db-id="2s5fsavwbav05ue99avps9aiwwasstve9w0x" timestamp="1490314644"&gt;107&lt;/key&gt;&lt;/foreign-keys&gt;&lt;ref-type name="Journal Article"&gt;17&lt;/ref-type&gt;&lt;contributors&gt;&lt;authors&gt;&lt;author&gt;Ayas, Najib T&lt;/author&gt;&lt;author&gt;White, David P&lt;/author&gt;&lt;author&gt;Manson, JoAnn E&lt;/author&gt;&lt;author&gt;Stampfer, Meir J&lt;/author&gt;&lt;author&gt;Speizer, Frank E&lt;/author&gt;&lt;author&gt;Malhotra, Atul&lt;/author&gt;&lt;author&gt;Hu, Frank B&lt;/author&gt;&lt;/authors&gt;&lt;/contributors&gt;&lt;titles&gt;&lt;title&gt;A prospective study of sleep duration and coronary heart disease in women&lt;/title&gt;&lt;secondary-title&gt;Archives of internal medicine&lt;/secondary-title&gt;&lt;/titles&gt;&lt;periodical&gt;&lt;full-title&gt;Archives of internal medicine&lt;/full-title&gt;&lt;/periodical&gt;&lt;pages&gt;205-209&lt;/pages&gt;&lt;volume&gt;163&lt;/volume&gt;&lt;number&gt;2&lt;/number&gt;&lt;dates&gt;&lt;year&gt;2003&lt;/year&gt;&lt;/dates&gt;&lt;isbn&gt;0003-9926&lt;/isbn&gt;&lt;urls&gt;&lt;/urls&gt;&lt;/record&gt;&lt;/Cite&gt;&lt;/EndNote&gt;</w:instrText>
      </w:r>
      <w:r w:rsidR="002068F3">
        <w:fldChar w:fldCharType="separate"/>
      </w:r>
      <w:r w:rsidR="00C503CF" w:rsidRPr="00C503CF">
        <w:rPr>
          <w:noProof/>
          <w:vertAlign w:val="superscript"/>
        </w:rPr>
        <w:t>8</w:t>
      </w:r>
      <w:r w:rsidR="002068F3">
        <w:fldChar w:fldCharType="end"/>
      </w:r>
      <w:r w:rsidR="002068F3">
        <w:t xml:space="preserve"> and stroke</w:t>
      </w:r>
      <w:r w:rsidR="002068F3">
        <w:fldChar w:fldCharType="begin"/>
      </w:r>
      <w:r w:rsidR="00C503CF">
        <w:instrText xml:space="preserve"> ADDIN EN.CITE &lt;EndNote&gt;&lt;Cite&gt;&lt;Author&gt;Yaggi&lt;/Author&gt;&lt;Year&gt;2005&lt;/Year&gt;&lt;RecNum&gt;84&lt;/RecNum&gt;&lt;DisplayText&gt;&lt;style face="superscript"&gt;9&lt;/style&gt;&lt;/DisplayText&gt;&lt;record&gt;&lt;rec-number&gt;84&lt;/rec-number&gt;&lt;foreign-keys&gt;&lt;key app="EN" db-id="2s5fsavwbav05ue99avps9aiwwasstve9w0x" timestamp="1490314609"&gt;84&lt;/key&gt;&lt;/foreign-keys&gt;&lt;ref-type name="Journal Article"&gt;17&lt;/ref-type&gt;&lt;contributors&gt;&lt;authors&gt;&lt;author&gt;Yaggi, H Klar&lt;/author&gt;&lt;author&gt;Concato, John&lt;/author&gt;&lt;author&gt;Kernan, Walter N&lt;/author&gt;&lt;author&gt;Lichtman, Judith H&lt;/author&gt;&lt;author&gt;Brass, Lawrence M&lt;/author&gt;&lt;author&gt;Mohsenin, Vahid&lt;/author&gt;&lt;/authors&gt;&lt;/contributors&gt;&lt;titles&gt;&lt;title&gt;Obstructive sleep apnea as a risk factor for stroke and death&lt;/title&gt;&lt;secondary-title&gt;New England Journal of Medicine&lt;/secondary-title&gt;&lt;/titles&gt;&lt;periodical&gt;&lt;full-title&gt;New England Journal of Medicine&lt;/full-title&gt;&lt;/periodical&gt;&lt;pages&gt;2034-2041&lt;/pages&gt;&lt;volume&gt;353&lt;/volume&gt;&lt;number&gt;19&lt;/number&gt;&lt;dates&gt;&lt;year&gt;2005&lt;/year&gt;&lt;/dates&gt;&lt;isbn&gt;0028-4793&lt;/isbn&gt;&lt;urls&gt;&lt;/urls&gt;&lt;/record&gt;&lt;/Cite&gt;&lt;/EndNote&gt;</w:instrText>
      </w:r>
      <w:r w:rsidR="002068F3">
        <w:fldChar w:fldCharType="separate"/>
      </w:r>
      <w:r w:rsidR="00C503CF" w:rsidRPr="00C503CF">
        <w:rPr>
          <w:noProof/>
          <w:vertAlign w:val="superscript"/>
        </w:rPr>
        <w:t>9</w:t>
      </w:r>
      <w:r w:rsidR="002068F3">
        <w:fldChar w:fldCharType="end"/>
      </w:r>
      <w:r w:rsidR="002068F3">
        <w:t>. Specifically, meta-</w:t>
      </w:r>
      <w:r>
        <w:t>analyses support a “U-shaped” association in which both short and long sleep (generally &lt;6 and &gt;8 hours, respectively) are related to ele</w:t>
      </w:r>
      <w:r w:rsidR="002068F3">
        <w:t>vated all-cause mortality risk.</w:t>
      </w:r>
      <w:r w:rsidR="002068F3">
        <w:fldChar w:fldCharType="begin"/>
      </w:r>
      <w:r w:rsidR="00C503CF">
        <w:instrText xml:space="preserve"> ADDIN EN.CITE &lt;EndNote&gt;&lt;Cite&gt;&lt;Author&gt;Cappuccio&lt;/Author&gt;&lt;Year&gt;2010&lt;/Year&gt;&lt;RecNum&gt;103&lt;/RecNum&gt;&lt;DisplayText&gt;&lt;style face="superscript"&gt;3,4&lt;/style&gt;&lt;/DisplayText&gt;&lt;record&gt;&lt;rec-number&gt;103&lt;/rec-number&gt;&lt;foreign-keys&gt;&lt;key app="EN" db-id="2s5fsavwbav05ue99avps9aiwwasstve9w0x" timestamp="1490314641"&gt;103&lt;/key&gt;&lt;/foreign-keys&gt;&lt;ref-type name="Journal Article"&gt;17&lt;/ref-type&gt;&lt;contributors&gt;&lt;authors&gt;&lt;author&gt;Cappuccio, Francesco P&lt;/author&gt;&lt;author&gt;D&amp;apos;Elia, Lanfranco&lt;/author&gt;&lt;author&gt;Strazzullo, Pasquale&lt;/author&gt;&lt;author&gt;Miller, Michelle A&lt;/author&gt;&lt;/authors&gt;&lt;/contributors&gt;&lt;titles&gt;&lt;title&gt;Sleep duration and all-cause mortality: a systematic review and meta-analysis of prospective studies&lt;/title&gt;&lt;secondary-title&gt;Sleep&lt;/secondary-title&gt;&lt;/titles&gt;&lt;periodical&gt;&lt;full-title&gt;Sleep&lt;/full-title&gt;&lt;/periodical&gt;&lt;pages&gt;585&lt;/pages&gt;&lt;volume&gt;33&lt;/volume&gt;&lt;number&gt;5&lt;/number&gt;&lt;dates&gt;&lt;year&gt;2010&lt;/year&gt;&lt;/dates&gt;&lt;urls&gt;&lt;/urls&gt;&lt;/record&gt;&lt;/Cite&gt;&lt;Cite&gt;&lt;Author&gt;Gallicchio&lt;/Author&gt;&lt;Year&gt;2009&lt;/Year&gt;&lt;RecNum&gt;100&lt;/RecNum&gt;&lt;record&gt;&lt;rec-number&gt;100&lt;/rec-number&gt;&lt;foreign-keys&gt;&lt;key app="EN" db-id="2s5fsavwbav05ue99avps9aiwwasstve9w0x" timestamp="1490314638"&gt;100&lt;/key&gt;&lt;/foreign-keys&gt;&lt;ref-type name="Journal Article"&gt;17&lt;/ref-type&gt;&lt;contributors&gt;&lt;authors&gt;&lt;author&gt;Gallicchio, Lisa&lt;/author&gt;&lt;author&gt;Kalesan, Bindu&lt;/author&gt;&lt;/authors&gt;&lt;/contributors&gt;&lt;titles&gt;&lt;title&gt;Sleep duration and mortality: a systematic review and meta‐analysis&lt;/title&gt;&lt;secondary-title&gt;Journal of sleep research&lt;/secondary-title&gt;&lt;/titles&gt;&lt;periodical&gt;&lt;full-title&gt;Journal of sleep research&lt;/full-title&gt;&lt;/periodical&gt;&lt;pages&gt;148-158&lt;/pages&gt;&lt;volume&gt;18&lt;/volume&gt;&lt;number&gt;2&lt;/number&gt;&lt;dates&gt;&lt;year&gt;2009&lt;/year&gt;&lt;/dates&gt;&lt;isbn&gt;1365-2869&lt;/isbn&gt;&lt;urls&gt;&lt;/urls&gt;&lt;/record&gt;&lt;/Cite&gt;&lt;/EndNote&gt;</w:instrText>
      </w:r>
      <w:r w:rsidR="002068F3">
        <w:fldChar w:fldCharType="separate"/>
      </w:r>
      <w:r w:rsidR="00C503CF" w:rsidRPr="00C503CF">
        <w:rPr>
          <w:noProof/>
          <w:vertAlign w:val="superscript"/>
        </w:rPr>
        <w:t>3,4</w:t>
      </w:r>
      <w:r w:rsidR="002068F3">
        <w:fldChar w:fldCharType="end"/>
      </w:r>
    </w:p>
    <w:p w:rsidR="00792227" w:rsidRDefault="00792227" w:rsidP="00792227">
      <w:r>
        <w:t>An important factor linking sleep and many chronic diseases may be low-grade, systemic inflammation, commonly measured by plasma concentrations of the immune markers interleukin-6 (IL-6), fibrinogen, tumor necrosis factor-a, and c-reactive protein (CRP). The most extensively studied biomarker of inflammation is c-reactive protein (CRP), an acute phase reactant (chemicals accompanying inflammatory pathway activation), for which high sensitivity assays are widely avail</w:t>
      </w:r>
      <w:r w:rsidR="002068F3">
        <w:t>able</w:t>
      </w:r>
      <w:r>
        <w:t>.</w:t>
      </w:r>
      <w:r w:rsidR="002068F3">
        <w:fldChar w:fldCharType="begin"/>
      </w:r>
      <w:r w:rsidR="00BF10D6">
        <w:instrText xml:space="preserve"> ADDIN EN.CITE &lt;EndNote&gt;&lt;Cite&gt;&lt;Author&gt;Roberts&lt;/Author&gt;&lt;Year&gt;2001&lt;/Year&gt;&lt;RecNum&gt;88&lt;/RecNum&gt;&lt;DisplayText&gt;&lt;style face="superscript"&gt;10&lt;/style&gt;&lt;/DisplayText&gt;&lt;record&gt;&lt;rec-number&gt;88&lt;/rec-number&gt;&lt;foreign-keys&gt;&lt;key app="EN" db-id="2s5fsavwbav05ue99avps9aiwwasstve9w0x" timestamp="1490314616"&gt;88&lt;/key&gt;&lt;/foreign-keys&gt;&lt;ref-type name="Journal Article"&gt;17&lt;/ref-type&gt;&lt;contributors&gt;&lt;authors&gt;&lt;author&gt;Roberts, William L&lt;/author&gt;&lt;author&gt;Moulton, Linda&lt;/author&gt;&lt;author&gt;Law, Terence C&lt;/author&gt;&lt;author&gt;Farrow, Genesis&lt;/author&gt;&lt;author&gt;Cooper-Anderson, Margaret&lt;/author&gt;&lt;author&gt;Savory, John&lt;/author&gt;&lt;author&gt;Rifai, Nader&lt;/author&gt;&lt;/authors&gt;&lt;/contributors&gt;&lt;titles&gt;&lt;title&gt;Evaluation of nine automated high-sensitivity C-reactive protein methods: implications for clinical and epidemiological applications. Part 2&lt;/title&gt;&lt;secondary-title&gt;Clinical chemistry&lt;/secondary-title&gt;&lt;/titles&gt;&lt;periodical&gt;&lt;full-title&gt;Clinical chemistry&lt;/full-title&gt;&lt;/periodical&gt;&lt;pages&gt;418-425&lt;/pages&gt;&lt;volume&gt;47&lt;/volume&gt;&lt;number&gt;3&lt;/number&gt;&lt;dates&gt;&lt;year&gt;2001&lt;/year&gt;&lt;/dates&gt;&lt;isbn&gt;0009-9147&lt;/isbn&gt;&lt;urls&gt;&lt;/urls&gt;&lt;/record&gt;&lt;/Cite&gt;&lt;/EndNote&gt;</w:instrText>
      </w:r>
      <w:r w:rsidR="002068F3">
        <w:fldChar w:fldCharType="separate"/>
      </w:r>
      <w:r w:rsidR="00BF10D6" w:rsidRPr="00BF10D6">
        <w:rPr>
          <w:noProof/>
          <w:vertAlign w:val="superscript"/>
        </w:rPr>
        <w:t>10</w:t>
      </w:r>
      <w:r w:rsidR="002068F3">
        <w:fldChar w:fldCharType="end"/>
      </w:r>
      <w:r>
        <w:t xml:space="preserve"> Based on Mendelian randomization studies, CRP itself is unlikely to be a causal risk factor of metaboli</w:t>
      </w:r>
      <w:r w:rsidR="002068F3">
        <w:t>c syndrome</w:t>
      </w:r>
      <w:r w:rsidR="002068F3">
        <w:fldChar w:fldCharType="begin"/>
      </w:r>
      <w:r w:rsidR="00BF10D6">
        <w:instrText xml:space="preserve"> ADDIN EN.CITE &lt;EndNote&gt;&lt;Cite&gt;&lt;Author&gt;Timpson&lt;/Author&gt;&lt;Year&gt;2005&lt;/Year&gt;&lt;RecNum&gt;86&lt;/RecNum&gt;&lt;DisplayText&gt;&lt;style face="superscript"&gt;11&lt;/style&gt;&lt;/DisplayText&gt;&lt;record&gt;&lt;rec-number&gt;86&lt;/rec-number&gt;&lt;foreign-keys&gt;&lt;key app="EN" db-id="2s5fsavwbav05ue99avps9aiwwasstve9w0x" timestamp="1490314612"&gt;86&lt;/key&gt;&lt;/foreign-keys&gt;&lt;ref-type name="Journal Article"&gt;17&lt;/ref-type&gt;&lt;contributors&gt;&lt;authors&gt;&lt;author&gt;Timpson, Nicholas J&lt;/author&gt;&lt;author&gt;Lawlor, Debbie A&lt;/author&gt;&lt;author&gt;Harbord, Roger M&lt;/author&gt;&lt;author&gt;Gaunt, Tom R&lt;/author&gt;&lt;author&gt;Day, Ian NM&lt;/author&gt;&lt;author&gt;Palmer, Lyle J&lt;/author&gt;&lt;author&gt;Hattersley, Andrew T&lt;/author&gt;&lt;author&gt;Ebrahim, Shah&lt;/author&gt;&lt;author&gt;Lowe, Gordon DO&lt;/author&gt;&lt;author&gt;Rumley, Ann&lt;/author&gt;&lt;/authors&gt;&lt;/contributors&gt;&lt;titles&gt;&lt;title&gt;C-reactive protein and its role in metabolic syndrome: mendelian randomisation study&lt;/title&gt;&lt;secondary-title&gt;The Lancet&lt;/secondary-title&gt;&lt;/titles&gt;&lt;periodical&gt;&lt;full-title&gt;The Lancet&lt;/full-title&gt;&lt;/periodical&gt;&lt;pages&gt;1954-1959&lt;/pages&gt;&lt;volume&gt;366&lt;/volume&gt;&lt;number&gt;9501&lt;/number&gt;&lt;dates&gt;&lt;year&gt;2005&lt;/year&gt;&lt;/dates&gt;&lt;isbn&gt;0140-6736&lt;/isbn&gt;&lt;urls&gt;&lt;/urls&gt;&lt;/record&gt;&lt;/Cite&gt;&lt;/EndNote&gt;</w:instrText>
      </w:r>
      <w:r w:rsidR="002068F3">
        <w:fldChar w:fldCharType="separate"/>
      </w:r>
      <w:r w:rsidR="00BF10D6" w:rsidRPr="00BF10D6">
        <w:rPr>
          <w:noProof/>
          <w:vertAlign w:val="superscript"/>
        </w:rPr>
        <w:t>11</w:t>
      </w:r>
      <w:r w:rsidR="002068F3">
        <w:fldChar w:fldCharType="end"/>
      </w:r>
      <w:r w:rsidR="002068F3">
        <w:t xml:space="preserve"> or ischemic vascular disease,</w:t>
      </w:r>
      <w:r w:rsidR="002068F3">
        <w:fldChar w:fldCharType="begin"/>
      </w:r>
      <w:r w:rsidR="00BF10D6">
        <w:instrText xml:space="preserve"> ADDIN EN.CITE &lt;EndNote&gt;&lt;Cite&gt;&lt;Author&gt;Zacho&lt;/Author&gt;&lt;Year&gt;2008&lt;/Year&gt;&lt;RecNum&gt;83&lt;/RecNum&gt;&lt;DisplayText&gt;&lt;style face="superscript"&gt;12&lt;/style&gt;&lt;/DisplayText&gt;&lt;record&gt;&lt;rec-number&gt;83&lt;/rec-number&gt;&lt;foreign-keys&gt;&lt;key app="EN" db-id="2s5fsavwbav05ue99avps9aiwwasstve9w0x" timestamp="1490314607"&gt;83&lt;/key&gt;&lt;/foreign-keys&gt;&lt;ref-type name="Journal Article"&gt;17&lt;/ref-type&gt;&lt;contributors&gt;&lt;authors&gt;&lt;author&gt;Zacho, Jeppe&lt;/author&gt;&lt;author&gt;Tybjærg-Hansen, Anne&lt;/author&gt;&lt;author&gt;Jensen, Jan Skov&lt;/author&gt;&lt;author&gt;Grande, Peer&lt;/author&gt;&lt;author&gt;Sillesen, Henrik&lt;/author&gt;&lt;author&gt;Nordestgaard, Børge G&lt;/author&gt;&lt;/authors&gt;&lt;/contributors&gt;&lt;titles&gt;&lt;title&gt;Genetically elevated C-reactive protein and ischemic vascular disease&lt;/title&gt;&lt;secondary-title&gt;New England Journal of Medicine&lt;/secondary-title&gt;&lt;/titles&gt;&lt;periodical&gt;&lt;full-title&gt;New England Journal of Medicine&lt;/full-title&gt;&lt;/periodical&gt;&lt;pages&gt;1897-1908&lt;/pages&gt;&lt;volume&gt;359&lt;/volume&gt;&lt;number&gt;18&lt;/number&gt;&lt;dates&gt;&lt;year&gt;2008&lt;/year&gt;&lt;/dates&gt;&lt;isbn&gt;0028-4793&lt;/isbn&gt;&lt;urls&gt;&lt;/urls&gt;&lt;/record&gt;&lt;/Cite&gt;&lt;/EndNote&gt;</w:instrText>
      </w:r>
      <w:r w:rsidR="002068F3">
        <w:fldChar w:fldCharType="separate"/>
      </w:r>
      <w:r w:rsidR="00BF10D6" w:rsidRPr="00BF10D6">
        <w:rPr>
          <w:noProof/>
          <w:vertAlign w:val="superscript"/>
        </w:rPr>
        <w:t>12</w:t>
      </w:r>
      <w:r w:rsidR="002068F3">
        <w:fldChar w:fldCharType="end"/>
      </w:r>
      <w:r>
        <w:t xml:space="preserve"> although limited human experimental evidence suggests it has an etiologic role </w:t>
      </w:r>
      <w:r w:rsidRPr="00C503CF">
        <w:t>in atherosclerosis.</w:t>
      </w:r>
      <w:r w:rsidR="00C503CF" w:rsidRPr="00C503CF">
        <w:fldChar w:fldCharType="begin"/>
      </w:r>
      <w:r w:rsidR="00BF10D6">
        <w:instrText xml:space="preserve"> ADDIN EN.CITE &lt;EndNote&gt;&lt;Cite&gt;&lt;Author&gt;Bisoendial&lt;/Author&gt;&lt;Year&gt;2005&lt;/Year&gt;&lt;RecNum&gt;105&lt;/RecNum&gt;&lt;DisplayText&gt;&lt;style face="superscript"&gt;13&lt;/style&gt;&lt;/DisplayText&gt;&lt;record&gt;&lt;rec-number&gt;105&lt;/rec-number&gt;&lt;foreign-keys&gt;&lt;key app="EN" db-id="2s5fsavwbav05ue99avps9aiwwasstve9w0x" timestamp="1490314643"&gt;105&lt;/key&gt;&lt;/foreign-keys&gt;&lt;ref-type name="Journal Article"&gt;17&lt;/ref-type&gt;&lt;contributors&gt;&lt;authors&gt;&lt;author&gt;Bisoendial, Radjesh J&lt;/author&gt;&lt;author&gt;Kastelein, John JP&lt;/author&gt;&lt;author&gt;Levels, Johannes HM&lt;/author&gt;&lt;author&gt;Zwaginga, Jaap J&lt;/author&gt;&lt;author&gt;van den Bogaard, Bas&lt;/author&gt;&lt;author&gt;Reitsma, Pieter H&lt;/author&gt;&lt;author&gt;Meijers, Joost CM&lt;/author&gt;&lt;author&gt;Hartman, Daniel&lt;/author&gt;&lt;author&gt;Levi, Marcel&lt;/author&gt;&lt;author&gt;Stroes, Erik SG&lt;/author&gt;&lt;/authors&gt;&lt;/contributors&gt;&lt;titles&gt;&lt;title&gt;Activation of inflammation and coagulation after infusion of C-reactive protein in humans&lt;/title&gt;&lt;secondary-title&gt;Circulation Research&lt;/secondary-title&gt;&lt;/titles&gt;&lt;periodical&gt;&lt;full-title&gt;Circulation Research&lt;/full-title&gt;&lt;/periodical&gt;&lt;pages&gt;714-716&lt;/pages&gt;&lt;volume&gt;96&lt;/volume&gt;&lt;number&gt;7&lt;/number&gt;&lt;dates&gt;&lt;year&gt;2005&lt;/year&gt;&lt;/dates&gt;&lt;isbn&gt;0009-7330&lt;/isbn&gt;&lt;urls&gt;&lt;/urls&gt;&lt;/record&gt;&lt;/Cite&gt;&lt;/EndNote&gt;</w:instrText>
      </w:r>
      <w:r w:rsidR="00C503CF" w:rsidRPr="00C503CF">
        <w:fldChar w:fldCharType="separate"/>
      </w:r>
      <w:r w:rsidR="00BF10D6" w:rsidRPr="00BF10D6">
        <w:rPr>
          <w:noProof/>
          <w:vertAlign w:val="superscript"/>
        </w:rPr>
        <w:t>13</w:t>
      </w:r>
      <w:r w:rsidR="00C503CF" w:rsidRPr="00C503CF">
        <w:fldChar w:fldCharType="end"/>
      </w:r>
      <w:r w:rsidRPr="00C503CF">
        <w:t xml:space="preserve"> CRP</w:t>
      </w:r>
      <w:r>
        <w:t xml:space="preserve"> has a complex role in inflammation and its primary function may be anti-inflammatory;</w:t>
      </w:r>
      <w:r w:rsidR="00C503CF">
        <w:fldChar w:fldCharType="begin"/>
      </w:r>
      <w:r w:rsidR="00BF10D6">
        <w:instrText xml:space="preserve"> ADDIN EN.CITE &lt;EndNote&gt;&lt;Cite&gt;&lt;Author&gt;Marnell&lt;/Author&gt;&lt;Year&gt;2005&lt;/Year&gt;&lt;RecNum&gt;95&lt;/RecNum&gt;&lt;DisplayText&gt;&lt;style face="superscript"&gt;14&lt;/style&gt;&lt;/DisplayText&gt;&lt;record&gt;&lt;rec-number&gt;95&lt;/rec-number&gt;&lt;foreign-keys&gt;&lt;key app="EN" db-id="2s5fsavwbav05ue99avps9aiwwasstve9w0x" timestamp="1490314633"&gt;95&lt;/key&gt;&lt;/foreign-keys&gt;&lt;ref-type name="Journal Article"&gt;17&lt;/ref-type&gt;&lt;contributors&gt;&lt;authors&gt;&lt;author&gt;Marnell, Lorraine&lt;/author&gt;&lt;author&gt;Mold, Carolyn&lt;/author&gt;&lt;author&gt;Du Clos, Terry W&lt;/author&gt;&lt;/authors&gt;&lt;/contributors&gt;&lt;titles&gt;&lt;title&gt;C-reactive protein: ligands, receptors and role in inflammation&lt;/title&gt;&lt;secondary-title&gt;Clinical immunology&lt;/secondary-title&gt;&lt;/titles&gt;&lt;periodical&gt;&lt;full-title&gt;Clinical immunology&lt;/full-title&gt;&lt;/periodical&gt;&lt;pages&gt;104-111&lt;/pages&gt;&lt;volume&gt;117&lt;/volume&gt;&lt;number&gt;2&lt;/number&gt;&lt;dates&gt;&lt;year&gt;2005&lt;/year&gt;&lt;/dates&gt;&lt;isbn&gt;1521-6616&lt;/isbn&gt;&lt;urls&gt;&lt;/urls&gt;&lt;/record&gt;&lt;/Cite&gt;&lt;/EndNote&gt;</w:instrText>
      </w:r>
      <w:r w:rsidR="00C503CF">
        <w:fldChar w:fldCharType="separate"/>
      </w:r>
      <w:r w:rsidR="00BF10D6" w:rsidRPr="00BF10D6">
        <w:rPr>
          <w:noProof/>
          <w:vertAlign w:val="superscript"/>
        </w:rPr>
        <w:t>14</w:t>
      </w:r>
      <w:r w:rsidR="00C503CF">
        <w:fldChar w:fldCharType="end"/>
      </w:r>
      <w:r>
        <w:t xml:space="preserve"> nonetheless, it is </w:t>
      </w:r>
      <w:r w:rsidR="00091BED">
        <w:t xml:space="preserve">a </w:t>
      </w:r>
      <w:r>
        <w:t>useful biomarker corresponding to general, potentially subclinical risk.</w:t>
      </w:r>
    </w:p>
    <w:p w:rsidR="00792227" w:rsidRDefault="00792227" w:rsidP="00792227">
      <w:r>
        <w:t>CRP is best characterized in relation to cardiovascular disease</w:t>
      </w:r>
      <w:r w:rsidR="008C229D">
        <w:t xml:space="preserve"> (CVD)</w:t>
      </w:r>
      <w:r>
        <w:t>, as it is a strong predictor of cardiovascular events.</w:t>
      </w:r>
      <w:r w:rsidR="002068F3">
        <w:fldChar w:fldCharType="begin">
          <w:fldData xml:space="preserve">PEVuZE5vdGU+PENpdGU+PEF1dGhvcj5SaWRrZXI8L0F1dGhvcj48WWVhcj4xOTk4PC9ZZWFyPjxS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</w:fldData>
        </w:fldChar>
      </w:r>
      <w:r w:rsidR="00BF10D6">
        <w:instrText xml:space="preserve"> ADDIN EN.CITE </w:instrText>
      </w:r>
      <w:r w:rsidR="00BF10D6">
        <w:fldChar w:fldCharType="begin">
          <w:fldData xml:space="preserve">PEVuZE5vdGU+PENpdGU+PEF1dGhvcj5SaWRrZXI8L0F1dGhvcj48WWVhcj4xOTk4PC9ZZWFyPjxS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</w:fldData>
        </w:fldChar>
      </w:r>
      <w:r w:rsidR="00BF10D6">
        <w:instrText xml:space="preserve"> ADDIN EN.CITE.DATA </w:instrText>
      </w:r>
      <w:r w:rsidR="00BF10D6">
        <w:fldChar w:fldCharType="end"/>
      </w:r>
      <w:r w:rsidR="002068F3">
        <w:fldChar w:fldCharType="separate"/>
      </w:r>
      <w:r w:rsidR="00BF10D6" w:rsidRPr="00BF10D6">
        <w:rPr>
          <w:noProof/>
          <w:vertAlign w:val="superscript"/>
        </w:rPr>
        <w:t>15-17</w:t>
      </w:r>
      <w:r w:rsidR="002068F3">
        <w:fldChar w:fldCharType="end"/>
      </w:r>
      <w:r>
        <w:t xml:space="preserve"> </w:t>
      </w:r>
      <w:r w:rsidR="00BF10D6">
        <w:t>Extensive experimental and observational evidence ties inflammatory processes marked by CRP to atherogenesis, the primary pathogenic process underlying coronary heart disease (CHD).</w:t>
      </w:r>
      <w:r w:rsidR="00BF10D6">
        <w:fldChar w:fldCharType="begin"/>
      </w:r>
      <w:r w:rsidR="00BF10D6">
        <w:instrText xml:space="preserve"> ADDIN EN.CITE &lt;EndNote&gt;&lt;Cite&gt;&lt;Author&gt;Libby&lt;/Author&gt;&lt;Year&gt;2010&lt;/Year&gt;&lt;RecNum&gt;96&lt;/RecNum&gt;&lt;DisplayText&gt;&lt;style face="superscript"&gt;18&lt;/style&gt;&lt;/DisplayText&gt;&lt;record&gt;&lt;rec-number&gt;96&lt;/rec-number&gt;&lt;foreign-keys&gt;&lt;key app="EN" db-id="2s5fsavwbav05ue99avps9aiwwasstve9w0x" timestamp="1490314634"&gt;96&lt;/key&gt;&lt;/foreign-keys&gt;&lt;ref-type name="Journal Article"&gt;17&lt;/ref-type&gt;&lt;contributors&gt;&lt;authors&gt;&lt;author&gt;Libby, Peter&lt;/author&gt;&lt;author&gt;Okamoto, Yoshihisa&lt;/author&gt;&lt;author&gt;Rocha, Viviane Z&lt;/author&gt;&lt;author&gt;Folco, Eduardo&lt;/author&gt;&lt;/authors&gt;&lt;/contributors&gt;&lt;titles&gt;&lt;title&gt;Inflammation in atherosclerosis&lt;/title&gt;&lt;secondary-title&gt;Circulation Journal&lt;/secondary-title&gt;&lt;/titles&gt;&lt;periodical&gt;&lt;full-title&gt;Circulation Journal&lt;/full-title&gt;&lt;/periodical&gt;&lt;pages&gt;213-220&lt;/pages&gt;&lt;volume&gt;74&lt;/volume&gt;&lt;number&gt;2&lt;/number&gt;&lt;dates&gt;&lt;year&gt;2010&lt;/year&gt;&lt;/dates&gt;&lt;isbn&gt;1346-9843&lt;/isbn&gt;&lt;urls&gt;&lt;/urls&gt;&lt;/record&gt;&lt;/Cite&gt;&lt;/EndNote&gt;</w:instrText>
      </w:r>
      <w:r w:rsidR="00BF10D6">
        <w:fldChar w:fldCharType="separate"/>
      </w:r>
      <w:r w:rsidR="00BF10D6" w:rsidRPr="00BF10D6">
        <w:rPr>
          <w:noProof/>
          <w:vertAlign w:val="superscript"/>
        </w:rPr>
        <w:t>18</w:t>
      </w:r>
      <w:r w:rsidR="00BF10D6">
        <w:fldChar w:fldCharType="end"/>
      </w:r>
      <w:r w:rsidR="00091BED">
        <w:t xml:space="preserve"> </w:t>
      </w:r>
      <w:r w:rsidR="00BF10D6">
        <w:t>CRP</w:t>
      </w:r>
      <w:r>
        <w:t xml:space="preserve"> is also a potent risk</w:t>
      </w:r>
      <w:r w:rsidR="00DE3276">
        <w:t xml:space="preserve"> factor for all-cause mortality</w:t>
      </w:r>
      <w:r>
        <w:t>,</w:t>
      </w:r>
      <w:r w:rsidR="00DE3276">
        <w:fldChar w:fldCharType="begin"/>
      </w:r>
      <w:r w:rsidR="00C503CF">
        <w:instrText xml:space="preserve"> ADDIN EN.CITE &lt;EndNote&gt;&lt;Cite&gt;&lt;Author&gt;Marsik&lt;/Author&gt;&lt;Year&gt;2008&lt;/Year&gt;&lt;RecNum&gt;113&lt;/RecNum&gt;&lt;DisplayText&gt;&lt;style face="superscript"&gt;19&lt;/style&gt;&lt;/DisplayText&gt;&lt;record&gt;&lt;rec-number&gt;113&lt;/rec-number&gt;&lt;foreign-keys&gt;&lt;key app="EN" db-id="2s5fsavwbav05ue99avps9aiwwasstve9w0x" timestamp="1490316328"&gt;113&lt;/key&gt;&lt;/foreign-keys&gt;&lt;ref-type name="Journal Article"&gt;17&lt;/ref-type&gt;&lt;contributors&gt;&lt;authors&gt;&lt;author&gt;Marsik, Claudia&lt;/author&gt;&lt;author&gt;Kazemi-Shirazi, Lili&lt;/author&gt;&lt;author&gt;Schickbauer, Thomas&lt;/author&gt;&lt;author&gt;Winkler, Stefan&lt;/author&gt;&lt;author&gt;Joukhadar, Christian&lt;/author&gt;&lt;author&gt;Wagner, Oswald F&lt;/author&gt;&lt;author&gt;Endler, Georg&lt;/author&gt;&lt;/authors&gt;&lt;/contributors&gt;&lt;titles&gt;&lt;title&gt;C-reactive protein and all-cause mortality in a large hospital-based cohort&lt;/title&gt;&lt;secondary-title&gt;Clinical chemistry&lt;/secondary-title&gt;&lt;/titles&gt;&lt;periodical&gt;&lt;full-title&gt;Clinical chemistry&lt;/full-title&gt;&lt;/periodical&gt;&lt;pages&gt;343-349&lt;/pages&gt;&lt;volume&gt;54&lt;/volume&gt;&lt;number&gt;2&lt;/number&gt;&lt;dates&gt;&lt;year&gt;2008&lt;/year&gt;&lt;/dates&gt;&lt;isbn&gt;0009-9147&lt;/isbn&gt;&lt;urls&gt;&lt;/urls&gt;&lt;/record&gt;&lt;/Cite&gt;&lt;/EndNote&gt;</w:instrText>
      </w:r>
      <w:r w:rsidR="00DE3276">
        <w:fldChar w:fldCharType="separate"/>
      </w:r>
      <w:r w:rsidR="00C503CF" w:rsidRPr="00C503CF">
        <w:rPr>
          <w:noProof/>
          <w:vertAlign w:val="superscript"/>
        </w:rPr>
        <w:t>19</w:t>
      </w:r>
      <w:r w:rsidR="00DE3276">
        <w:fldChar w:fldCharType="end"/>
      </w:r>
      <w:r>
        <w:t xml:space="preserve"> and is associated with incidence of metabolic syndrome</w:t>
      </w:r>
      <w:r w:rsidR="002068F3">
        <w:t>,</w:t>
      </w:r>
      <w:r w:rsidR="002068F3">
        <w:fldChar w:fldCharType="begin"/>
      </w:r>
      <w:r w:rsidR="00BF10D6">
        <w:instrText xml:space="preserve"> ADDIN EN.CITE &lt;EndNote&gt;&lt;Cite&gt;&lt;Author&gt;Ridker&lt;/Author&gt;&lt;Year&gt;2003&lt;/Year&gt;&lt;RecNum&gt;89&lt;/RecNum&gt;&lt;DisplayText&gt;&lt;style face="superscript"&gt;16&lt;/style&gt;&lt;/DisplayText&gt;&lt;record&gt;&lt;rec-number&gt;89&lt;/rec-number&gt;&lt;foreign-keys&gt;&lt;key app="EN" db-id="2s5fsavwbav05ue99avps9aiwwasstve9w0x" timestamp="1490314619"&gt;89&lt;/key&gt;&lt;/foreign-keys&gt;&lt;ref-type name="Journal Article"&gt;17&lt;/ref-type&gt;&lt;contributors&gt;&lt;authors&gt;&lt;author&gt;Ridker, Paul M&lt;/author&gt;&lt;author&gt;Buring, Julie E&lt;/author&gt;&lt;author&gt;Cook, Nancy R&lt;/author&gt;&lt;author&gt;Rifai, Nader&lt;/author&gt;&lt;/authors&gt;&lt;/contributors&gt;&lt;titles&gt;&lt;title&gt;C-reactive protein, the metabolic syndrome, and risk of incident cardiovascular events&lt;/title&gt;&lt;secondary-title&gt;Circulation&lt;/secondary-title&gt;&lt;/titles&gt;&lt;periodical&gt;&lt;full-title&gt;Circulation&lt;/full-title&gt;&lt;/periodical&gt;&lt;pages&gt;391-397&lt;/pages&gt;&lt;volume&gt;107&lt;/volume&gt;&lt;number&gt;3&lt;/number&gt;&lt;dates&gt;&lt;year&gt;2003&lt;/year&gt;&lt;/dates&gt;&lt;isbn&gt;0009-7322&lt;/isbn&gt;&lt;urls&gt;&lt;/urls&gt;&lt;/record&gt;&lt;/Cite&gt;&lt;/EndNote&gt;</w:instrText>
      </w:r>
      <w:r w:rsidR="002068F3">
        <w:fldChar w:fldCharType="separate"/>
      </w:r>
      <w:r w:rsidR="00BF10D6" w:rsidRPr="00BF10D6">
        <w:rPr>
          <w:noProof/>
          <w:vertAlign w:val="superscript"/>
        </w:rPr>
        <w:t>16</w:t>
      </w:r>
      <w:r w:rsidR="002068F3">
        <w:fldChar w:fldCharType="end"/>
      </w:r>
      <w:r w:rsidR="002068F3">
        <w:t xml:space="preserve"> colorectal cancer,</w:t>
      </w:r>
      <w:r w:rsidR="002068F3">
        <w:fldChar w:fldCharType="begin"/>
      </w:r>
      <w:r w:rsidR="00C503CF">
        <w:instrText xml:space="preserve"> ADDIN EN.CITE &lt;EndNote&gt;&lt;Cite&gt;&lt;Author&gt;Erlinger&lt;/Author&gt;&lt;Year&gt;2004&lt;/Year&gt;&lt;RecNum&gt;101&lt;/RecNum&gt;&lt;DisplayText&gt;&lt;style face="superscript"&gt;20&lt;/style&gt;&lt;/DisplayText&gt;&lt;record&gt;&lt;rec-number&gt;101&lt;/rec-number&gt;&lt;foreign-keys&gt;&lt;key app="EN" db-id="2s5fsavwbav05ue99avps9aiwwasstve9w0x" timestamp="1490314639"&gt;101&lt;/key&gt;&lt;/foreign-keys&gt;&lt;ref-type name="Journal Article"&gt;17&lt;/ref-type&gt;&lt;contributors&gt;&lt;authors&gt;&lt;author&gt;Erlinger, Thomas P&lt;/author&gt;&lt;author&gt;Platz, Elizabeth A&lt;/author&gt;&lt;author&gt;Rifai, Nader&lt;/author&gt;&lt;author&gt;Helzlsouer, Kathy J&lt;/author&gt;&lt;/authors&gt;&lt;/contributors&gt;&lt;titles&gt;&lt;title&gt;C-reactive protein and the risk of incident colorectal cancer&lt;/title&gt;&lt;secondary-title&gt;Jama&lt;/secondary-title&gt;&lt;/titles&gt;&lt;periodical&gt;&lt;full-title&gt;Jama&lt;/full-title&gt;&lt;/periodical&gt;&lt;pages&gt;585-590&lt;/pages&gt;&lt;volume&gt;291&lt;/volume&gt;&lt;number&gt;5&lt;/number&gt;&lt;dates&gt;&lt;year&gt;2004&lt;/year&gt;&lt;/dates&gt;&lt;isbn&gt;0098-7484&lt;/isbn&gt;&lt;urls&gt;&lt;/urls&gt;&lt;/record&gt;&lt;/Cite&gt;&lt;/EndNote&gt;</w:instrText>
      </w:r>
      <w:r w:rsidR="002068F3">
        <w:fldChar w:fldCharType="separate"/>
      </w:r>
      <w:r w:rsidR="00C503CF" w:rsidRPr="00C503CF">
        <w:rPr>
          <w:noProof/>
          <w:vertAlign w:val="superscript"/>
        </w:rPr>
        <w:t>20</w:t>
      </w:r>
      <w:r w:rsidR="002068F3">
        <w:fldChar w:fldCharType="end"/>
      </w:r>
      <w:r w:rsidR="002068F3">
        <w:t xml:space="preserve"> and end stage renal disease</w:t>
      </w:r>
      <w:r>
        <w:t>,</w:t>
      </w:r>
      <w:r w:rsidR="002068F3">
        <w:fldChar w:fldCharType="begin"/>
      </w:r>
      <w:r w:rsidR="00C503CF">
        <w:instrText xml:space="preserve"> ADDIN EN.CITE &lt;EndNote&gt;&lt;Cite&gt;&lt;Author&gt;Arici&lt;/Author&gt;&lt;Year&gt;2001&lt;/Year&gt;&lt;RecNum&gt;68&lt;/RecNum&gt;&lt;DisplayText&gt;&lt;style face="superscript"&gt;21&lt;/style&gt;&lt;/DisplayText&gt;&lt;record&gt;&lt;rec-number&gt;68&lt;/rec-number&gt;&lt;foreign-keys&gt;&lt;key app="EN" db-id="2s5fsavwbav05ue99avps9aiwwasstve9w0x" timestamp="1490313567"&gt;68&lt;/key&gt;&lt;/foreign-keys&gt;&lt;ref-type name="Journal Article"&gt;17&lt;/ref-type&gt;&lt;contributors&gt;&lt;authors&gt;&lt;author&gt;Arici, Mustafa&lt;/author&gt;&lt;author&gt;Walls, John&lt;/author&gt;&lt;/authors&gt;&lt;/contributors&gt;&lt;titles&gt;&lt;title&gt;End-stage renal disease, atherosclerosis, and cardiovascular mortality: is C-reactive protein the missing link?&lt;/title&gt;&lt;secondary-title&gt;Kidney international&lt;/secondary-title&gt;&lt;/titles&gt;&lt;periodical&gt;&lt;full-title&gt;Kidney international&lt;/full-title&gt;&lt;/periodical&gt;&lt;pages&gt;407-414&lt;/pages&gt;&lt;volume&gt;59&lt;/volume&gt;&lt;number&gt;2&lt;/number&gt;&lt;dates&gt;&lt;year&gt;2001&lt;/year&gt;&lt;/dates&gt;&lt;isbn&gt;0085-2538&lt;/isbn&gt;&lt;urls&gt;&lt;/urls&gt;&lt;/record&gt;&lt;/Cite&gt;&lt;/EndNote&gt;</w:instrText>
      </w:r>
      <w:r w:rsidR="002068F3">
        <w:fldChar w:fldCharType="separate"/>
      </w:r>
      <w:r w:rsidR="00C503CF" w:rsidRPr="00C503CF">
        <w:rPr>
          <w:noProof/>
          <w:vertAlign w:val="superscript"/>
        </w:rPr>
        <w:t>21</w:t>
      </w:r>
      <w:r w:rsidR="002068F3">
        <w:fldChar w:fldCharType="end"/>
      </w:r>
      <w:r>
        <w:t xml:space="preserve"> indicating inflammation may be an underlying pathogenic process shared by many chronic diseases. Short (&lt;6 hours) and poor quality sleep have been shown to affect inflammation in experimental studies</w:t>
      </w:r>
      <w:r w:rsidR="002068F3">
        <w:fldChar w:fldCharType="begin">
          <w:fldData xml:space="preserve">PEVuZE5vdGU+PENpdGU+PEF1dGhvcj5NZWllci1Fd2VydDwvQXV0aG9yPjxZZWFyPjIwMDQ8L1ll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</w:fldData>
        </w:fldChar>
      </w:r>
      <w:r w:rsidR="00C503CF">
        <w:instrText xml:space="preserve"> ADDIN EN.CITE </w:instrText>
      </w:r>
      <w:r w:rsidR="00C503CF">
        <w:fldChar w:fldCharType="begin">
          <w:fldData xml:space="preserve">PEVuZE5vdGU+PENpdGU+PEF1dGhvcj5NZWllci1Fd2VydDwvQXV0aG9yPjxZZWFyPjIwMDQ8L1ll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</w:fldData>
        </w:fldChar>
      </w:r>
      <w:r w:rsidR="00C503CF">
        <w:instrText xml:space="preserve"> ADDIN EN.CITE.DATA </w:instrText>
      </w:r>
      <w:r w:rsidR="00C503CF">
        <w:fldChar w:fldCharType="end"/>
      </w:r>
      <w:r w:rsidR="002068F3">
        <w:fldChar w:fldCharType="separate"/>
      </w:r>
      <w:r w:rsidR="00C503CF" w:rsidRPr="00C503CF">
        <w:rPr>
          <w:noProof/>
          <w:vertAlign w:val="superscript"/>
        </w:rPr>
        <w:t>22,23</w:t>
      </w:r>
      <w:r w:rsidR="002068F3">
        <w:fldChar w:fldCharType="end"/>
      </w:r>
      <w:r>
        <w:t xml:space="preserve"> and to be associated with CRP and IL-6 in observat</w:t>
      </w:r>
      <w:r w:rsidR="008C229D">
        <w:t>ional studies.</w:t>
      </w:r>
      <w:r w:rsidR="002068F3">
        <w:fldChar w:fldCharType="begin">
          <w:fldData xml:space="preserve">PEVuZE5vdGU+PENpdGU+PEF1dGhvcj5QcmF0aGVyPC9BdXRob3I+PFllYXI+MjAxMzwvWWVhcj48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</w:fldData>
        </w:fldChar>
      </w:r>
      <w:r w:rsidR="00C503CF">
        <w:instrText xml:space="preserve"> ADDIN EN.CITE </w:instrText>
      </w:r>
      <w:r w:rsidR="00C503CF">
        <w:fldChar w:fldCharType="begin">
          <w:fldData xml:space="preserve">PEVuZE5vdGU+PENpdGU+PEF1dGhvcj5QcmF0aGVyPC9BdXRob3I+PFllYXI+MjAxMzwvWWVhcj48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</w:fldData>
        </w:fldChar>
      </w:r>
      <w:r w:rsidR="00C503CF">
        <w:instrText xml:space="preserve"> ADDIN EN.CITE.DATA </w:instrText>
      </w:r>
      <w:r w:rsidR="00C503CF">
        <w:fldChar w:fldCharType="end"/>
      </w:r>
      <w:r w:rsidR="002068F3">
        <w:fldChar w:fldCharType="separate"/>
      </w:r>
      <w:r w:rsidR="00C503CF" w:rsidRPr="00C503CF">
        <w:rPr>
          <w:noProof/>
          <w:vertAlign w:val="superscript"/>
        </w:rPr>
        <w:t>24-26</w:t>
      </w:r>
      <w:r w:rsidR="002068F3">
        <w:fldChar w:fldCharType="end"/>
      </w:r>
      <w:r>
        <w:t xml:space="preserve"> Sleep restriction induces changes in glucose tolerance, thyrotropin concentration, evening cortisol concentrations, and sympathetic nervous activity, alterations which have implications in inflammation</w:t>
      </w:r>
      <w:r w:rsidR="008C229D">
        <w:t>.</w:t>
      </w:r>
      <w:r w:rsidR="008C229D">
        <w:fldChar w:fldCharType="begin"/>
      </w:r>
      <w:r w:rsidR="00C503CF">
        <w:instrText xml:space="preserve"> ADDIN EN.CITE &lt;EndNote&gt;&lt;Cite&gt;&lt;Author&gt;Spiegel&lt;/Author&gt;&lt;Year&gt;1999&lt;/Year&gt;&lt;RecNum&gt;87&lt;/RecNum&gt;&lt;DisplayText&gt;&lt;style face="superscript"&gt;27&lt;/style&gt;&lt;/DisplayText&gt;&lt;record&gt;&lt;rec-number&gt;87&lt;/rec-number&gt;&lt;foreign-keys&gt;&lt;key app="EN" db-id="2s5fsavwbav05ue99avps9aiwwasstve9w0x" timestamp="1490314614"&gt;87&lt;/key&gt;&lt;/foreign-keys&gt;&lt;ref-type name="Journal Article"&gt;17&lt;/ref-type&gt;&lt;contributors&gt;&lt;authors&gt;&lt;author&gt;Spiegel, Karine&lt;/author&gt;&lt;author&gt;Leproult, Rachel&lt;/author&gt;&lt;author&gt;Van Cauter, Eve&lt;/author&gt;&lt;/authors&gt;&lt;/contributors&gt;&lt;titles&gt;&lt;title&gt;Impact of sleep debt on metabolic and endocrine function&lt;/title&gt;&lt;secondary-title&gt;The lancet&lt;/secondary-title&gt;&lt;/titles&gt;&lt;periodical&gt;&lt;full-title&gt;The Lancet&lt;/full-title&gt;&lt;/periodical&gt;&lt;pages&gt;1435-1439&lt;/pages&gt;&lt;volume&gt;354&lt;/volume&gt;&lt;number&gt;9188&lt;/number&gt;&lt;dates&gt;&lt;year&gt;1999&lt;/year&gt;&lt;/dates&gt;&lt;isbn&gt;0140-6736&lt;/isbn&gt;&lt;urls&gt;&lt;/urls&gt;&lt;/record&gt;&lt;/Cite&gt;&lt;/EndNote&gt;</w:instrText>
      </w:r>
      <w:r w:rsidR="008C229D">
        <w:fldChar w:fldCharType="separate"/>
      </w:r>
      <w:r w:rsidR="00C503CF" w:rsidRPr="00C503CF">
        <w:rPr>
          <w:noProof/>
          <w:vertAlign w:val="superscript"/>
        </w:rPr>
        <w:t>27</w:t>
      </w:r>
      <w:r w:rsidR="008C229D">
        <w:fldChar w:fldCharType="end"/>
      </w:r>
    </w:p>
    <w:p w:rsidR="005B7D8E" w:rsidRDefault="00792227" w:rsidP="00792227">
      <w:r>
        <w:t>A central challenge in public health is tackling socioeconomic disparities in health outcomes. Graded, inverse associations between socioeconomic status (SES) and a broad array</w:t>
      </w:r>
      <w:r w:rsidR="008C229D">
        <w:t xml:space="preserve"> of health outcomes, including </w:t>
      </w:r>
      <w:r>
        <w:t>CVD, diabetes, hypertension</w:t>
      </w:r>
      <w:r w:rsidR="008C229D">
        <w:t>, a number of cancers, and all-</w:t>
      </w:r>
      <w:r>
        <w:t>cause mortality, have been extensively documented by a long history of research.</w:t>
      </w:r>
      <w:r w:rsidR="008C229D">
        <w:fldChar w:fldCharType="begin">
          <w:fldData xml:space="preserve">PEVuZE5vdGU+PENpdGU+PEF1dGhvcj5BZGxlcjwvQXV0aG9yPjxZZWFyPjE5OTQ8L1llYXI+PFJl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</w:fldData>
        </w:fldChar>
      </w:r>
      <w:r w:rsidR="00C503CF">
        <w:instrText xml:space="preserve"> ADDIN EN.CITE </w:instrText>
      </w:r>
      <w:r w:rsidR="00C503CF">
        <w:fldChar w:fldCharType="begin">
          <w:fldData xml:space="preserve">PEVuZE5vdGU+PENpdGU+PEF1dGhvcj5BZGxlcjwvQXV0aG9yPjxZZWFyPjE5OTQ8L1llYXI+PFJl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</w:fldData>
        </w:fldChar>
      </w:r>
      <w:r w:rsidR="00C503CF">
        <w:instrText xml:space="preserve"> ADDIN EN.CITE.DATA </w:instrText>
      </w:r>
      <w:r w:rsidR="00C503CF">
        <w:fldChar w:fldCharType="end"/>
      </w:r>
      <w:r w:rsidR="008C229D">
        <w:fldChar w:fldCharType="separate"/>
      </w:r>
      <w:r w:rsidR="00C503CF" w:rsidRPr="00C503CF">
        <w:rPr>
          <w:noProof/>
          <w:vertAlign w:val="superscript"/>
        </w:rPr>
        <w:t>28,29</w:t>
      </w:r>
      <w:r w:rsidR="008C229D">
        <w:fldChar w:fldCharType="end"/>
      </w:r>
      <w:r>
        <w:t xml:space="preserve"> </w:t>
      </w:r>
      <w:proofErr w:type="gramStart"/>
      <w:r w:rsidR="00BF10D6">
        <w:t>More</w:t>
      </w:r>
      <w:proofErr w:type="gramEnd"/>
      <w:r w:rsidR="00BF10D6">
        <w:t xml:space="preserve"> recently</w:t>
      </w:r>
      <w:r>
        <w:t xml:space="preserve">, a number of studies have </w:t>
      </w:r>
      <w:r>
        <w:lastRenderedPageBreak/>
        <w:t>observed socioeconomic disparities in inflammatory burden, with CRP, IL-6, and fibrinogen being consistently e</w:t>
      </w:r>
      <w:r w:rsidR="00F47BAD">
        <w:t>levated in lower SES categories.</w:t>
      </w:r>
      <w:r w:rsidR="00F47BAD">
        <w:fldChar w:fldCharType="begin">
          <w:fldData xml:space="preserve">PEVuZE5vdGU+PENpdGU+PEF1dGhvcj5QaGlsbGlwczwvQXV0aG9yPjxZZWFyPjIwMDk8L1llYXI+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</w:fldData>
        </w:fldChar>
      </w:r>
      <w:r w:rsidR="00C503CF">
        <w:instrText xml:space="preserve"> ADDIN EN.CITE </w:instrText>
      </w:r>
      <w:r w:rsidR="00C503CF">
        <w:fldChar w:fldCharType="begin">
          <w:fldData xml:space="preserve">PEVuZE5vdGU+PENpdGU+PEF1dGhvcj5QaGlsbGlwczwvQXV0aG9yPjxZZWFyPjIwMDk8L1llYXI+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</w:fldData>
        </w:fldChar>
      </w:r>
      <w:r w:rsidR="00C503CF">
        <w:instrText xml:space="preserve"> ADDIN EN.CITE.DATA </w:instrText>
      </w:r>
      <w:r w:rsidR="00C503CF">
        <w:fldChar w:fldCharType="end"/>
      </w:r>
      <w:r w:rsidR="00F47BAD">
        <w:fldChar w:fldCharType="separate"/>
      </w:r>
      <w:r w:rsidR="00C503CF" w:rsidRPr="00C503CF">
        <w:rPr>
          <w:noProof/>
          <w:vertAlign w:val="superscript"/>
        </w:rPr>
        <w:t>30-33</w:t>
      </w:r>
      <w:r w:rsidR="00F47BAD">
        <w:fldChar w:fldCharType="end"/>
      </w:r>
    </w:p>
    <w:p w:rsidR="00AD3F87" w:rsidRDefault="00792227" w:rsidP="00792227">
      <w:pPr>
        <w:rPr>
          <w:ins w:id="1" w:author="Audrey Renson" w:date="2017-05-21T19:43:00Z"/>
        </w:rPr>
      </w:pPr>
      <w:r>
        <w:t>Commonly hypothesized pathways for the impact of SES on inflammation are health status, behavioral (smoking, physical activity) and psychosocial (stress etc.) factors</w:t>
      </w:r>
      <w:r w:rsidR="00BD10D0">
        <w:t>.</w:t>
      </w:r>
      <w:r w:rsidR="00F47BAD">
        <w:fldChar w:fldCharType="begin"/>
      </w:r>
      <w:r w:rsidR="00C503CF">
        <w:instrText xml:space="preserve"> ADDIN EN.CITE &lt;EndNote&gt;&lt;Cite&gt;&lt;Author&gt;Gruenewald&lt;/Author&gt;&lt;Year&gt;2009&lt;/Year&gt;&lt;RecNum&gt;80&lt;/RecNum&gt;&lt;DisplayText&gt;&lt;style face="superscript"&gt;31,34&lt;/style&gt;&lt;/DisplayText&gt;&lt;record&gt;&lt;rec-number&gt;80&lt;/rec-number&gt;&lt;foreign-keys&gt;&lt;key app="EN" db-id="2s5fsavwbav05ue99avps9aiwwasstve9w0x" timestamp="1490314601"&gt;80&lt;/key&gt;&lt;/foreign-keys&gt;&lt;ref-type name="Journal Article"&gt;17&lt;/ref-type&gt;&lt;contributors&gt;&lt;authors&gt;&lt;author&gt;Gruenewald, Tara L&lt;/author&gt;&lt;author&gt;Cohen, Sheldon&lt;/author&gt;&lt;author&gt;Matthews, Karen A&lt;/author&gt;&lt;author&gt;Tracy, Russell&lt;/author&gt;&lt;author&gt;Seeman, Teresa E&lt;/author&gt;&lt;/authors&gt;&lt;/contributors&gt;&lt;titles&gt;&lt;title&gt;Association of socioeconomic status with inflammation markers in black and white men and women in the Coronary Artery Risk Development in Young Adults (CARDIA) study&lt;/title&gt;&lt;secondary-title&gt;Social science &amp;amp; medicine&lt;/secondary-title&gt;&lt;/titles&gt;&lt;periodical&gt;&lt;full-title&gt;Social science &amp;amp; medicine&lt;/full-title&gt;&lt;/periodical&gt;&lt;pages&gt;451-459&lt;/pages&gt;&lt;volume&gt;69&lt;/volume&gt;&lt;number&gt;3&lt;/number&gt;&lt;dates&gt;&lt;year&gt;2009&lt;/year&gt;&lt;/dates&gt;&lt;isbn&gt;0277-9536&lt;/isbn&gt;&lt;urls&gt;&lt;/urls&gt;&lt;/record&gt;&lt;/Cite&gt;&lt;Cite&gt;&lt;Author&gt;Kershaw&lt;/Author&gt;&lt;Year&gt;2010&lt;/Year&gt;&lt;RecNum&gt;97&lt;/RecNum&gt;&lt;record&gt;&lt;rec-number&gt;97&lt;/rec-number&gt;&lt;foreign-keys&gt;&lt;key app="EN" db-id="2s5fsavwbav05ue99avps9aiwwasstve9w0x" timestamp="1490314635"&gt;97&lt;/key&gt;&lt;/foreign-keys&gt;&lt;ref-type name="Journal Article"&gt;17&lt;/ref-type&gt;&lt;contributors&gt;&lt;authors&gt;&lt;author&gt;Kershaw, Kiarri N&lt;/author&gt;&lt;author&gt;Mezuk, Briana&lt;/author&gt;&lt;author&gt;Abdou, Cleopatra M&lt;/author&gt;&lt;author&gt;Rafferty, Jane A&lt;/author&gt;&lt;author&gt;Jackson, James S&lt;/author&gt;&lt;/authors&gt;&lt;/contributors&gt;&lt;titles&gt;&lt;title&gt;Socioeconomic position, health behaviors, and C-reactive protein: a moderated-mediation analysis&lt;/title&gt;&lt;secondary-title&gt;Health Psychology&lt;/secondary-title&gt;&lt;/titles&gt;&lt;periodical&gt;&lt;full-title&gt;Health Psychology&lt;/full-title&gt;&lt;/periodical&gt;&lt;pages&gt;307&lt;/pages&gt;&lt;volume&gt;29&lt;/volume&gt;&lt;number&gt;3&lt;/number&gt;&lt;dates&gt;&lt;year&gt;2010&lt;/year&gt;&lt;/dates&gt;&lt;isbn&gt;1930-7810&lt;/isbn&gt;&lt;urls&gt;&lt;/urls&gt;&lt;/record&gt;&lt;/Cite&gt;&lt;/EndNote&gt;</w:instrText>
      </w:r>
      <w:r w:rsidR="00F47BAD">
        <w:fldChar w:fldCharType="separate"/>
      </w:r>
      <w:r w:rsidR="00C503CF" w:rsidRPr="00C503CF">
        <w:rPr>
          <w:noProof/>
          <w:vertAlign w:val="superscript"/>
        </w:rPr>
        <w:t>31,34</w:t>
      </w:r>
      <w:r w:rsidR="00F47BAD">
        <w:fldChar w:fldCharType="end"/>
      </w:r>
      <w:r>
        <w:t xml:space="preserve"> </w:t>
      </w:r>
      <w:r w:rsidR="00BD10D0">
        <w:t>S</w:t>
      </w:r>
      <w:r>
        <w:t>leep may represent an underexplored link in this causal chain. Sleep restriction</w:t>
      </w:r>
      <w:r w:rsidR="00F47BAD">
        <w:fldChar w:fldCharType="begin"/>
      </w:r>
      <w:r w:rsidR="00C503CF">
        <w:instrText xml:space="preserve"> ADDIN EN.CITE &lt;EndNote&gt;&lt;Cite&gt;&lt;Author&gt;Piccolo&lt;/Author&gt;&lt;Year&gt;2013&lt;/Year&gt;&lt;RecNum&gt;79&lt;/RecNum&gt;&lt;DisplayText&gt;&lt;style face="superscript"&gt;35&lt;/style&gt;&lt;/DisplayText&gt;&lt;record&gt;&lt;rec-number&gt;79&lt;/rec-number&gt;&lt;foreign-keys&gt;&lt;key app="EN" db-id="2s5fsavwbav05ue99avps9aiwwasstve9w0x" timestamp="1490314600"&gt;79&lt;/key&gt;&lt;/foreign-keys&gt;&lt;ref-type name="Journal Article"&gt;17&lt;/ref-type&gt;&lt;contributors&gt;&lt;authors&gt;&lt;author&gt;Piccolo, Rebecca S&lt;/author&gt;&lt;author&gt;Yang, May&lt;/author&gt;&lt;author&gt;Bliwise, Donald L&lt;/author&gt;&lt;author&gt;Yaggi, H Klar&lt;/author&gt;&lt;author&gt;Araujo, Andre B&lt;/author&gt;&lt;/authors&gt;&lt;/contributors&gt;&lt;titles&gt;&lt;title&gt;Racial and socioeconomic disparities in sleep and chronic disease: results of a longitudinal investigation&lt;/title&gt;&lt;secondary-title&gt;Ethnicity &amp;amp; disease&lt;/secondary-title&gt;&lt;/titles&gt;&lt;periodical&gt;&lt;full-title&gt;Ethnicity &amp;amp; disease&lt;/full-title&gt;&lt;/periodical&gt;&lt;pages&gt;499&lt;/pages&gt;&lt;volume&gt;23&lt;/volume&gt;&lt;number&gt;4&lt;/number&gt;&lt;dates&gt;&lt;year&gt;2013&lt;/year&gt;&lt;/dates&gt;&lt;urls&gt;&lt;/urls&gt;&lt;/record&gt;&lt;/Cite&gt;&lt;/EndNote&gt;</w:instrText>
      </w:r>
      <w:r w:rsidR="00F47BAD">
        <w:fldChar w:fldCharType="separate"/>
      </w:r>
      <w:r w:rsidR="00C503CF" w:rsidRPr="00C503CF">
        <w:rPr>
          <w:noProof/>
          <w:vertAlign w:val="superscript"/>
        </w:rPr>
        <w:t>35</w:t>
      </w:r>
      <w:r w:rsidR="00F47BAD">
        <w:fldChar w:fldCharType="end"/>
      </w:r>
      <w:r>
        <w:t xml:space="preserve"> and poor quality sleep</w:t>
      </w:r>
      <w:r w:rsidR="00F47BAD">
        <w:fldChar w:fldCharType="begin"/>
      </w:r>
      <w:r w:rsidR="00C503CF">
        <w:instrText xml:space="preserve"> ADDIN EN.CITE &lt;EndNote&gt;&lt;Cite&gt;&lt;Author&gt;Patel&lt;/Author&gt;&lt;Year&gt;2010&lt;/Year&gt;&lt;RecNum&gt;78&lt;/RecNum&gt;&lt;DisplayText&gt;&lt;style face="superscript"&gt;36,37&lt;/style&gt;&lt;/DisplayText&gt;&lt;record&gt;&lt;rec-number&gt;78&lt;/rec-number&gt;&lt;foreign-keys&gt;&lt;key app="EN" db-id="2s5fsavwbav05ue99avps9aiwwasstve9w0x" timestamp="1490314598"&gt;78&lt;/key&gt;&lt;/foreign-keys&gt;&lt;ref-type name="Journal Article"&gt;17&lt;/ref-type&gt;&lt;contributors&gt;&lt;authors&gt;&lt;author&gt;Patel, Nirav P&lt;/author&gt;&lt;author&gt;Grandner, Michael A&lt;/author&gt;&lt;author&gt;Xie, Dawei&lt;/author&gt;&lt;author&gt;Branas, Charles C&lt;/author&gt;&lt;author&gt;Gooneratne, Nalaka&lt;/author&gt;&lt;/authors&gt;&lt;/contributors&gt;&lt;titles&gt;&lt;title&gt;&amp;quot; Sleep disparity&amp;quot; in the population: poor sleep quality is strongly associated with poverty and ethnicity&lt;/title&gt;&lt;secondary-title&gt;BMC Public Health&lt;/secondary-title&gt;&lt;/titles&gt;&lt;periodical&gt;&lt;full-title&gt;BMC public health&lt;/full-title&gt;&lt;/periodical&gt;&lt;pages&gt;475&lt;/pages&gt;&lt;volume&gt;10&lt;/volume&gt;&lt;number&gt;1&lt;/number&gt;&lt;dates&gt;&lt;year&gt;2010&lt;/year&gt;&lt;/dates&gt;&lt;isbn&gt;1471-2458&lt;/isbn&gt;&lt;urls&gt;&lt;/urls&gt;&lt;/record&gt;&lt;/Cite&gt;&lt;Cite&gt;&lt;Author&gt;Mezick&lt;/Author&gt;&lt;Year&gt;2008&lt;/Year&gt;&lt;RecNum&gt;77&lt;/RecNum&gt;&lt;record&gt;&lt;rec-number&gt;77&lt;/rec-number&gt;&lt;foreign-keys&gt;&lt;key app="EN" db-id="2s5fsavwbav05ue99avps9aiwwasstve9w0x" timestamp="1490314596"&gt;77&lt;/key&gt;&lt;/foreign-keys&gt;&lt;ref-type name="Journal Article"&gt;17&lt;/ref-type&gt;&lt;contributors&gt;&lt;authors&gt;&lt;author&gt;Mezick, Elizabeth J&lt;/author&gt;&lt;author&gt;Matthews, Karen A&lt;/author&gt;&lt;author&gt;Hall, Martica&lt;/author&gt;&lt;author&gt;Strollo Jr, Patrick J&lt;/author&gt;&lt;author&gt;Buysse, Daniel J&lt;/author&gt;&lt;author&gt;Kamarck, Thomas W&lt;/author&gt;&lt;author&gt;Owens, Jane F&lt;/author&gt;&lt;author&gt;Reis, Steven E&lt;/author&gt;&lt;/authors&gt;&lt;/contributors&gt;&lt;titles&gt;&lt;title&gt;Influence of race and socioeconomic status on sleep: Pittsburgh Sleep SCORE project&lt;/title&gt;&lt;secondary-title&gt;Psychosomatic medicine&lt;/secondary-title&gt;&lt;/titles&gt;&lt;periodical&gt;&lt;full-title&gt;Psychosomatic Medicine&lt;/full-title&gt;&lt;/periodical&gt;&lt;pages&gt;410&lt;/pages&gt;&lt;volume&gt;70&lt;/volume&gt;&lt;number&gt;4&lt;/number&gt;&lt;dates&gt;&lt;year&gt;2008&lt;/year&gt;&lt;/dates&gt;&lt;urls&gt;&lt;/urls&gt;&lt;/record&gt;&lt;/Cite&gt;&lt;/EndNote&gt;</w:instrText>
      </w:r>
      <w:r w:rsidR="00F47BAD">
        <w:fldChar w:fldCharType="separate"/>
      </w:r>
      <w:r w:rsidR="00C503CF" w:rsidRPr="00C503CF">
        <w:rPr>
          <w:noProof/>
          <w:vertAlign w:val="superscript"/>
        </w:rPr>
        <w:t>36,37</w:t>
      </w:r>
      <w:r w:rsidR="00F47BAD">
        <w:fldChar w:fldCharType="end"/>
      </w:r>
      <w:r>
        <w:t xml:space="preserve"> have been found to be more prevalent among individuals of low SES. Low income and low education are associated with adverse social and environmental conditions that impede adequate sleep</w:t>
      </w:r>
      <w:r w:rsidR="00F47BAD">
        <w:fldChar w:fldCharType="begin"/>
      </w:r>
      <w:r w:rsidR="00C503CF">
        <w:instrText xml:space="preserve"> ADDIN EN.CITE &lt;EndNote&gt;&lt;Cite&gt;&lt;Author&gt;Grandner&lt;/Author&gt;&lt;Year&gt;2010&lt;/Year&gt;&lt;RecNum&gt;76&lt;/RecNum&gt;&lt;DisplayText&gt;&lt;style face="superscript"&gt;38&lt;/style&gt;&lt;/DisplayText&gt;&lt;record&gt;&lt;rec-number&gt;76&lt;/rec-number&gt;&lt;foreign-keys&gt;&lt;key app="EN" db-id="2s5fsavwbav05ue99avps9aiwwasstve9w0x" timestamp="1490314590"&gt;76&lt;/key&gt;&lt;/foreign-keys&gt;&lt;ref-type name="Journal Article"&gt;17&lt;/ref-type&gt;&lt;contributors&gt;&lt;authors&gt;&lt;author&gt;Grandner, Michael A&lt;/author&gt;&lt;author&gt;Patel, Nirav P&lt;/author&gt;&lt;author&gt;Gehrman, Philip R&lt;/author&gt;&lt;author&gt;Xie, Dawei&lt;/author&gt;&lt;author&gt;Sha, Daohang&lt;/author&gt;&lt;author&gt;Weaver, Terri&lt;/author&gt;&lt;author&gt;Gooneratne, Nalaka&lt;/author&gt;&lt;/authors&gt;&lt;/contributors&gt;&lt;titles&gt;&lt;title&gt;Who gets the best sleep? Ethnic and socioeconomic factors related to sleep complaints&lt;/title&gt;&lt;secondary-title&gt;Sleep medicine&lt;/secondary-title&gt;&lt;/titles&gt;&lt;periodical&gt;&lt;full-title&gt;Sleep medicine&lt;/full-title&gt;&lt;/periodical&gt;&lt;pages&gt;470-478&lt;/pages&gt;&lt;volume&gt;11&lt;/volume&gt;&lt;number&gt;5&lt;/number&gt;&lt;dates&gt;&lt;year&gt;2010&lt;/year&gt;&lt;/dates&gt;&lt;isbn&gt;1389-9457&lt;/isbn&gt;&lt;urls&gt;&lt;/urls&gt;&lt;/record&gt;&lt;/Cite&gt;&lt;/EndNote&gt;</w:instrText>
      </w:r>
      <w:r w:rsidR="00F47BAD">
        <w:fldChar w:fldCharType="separate"/>
      </w:r>
      <w:r w:rsidR="00C503CF" w:rsidRPr="00C503CF">
        <w:rPr>
          <w:noProof/>
          <w:vertAlign w:val="superscript"/>
        </w:rPr>
        <w:t>38</w:t>
      </w:r>
      <w:r w:rsidR="00F47BAD">
        <w:fldChar w:fldCharType="end"/>
      </w:r>
      <w:r>
        <w:t xml:space="preserve"> and a growing number of lower-paid jobs involve </w:t>
      </w:r>
      <w:r w:rsidR="00F47BAD">
        <w:t xml:space="preserve">precarious </w:t>
      </w:r>
      <w:r>
        <w:t>sh</w:t>
      </w:r>
      <w:r w:rsidR="00F47BAD">
        <w:t>ift work and non-standard hours</w:t>
      </w:r>
      <w:r>
        <w:t>.</w:t>
      </w:r>
      <w:r w:rsidR="00F47BAD">
        <w:fldChar w:fldCharType="begin"/>
      </w:r>
      <w:r w:rsidR="00C503CF">
        <w:instrText xml:space="preserve"> ADDIN EN.CITE &lt;EndNote&gt;&lt;Cite&gt;&lt;Author&gt;Alterman&lt;/Author&gt;&lt;Year&gt;2013&lt;/Year&gt;&lt;RecNum&gt;75&lt;/RecNum&gt;&lt;DisplayText&gt;&lt;style face="superscript"&gt;39&lt;/style&gt;&lt;/DisplayText&gt;&lt;record&gt;&lt;rec-number&gt;75&lt;/rec-number&gt;&lt;foreign-keys&gt;&lt;key app="EN" db-id="2s5fsavwbav05ue99avps9aiwwasstve9w0x" timestamp="1490314589"&gt;75&lt;/key&gt;&lt;/foreign-keys&gt;&lt;ref-type name="Journal Article"&gt;17&lt;/ref-type&gt;&lt;contributors&gt;&lt;authors&gt;&lt;author&gt;Alterman, Toni&lt;/author&gt;&lt;author&gt;Luckhaupt, Sara E&lt;/author&gt;&lt;author&gt;Dahlhamer, James M&lt;/author&gt;&lt;author&gt;Ward, Brian W&lt;/author&gt;&lt;author&gt;Calvert, Geoffrey M&lt;/author&gt;&lt;/authors&gt;&lt;/contributors&gt;&lt;titles&gt;&lt;title&gt;Prevalence rates of work organization characteristics among workers in the US: data from the 2010 National Health Interview Survey&lt;/title&gt;&lt;secondary-title&gt;American journal of industrial medicine&lt;/secondary-title&gt;&lt;/titles&gt;&lt;periodical&gt;&lt;full-title&gt;American journal of industrial medicine&lt;/full-title&gt;&lt;/periodical&gt;&lt;pages&gt;647-659&lt;/pages&gt;&lt;volume&gt;56&lt;/volume&gt;&lt;number&gt;6&lt;/number&gt;&lt;dates&gt;&lt;year&gt;2013&lt;/year&gt;&lt;/dates&gt;&lt;isbn&gt;1097-0274&lt;/isbn&gt;&lt;urls&gt;&lt;/urls&gt;&lt;/record&gt;&lt;/Cite&gt;&lt;/EndNote&gt;</w:instrText>
      </w:r>
      <w:r w:rsidR="00F47BAD">
        <w:fldChar w:fldCharType="separate"/>
      </w:r>
      <w:r w:rsidR="00C503CF" w:rsidRPr="00C503CF">
        <w:rPr>
          <w:noProof/>
          <w:vertAlign w:val="superscript"/>
        </w:rPr>
        <w:t>39</w:t>
      </w:r>
      <w:r w:rsidR="00F47BAD">
        <w:fldChar w:fldCharType="end"/>
      </w:r>
      <w:r>
        <w:t xml:space="preserve"> </w:t>
      </w:r>
      <w:r w:rsidR="00AD3F87">
        <w:t xml:space="preserve">Therefore, it seems possible that sleep parameters may in part mediated the relationship between SES and inflammation. </w:t>
      </w:r>
      <w:moveFromRangeStart w:id="2" w:author="Audrey Renson" w:date="2017-05-21T21:05:00Z" w:name="move483164031"/>
      <w:moveFrom w:id="3" w:author="Audrey Renson" w:date="2017-05-21T21:05:00Z">
        <w:r w:rsidR="005E3503" w:rsidDel="005E3503">
          <w:t>While a causal link between sleep duration and CRP has been demonstrated,</w:t>
        </w:r>
        <w:r w:rsidR="005E3503" w:rsidDel="005E3503">
          <w:fldChar w:fldCharType="begin"/>
        </w:r>
        <w:r w:rsidR="005E3503" w:rsidDel="005E3503">
          <w:instrText xml:space="preserve"> ADDIN EN.CITE &lt;EndNote&gt;&lt;Cite&gt;&lt;Author&gt;Meier-Ewert&lt;/Author&gt;&lt;Year&gt;2004&lt;/Year&gt;&lt;RecNum&gt;94&lt;/RecNum&gt;&lt;DisplayText&gt;&lt;style face="superscript"&gt;22&lt;/style&gt;&lt;/DisplayText&gt;&lt;record&gt;&lt;rec-number&gt;94&lt;/rec-number&gt;&lt;foreign-keys&gt;&lt;key app="EN" db-id="2s5fsavwbav05ue99avps9aiwwasstve9w0x" timestamp="1490314632"&gt;94&lt;/key&gt;&lt;/foreign-keys&gt;&lt;ref-type name="Journal Article"&gt;17&lt;/ref-type&gt;&lt;contributors&gt;&lt;authors&gt;&lt;author&gt;Meier-Ewert, Hans K&lt;/author&gt;&lt;author&gt;Ridker, Paul M&lt;/author&gt;&lt;author&gt;Rifai, Nader&lt;/author&gt;&lt;author&gt;Regan, Meredith M&lt;/author&gt;&lt;author&gt;Price, Nick J&lt;/author&gt;&lt;author&gt;Dinges, David F&lt;/author&gt;&lt;author&gt;Mullington, Janet M&lt;/author&gt;&lt;/authors&gt;&lt;/contributors&gt;&lt;titles&gt;&lt;title&gt;Effect of sleep loss on C-reactive protein, an inflammatory marker of cardiovascular risk&lt;/title&gt;&lt;secondary-title&gt;Journal of the American College of Cardiology&lt;/secondary-title&gt;&lt;/titles&gt;&lt;periodical&gt;&lt;full-title&gt;Journal of the American College of Cardiology&lt;/full-title&gt;&lt;/periodical&gt;&lt;pages&gt;678-683&lt;/pages&gt;&lt;volume&gt;43&lt;/volume&gt;&lt;number&gt;4&lt;/number&gt;&lt;dates&gt;&lt;year&gt;2004&lt;/year&gt;&lt;/dates&gt;&lt;isbn&gt;0735-1097&lt;/isbn&gt;&lt;urls&gt;&lt;/urls&gt;&lt;/record&gt;&lt;/Cite&gt;&lt;/EndNote&gt;</w:instrText>
        </w:r>
        <w:r w:rsidR="005E3503" w:rsidDel="005E3503">
          <w:fldChar w:fldCharType="separate"/>
        </w:r>
        <w:r w:rsidR="005E3503" w:rsidRPr="005E3503" w:rsidDel="005E3503">
          <w:rPr>
            <w:noProof/>
            <w:vertAlign w:val="superscript"/>
          </w:rPr>
          <w:t>22</w:t>
        </w:r>
        <w:r w:rsidR="005E3503" w:rsidDel="005E3503">
          <w:fldChar w:fldCharType="end"/>
        </w:r>
        <w:r w:rsidR="005E3503" w:rsidDel="005E3503">
          <w:t xml:space="preserve"> a number of confounders challenge the estimation of a causal parameter from an observational study</w:t>
        </w:r>
        <w:r w:rsidR="00AD3F87" w:rsidDel="005E3503">
          <w:t>. Short sleep was strongly associated with low physical activity and high BMI in cohorts in the US and UK,</w:t>
        </w:r>
        <w:r w:rsidR="00AD3F87" w:rsidDel="005E3503">
          <w:fldChar w:fldCharType="begin"/>
        </w:r>
        <w:r w:rsidR="00AD3F87" w:rsidDel="005E3503">
          <w:instrText xml:space="preserve"> ADDIN EN.CITE &lt;EndNote&gt;&lt;Cite&gt;&lt;Author&gt;Stranges&lt;/Author&gt;&lt;Year&gt;2008&lt;/Year&gt;&lt;RecNum&gt;121&lt;/RecNum&gt;&lt;DisplayText&gt;&lt;style face="superscript"&gt;40&lt;/style&gt;&lt;/DisplayText&gt;&lt;record&gt;&lt;rec-number&gt;121&lt;/rec-number&gt;&lt;foreign-keys&gt;&lt;key app="EN" db-id="2s5fsavwbav05ue99avps9aiwwasstve9w0x" timestamp="1495411010"&gt;121&lt;/key&gt;&lt;/foreign-keys&gt;&lt;ref-type name="Journal Article"&gt;17&lt;/ref-type&gt;&lt;contributors&gt;&lt;authors&gt;&lt;author&gt;Stranges, Saverio&lt;/author&gt;&lt;author&gt;Dorn, Joan M&lt;/author&gt;&lt;author&gt;Shipley, Martin J&lt;/author&gt;&lt;author&gt;Kandala, Ngianga-Bakwin&lt;/author&gt;&lt;author&gt;Trevisan, Maurizio&lt;/author&gt;&lt;author&gt;Miller, Michelle A&lt;/author&gt;&lt;author&gt;Donahue, Richard P&lt;/author&gt;&lt;author&gt;Hovey, Kathleen M&lt;/author&gt;&lt;author&gt;Ferrie, Jane E&lt;/author&gt;&lt;author&gt;Marmot, Michael G&lt;/author&gt;&lt;/authors&gt;&lt;/contributors&gt;&lt;titles&gt;&lt;title&gt;Correlates of short and long sleep duration: a cross-cultural comparison between the United Kingdom and the United States the Whitehall II study and the Western New York health study&lt;/title&gt;&lt;secondary-title&gt;American journal of epidemiology&lt;/secondary-title&gt;&lt;/titles&gt;&lt;periodical&gt;&lt;full-title&gt;American journal of epidemiology&lt;/full-title&gt;&lt;/periodical&gt;&lt;pages&gt;1353-1364&lt;/pages&gt;&lt;volume&gt;168&lt;/volume&gt;&lt;number&gt;12&lt;/number&gt;&lt;dates&gt;&lt;year&gt;2008&lt;/year&gt;&lt;/dates&gt;&lt;isbn&gt;0002-9262&lt;/isbn&gt;&lt;urls&gt;&lt;/urls&gt;&lt;/record&gt;&lt;/Cite&gt;&lt;/EndNote&gt;</w:instrText>
        </w:r>
        <w:r w:rsidR="00AD3F87" w:rsidDel="005E3503">
          <w:fldChar w:fldCharType="separate"/>
        </w:r>
        <w:r w:rsidR="00AD3F87" w:rsidRPr="00AD3F87" w:rsidDel="005E3503">
          <w:rPr>
            <w:noProof/>
            <w:vertAlign w:val="superscript"/>
          </w:rPr>
          <w:t>40</w:t>
        </w:r>
        <w:r w:rsidR="00AD3F87" w:rsidDel="005E3503">
          <w:fldChar w:fldCharType="end"/>
        </w:r>
        <w:r w:rsidR="00AD3F87" w:rsidDel="005E3503">
          <w:t xml:space="preserve"> factors which have well-known associations with increased inflammation.</w:t>
        </w:r>
        <w:r w:rsidR="005E3503" w:rsidDel="005E3503">
          <w:fldChar w:fldCharType="begin"/>
        </w:r>
        <w:r w:rsidR="005E3503" w:rsidDel="005E3503">
          <w:instrText xml:space="preserve"> ADDIN EN.CITE &lt;EndNote&gt;&lt;Cite&gt;&lt;Author&gt;Kershaw&lt;/Author&gt;&lt;Year&gt;2010&lt;/Year&gt;&lt;RecNum&gt;97&lt;/RecNum&gt;&lt;DisplayText&gt;&lt;style face="superscript"&gt;31&lt;/style&gt;&lt;/DisplayText&gt;&lt;record&gt;&lt;rec-number&gt;97&lt;/rec-number&gt;&lt;foreign-keys&gt;&lt;key app="EN" db-id="2s5fsavwbav05ue99avps9aiwwasstve9w0x" timestamp="1490314635"&gt;97&lt;/key&gt;&lt;/foreign-keys&gt;&lt;ref-type name="Journal Article"&gt;17&lt;/ref-type&gt;&lt;contributors&gt;&lt;authors&gt;&lt;author&gt;Kershaw, Kiarri N&lt;/author&gt;&lt;author&gt;Mezuk, Briana&lt;/author&gt;&lt;author&gt;Abdou, Cleopatra M&lt;/author&gt;&lt;author&gt;Rafferty, Jane A&lt;/author&gt;&lt;author&gt;Jackson, James S&lt;/author&gt;&lt;/authors&gt;&lt;/contributors&gt;&lt;titles&gt;&lt;title&gt;Socioeconomic position, health behaviors, and C-reactive protein: a moderated-mediation analysis&lt;/title&gt;&lt;secondary-title&gt;Health Psychology&lt;/secondary-title&gt;&lt;/titles&gt;&lt;periodical&gt;&lt;full-title&gt;Health Psychology&lt;/full-title&gt;&lt;/periodical&gt;&lt;pages&gt;307&lt;/pages&gt;&lt;volume&gt;29&lt;/volume&gt;&lt;number&gt;3&lt;/number&gt;&lt;dates&gt;&lt;year&gt;2010&lt;/year&gt;&lt;/dates&gt;&lt;isbn&gt;1930-7810&lt;/isbn&gt;&lt;urls&gt;&lt;/urls&gt;&lt;/record&gt;&lt;/Cite&gt;&lt;/EndNote&gt;</w:instrText>
        </w:r>
        <w:r w:rsidR="005E3503" w:rsidDel="005E3503">
          <w:fldChar w:fldCharType="separate"/>
        </w:r>
        <w:r w:rsidR="005E3503" w:rsidRPr="005E3503" w:rsidDel="005E3503">
          <w:rPr>
            <w:noProof/>
            <w:vertAlign w:val="superscript"/>
          </w:rPr>
          <w:t>31</w:t>
        </w:r>
        <w:r w:rsidR="005E3503" w:rsidDel="005E3503">
          <w:fldChar w:fldCharType="end"/>
        </w:r>
        <w:r w:rsidR="00AD3F87" w:rsidDel="005E3503">
          <w:t xml:space="preserve"> </w:t>
        </w:r>
        <w:r w:rsidR="005E3503" w:rsidDel="005E3503">
          <w:t>Post-menopausal hormone replacement therapy improved sleep disorders in a randomized controlled trial,</w:t>
        </w:r>
        <w:r w:rsidR="005E3503" w:rsidDel="005E3503">
          <w:fldChar w:fldCharType="begin"/>
        </w:r>
        <w:r w:rsidR="005E3503" w:rsidDel="005E3503">
          <w:instrText xml:space="preserve"> ADDIN EN.CITE &lt;EndNote&gt;&lt;Cite&gt;&lt;Author&gt;Welton&lt;/Author&gt;&lt;Year&gt;2008&lt;/Year&gt;&lt;RecNum&gt;122&lt;/RecNum&gt;&lt;DisplayText&gt;&lt;style face="superscript"&gt;41&lt;/style&gt;&lt;/DisplayText&gt;&lt;record&gt;&lt;rec-number&gt;122&lt;/rec-number&gt;&lt;foreign-keys&gt;&lt;key app="EN" db-id="2s5fsavwbav05ue99avps9aiwwasstve9w0x" timestamp="1495414512"&gt;122&lt;/key&gt;&lt;/foreign-keys&gt;&lt;ref-type name="Journal Article"&gt;17&lt;/ref-type&gt;&lt;contributors&gt;&lt;authors&gt;&lt;author&gt;Welton, Amanda J&lt;/author&gt;&lt;author&gt;Vickers, Madge R&lt;/author&gt;&lt;author&gt;Kim, Joseph&lt;/author&gt;&lt;author&gt;Ford, Deborah&lt;/author&gt;&lt;author&gt;Lawton, Beverley A&lt;/author&gt;&lt;author&gt;MacLennan, Alastair H&lt;/author&gt;&lt;author&gt;Meredith, Sarah K&lt;/author&gt;&lt;author&gt;Martin, Jeannett&lt;/author&gt;&lt;author&gt;Meade, Tom W&lt;/author&gt;&lt;/authors&gt;&lt;/contributors&gt;&lt;titles&gt;&lt;title&gt;Health related quality of life after combined hormone replacement therapy: randomised controlled trial&lt;/title&gt;&lt;secondary-title&gt;BMJ&lt;/secondary-title&gt;&lt;/titles&gt;&lt;periodical&gt;&lt;full-title&gt;BMJ&lt;/full-title&gt;&lt;/periodical&gt;&lt;volume&gt;337&lt;/volume&gt;&lt;dates&gt;&lt;year&gt;2008&lt;/year&gt;&lt;/dates&gt;&lt;urls&gt;&lt;/urls&gt;&lt;electronic-resource-num&gt;10.1136/bmj.a1190&lt;/electronic-resource-num&gt;&lt;/record&gt;&lt;/Cite&gt;&lt;/EndNote&gt;</w:instrText>
        </w:r>
        <w:r w:rsidR="005E3503" w:rsidDel="005E3503">
          <w:fldChar w:fldCharType="separate"/>
        </w:r>
        <w:r w:rsidR="005E3503" w:rsidRPr="005E3503" w:rsidDel="005E3503">
          <w:rPr>
            <w:noProof/>
            <w:vertAlign w:val="superscript"/>
          </w:rPr>
          <w:t>41</w:t>
        </w:r>
        <w:r w:rsidR="005E3503" w:rsidDel="005E3503">
          <w:fldChar w:fldCharType="end"/>
        </w:r>
        <w:r w:rsidR="005E3503" w:rsidDel="005E3503">
          <w:t xml:space="preserve"> and is also associated with higher CRP.</w:t>
        </w:r>
        <w:r w:rsidR="005E3503" w:rsidDel="005E3503">
          <w:fldChar w:fldCharType="begin">
            <w:fldData xml:space="preserve">PEVuZE5vdGU+PENpdGU+PEF1dGhvcj5OYXZhcnJvPC9BdXRob3I+PFllYXI+MjAxNjwvWWVhcj48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</w:fldData>
          </w:fldChar>
        </w:r>
        <w:r w:rsidR="005E3503" w:rsidDel="005E3503">
          <w:instrText xml:space="preserve"> ADDIN EN.CITE </w:instrText>
        </w:r>
        <w:r w:rsidR="005E3503" w:rsidDel="005E3503">
          <w:fldChar w:fldCharType="begin">
            <w:fldData xml:space="preserve">PEVuZE5vdGU+PENpdGU+PEF1dGhvcj5OYXZhcnJvPC9BdXRob3I+PFllYXI+MjAxNjwvWWVhcj48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</w:fldData>
          </w:fldChar>
        </w:r>
        <w:r w:rsidR="005E3503" w:rsidDel="005E3503">
          <w:instrText xml:space="preserve"> ADDIN EN.CITE.DATA </w:instrText>
        </w:r>
      </w:moveFrom>
      <w:del w:id="4" w:author="Audrey Renson" w:date="2017-05-21T21:05:00Z"/>
      <w:moveFrom w:id="5" w:author="Audrey Renson" w:date="2017-05-21T21:05:00Z">
        <w:r w:rsidR="005E3503" w:rsidDel="005E3503">
          <w:fldChar w:fldCharType="end"/>
        </w:r>
      </w:moveFrom>
      <w:del w:id="6" w:author="Audrey Renson" w:date="2017-05-21T21:05:00Z"/>
      <w:moveFrom w:id="7" w:author="Audrey Renson" w:date="2017-05-21T21:05:00Z">
        <w:r w:rsidR="005E3503" w:rsidDel="005E3503">
          <w:fldChar w:fldCharType="separate"/>
        </w:r>
        <w:r w:rsidR="005E3503" w:rsidRPr="005E3503" w:rsidDel="005E3503">
          <w:rPr>
            <w:noProof/>
            <w:vertAlign w:val="superscript"/>
          </w:rPr>
          <w:t>42</w:t>
        </w:r>
        <w:r w:rsidR="005E3503" w:rsidDel="005E3503">
          <w:fldChar w:fldCharType="end"/>
        </w:r>
        <w:r w:rsidR="005E3503" w:rsidDel="005E3503">
          <w:t xml:space="preserve"> Hormonal contraceptive use also predicts higher CRP in young women.</w:t>
        </w:r>
        <w:r w:rsidR="005E3503" w:rsidDel="005E3503">
          <w:fldChar w:fldCharType="begin"/>
        </w:r>
        <w:r w:rsidR="005E3503" w:rsidDel="005E3503">
          <w:instrText xml:space="preserve"> ADDIN EN.CITE &lt;EndNote&gt;&lt;Cite&gt;&lt;Author&gt;Fedewa&lt;/Author&gt;&lt;Year&gt;2017&lt;/Year&gt;&lt;RecNum&gt;124&lt;/RecNum&gt;&lt;DisplayText&gt;&lt;style face="superscript"&gt;43&lt;/style&gt;&lt;/DisplayText&gt;&lt;record&gt;&lt;rec-number&gt;124&lt;/rec-number&gt;&lt;foreign-keys&gt;&lt;key app="EN" db-id="2s5fsavwbav05ue99avps9aiwwasstve9w0x" timestamp="1495414772"&gt;124&lt;/key&gt;&lt;/foreign-keys&gt;&lt;ref-type name="Journal Article"&gt;17&lt;/ref-type&gt;&lt;contributors&gt;&lt;authors&gt;&lt;author&gt;Fedewa, M. V.&lt;/author&gt;&lt;author&gt;Hathaway, E. D.&lt;/author&gt;&lt;author&gt;Higgins, S.&lt;/author&gt;&lt;author&gt;Das, B. M.&lt;/author&gt;&lt;author&gt;Forehand, R. L.&lt;/author&gt;&lt;author&gt;Schmidt, M. D.&lt;/author&gt;&lt;author&gt;Evans, E. M.&lt;/author&gt;&lt;/authors&gt;&lt;/contributors&gt;&lt;auth-address&gt;a Department of Kinesiology , The University of Alabama , Tuscaloosa , Alabama , USA.&amp;#xD;b Department of Kinesiology , The University of Georgia , Athens , Georgia , USA.&amp;#xD;e University of Tennessee at Chattanooga , Chattanooga , Tennessee , USA.&amp;#xD;c Department of Kinesiology , East Carolina University , Greenville , North Carolina , USA.&amp;#xD;d University Health Center, The University of Georgia , Athens , Georgia , USA.&lt;/auth-address&gt;&lt;titles&gt;&lt;title&gt;Interactive associations of physical activity, adiposity, and oral contraceptive use on C-reactive protein levels in young women&lt;/title&gt;&lt;secondary-title&gt;Women Health&lt;/secondary-title&gt;&lt;alt-title&gt;Women &amp;amp; health&lt;/alt-title&gt;&lt;/titles&gt;&lt;periodical&gt;&lt;full-title&gt;Women Health&lt;/full-title&gt;&lt;abbr-1&gt;Women &amp;amp; health&lt;/abbr-1&gt;&lt;/periodical&gt;&lt;alt-periodical&gt;&lt;full-title&gt;Women Health&lt;/full-title&gt;&lt;abbr-1&gt;Women &amp;amp; health&lt;/abbr-1&gt;&lt;/alt-periodical&gt;&lt;pages&gt;1-16&lt;/pages&gt;&lt;edition&gt;2017/03/10&lt;/edition&gt;&lt;keywords&gt;&lt;keyword&gt;Body composition&lt;/keyword&gt;&lt;keyword&gt;inflammation&lt;/keyword&gt;&lt;keyword&gt;oral contraceptives&lt;/keyword&gt;&lt;keyword&gt;physical activity&lt;/keyword&gt;&lt;/keywords&gt;&lt;dates&gt;&lt;year&gt;2017&lt;/year&gt;&lt;pub-dates&gt;&lt;date&gt;Feb 07&lt;/date&gt;&lt;/pub-dates&gt;&lt;/dates&gt;&lt;isbn&gt;0363-0242&lt;/isbn&gt;&lt;accession-num&gt;28277157&lt;/accession-num&gt;&lt;urls&gt;&lt;/urls&gt;&lt;electronic-resource-num&gt;10.1080/03630242.2017.1292341&lt;/electronic-resource-num&gt;&lt;remote-database-provider&gt;NLM&lt;/remote-database-provider&gt;&lt;language&gt;eng&lt;/language&gt;&lt;/record&gt;&lt;/Cite&gt;&lt;/EndNote&gt;</w:instrText>
        </w:r>
        <w:r w:rsidR="005E3503" w:rsidDel="005E3503">
          <w:fldChar w:fldCharType="separate"/>
        </w:r>
        <w:r w:rsidR="005E3503" w:rsidRPr="005E3503" w:rsidDel="005E3503">
          <w:rPr>
            <w:noProof/>
            <w:vertAlign w:val="superscript"/>
          </w:rPr>
          <w:t>43</w:t>
        </w:r>
        <w:r w:rsidR="005E3503" w:rsidDel="005E3503">
          <w:fldChar w:fldCharType="end"/>
        </w:r>
        <w:r w:rsidR="005E3503" w:rsidDel="005E3503">
          <w:t xml:space="preserve"> Age, race/ethnicity, and gender have been shown to impact a wide range of health outcomes are likely important to adjust for in any observational study. </w:t>
        </w:r>
        <w:r w:rsidR="00AD3F87" w:rsidDel="005E3503">
          <w:t xml:space="preserve"> </w:t>
        </w:r>
      </w:moveFrom>
      <w:moveFromRangeEnd w:id="2"/>
    </w:p>
    <w:p w:rsidR="00792227" w:rsidRDefault="00792227" w:rsidP="00792227">
      <w:r>
        <w:t>Sleep is a modifiable risk factor for which efficacious non-</w:t>
      </w:r>
      <w:r w:rsidR="00F47BAD">
        <w:t>pharmacological</w:t>
      </w:r>
      <w:r>
        <w:t xml:space="preserve"> interventions exist.</w:t>
      </w:r>
      <w:r w:rsidR="00F47BAD">
        <w:fldChar w:fldCharType="begin"/>
      </w:r>
      <w:r w:rsidR="00682E36">
        <w:instrText xml:space="preserve"> ADDIN EN.CITE &lt;EndNote&gt;&lt;Cite&gt;&lt;Author&gt;Montgomery&lt;/Author&gt;&lt;Year&gt;2004&lt;/Year&gt;&lt;RecNum&gt;74&lt;/RecNum&gt;&lt;DisplayText&gt;&lt;style face="superscript"&gt;40&lt;/style&gt;&lt;/DisplayText&gt;&lt;record&gt;&lt;rec-number&gt;74&lt;/rec-number&gt;&lt;foreign-keys&gt;&lt;key app="EN" db-id="2s5fsavwbav05ue99avps9aiwwasstve9w0x" timestamp="1490314587"&gt;74&lt;/key&gt;&lt;/foreign-keys&gt;&lt;ref-type name="Journal Article"&gt;17&lt;/ref-type&gt;&lt;contributors&gt;&lt;authors&gt;&lt;author&gt;Montgomery, Paul&lt;/author&gt;&lt;author&gt;Dennis, Jane&lt;/author&gt;&lt;/authors&gt;&lt;/contributors&gt;&lt;titles&gt;&lt;title&gt;A systematic review of non-pharmacological therapies for sleep problems in later life&lt;/title&gt;&lt;secondary-title&gt;Sleep medicine reviews&lt;/secondary-title&gt;&lt;/titles&gt;&lt;periodical&gt;&lt;full-title&gt;Sleep medicine reviews&lt;/full-title&gt;&lt;/periodical&gt;&lt;pages&gt;47-62&lt;/pages&gt;&lt;volume&gt;8&lt;/volume&gt;&lt;number&gt;1&lt;/number&gt;&lt;dates&gt;&lt;year&gt;2004&lt;/year&gt;&lt;/dates&gt;&lt;isbn&gt;1087-0792&lt;/isbn&gt;&lt;urls&gt;&lt;/urls&gt;&lt;/record&gt;&lt;/Cite&gt;&lt;/EndNote&gt;</w:instrText>
      </w:r>
      <w:r w:rsidR="00F47BAD">
        <w:fldChar w:fldCharType="separate"/>
      </w:r>
      <w:r w:rsidR="00682E36" w:rsidRPr="00682E36">
        <w:rPr>
          <w:noProof/>
          <w:vertAlign w:val="superscript"/>
        </w:rPr>
        <w:t>40</w:t>
      </w:r>
      <w:r w:rsidR="00F47BAD">
        <w:fldChar w:fldCharType="end"/>
      </w:r>
      <w:r>
        <w:t xml:space="preserve"> However, to our knowledge, no study has examined whether sleep mediates the relationship between SES and inflammation. The purpose of this study was to assess the role of </w:t>
      </w:r>
      <w:r w:rsidR="0041656F">
        <w:t>short duration</w:t>
      </w:r>
      <w:r>
        <w:t xml:space="preserve"> </w:t>
      </w:r>
      <w:r w:rsidR="00091BED">
        <w:t xml:space="preserve">(&lt;6 hours per night) </w:t>
      </w:r>
      <w:r>
        <w:t xml:space="preserve">and </w:t>
      </w:r>
      <w:r w:rsidR="0041656F">
        <w:t xml:space="preserve">poor </w:t>
      </w:r>
      <w:r w:rsidR="00091BED">
        <w:t>quality</w:t>
      </w:r>
      <w:r>
        <w:t xml:space="preserve"> sleep as </w:t>
      </w:r>
      <w:r w:rsidR="00091BED">
        <w:t>p</w:t>
      </w:r>
      <w:r>
        <w:t>otential mediator</w:t>
      </w:r>
      <w:r w:rsidR="00091BED">
        <w:t>s</w:t>
      </w:r>
      <w:r>
        <w:t xml:space="preserve"> between SES measures such as income and education, and inflammatory burden marked by plasma CRP. </w:t>
      </w:r>
    </w:p>
    <w:p w:rsidR="00792227" w:rsidRDefault="00792227" w:rsidP="00E22EF9">
      <w:pPr>
        <w:pStyle w:val="Heading1"/>
      </w:pPr>
      <w:r>
        <w:t>Methods</w:t>
      </w:r>
    </w:p>
    <w:p w:rsidR="00792227" w:rsidRDefault="00792227" w:rsidP="00E22EF9">
      <w:pPr>
        <w:pStyle w:val="Heading2"/>
      </w:pPr>
      <w:r>
        <w:t>Datasets</w:t>
      </w:r>
    </w:p>
    <w:p w:rsidR="00792227" w:rsidRDefault="00792227" w:rsidP="00792227">
      <w:r>
        <w:t xml:space="preserve">We used data from the continuous National Health and Nutritional Examination Survey (NHANES), an ongoing cross-sectional survey of the civilian non-institutionalized population in the United States. Data were collected by the National Center for Health Statistics and the Centers for Disease Control and Prevention (CDC) and involve a questionnaire, physical exam, and laboratory measures. Detailed descriptions of the survey methodology </w:t>
      </w:r>
      <w:r w:rsidR="001D399A">
        <w:t>and operations are published elsewhere.</w:t>
      </w:r>
      <w:r w:rsidR="001D399A">
        <w:fldChar w:fldCharType="begin"/>
      </w:r>
      <w:r w:rsidR="00682E36">
        <w:instrText xml:space="preserve"> ADDIN EN.CITE &lt;EndNote&gt;&lt;Cite&gt;&lt;Author&gt;Zipf&lt;/Author&gt;&lt;Year&gt;2013&lt;/Year&gt;&lt;RecNum&gt;18&lt;/RecNum&gt;&lt;DisplayText&gt;&lt;style face="superscript"&gt;41&lt;/style&gt;&lt;/DisplayText&gt;&lt;record&gt;&lt;rec-number&gt;18&lt;/rec-number&gt;&lt;foreign-keys&gt;&lt;key app="EN" db-id="2s5fsavwbav05ue99avps9aiwwasstve9w0x" timestamp="1459210887"&gt;18&lt;/key&gt;&lt;/foreign-keys&gt;&lt;ref-type name="Journal Article"&gt;17&lt;/ref-type&gt;&lt;contributors&gt;&lt;authors&gt;&lt;author&gt;Zipf, G&lt;/author&gt;&lt;author&gt;Chiappa, M&lt;/author&gt;&lt;author&gt;Porter, KS&lt;/author&gt;&lt;author&gt;Ostchega, Y&lt;/author&gt;&lt;author&gt;Lewis, BG&lt;/author&gt;&lt;author&gt;Dostal, J&lt;/author&gt;&lt;/authors&gt;&lt;/contributors&gt;&lt;titles&gt;&lt;title&gt;National health and nutrition examination survey: plan and operations, 1999-2010&lt;/title&gt;&lt;secondary-title&gt;Vital and health statistics. Ser. 1, Programs and collection procedures&lt;/secondary-title&gt;&lt;/titles&gt;&lt;periodical&gt;&lt;full-title&gt;Vital and health statistics. Ser. 1, Programs and collection procedures&lt;/full-title&gt;&lt;/periodical&gt;&lt;pages&gt;1-37&lt;/pages&gt;&lt;number&gt;56&lt;/number&gt;&lt;dates&gt;&lt;year&gt;2013&lt;/year&gt;&lt;/dates&gt;&lt;isbn&gt;0083-2014&lt;/isbn&gt;&lt;urls&gt;&lt;/urls&gt;&lt;/record&gt;&lt;/Cite&gt;&lt;/EndNote&gt;</w:instrText>
      </w:r>
      <w:r w:rsidR="001D399A">
        <w:fldChar w:fldCharType="separate"/>
      </w:r>
      <w:r w:rsidR="00682E36" w:rsidRPr="00682E36">
        <w:rPr>
          <w:noProof/>
          <w:vertAlign w:val="superscript"/>
        </w:rPr>
        <w:t>41</w:t>
      </w:r>
      <w:r w:rsidR="001D399A">
        <w:fldChar w:fldCharType="end"/>
      </w:r>
      <w:r w:rsidR="001D399A">
        <w:t xml:space="preserve"> </w:t>
      </w:r>
      <w:r>
        <w:t xml:space="preserve">In brief, </w:t>
      </w:r>
      <w:r w:rsidR="000E54A9">
        <w:t>NHANES uses</w:t>
      </w:r>
      <w:r>
        <w:t xml:space="preserve"> a stratified,</w:t>
      </w:r>
      <w:r w:rsidR="000E54A9">
        <w:t xml:space="preserve"> multistage, probability sample, with oversampling for Hispanics, non-Hispanic Blacks, low-income whites, and persons age 70 and over (1999-2006) or 80 and over (2007-2010).</w:t>
      </w:r>
      <w:r>
        <w:t xml:space="preserve"> Individuals agreeing to participate completed a</w:t>
      </w:r>
      <w:r w:rsidR="001B2198">
        <w:t>n in-home,</w:t>
      </w:r>
      <w:r>
        <w:t xml:space="preserve"> computer-assisted interview conducted by trained personnel, with physical examinations </w:t>
      </w:r>
      <w:r w:rsidR="001B2198">
        <w:t xml:space="preserve">and laboratory sample collection </w:t>
      </w:r>
      <w:r>
        <w:t>conducted at the Mobile Examination Centers (MECs).</w:t>
      </w:r>
      <w:r w:rsidR="000E54A9">
        <w:t xml:space="preserve"> Approximately 12,000 people were approached each two-year cycle, of whom an average of 10,000 ultimately completed the household interview and data collection at the MEC, for a response rate of approximately 83.3%. </w:t>
      </w:r>
    </w:p>
    <w:p w:rsidR="00792227" w:rsidRDefault="00792227" w:rsidP="00792227">
      <w:r>
        <w:t xml:space="preserve">We used questionnaire, physical exam, and laboratory data from 3 waves spanning 2005-2010. We </w:t>
      </w:r>
      <w:r w:rsidR="00C926B1">
        <w:t>selected all respondents aged 20</w:t>
      </w:r>
      <w:r>
        <w:t xml:space="preserve"> years and older, who had complete data for CRP and answered questions on sleep duration and quality. We excluded individuals who had CRP concentrations greater </w:t>
      </w:r>
      <w:r>
        <w:lastRenderedPageBreak/>
        <w:t xml:space="preserve">than 10 mg/L, </w:t>
      </w:r>
      <w:r w:rsidR="00BF10D6">
        <w:t>which</w:t>
      </w:r>
      <w:r>
        <w:t xml:space="preserve"> indicate acute infection</w:t>
      </w:r>
      <w:r w:rsidR="001B2198">
        <w:t xml:space="preserve"> or insult</w:t>
      </w:r>
      <w:r>
        <w:t>.</w:t>
      </w:r>
      <w:r w:rsidR="00F47BAD">
        <w:fldChar w:fldCharType="begin"/>
      </w:r>
      <w:r w:rsidR="00BF10D6">
        <w:instrText xml:space="preserve"> ADDIN EN.CITE &lt;EndNote&gt;&lt;Cite&gt;&lt;Author&gt;Ridker&lt;/Author&gt;&lt;Year&gt;2003&lt;/Year&gt;&lt;RecNum&gt;92&lt;/RecNum&gt;&lt;DisplayText&gt;&lt;style face="superscript"&gt;17&lt;/style&gt;&lt;/DisplayText&gt;&lt;record&gt;&lt;rec-number&gt;92&lt;/rec-number&gt;&lt;foreign-keys&gt;&lt;key app="EN" db-id="2s5fsavwbav05ue99avps9aiwwasstve9w0x" timestamp="1490314627"&gt;92&lt;/key&gt;&lt;/foreign-keys&gt;&lt;ref-type name="Journal Article"&gt;17&lt;/ref-type&gt;&lt;contributors&gt;&lt;authors&gt;&lt;author&gt;Ridker, Paul M&lt;/author&gt;&lt;/authors&gt;&lt;/contributors&gt;&lt;titles&gt;&lt;title&gt;Clinical application of C-reactive protein for cardiovascular disease detection and prevention&lt;/title&gt;&lt;secondary-title&gt;Circulation&lt;/secondary-title&gt;&lt;/titles&gt;&lt;periodical&gt;&lt;full-title&gt;Circulation&lt;/full-title&gt;&lt;/periodical&gt;&lt;pages&gt;363-369&lt;/pages&gt;&lt;volume&gt;107&lt;/volume&gt;&lt;number&gt;3&lt;/number&gt;&lt;dates&gt;&lt;year&gt;2003&lt;/year&gt;&lt;/dates&gt;&lt;isbn&gt;0009-7322&lt;/isbn&gt;&lt;urls&gt;&lt;/urls&gt;&lt;/record&gt;&lt;/Cite&gt;&lt;/EndNote&gt;</w:instrText>
      </w:r>
      <w:r w:rsidR="00F47BAD">
        <w:fldChar w:fldCharType="separate"/>
      </w:r>
      <w:r w:rsidR="00BF10D6" w:rsidRPr="00BF10D6">
        <w:rPr>
          <w:noProof/>
          <w:vertAlign w:val="superscript"/>
        </w:rPr>
        <w:t>17</w:t>
      </w:r>
      <w:r w:rsidR="00F47BAD">
        <w:fldChar w:fldCharType="end"/>
      </w:r>
      <w:r w:rsidR="001B2198">
        <w:t xml:space="preserve"> We also excluded pregnant women</w:t>
      </w:r>
      <w:r>
        <w:t xml:space="preserve">, </w:t>
      </w:r>
      <w:r w:rsidR="0050486B">
        <w:t>who</w:t>
      </w:r>
      <w:r w:rsidR="00BF10D6">
        <w:t xml:space="preserve"> demonstrate elevated and/or unstable CRP</w:t>
      </w:r>
      <w:r w:rsidR="00F47BAD">
        <w:t>.</w:t>
      </w:r>
      <w:r w:rsidR="00F47BAD">
        <w:fldChar w:fldCharType="begin"/>
      </w:r>
      <w:r w:rsidR="00BF10D6">
        <w:instrText xml:space="preserve"> ADDIN EN.CITE &lt;EndNote&gt;&lt;Cite&gt;&lt;Author&gt;Ridker&lt;/Author&gt;&lt;Year&gt;2003&lt;/Year&gt;&lt;RecNum&gt;92&lt;/RecNum&gt;&lt;DisplayText&gt;&lt;style face="superscript"&gt;17&lt;/style&gt;&lt;/DisplayText&gt;&lt;record&gt;&lt;rec-number&gt;92&lt;/rec-number&gt;&lt;foreign-keys&gt;&lt;key app="EN" db-id="2s5fsavwbav05ue99avps9aiwwasstve9w0x" timestamp="1490314627"&gt;92&lt;/key&gt;&lt;/foreign-keys&gt;&lt;ref-type name="Journal Article"&gt;17&lt;/ref-type&gt;&lt;contributors&gt;&lt;authors&gt;&lt;author&gt;Ridker, Paul M&lt;/author&gt;&lt;/authors&gt;&lt;/contributors&gt;&lt;titles&gt;&lt;title&gt;Clinical application of C-reactive protein for cardiovascular disease detection and prevention&lt;/title&gt;&lt;secondary-title&gt;Circulation&lt;/secondary-title&gt;&lt;/titles&gt;&lt;periodical&gt;&lt;full-title&gt;Circulation&lt;/full-title&gt;&lt;/periodical&gt;&lt;pages&gt;363-369&lt;/pages&gt;&lt;volume&gt;107&lt;/volume&gt;&lt;number&gt;3&lt;/number&gt;&lt;dates&gt;&lt;year&gt;2003&lt;/year&gt;&lt;/dates&gt;&lt;isbn&gt;0009-7322&lt;/isbn&gt;&lt;urls&gt;&lt;/urls&gt;&lt;/record&gt;&lt;/Cite&gt;&lt;/EndNote&gt;</w:instrText>
      </w:r>
      <w:r w:rsidR="00F47BAD">
        <w:fldChar w:fldCharType="separate"/>
      </w:r>
      <w:r w:rsidR="00BF10D6" w:rsidRPr="00BF10D6">
        <w:rPr>
          <w:noProof/>
          <w:vertAlign w:val="superscript"/>
        </w:rPr>
        <w:t>17</w:t>
      </w:r>
      <w:r w:rsidR="00F47BAD">
        <w:fldChar w:fldCharType="end"/>
      </w:r>
    </w:p>
    <w:p w:rsidR="00792227" w:rsidRDefault="00792227" w:rsidP="00E22EF9">
      <w:pPr>
        <w:pStyle w:val="Heading2"/>
      </w:pPr>
      <w:r>
        <w:t>Measures</w:t>
      </w:r>
    </w:p>
    <w:p w:rsidR="00792227" w:rsidRDefault="00792227" w:rsidP="00E22EF9">
      <w:pPr>
        <w:pStyle w:val="Heading3"/>
      </w:pPr>
      <w:r>
        <w:t>Exposure Variables</w:t>
      </w:r>
    </w:p>
    <w:p w:rsidR="00BF10D6" w:rsidRDefault="00BF10D6" w:rsidP="00792227">
      <w:r>
        <w:t>In addition to raw family income, NHANES also reports the poverty income ratio (PIR), a ratio of family income to federal poverty level (FPL), which was chosen for this analysis because it takes into account family size and more accurately represents available financial resources. We categorized PIR as poor (below FPL), nearly poor (100-199% FPL), and middle and high income (</w:t>
      </w:r>
      <w:r>
        <w:rPr>
          <w:rFonts w:cstheme="minorHAnsi"/>
        </w:rPr>
        <w:t>≥</w:t>
      </w:r>
      <w:r>
        <w:t>200% FPL), according to the CDC’s Healthy People 2020 guidelines (</w:t>
      </w:r>
      <w:hyperlink r:id="rId8" w:history="1">
        <w:r w:rsidRPr="00316115">
          <w:rPr>
            <w:rStyle w:val="Hyperlink"/>
          </w:rPr>
          <w:t>https://www.healthypeople.gov/2020/disparities-user-guide</w:t>
        </w:r>
      </w:hyperlink>
      <w:r>
        <w:t xml:space="preserve">). </w:t>
      </w:r>
    </w:p>
    <w:p w:rsidR="00792227" w:rsidRDefault="00792227" w:rsidP="00792227">
      <w:r>
        <w:t>In addition to family income, the most commonly used measure of SES, we also used hig</w:t>
      </w:r>
      <w:r w:rsidR="00BF10D6">
        <w:t>hest educational level achieved, a measure that</w:t>
      </w:r>
      <w:r>
        <w:t xml:space="preserve"> is more stable throughout the life course and a stronger predictor of inflammation than income.</w:t>
      </w:r>
      <w:r w:rsidR="001D399A">
        <w:fldChar w:fldCharType="begin"/>
      </w:r>
      <w:r w:rsidR="00682E36">
        <w:instrText xml:space="preserve"> ADDIN EN.CITE &lt;EndNote&gt;&lt;Cite&gt;&lt;Author&gt;Dinwiddie&lt;/Author&gt;&lt;Year&gt;2015&lt;/Year&gt;&lt;RecNum&gt;72&lt;/RecNum&gt;&lt;DisplayText&gt;&lt;style face="superscript"&gt;42&lt;/style&gt;&lt;/DisplayText&gt;&lt;record&gt;&lt;rec-number&gt;72&lt;/rec-number&gt;&lt;foreign-keys&gt;&lt;key app="EN" db-id="2s5fsavwbav05ue99avps9aiwwasstve9w0x" timestamp="1490314583"&gt;72&lt;/key&gt;&lt;/foreign-keys&gt;&lt;ref-type name="Journal Article"&gt;17&lt;/ref-type&gt;&lt;contributors&gt;&lt;authors&gt;&lt;author&gt;Dinwiddie, Gniesha Y&lt;/author&gt;&lt;author&gt;Zambrana, Ruth E&lt;/author&gt;&lt;author&gt;Doamekpor, Lauren A&lt;/author&gt;&lt;author&gt;Lopez, Lenny&lt;/author&gt;&lt;/authors&gt;&lt;/contributors&gt;&lt;titles&gt;&lt;title&gt;The Impact of Educational Attainment on Observed Race/Ethnic Disparities in Inflammatory Risk in the 2001–2008 National Health and Nutrition Examination Survey&lt;/title&gt;&lt;secondary-title&gt;Int. J. Environ. Res. Public Health&lt;/secondary-title&gt;&lt;/titles&gt;&lt;periodical&gt;&lt;full-title&gt;Int. J. Environ. Res. Public Health&lt;/full-title&gt;&lt;/periodical&gt;&lt;pages&gt;0042&lt;/pages&gt;&lt;volume&gt;13&lt;/volume&gt;&lt;dates&gt;&lt;year&gt;2015&lt;/year&gt;&lt;/dates&gt;&lt;urls&gt;&lt;/urls&gt;&lt;/record&gt;&lt;/Cite&gt;&lt;/EndNote&gt;</w:instrText>
      </w:r>
      <w:r w:rsidR="001D399A">
        <w:fldChar w:fldCharType="separate"/>
      </w:r>
      <w:r w:rsidR="00682E36" w:rsidRPr="00682E36">
        <w:rPr>
          <w:noProof/>
          <w:vertAlign w:val="superscript"/>
        </w:rPr>
        <w:t>42</w:t>
      </w:r>
      <w:r w:rsidR="001D399A">
        <w:fldChar w:fldCharType="end"/>
      </w:r>
      <w:r>
        <w:t xml:space="preserve"> NHANES measures education with the question, “What is the hi</w:t>
      </w:r>
      <w:r w:rsidR="00500835">
        <w:t>ghest grade or level of school [you have/spouse has]</w:t>
      </w:r>
      <w:r>
        <w:t xml:space="preserve"> c</w:t>
      </w:r>
      <w:r w:rsidR="00500835">
        <w:t>ompleted or the highest degree [</w:t>
      </w:r>
      <w:r>
        <w:t xml:space="preserve">you have/s/he </w:t>
      </w:r>
      <w:r w:rsidR="00500835">
        <w:t>has]</w:t>
      </w:r>
      <w:r>
        <w:t xml:space="preserve"> received?”, with the options “Less than 9th Grade”, “9-11th Grade (Includes 12th grade with no diploma)”, “High School Grad/GED or Equivalent”, “Some College or AA degree”, “College Graduate or above”. </w:t>
      </w:r>
    </w:p>
    <w:p w:rsidR="00792227" w:rsidRDefault="00792227" w:rsidP="00E22EF9">
      <w:pPr>
        <w:pStyle w:val="Heading3"/>
      </w:pPr>
      <w:r>
        <w:t>Mediator Variables</w:t>
      </w:r>
    </w:p>
    <w:p w:rsidR="00792227" w:rsidRDefault="00792227" w:rsidP="00792227">
      <w:r>
        <w:t>Sleep quality was operationalized according to th</w:t>
      </w:r>
      <w:r w:rsidR="00BF10D6">
        <w:t>e method used by Bansil et a</w:t>
      </w:r>
      <w:r w:rsidR="001D399A">
        <w:t>l</w:t>
      </w:r>
      <w:r>
        <w:t>.</w:t>
      </w:r>
      <w:r w:rsidR="00BF10D6">
        <w:t>:</w:t>
      </w:r>
      <w:r w:rsidR="001D399A">
        <w:fldChar w:fldCharType="begin"/>
      </w:r>
      <w:r w:rsidR="00C503CF">
        <w:instrText xml:space="preserve"> ADDIN EN.CITE &lt;EndNote&gt;&lt;Cite&gt;&lt;Author&gt;Bansil&lt;/Author&gt;&lt;Year&gt;2011&lt;/Year&gt;&lt;RecNum&gt;71&lt;/RecNum&gt;&lt;DisplayText&gt;&lt;style face="superscript"&gt;7&lt;/style&gt;&lt;/DisplayText&gt;&lt;record&gt;&lt;rec-number&gt;71&lt;/rec-number&gt;&lt;foreign-keys&gt;&lt;key app="EN" db-id="2s5fsavwbav05ue99avps9aiwwasstve9w0x" timestamp="1490314575"&gt;71&lt;/key&gt;&lt;/foreign-keys&gt;&lt;ref-type name="Journal Article"&gt;17&lt;/ref-type&gt;&lt;contributors&gt;&lt;authors&gt;&lt;author&gt;Bansil, Pooja&lt;/author&gt;&lt;author&gt;Kuklina, Elena V&lt;/author&gt;&lt;author&gt;Merritt, Robert K&lt;/author&gt;&lt;author&gt;Yoon, Paula W&lt;/author&gt;&lt;/authors&gt;&lt;/contributors&gt;&lt;titles&gt;&lt;title&gt;Associations between sleep disorders, sleep duration, quality of sleep, and hypertension: results from the National Health and Nutrition Examination Survey, 2005 to 2008&lt;/title&gt;&lt;secondary-title&gt;The Journal of Clinical Hypertension&lt;/secondary-title&gt;&lt;/titles&gt;&lt;periodical&gt;&lt;full-title&gt;The Journal of Clinical Hypertension&lt;/full-title&gt;&lt;/periodical&gt;&lt;pages&gt;739-743&lt;/pages&gt;&lt;volume&gt;13&lt;/volume&gt;&lt;number&gt;10&lt;/number&gt;&lt;dates&gt;&lt;year&gt;2011&lt;/year&gt;&lt;/dates&gt;&lt;isbn&gt;1751-7176&lt;/isbn&gt;&lt;urls&gt;&lt;/urls&gt;&lt;/record&gt;&lt;/Cite&gt;&lt;/EndNote&gt;</w:instrText>
      </w:r>
      <w:r w:rsidR="001D399A">
        <w:fldChar w:fldCharType="separate"/>
      </w:r>
      <w:r w:rsidR="00C503CF" w:rsidRPr="00C503CF">
        <w:rPr>
          <w:noProof/>
          <w:vertAlign w:val="superscript"/>
        </w:rPr>
        <w:t>7</w:t>
      </w:r>
      <w:r w:rsidR="001D399A">
        <w:fldChar w:fldCharType="end"/>
      </w:r>
      <w:r>
        <w:t xml:space="preserve"> </w:t>
      </w:r>
      <w:r w:rsidR="00BF10D6">
        <w:t>p</w:t>
      </w:r>
      <w:r>
        <w:t>articipants were characterized as having poor sleep quality if they reported 5 or more episodes in the previous month of one or more of the following events: (i</w:t>
      </w:r>
      <w:r w:rsidR="00BF10D6">
        <w:t>) having trouble falling asleep;</w:t>
      </w:r>
      <w:r>
        <w:t xml:space="preserve"> (ii) waking up during the night and having trouble getting back to sleep; (iii) waking up too early in the morning and being unable to get back to sleep; (iv) feeling unrested during the day, no matter how many hours of sleep he/she had; or (v) feeling excessively or overly sleepy during the day. </w:t>
      </w:r>
      <w:r w:rsidR="0041656F">
        <w:t>Short sleep was categorized based on an answer to the question</w:t>
      </w:r>
      <w:r w:rsidR="00500835">
        <w:t xml:space="preserve">, </w:t>
      </w:r>
      <w:r w:rsidR="00BF10D6">
        <w:t>“</w:t>
      </w:r>
      <w:r w:rsidR="00500835">
        <w:t>How much sleep [do you/does SP]</w:t>
      </w:r>
      <w:r>
        <w:t xml:space="preserve"> usually get at night on weekdays or workdays</w:t>
      </w:r>
      <w:r w:rsidR="00BF10D6">
        <w:t xml:space="preserve">?”, </w:t>
      </w:r>
      <w:r w:rsidR="0041656F">
        <w:t>with participants coded as having short sleep if they reported sleeping less than 6 hours</w:t>
      </w:r>
      <w:r w:rsidR="00BF10D6">
        <w:t xml:space="preserve">, </w:t>
      </w:r>
      <w:r>
        <w:t>similarly to other popu</w:t>
      </w:r>
      <w:r w:rsidR="001D399A">
        <w:t>lation-based studies</w:t>
      </w:r>
      <w:r>
        <w:t>.</w:t>
      </w:r>
      <w:r w:rsidR="001D399A">
        <w:fldChar w:fldCharType="begin"/>
      </w:r>
      <w:r w:rsidR="00C503CF">
        <w:instrText xml:space="preserve"> ADDIN EN.CITE &lt;EndNote&gt;&lt;Cite&gt;&lt;Author&gt;Hall&lt;/Author&gt;&lt;Year&gt;2015&lt;/Year&gt;&lt;RecNum&gt;99&lt;/RecNum&gt;&lt;DisplayText&gt;&lt;style face="superscript"&gt;25&lt;/style&gt;&lt;/DisplayText&gt;&lt;record&gt;&lt;rec-number&gt;99&lt;/rec-number&gt;&lt;foreign-keys&gt;&lt;key app="EN" db-id="2s5fsavwbav05ue99avps9aiwwasstve9w0x" timestamp="1490314637"&gt;99&lt;/key&gt;&lt;/foreign-keys&gt;&lt;ref-type name="Journal Article"&gt;17&lt;/ref-type&gt;&lt;contributors&gt;&lt;authors&gt;&lt;author&gt;Hall, Martica H&lt;/author&gt;&lt;author&gt;Smagula, Stephen F&lt;/author&gt;&lt;author&gt;Boudreau, Robert M&lt;/author&gt;&lt;author&gt;Ayonayon, Hilsa N&lt;/author&gt;&lt;author&gt;Goldman, Suzanne E&lt;/author&gt;&lt;author&gt;Harris, Tamara B&lt;/author&gt;&lt;author&gt;Naydeck, Barbara L&lt;/author&gt;&lt;author&gt;Rubin, Susan M&lt;/author&gt;&lt;author&gt;Samuelsson, Laura&lt;/author&gt;&lt;author&gt;Satterfield, Suzanne&lt;/author&gt;&lt;/authors&gt;&lt;/contributors&gt;&lt;titles&gt;&lt;title&gt;Association between sleep duration and mortality is mediated by markers of inflammation and health in older adults: the health, aging and body composition study&lt;/title&gt;&lt;secondary-title&gt;Sleep&lt;/secondary-title&gt;&lt;/titles&gt;&lt;periodical&gt;&lt;full-title&gt;Sleep&lt;/full-title&gt;&lt;/periodical&gt;&lt;pages&gt;189&lt;/pages&gt;&lt;volume&gt;38&lt;/volume&gt;&lt;number&gt;2&lt;/number&gt;&lt;dates&gt;&lt;year&gt;2015&lt;/year&gt;&lt;/dates&gt;&lt;urls&gt;&lt;/urls&gt;&lt;/record&gt;&lt;/Cite&gt;&lt;/EndNote&gt;</w:instrText>
      </w:r>
      <w:r w:rsidR="001D399A">
        <w:fldChar w:fldCharType="separate"/>
      </w:r>
      <w:r w:rsidR="00C503CF" w:rsidRPr="00C503CF">
        <w:rPr>
          <w:noProof/>
          <w:vertAlign w:val="superscript"/>
        </w:rPr>
        <w:t>25</w:t>
      </w:r>
      <w:r w:rsidR="001D399A">
        <w:fldChar w:fldCharType="end"/>
      </w:r>
    </w:p>
    <w:p w:rsidR="00792227" w:rsidRDefault="00792227" w:rsidP="00E22EF9">
      <w:pPr>
        <w:pStyle w:val="Heading3"/>
      </w:pPr>
      <w:r>
        <w:t>Outcome Variables</w:t>
      </w:r>
    </w:p>
    <w:p w:rsidR="00E22EF9" w:rsidRDefault="00792227" w:rsidP="00E22EF9">
      <w:r>
        <w:t>C-reactive protein is measured from blood collected during the physical exam and processed, stored, and shipped to a Johns Hopkins University laboratory. Plasma CRP concentrations are quantified by high sensitivity assay using latex-enhanced nephelometry, with a lower</w:t>
      </w:r>
      <w:r w:rsidR="001D399A">
        <w:t xml:space="preserve"> limit of detection of 0.1 mg/L</w:t>
      </w:r>
      <w:r>
        <w:t>.</w:t>
      </w:r>
      <w:r w:rsidR="001D399A">
        <w:fldChar w:fldCharType="begin"/>
      </w:r>
      <w:r w:rsidR="00682E36">
        <w:instrText xml:space="preserve"> ADDIN EN.CITE &lt;EndNote&gt;&lt;Cite&gt;&lt;Author&gt;Zipf&lt;/Author&gt;&lt;Year&gt;2013&lt;/Year&gt;&lt;RecNum&gt;18&lt;/RecNum&gt;&lt;DisplayText&gt;&lt;style face="superscript"&gt;41&lt;/style&gt;&lt;/DisplayText&gt;&lt;record&gt;&lt;rec-number&gt;18&lt;/rec-number&gt;&lt;foreign-keys&gt;&lt;key app="EN" db-id="2s5fsavwbav05ue99avps9aiwwasstve9w0x" timestamp="1459210887"&gt;18&lt;/key&gt;&lt;/foreign-keys&gt;&lt;ref-type name="Journal Article"&gt;17&lt;/ref-type&gt;&lt;contributors&gt;&lt;authors&gt;&lt;author&gt;Zipf, G&lt;/author&gt;&lt;author&gt;Chiappa, M&lt;/author&gt;&lt;author&gt;Porter, KS&lt;/author&gt;&lt;author&gt;Ostchega, Y&lt;/author&gt;&lt;author&gt;Lewis, BG&lt;/author&gt;&lt;author&gt;Dostal, J&lt;/author&gt;&lt;/authors&gt;&lt;/contributors&gt;&lt;titles&gt;&lt;title&gt;National health and nutrition examination survey: plan and operations, 1999-2010&lt;/title&gt;&lt;secondary-title&gt;Vital and health statistics. Ser. 1, Programs and collection procedures&lt;/secondary-title&gt;&lt;/titles&gt;&lt;periodical&gt;&lt;full-title&gt;Vital and health statistics. Ser. 1, Programs and collection procedures&lt;/full-title&gt;&lt;/periodical&gt;&lt;pages&gt;1-37&lt;/pages&gt;&lt;number&gt;56&lt;/number&gt;&lt;dates&gt;&lt;year&gt;2013&lt;/year&gt;&lt;/dates&gt;&lt;isbn&gt;0083-2014&lt;/isbn&gt;&lt;urls&gt;&lt;/urls&gt;&lt;/record&gt;&lt;/Cite&gt;&lt;/EndNote&gt;</w:instrText>
      </w:r>
      <w:r w:rsidR="001D399A">
        <w:fldChar w:fldCharType="separate"/>
      </w:r>
      <w:r w:rsidR="00682E36" w:rsidRPr="00682E36">
        <w:rPr>
          <w:noProof/>
          <w:vertAlign w:val="superscript"/>
        </w:rPr>
        <w:t>41</w:t>
      </w:r>
      <w:r w:rsidR="001D399A">
        <w:fldChar w:fldCharType="end"/>
      </w:r>
      <w:r>
        <w:t xml:space="preserve"> We </w:t>
      </w:r>
      <w:r w:rsidR="00884F86">
        <w:t xml:space="preserve">transformed </w:t>
      </w:r>
      <w:proofErr w:type="gramStart"/>
      <w:r w:rsidR="00884F86">
        <w:t>c-reactive</w:t>
      </w:r>
      <w:proofErr w:type="gramEnd"/>
      <w:r w:rsidR="00884F86">
        <w:t xml:space="preserve"> protein using the natural logarithm, as CRP values have been observed to be right skewed and heteroskedastic with a mean-variance relationship</w:t>
      </w:r>
      <w:r w:rsidR="006E3808">
        <w:t>.</w:t>
      </w:r>
      <w:r w:rsidR="006E3808">
        <w:fldChar w:fldCharType="begin">
          <w:fldData xml:space="preserve">PEVuZE5vdGU+PENpdGU+PEF1dGhvcj5Qb2xsaXR0PC9BdXRob3I+PFllYXI+MjAwODwvWWVhcj48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=
</w:fldData>
        </w:fldChar>
      </w:r>
      <w:r w:rsidR="00682E36">
        <w:instrText xml:space="preserve"> ADDIN EN.CITE </w:instrText>
      </w:r>
      <w:r w:rsidR="00682E36">
        <w:fldChar w:fldCharType="begin">
          <w:fldData xml:space="preserve">PEVuZE5vdGU+PENpdGU+PEF1dGhvcj5Qb2xsaXR0PC9BdXRob3I+PFllYXI+MjAwODwvWWVhcj48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=
</w:fldData>
        </w:fldChar>
      </w:r>
      <w:r w:rsidR="00682E36">
        <w:instrText xml:space="preserve"> ADDIN EN.CITE.DATA </w:instrText>
      </w:r>
      <w:r w:rsidR="00682E36">
        <w:fldChar w:fldCharType="end"/>
      </w:r>
      <w:r w:rsidR="006E3808">
        <w:fldChar w:fldCharType="separate"/>
      </w:r>
      <w:r w:rsidR="00682E36" w:rsidRPr="00682E36">
        <w:rPr>
          <w:noProof/>
          <w:vertAlign w:val="superscript"/>
        </w:rPr>
        <w:t>30,32,43</w:t>
      </w:r>
      <w:r w:rsidR="006E3808">
        <w:fldChar w:fldCharType="end"/>
      </w:r>
    </w:p>
    <w:p w:rsidR="00E22EF9" w:rsidRDefault="00E22EF9" w:rsidP="00E22EF9">
      <w:pPr>
        <w:pStyle w:val="Heading3"/>
      </w:pPr>
      <w:r>
        <w:t>Confounding Variables</w:t>
      </w:r>
    </w:p>
    <w:p w:rsidR="00E35A9B" w:rsidRDefault="005E3503" w:rsidP="00E35A9B">
      <w:ins w:id="8" w:author="Audrey Renson" w:date="2017-05-21T21:06:00Z">
        <w:r>
          <w:t xml:space="preserve">Analysis of mediation requires consideration of confounders of the exposure-mediator, exposure-outcome, and mediator-outcome relationships. </w:t>
        </w:r>
      </w:ins>
      <w:moveToRangeStart w:id="9" w:author="Audrey Renson" w:date="2017-05-21T21:05:00Z" w:name="move483164031"/>
      <w:moveTo w:id="10" w:author="Audrey Renson" w:date="2017-05-21T21:05:00Z">
        <w:r>
          <w:t>While a causal link between sleep duration and CRP has been demonstrated,</w:t>
        </w:r>
        <w:r>
          <w:fldChar w:fldCharType="begin"/>
        </w:r>
        <w:r>
          <w:instrText xml:space="preserve"> ADDIN EN.CITE &lt;EndNote&gt;&lt;Cite&gt;&lt;Author&gt;Meier-Ewert&lt;/Author&gt;&lt;Year&gt;2004&lt;/Year&gt;&lt;RecNum&gt;94&lt;/RecNum&gt;&lt;DisplayText&gt;&lt;style face="superscript"&gt;22&lt;/style&gt;&lt;/DisplayText&gt;&lt;record&gt;&lt;rec-number&gt;94&lt;/rec-number&gt;&lt;foreign-keys&gt;&lt;key app="EN" db-id="2s5fsavwbav05ue99avps9aiwwasstve9w0x" timestamp="1490314632"&gt;94&lt;/key&gt;&lt;/foreign-keys&gt;&lt;ref-type name="Journal Article"&gt;17&lt;/ref-type&gt;&lt;contributors&gt;&lt;authors&gt;&lt;author&gt;Meier-Ewert, Hans K&lt;/author&gt;&lt;author&gt;Ridker, Paul M&lt;/author&gt;&lt;author&gt;Rifai, Nader&lt;/author&gt;&lt;author&gt;Regan, Meredith M&lt;/author&gt;&lt;author&gt;Price, Nick J&lt;/author&gt;&lt;author&gt;Dinges, David F&lt;/author&gt;&lt;author&gt;Mullington, Janet M&lt;/author&gt;&lt;/authors&gt;&lt;/contributors&gt;&lt;titles&gt;&lt;title&gt;Effect of sleep loss on C-reactive protein, an inflammatory marker of cardiovascular risk&lt;/title&gt;&lt;secondary-title&gt;Journal of the American College of Cardiology&lt;/secondary-title&gt;&lt;/titles&gt;&lt;periodical&gt;&lt;full-title&gt;Journal of the American College of Cardiology&lt;/full-title&gt;&lt;/periodical&gt;&lt;pages&gt;678-683&lt;/pages&gt;&lt;volume&gt;43&lt;/volume&gt;&lt;number&gt;4&lt;/number&gt;&lt;dates&gt;&lt;year&gt;2004&lt;/year&gt;&lt;/dates&gt;&lt;isbn&gt;0735-1097&lt;/isbn&gt;&lt;urls&gt;&lt;/urls&gt;&lt;/record&gt;&lt;/Cite&gt;&lt;/EndNote&gt;</w:instrText>
        </w:r>
        <w:r>
          <w:fldChar w:fldCharType="separate"/>
        </w:r>
        <w:r w:rsidRPr="005E3503">
          <w:rPr>
            <w:noProof/>
            <w:vertAlign w:val="superscript"/>
          </w:rPr>
          <w:t>22</w:t>
        </w:r>
        <w:r>
          <w:fldChar w:fldCharType="end"/>
        </w:r>
        <w:r>
          <w:t xml:space="preserve"> a number of confounders challenge the estimation of a causal parameter</w:t>
        </w:r>
      </w:moveTo>
      <w:ins w:id="11" w:author="Audrey Renson" w:date="2017-05-21T21:05:00Z">
        <w:r>
          <w:t xml:space="preserve"> for this association</w:t>
        </w:r>
      </w:ins>
      <w:moveTo w:id="12" w:author="Audrey Renson" w:date="2017-05-21T21:05:00Z">
        <w:r>
          <w:t xml:space="preserve"> from an observational study. Short sleep was strongly associated with low physical activity and high BMI in cohorts in the US and UK,</w:t>
        </w:r>
        <w:r>
          <w:fldChar w:fldCharType="begin"/>
        </w:r>
      </w:moveTo>
      <w:r w:rsidR="00682E36">
        <w:instrText xml:space="preserve"> ADDIN EN.CITE &lt;EndNote&gt;&lt;Cite&gt;&lt;Author&gt;Stranges&lt;/Author&gt;&lt;Year&gt;2008&lt;/Year&gt;&lt;RecNum&gt;121&lt;/RecNum&gt;&lt;DisplayText&gt;&lt;style face="superscript"&gt;44&lt;/style&gt;&lt;/DisplayText&gt;&lt;record&gt;&lt;rec-number&gt;121&lt;/rec-number&gt;&lt;foreign-keys&gt;&lt;key app="EN" db-id="2s5fsavwbav05ue99avps9aiwwasstve9w0x" timestamp="1495411010"&gt;121&lt;/key&gt;&lt;/foreign-keys&gt;&lt;ref-type name="Journal Article"&gt;17&lt;/ref-type&gt;&lt;contributors&gt;&lt;authors&gt;&lt;author&gt;Stranges, Saverio&lt;/author&gt;&lt;author&gt;Dorn, Joan M&lt;/author&gt;&lt;author&gt;Shipley, Martin J&lt;/author&gt;&lt;author&gt;Kandala, Ngianga-Bakwin&lt;/author&gt;&lt;author&gt;Trevisan, Maurizio&lt;/author&gt;&lt;author&gt;Miller, Michelle A&lt;/author&gt;&lt;author&gt;Donahue, Richard P&lt;/author&gt;&lt;author&gt;Hovey, Kathleen M&lt;/author&gt;&lt;author&gt;Ferrie, Jane E&lt;/author&gt;&lt;author&gt;Marmot, Michael G&lt;/author&gt;&lt;/authors&gt;&lt;/contributors&gt;&lt;titles&gt;&lt;title&gt;Correlates of short and long sleep duration: a cross-cultural comparison between the United Kingdom and the United States the Whitehall II study and the Western New York health study&lt;/title&gt;&lt;secondary-title&gt;American journal of epidemiology&lt;/secondary-title&gt;&lt;/titles&gt;&lt;periodical&gt;&lt;full-title&gt;American journal of epidemiology&lt;/full-title&gt;&lt;/periodical&gt;&lt;pages&gt;1353-1364&lt;/pages&gt;&lt;volume&gt;168&lt;/volume&gt;&lt;number&gt;12&lt;/number&gt;&lt;dates&gt;&lt;year&gt;2008&lt;/year&gt;&lt;/dates&gt;&lt;isbn&gt;0002-9262&lt;/isbn&gt;&lt;urls&gt;&lt;/urls&gt;&lt;/record&gt;&lt;/Cite&gt;&lt;/EndNote&gt;</w:instrText>
      </w:r>
      <w:moveTo w:id="13" w:author="Audrey Renson" w:date="2017-05-21T21:05:00Z">
        <w:r>
          <w:fldChar w:fldCharType="separate"/>
        </w:r>
      </w:moveTo>
      <w:r w:rsidR="00682E36" w:rsidRPr="00682E36">
        <w:rPr>
          <w:noProof/>
          <w:vertAlign w:val="superscript"/>
        </w:rPr>
        <w:t>44</w:t>
      </w:r>
      <w:moveTo w:id="14" w:author="Audrey Renson" w:date="2017-05-21T21:05:00Z">
        <w:r>
          <w:fldChar w:fldCharType="end"/>
        </w:r>
        <w:r>
          <w:t xml:space="preserve"> factors which have well-known associations with increased inflammation.</w:t>
        </w:r>
        <w:r>
          <w:fldChar w:fldCharType="begin"/>
        </w:r>
        <w:r>
          <w:instrText xml:space="preserve"> ADDIN EN.CITE &lt;EndNote&gt;&lt;Cite&gt;&lt;Author&gt;Kershaw&lt;/Author&gt;&lt;Year&gt;2010&lt;/Year&gt;&lt;RecNum&gt;97&lt;/RecNum&gt;&lt;DisplayText&gt;&lt;style face="superscript"&gt;31&lt;/style&gt;&lt;/DisplayText&gt;&lt;record&gt;&lt;rec-number&gt;97&lt;/rec-number&gt;&lt;foreign-keys&gt;&lt;key app="EN" db-id="2s5fsavwbav05ue99avps9aiwwasstve9w0x" timestamp="1490314635"&gt;97&lt;/key&gt;&lt;/foreign-keys&gt;&lt;ref-type name="Journal Article"&gt;17&lt;/ref-type&gt;&lt;contributors&gt;&lt;authors&gt;&lt;author&gt;Kershaw, Kiarri N&lt;/author&gt;&lt;author&gt;Mezuk, Briana&lt;/author&gt;&lt;author&gt;Abdou, Cleopatra M&lt;/author&gt;&lt;author&gt;Rafferty, Jane A&lt;/author&gt;&lt;author&gt;Jackson, James S&lt;/author&gt;&lt;/authors&gt;&lt;/contributors&gt;&lt;titles&gt;&lt;title&gt;Socioeconomic position, health behaviors, and C-reactive protein: a moderated-mediation analysis&lt;/title&gt;&lt;secondary-title&gt;Health Psychology&lt;/secondary-title&gt;&lt;/titles&gt;&lt;periodical&gt;&lt;full-title&gt;Health Psychology&lt;/full-title&gt;&lt;/periodical&gt;&lt;pages&gt;307&lt;/pages&gt;&lt;volume&gt;29&lt;/volume&gt;&lt;number&gt;3&lt;/number&gt;&lt;dates&gt;&lt;year&gt;2010&lt;/year&gt;&lt;/dates&gt;&lt;isbn&gt;1930-7810&lt;/isbn&gt;&lt;urls&gt;&lt;/urls&gt;&lt;/record&gt;&lt;/Cite&gt;&lt;/EndNote&gt;</w:instrText>
        </w:r>
        <w:r>
          <w:fldChar w:fldCharType="separate"/>
        </w:r>
        <w:r w:rsidRPr="005E3503">
          <w:rPr>
            <w:noProof/>
            <w:vertAlign w:val="superscript"/>
          </w:rPr>
          <w:t>31</w:t>
        </w:r>
        <w:r>
          <w:fldChar w:fldCharType="end"/>
        </w:r>
        <w:r>
          <w:t xml:space="preserve"> Post-menopausal hormone replacement therapy</w:t>
        </w:r>
      </w:moveTo>
      <w:r w:rsidR="00BD10D0">
        <w:t xml:space="preserve"> (HRT)</w:t>
      </w:r>
      <w:moveTo w:id="15" w:author="Audrey Renson" w:date="2017-05-21T21:05:00Z">
        <w:r>
          <w:t xml:space="preserve"> improved sleep disorders in a randomized controlled trial,</w:t>
        </w:r>
        <w:r>
          <w:fldChar w:fldCharType="begin"/>
        </w:r>
      </w:moveTo>
      <w:r w:rsidR="00682E36">
        <w:instrText xml:space="preserve"> ADDIN EN.CITE &lt;EndNote&gt;&lt;Cite&gt;&lt;Author&gt;Welton&lt;/Author&gt;&lt;Year&gt;2008&lt;/Year&gt;&lt;RecNum&gt;122&lt;/RecNum&gt;&lt;DisplayText&gt;&lt;style face="superscript"&gt;45&lt;/style&gt;&lt;/DisplayText&gt;&lt;record&gt;&lt;rec-number&gt;122&lt;/rec-number&gt;&lt;foreign-keys&gt;&lt;key app="EN" db-id="2s5fsavwbav05ue99avps9aiwwasstve9w0x" timestamp="1495414512"&gt;122&lt;/key&gt;&lt;/foreign-keys&gt;&lt;ref-type name="Journal Article"&gt;17&lt;/ref-type&gt;&lt;contributors&gt;&lt;authors&gt;&lt;author&gt;Welton, Amanda J&lt;/author&gt;&lt;author&gt;Vickers, Madge R&lt;/author&gt;&lt;author&gt;Kim, Joseph&lt;/author&gt;&lt;author&gt;Ford, Deborah&lt;/author&gt;&lt;author&gt;Lawton, Beverley A&lt;/author&gt;&lt;author&gt;MacLennan, Alastair H&lt;/author&gt;&lt;author&gt;Meredith, Sarah K&lt;/author&gt;&lt;author&gt;Martin, Jeannett&lt;/author&gt;&lt;author&gt;Meade, Tom W&lt;/author&gt;&lt;/authors&gt;&lt;/contributors&gt;&lt;titles&gt;&lt;title&gt;Health related quality of life after combined hormone replacement therapy: randomised controlled trial&lt;/title&gt;&lt;secondary-title&gt;BMJ&lt;/secondary-title&gt;&lt;/titles&gt;&lt;periodical&gt;&lt;full-title&gt;BMJ&lt;/full-title&gt;&lt;/periodical&gt;&lt;volume&gt;337&lt;/volume&gt;&lt;dates&gt;&lt;year&gt;2008&lt;/year&gt;&lt;/dates&gt;&lt;urls&gt;&lt;/urls&gt;&lt;electronic-resource-num&gt;10.1136/bmj.a1190&lt;/electronic-resource-num&gt;&lt;/record&gt;&lt;/Cite&gt;&lt;/EndNote&gt;</w:instrText>
      </w:r>
      <w:moveTo w:id="16" w:author="Audrey Renson" w:date="2017-05-21T21:05:00Z">
        <w:r>
          <w:fldChar w:fldCharType="separate"/>
        </w:r>
      </w:moveTo>
      <w:r w:rsidR="00682E36" w:rsidRPr="00682E36">
        <w:rPr>
          <w:noProof/>
          <w:vertAlign w:val="superscript"/>
        </w:rPr>
        <w:t>45</w:t>
      </w:r>
      <w:moveTo w:id="17" w:author="Audrey Renson" w:date="2017-05-21T21:05:00Z">
        <w:r>
          <w:fldChar w:fldCharType="end"/>
        </w:r>
        <w:r>
          <w:t xml:space="preserve"> and is also associated with higher CRP.</w:t>
        </w:r>
        <w:r>
          <w:fldChar w:fldCharType="begin">
            <w:fldData xml:space="preserve">PEVuZE5vdGU+PENpdGU+PEF1dGhvcj5OYXZhcnJvPC9BdXRob3I+PFllYXI+MjAxNjwvWWVhcj48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</w:fldData>
          </w:fldChar>
        </w:r>
      </w:moveTo>
      <w:r w:rsidR="00682E36">
        <w:instrText xml:space="preserve"> ADDIN EN.CITE </w:instrText>
      </w:r>
      <w:r w:rsidR="00682E36">
        <w:fldChar w:fldCharType="begin">
          <w:fldData xml:space="preserve">PEVuZE5vdGU+PENpdGU+PEF1dGhvcj5OYXZhcnJvPC9BdXRob3I+PFllYXI+MjAxNjwvWWVhcj48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</w:fldData>
        </w:fldChar>
      </w:r>
      <w:r w:rsidR="00682E36">
        <w:instrText xml:space="preserve"> ADDIN EN.CITE.DATA </w:instrText>
      </w:r>
      <w:r w:rsidR="00682E36">
        <w:fldChar w:fldCharType="end"/>
      </w:r>
      <w:moveTo w:id="18" w:author="Audrey Renson" w:date="2017-05-21T21:05:00Z">
        <w:r>
          <w:fldChar w:fldCharType="separate"/>
        </w:r>
      </w:moveTo>
      <w:r w:rsidR="00682E36" w:rsidRPr="00682E36">
        <w:rPr>
          <w:noProof/>
          <w:vertAlign w:val="superscript"/>
        </w:rPr>
        <w:t>46</w:t>
      </w:r>
      <w:moveTo w:id="19" w:author="Audrey Renson" w:date="2017-05-21T21:05:00Z">
        <w:r>
          <w:fldChar w:fldCharType="end"/>
        </w:r>
        <w:r>
          <w:t xml:space="preserve"> Hormonal contraceptive use also predicts higher CRP in young women</w:t>
        </w:r>
      </w:moveTo>
      <w:r w:rsidR="00BD10D0">
        <w:t>,</w:t>
      </w:r>
      <w:moveTo w:id="20" w:author="Audrey Renson" w:date="2017-05-21T21:05:00Z">
        <w:r>
          <w:fldChar w:fldCharType="begin"/>
        </w:r>
      </w:moveTo>
      <w:r w:rsidR="00682E36">
        <w:instrText xml:space="preserve"> ADDIN EN.CITE &lt;EndNote&gt;&lt;Cite&gt;&lt;Author&gt;Fedewa&lt;/Author&gt;&lt;Year&gt;2017&lt;/Year&gt;&lt;RecNum&gt;124&lt;/RecNum&gt;&lt;DisplayText&gt;&lt;style face="superscript"&gt;47&lt;/style&gt;&lt;/DisplayText&gt;&lt;record&gt;&lt;rec-number&gt;124&lt;/rec-number&gt;&lt;foreign-keys&gt;&lt;key app="EN" db-id="2s5fsavwbav05ue99avps9aiwwasstve9w0x" timestamp="1495414772"&gt;124&lt;/key&gt;&lt;/foreign-keys&gt;&lt;ref-type name="Journal Article"&gt;17&lt;/ref-type&gt;&lt;contributors&gt;&lt;authors&gt;&lt;author&gt;Fedewa, M. V.&lt;/author&gt;&lt;author&gt;Hathaway, E. D.&lt;/author&gt;&lt;author&gt;Higgins, S.&lt;/author&gt;&lt;author&gt;Das, B. M.&lt;/author&gt;&lt;author&gt;Forehand, R. L.&lt;/author&gt;&lt;author&gt;Schmidt, M. D.&lt;/author&gt;&lt;author&gt;Evans, E. M.&lt;/author&gt;&lt;/authors&gt;&lt;/contributors&gt;&lt;auth-address&gt;a Department of Kinesiology , The University of Alabama , Tuscaloosa , Alabama , USA.&amp;#xD;b Department of Kinesiology , The University of Georgia , Athens , Georgia , USA.&amp;#xD;e University of Tennessee at Chattanooga , Chattanooga , Tennessee , USA.&amp;#xD;c Department of Kinesiology , East Carolina University , Greenville , North Carolina , USA.&amp;#xD;d University Health Center, The University of Georgia , Athens , Georgia , USA.&lt;/auth-address&gt;&lt;titles&gt;&lt;title&gt;Interactive associations of physical activity, adiposity, and oral contraceptive use on C-reactive protein levels in young women&lt;/title&gt;&lt;secondary-title&gt;Women Health&lt;/secondary-title&gt;&lt;alt-title&gt;Women &amp;amp; health&lt;/alt-title&gt;&lt;/titles&gt;&lt;periodical&gt;&lt;full-title&gt;Women Health&lt;/full-title&gt;&lt;abbr-1&gt;Women &amp;amp; health&lt;/abbr-1&gt;&lt;/periodical&gt;&lt;alt-periodical&gt;&lt;full-title&gt;Women Health&lt;/full-title&gt;&lt;abbr-1&gt;Women &amp;amp; health&lt;/abbr-1&gt;&lt;/alt-periodical&gt;&lt;pages&gt;1-16&lt;/pages&gt;&lt;edition&gt;2017/03/10&lt;/edition&gt;&lt;keywords&gt;&lt;keyword&gt;Body composition&lt;/keyword&gt;&lt;keyword&gt;inflammation&lt;/keyword&gt;&lt;keyword&gt;oral contraceptives&lt;/keyword&gt;&lt;keyword&gt;physical activity&lt;/keyword&gt;&lt;/keywords&gt;&lt;dates&gt;&lt;year&gt;2017&lt;/year&gt;&lt;pub-dates&gt;&lt;date&gt;Feb 07&lt;/date&gt;&lt;/pub-dates&gt;&lt;/dates&gt;&lt;isbn&gt;0363-0242&lt;/isbn&gt;&lt;accession-num&gt;28277157&lt;/accession-num&gt;&lt;urls&gt;&lt;/urls&gt;&lt;electronic-resource-num&gt;10.1080/03630242.2017.1292341&lt;/electronic-resource-num&gt;&lt;remote-database-provider&gt;NLM&lt;/remote-database-provider&gt;&lt;language&gt;eng&lt;/language&gt;&lt;/record&gt;&lt;/Cite&gt;&lt;/EndNote&gt;</w:instrText>
      </w:r>
      <w:moveTo w:id="21" w:author="Audrey Renson" w:date="2017-05-21T21:05:00Z">
        <w:r>
          <w:fldChar w:fldCharType="separate"/>
        </w:r>
      </w:moveTo>
      <w:r w:rsidR="00682E36" w:rsidRPr="00682E36">
        <w:rPr>
          <w:noProof/>
          <w:vertAlign w:val="superscript"/>
        </w:rPr>
        <w:t>47</w:t>
      </w:r>
      <w:moveTo w:id="22" w:author="Audrey Renson" w:date="2017-05-21T21:05:00Z">
        <w:r>
          <w:fldChar w:fldCharType="end"/>
        </w:r>
      </w:moveTo>
      <w:r w:rsidR="00BD10D0">
        <w:t xml:space="preserve"> and likely affects sleep through the same pathways as HRT. Smoking is known to impact multiple inflammatory markers and CVD risk</w:t>
      </w:r>
      <w:r w:rsidR="00BD10D0">
        <w:fldChar w:fldCharType="begin">
          <w:fldData xml:space="preserve">PEVuZE5vdGU+PENpdGU+PEF1dGhvcj5LaW5nPC9BdXRob3I+PFllYXI+MjAxNzwvWWVhcj48UmVj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</w:fldData>
        </w:fldChar>
      </w:r>
      <w:r w:rsidR="00BD10D0">
        <w:instrText xml:space="preserve"> ADDIN EN.CITE </w:instrText>
      </w:r>
      <w:r w:rsidR="00BD10D0">
        <w:fldChar w:fldCharType="begin">
          <w:fldData xml:space="preserve">PEVuZE5vdGU+PENpdGU+PEF1dGhvcj5LaW5nPC9BdXRob3I+PFllYXI+MjAxNzwvWWVhcj48UmVj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</w:fldData>
        </w:fldChar>
      </w:r>
      <w:r w:rsidR="00BD10D0">
        <w:instrText xml:space="preserve"> ADDIN EN.CITE.DATA </w:instrText>
      </w:r>
      <w:r w:rsidR="00BD10D0">
        <w:fldChar w:fldCharType="end"/>
      </w:r>
      <w:r w:rsidR="00BD10D0">
        <w:fldChar w:fldCharType="separate"/>
      </w:r>
      <w:r w:rsidR="00BD10D0" w:rsidRPr="00BD10D0">
        <w:rPr>
          <w:noProof/>
          <w:vertAlign w:val="superscript"/>
        </w:rPr>
        <w:t>48</w:t>
      </w:r>
      <w:r w:rsidR="00BD10D0">
        <w:fldChar w:fldCharType="end"/>
      </w:r>
      <w:r w:rsidR="00BD10D0">
        <w:t xml:space="preserve">, and </w:t>
      </w:r>
      <w:r w:rsidR="00E35A9B">
        <w:t>nicotine dependence appears to impact sleep quality, at least in young adults.</w:t>
      </w:r>
      <w:r w:rsidR="00E35A9B">
        <w:fldChar w:fldCharType="begin">
          <w:fldData xml:space="preserve">PEVuZE5vdGU+PENpdGU+PEF1dGhvcj5EdWdhczwvQXV0aG9yPjxZZWFyPjIwMTc8L1llYXI+PFJl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</w:fldData>
        </w:fldChar>
      </w:r>
      <w:r w:rsidR="00E35A9B">
        <w:instrText xml:space="preserve"> ADDIN EN.CITE </w:instrText>
      </w:r>
      <w:r w:rsidR="00E35A9B">
        <w:fldChar w:fldCharType="begin">
          <w:fldData xml:space="preserve">PEVuZE5vdGU+PENpdGU+PEF1dGhvcj5EdWdhczwvQXV0aG9yPjxZZWFyPjIwMTc8L1llYXI+PFJl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</w:fldData>
        </w:fldChar>
      </w:r>
      <w:r w:rsidR="00E35A9B">
        <w:instrText xml:space="preserve"> ADDIN EN.CITE.DATA </w:instrText>
      </w:r>
      <w:r w:rsidR="00E35A9B">
        <w:fldChar w:fldCharType="end"/>
      </w:r>
      <w:r w:rsidR="00E35A9B">
        <w:fldChar w:fldCharType="separate"/>
      </w:r>
      <w:r w:rsidR="00E35A9B" w:rsidRPr="00E35A9B">
        <w:rPr>
          <w:noProof/>
          <w:vertAlign w:val="superscript"/>
        </w:rPr>
        <w:t>49</w:t>
      </w:r>
      <w:r w:rsidR="00E35A9B">
        <w:fldChar w:fldCharType="end"/>
      </w:r>
      <w:moveTo w:id="23" w:author="Audrey Renson" w:date="2017-05-21T21:05:00Z">
        <w:r>
          <w:t xml:space="preserve"> </w:t>
        </w:r>
      </w:moveTo>
      <w:r w:rsidR="00E35A9B">
        <w:t>Sleep medications clearly influence sleep patterns, and many of them have been shown to have anti-inflammatory effects in rodents.</w:t>
      </w:r>
      <w:r w:rsidR="00E35A9B">
        <w:fldChar w:fldCharType="begin">
          <w:fldData xml:space="preserve">PEVuZE5vdGU+PENpdGU+PEF1dGhvcj5NdW5ybzwvQXV0aG9yPjxZZWFyPjIwMDg8L1llYXI+PFJl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</w:fldData>
        </w:fldChar>
      </w:r>
      <w:r w:rsidR="00E35A9B">
        <w:instrText xml:space="preserve"> ADDIN EN.CITE </w:instrText>
      </w:r>
      <w:r w:rsidR="00E35A9B">
        <w:fldChar w:fldCharType="begin">
          <w:fldData xml:space="preserve">PEVuZE5vdGU+PENpdGU+PEF1dGhvcj5NdW5ybzwvQXV0aG9yPjxZZWFyPjIwMDg8L1llYXI+PFJl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</w:fldData>
        </w:fldChar>
      </w:r>
      <w:r w:rsidR="00E35A9B">
        <w:instrText xml:space="preserve"> ADDIN EN.CITE.DATA </w:instrText>
      </w:r>
      <w:r w:rsidR="00E35A9B">
        <w:fldChar w:fldCharType="end"/>
      </w:r>
      <w:r w:rsidR="00E35A9B">
        <w:fldChar w:fldCharType="separate"/>
      </w:r>
      <w:r w:rsidR="00E35A9B" w:rsidRPr="00E35A9B">
        <w:rPr>
          <w:noProof/>
          <w:vertAlign w:val="superscript"/>
        </w:rPr>
        <w:t>50</w:t>
      </w:r>
      <w:r w:rsidR="00E35A9B">
        <w:fldChar w:fldCharType="end"/>
      </w:r>
      <w:r w:rsidR="00E35A9B">
        <w:t xml:space="preserve"> </w:t>
      </w:r>
      <w:moveTo w:id="24" w:author="Audrey Renson" w:date="2017-05-21T21:05:00Z">
        <w:r>
          <w:t xml:space="preserve">Age, race/ethnicity, and gender have been shown to impact a </w:t>
        </w:r>
        <w:r>
          <w:lastRenderedPageBreak/>
          <w:t xml:space="preserve">wide range of health outcomes are likely important to adjust for in any observational study.  </w:t>
        </w:r>
      </w:moveTo>
      <w:moveToRangeEnd w:id="9"/>
      <w:r w:rsidR="00E35A9B">
        <w:t>Although previous studies of this relationship have adjusted for serious chronic conditions,</w:t>
      </w:r>
      <w:r w:rsidR="00E35A9B">
        <w:fldChar w:fldCharType="begin"/>
      </w:r>
      <w:r w:rsidR="00E35A9B">
        <w:instrText xml:space="preserve"> ADDIN EN.CITE &lt;EndNote&gt;&lt;Cite&gt;&lt;Author&gt;Kershaw&lt;/Author&gt;&lt;Year&gt;2010&lt;/Year&gt;&lt;RecNum&gt;97&lt;/RecNum&gt;&lt;DisplayText&gt;&lt;style face="superscript"&gt;31,32&lt;/style&gt;&lt;/DisplayText&gt;&lt;record&gt;&lt;rec-number&gt;97&lt;/rec-number&gt;&lt;foreign-keys&gt;&lt;key app="EN" db-id="2s5fsavwbav05ue99avps9aiwwasstve9w0x" timestamp="1490314635"&gt;97&lt;/key&gt;&lt;/foreign-keys&gt;&lt;ref-type name="Journal Article"&gt;17&lt;/ref-type&gt;&lt;contributors&gt;&lt;authors&gt;&lt;author&gt;Kershaw, Kiarri N&lt;/author&gt;&lt;author&gt;Mezuk, Briana&lt;/author&gt;&lt;author&gt;Abdou, Cleopatra M&lt;/author&gt;&lt;author&gt;Rafferty, Jane A&lt;/author&gt;&lt;author&gt;Jackson, James S&lt;/author&gt;&lt;/authors&gt;&lt;/contributors&gt;&lt;titles&gt;&lt;title&gt;Socioeconomic position, health behaviors, and C-reactive protein: a moderated-mediation analysis&lt;/title&gt;&lt;secondary-title&gt;Health Psychology&lt;/secondary-title&gt;&lt;/titles&gt;&lt;periodical&gt;&lt;full-title&gt;Health Psychology&lt;/full-title&gt;&lt;/periodical&gt;&lt;pages&gt;307&lt;/pages&gt;&lt;volume&gt;29&lt;/volume&gt;&lt;number&gt;3&lt;/number&gt;&lt;dates&gt;&lt;year&gt;2010&lt;/year&gt;&lt;/dates&gt;&lt;isbn&gt;1930-7810&lt;/isbn&gt;&lt;urls&gt;&lt;/urls&gt;&lt;/record&gt;&lt;/Cite&gt;&lt;Cite&gt;&lt;Author&gt;Matthews&lt;/Author&gt;&lt;Year&gt;2016&lt;/Year&gt;&lt;RecNum&gt;82&lt;/RecNum&gt;&lt;record&gt;&lt;rec-number&gt;82&lt;/rec-number&gt;&lt;foreign-keys&gt;&lt;key app="EN" db-id="2s5fsavwbav05ue99avps9aiwwasstve9w0x" timestamp="1490314606"&gt;82&lt;/key&gt;&lt;/foreign-keys&gt;&lt;ref-type name="Journal Article"&gt;17&lt;/ref-type&gt;&lt;contributors&gt;&lt;authors&gt;&lt;author&gt;Matthews, Karen A&lt;/author&gt;&lt;author&gt;Chang, Yuefang&lt;/author&gt;&lt;author&gt;Bromberger, Joyce T&lt;/author&gt;&lt;author&gt;Karvonen-Gutierrez, Carrie A&lt;/author&gt;&lt;author&gt;Kravitz, Howard M&lt;/author&gt;&lt;author&gt;Thurston, Rebecca C&lt;/author&gt;&lt;author&gt;Montez, Jennifer Karas&lt;/author&gt;&lt;/authors&gt;&lt;/contributors&gt;&lt;titles&gt;&lt;title&gt;Childhood Socioeconomic Circumstances, Inflammation, and Hemostasis Among Midlife Women: Study of Women&amp;apos;s Health Across the Nation&lt;/title&gt;&lt;secondary-title&gt;Psychosomatic medicine&lt;/secondary-title&gt;&lt;/titles&gt;&lt;periodical&gt;&lt;full-title&gt;Psychosomatic Medicine&lt;/full-title&gt;&lt;/periodical&gt;&lt;pages&gt;311-318&lt;/pages&gt;&lt;volume&gt;78&lt;/volume&gt;&lt;number&gt;3&lt;/number&gt;&lt;dates&gt;&lt;year&gt;2016&lt;/year&gt;&lt;/dates&gt;&lt;isbn&gt;0033-3174&lt;/isbn&gt;&lt;urls&gt;&lt;/urls&gt;&lt;/record&gt;&lt;/Cite&gt;&lt;/EndNote&gt;</w:instrText>
      </w:r>
      <w:r w:rsidR="00E35A9B">
        <w:fldChar w:fldCharType="separate"/>
      </w:r>
      <w:r w:rsidR="00E35A9B" w:rsidRPr="00C503CF">
        <w:rPr>
          <w:noProof/>
          <w:vertAlign w:val="superscript"/>
        </w:rPr>
        <w:t>31,32</w:t>
      </w:r>
      <w:r w:rsidR="00E35A9B">
        <w:fldChar w:fldCharType="end"/>
      </w:r>
      <w:r w:rsidR="00E35A9B">
        <w:t xml:space="preserve"> we chose to consider this variable a potential collider and not adjust for it. Final models were adjusted for all variables considered confounders of the SES → CRP and/or sleep → CRP relationships.</w:t>
      </w:r>
    </w:p>
    <w:p w:rsidR="005E3503" w:rsidRDefault="00E22EF9" w:rsidP="00E22EF9">
      <w:pPr>
        <w:rPr>
          <w:ins w:id="25" w:author="Audrey Renson" w:date="2017-05-21T21:05:00Z"/>
        </w:rPr>
      </w:pPr>
      <w:del w:id="26" w:author="Audrey Renson" w:date="2017-05-21T21:05:00Z">
        <w:r w:rsidDel="005E3503">
          <w:delText xml:space="preserve">We considered a number of potential confounders of the relationship between sleep and CRP, based on being a potential common cause (or proxy to a common cause) of both sleep and CRP. </w:delText>
        </w:r>
      </w:del>
      <w:del w:id="27" w:author="Audrey Renson" w:date="2017-05-21T19:40:00Z">
        <w:r w:rsidDel="00AD3F87">
          <w:delText>Analyses</w:delText>
        </w:r>
      </w:del>
    </w:p>
    <w:p w:rsidR="00792227" w:rsidRDefault="00E22EF9" w:rsidP="00792227">
      <w:del w:id="28" w:author="Audrey Renson" w:date="2017-05-21T19:40:00Z">
        <w:r w:rsidDel="00AD3F87">
          <w:delText xml:space="preserve"> </w:delText>
        </w:r>
      </w:del>
      <w:ins w:id="29" w:author="Audrey Renson" w:date="2017-05-21T19:40:00Z">
        <w:r w:rsidR="00AD3F87">
          <w:t xml:space="preserve">All final models </w:t>
        </w:r>
      </w:ins>
      <w:r>
        <w:t xml:space="preserve">were adjusted for age (in 5-year categories), sex (male or female), race/ethnicity (non-Hispanic White, non-Hispanic Black, Mexican American, Other Hispanic, and Other Race including Multi-Racial), physical activity (number of times per week exercising enough to sweat or breathe hard), </w:t>
      </w:r>
      <w:r w:rsidR="003F177D">
        <w:t>current tobacco use indicated by</w:t>
      </w:r>
      <w:r w:rsidR="00707131">
        <w:t xml:space="preserve"> serum cotinine </w:t>
      </w:r>
      <w:r w:rsidR="003F177D">
        <w:t>&gt;</w:t>
      </w:r>
      <w:r w:rsidR="00707131">
        <w:t xml:space="preserve"> </w:t>
      </w:r>
      <w:r w:rsidR="00707131" w:rsidRPr="00707131">
        <w:t>3 ng/mL</w:t>
      </w:r>
      <w:r w:rsidR="0050486B">
        <w:fldChar w:fldCharType="begin"/>
      </w:r>
      <w:r w:rsidR="00E35A9B">
        <w:instrText xml:space="preserve"> ADDIN EN.CITE &lt;EndNote&gt;&lt;Cite&gt;&lt;Author&gt;Benowitz&lt;/Author&gt;&lt;Year&gt;2009&lt;/Year&gt;&lt;RecNum&gt;723&lt;/RecNum&gt;&lt;DisplayText&gt;&lt;style face="superscript"&gt;51&lt;/style&gt;&lt;/DisplayText&gt;&lt;record&gt;&lt;rec-number&gt;723&lt;/rec-number&gt;&lt;foreign-keys&gt;&lt;key app="EN" db-id="dedvvsfs4xafd5ezfp8vx505vxt00dp52ds9" timestamp="1493311122"&gt;723&lt;/key&gt;&lt;/foreign-keys&gt;&lt;ref-type name="Journal Article"&gt;17&lt;/ref-type&gt;&lt;contributors&gt;&lt;authors&gt;&lt;author&gt;Benowitz, Neal L&lt;/author&gt;&lt;author&gt;Bernert, John T&lt;/author&gt;&lt;author&gt;Caraballo, Ralph S&lt;/author&gt;&lt;author&gt;Holiday, David B&lt;/author&gt;&lt;author&gt;Wang, Jiantong&lt;/author&gt;&lt;/authors&gt;&lt;/contributors&gt;&lt;titles&gt;&lt;title&gt;Optimal serum cotinine levels for distinguishing cigarette smokers and nonsmokers within different racial/ethnic groups in the United States between 1999 and 2004&lt;/title&gt;&lt;secondary-title&gt;American journal of epidemiology&lt;/secondary-title&gt;&lt;/titles&gt;&lt;periodical&gt;&lt;full-title&gt;Am J Epidemiol&lt;/full-title&gt;&lt;abbr-1&gt;American journal of epidemiology&lt;/abbr-1&gt;&lt;/periodical&gt;&lt;pages&gt;236-248&lt;/pages&gt;&lt;volume&gt;169&lt;/volume&gt;&lt;number&gt;2&lt;/number&gt;&lt;dates&gt;&lt;year&gt;2009&lt;/year&gt;&lt;/dates&gt;&lt;isbn&gt;0002-9262&lt;/isbn&gt;&lt;urls&gt;&lt;/urls&gt;&lt;/record&gt;&lt;/Cite&gt;&lt;/EndNote&gt;</w:instrText>
      </w:r>
      <w:r w:rsidR="0050486B">
        <w:fldChar w:fldCharType="separate"/>
      </w:r>
      <w:r w:rsidR="00E35A9B" w:rsidRPr="00E35A9B">
        <w:rPr>
          <w:noProof/>
          <w:vertAlign w:val="superscript"/>
        </w:rPr>
        <w:t>51</w:t>
      </w:r>
      <w:r w:rsidR="0050486B">
        <w:fldChar w:fldCharType="end"/>
      </w:r>
      <w:r w:rsidR="00707131">
        <w:t>,</w:t>
      </w:r>
      <w:r>
        <w:t xml:space="preserve"> obesity (body mass index (BMI) &gt;= 30 kg/m2, measured in the physical exam), </w:t>
      </w:r>
      <w:del w:id="30" w:author="admin" w:date="2017-05-25T15:09:00Z">
        <w:r w:rsidDel="007962C4">
          <w:delText xml:space="preserve">psychosocial stress (number of days in the past 30 when mental health was not good), </w:delText>
        </w:r>
      </w:del>
      <w:r>
        <w:t>use of birth control pills or hormone replacement therapy, and use of sleep medications often or almost alway</w:t>
      </w:r>
      <w:r w:rsidR="00E35A9B">
        <w:t xml:space="preserve">s (5 or more times per month). </w:t>
      </w:r>
    </w:p>
    <w:p w:rsidR="00792227" w:rsidRDefault="00792227" w:rsidP="00E22EF9">
      <w:pPr>
        <w:pStyle w:val="Heading2"/>
      </w:pPr>
      <w:r>
        <w:t>Data Analysis</w:t>
      </w:r>
    </w:p>
    <w:p w:rsidR="00792227" w:rsidRDefault="00792227" w:rsidP="00792227">
      <w:r>
        <w:t>We summarized al</w:t>
      </w:r>
      <w:r w:rsidR="00BF10D6">
        <w:t>l variables</w:t>
      </w:r>
      <w:r w:rsidR="0050486B">
        <w:t xml:space="preserve"> in the overall sample</w:t>
      </w:r>
      <w:r>
        <w:t xml:space="preserve"> as well as stratified by sleep duration and sleep quality</w:t>
      </w:r>
      <w:ins w:id="31" w:author="admin" w:date="2017-05-25T15:09:00Z">
        <w:r w:rsidR="007962C4">
          <w:t>, and examined associations between all covariates and sleep parameters using chi-square tests.</w:t>
        </w:r>
      </w:ins>
      <w:del w:id="32" w:author="admin" w:date="2017-05-25T15:09:00Z">
        <w:r w:rsidDel="007962C4">
          <w:delText>.</w:delText>
        </w:r>
      </w:del>
      <w:r>
        <w:t xml:space="preserve"> All variables are presented as unweighted n, as well as weighted percent for categorical variables, and weighted median [</w:t>
      </w:r>
      <w:r w:rsidR="00091BED">
        <w:t xml:space="preserve">range or </w:t>
      </w:r>
      <w:r>
        <w:t xml:space="preserve">interquartile range (IQR)] for </w:t>
      </w:r>
      <w:r w:rsidR="00091BED">
        <w:t>continuous variables</w:t>
      </w:r>
      <w:r>
        <w:t xml:space="preserve">. </w:t>
      </w:r>
      <w:r w:rsidR="00091BED">
        <w:t>C-reactive protein is summarized as a geometric mean and log transformed in all analyses. We tested crude associations between each of the exposure, mediator, and confounding variables and geometric mean CRP using one-way ANOVA with log-transformed CRP as the response variable</w:t>
      </w:r>
      <w:r>
        <w:t xml:space="preserve">. </w:t>
      </w:r>
    </w:p>
    <w:p w:rsidR="00792227" w:rsidRDefault="00792227" w:rsidP="00E22EF9">
      <w:pPr>
        <w:pStyle w:val="Heading3"/>
      </w:pPr>
      <w:r>
        <w:t>Assessment of Mediation</w:t>
      </w:r>
    </w:p>
    <w:p w:rsidR="00091BED" w:rsidRDefault="00792227" w:rsidP="00621522">
      <w:r>
        <w:t>We sought to assess whether sleep duration and quality were intermediate variables in the causal pathway between SES and inflammation. Therefore, data analysis focused on assessment of total indirect effect (TIE),</w:t>
      </w:r>
      <w:r w:rsidR="001D399A">
        <w:fldChar w:fldCharType="begin"/>
      </w:r>
      <w:r w:rsidR="00E35A9B">
        <w:instrText xml:space="preserve"> ADDIN EN.CITE &lt;EndNote&gt;&lt;Cite&gt;&lt;Author&gt;Hafeman&lt;/Author&gt;&lt;Year&gt;2009&lt;/Year&gt;&lt;RecNum&gt;111&lt;/RecNum&gt;&lt;DisplayText&gt;&lt;style face="superscript"&gt;52&lt;/style&gt;&lt;/DisplayText&gt;&lt;record&gt;&lt;rec-number&gt;111&lt;/rec-number&gt;&lt;foreign-keys&gt;&lt;key app="EN" db-id="2s5fsavwbav05ue99avps9aiwwasstve9w0x" timestamp="1490316119"&gt;111&lt;/key&gt;&lt;/foreign-keys&gt;&lt;ref-type name="Journal Article"&gt;17&lt;/ref-type&gt;&lt;contributors&gt;&lt;authors&gt;&lt;author&gt;Hafeman, Danella M&lt;/author&gt;&lt;author&gt;Schwartz, Sharon&lt;/author&gt;&lt;/authors&gt;&lt;/contributors&gt;&lt;titles&gt;&lt;title&gt;Opening the Black Box: a motivation for the assessment of mediation&lt;/title&gt;&lt;secondary-title&gt;International Journal of Epidemiology&lt;/secondary-title&gt;&lt;/titles&gt;&lt;periodical&gt;&lt;full-title&gt;International journal of epidemiology&lt;/full-title&gt;&lt;/periodical&gt;&lt;pages&gt;dyn372&lt;/pages&gt;&lt;dates&gt;&lt;year&gt;2009&lt;/year&gt;&lt;/dates&gt;&lt;isbn&gt;0300-5771&lt;/isbn&gt;&lt;urls&gt;&lt;/urls&gt;&lt;/record&gt;&lt;/Cite&gt;&lt;/EndNote&gt;</w:instrText>
      </w:r>
      <w:r w:rsidR="001D399A">
        <w:fldChar w:fldCharType="separate"/>
      </w:r>
      <w:r w:rsidR="00E35A9B" w:rsidRPr="00E35A9B">
        <w:rPr>
          <w:noProof/>
          <w:vertAlign w:val="superscript"/>
        </w:rPr>
        <w:t>52</w:t>
      </w:r>
      <w:r w:rsidR="001D399A">
        <w:fldChar w:fldCharType="end"/>
      </w:r>
      <w:r w:rsidR="00BF10D6">
        <w:t xml:space="preserve"> or </w:t>
      </w:r>
      <w:r>
        <w:t>the proportion of inflammation that would be prevented if SES did not c</w:t>
      </w:r>
      <w:r w:rsidR="001D399A">
        <w:t>ause poor sleep.</w:t>
      </w:r>
      <w:r w:rsidR="001D399A">
        <w:fldChar w:fldCharType="begin"/>
      </w:r>
      <w:r w:rsidR="00E35A9B">
        <w:instrText xml:space="preserve"> ADDIN EN.CITE &lt;EndNote&gt;&lt;Cite&gt;&lt;Author&gt;Hafeman&lt;/Author&gt;&lt;Year&gt;2009&lt;/Year&gt;&lt;RecNum&gt;111&lt;/RecNum&gt;&lt;DisplayText&gt;&lt;style face="superscript"&gt;52&lt;/style&gt;&lt;/DisplayText&gt;&lt;record&gt;&lt;rec-number&gt;111&lt;/rec-number&gt;&lt;foreign-keys&gt;&lt;key app="EN" db-id="2s5fsavwbav05ue99avps9aiwwasstve9w0x" timestamp="1490316119"&gt;111&lt;/key&gt;&lt;/foreign-keys&gt;&lt;ref-type name="Journal Article"&gt;17&lt;/ref-type&gt;&lt;contributors&gt;&lt;authors&gt;&lt;author&gt;Hafeman, Danella M&lt;/author&gt;&lt;author&gt;Schwartz, Sharon&lt;/author&gt;&lt;/authors&gt;&lt;/contributors&gt;&lt;titles&gt;&lt;title&gt;Opening the Black Box: a motivation for the assessment of mediation&lt;/title&gt;&lt;secondary-title&gt;International Journal of Epidemiology&lt;/secondary-title&gt;&lt;/titles&gt;&lt;periodical&gt;&lt;full-title&gt;International journal of epidemiology&lt;/full-title&gt;&lt;/periodical&gt;&lt;pages&gt;dyn372&lt;/pages&gt;&lt;dates&gt;&lt;year&gt;2009&lt;/year&gt;&lt;/dates&gt;&lt;isbn&gt;0300-5771&lt;/isbn&gt;&lt;urls&gt;&lt;/urls&gt;&lt;/record&gt;&lt;/Cite&gt;&lt;/EndNote&gt;</w:instrText>
      </w:r>
      <w:r w:rsidR="001D399A">
        <w:fldChar w:fldCharType="separate"/>
      </w:r>
      <w:r w:rsidR="00E35A9B" w:rsidRPr="00E35A9B">
        <w:rPr>
          <w:noProof/>
          <w:vertAlign w:val="superscript"/>
        </w:rPr>
        <w:t>52</w:t>
      </w:r>
      <w:r w:rsidR="001D399A">
        <w:fldChar w:fldCharType="end"/>
      </w:r>
      <w:r w:rsidR="005B7D8E">
        <w:t xml:space="preserve"> </w:t>
      </w:r>
      <w:r w:rsidR="002A4DD6" w:rsidRPr="003F177D">
        <w:t>We determined that potential mediation existed if (a) the exposure was associated with the outcome, (b) the exposure was associated with the mediator, and (c) the mediator was associated with the outcome</w:t>
      </w:r>
      <w:r w:rsidR="00884F86" w:rsidRPr="003F177D">
        <w:t>, each after adjusting for all potential confounders</w:t>
      </w:r>
      <w:r w:rsidR="00091BED" w:rsidRPr="003F177D">
        <w:t xml:space="preserve">, </w:t>
      </w:r>
      <w:r w:rsidR="00E0211A">
        <w:t>using least squares linear regression.</w:t>
      </w:r>
      <w:r w:rsidR="002A4DD6">
        <w:t xml:space="preserve"> </w:t>
      </w:r>
    </w:p>
    <w:p w:rsidR="00621522" w:rsidRDefault="002A4DD6" w:rsidP="00621522">
      <w:r>
        <w:t>If these conditions were met, we then</w:t>
      </w:r>
      <w:r w:rsidR="00091BED">
        <w:t xml:space="preserve"> tested for mediation</w:t>
      </w:r>
      <w:r w:rsidR="0050486B">
        <w:t xml:space="preserve"> using the product-of-coefficients method that allows for interaction between the exposure and the mediator, detailed by VanderWheel  (2016).</w:t>
      </w:r>
      <w:r w:rsidR="0050486B">
        <w:fldChar w:fldCharType="begin"/>
      </w:r>
      <w:r w:rsidR="00E35A9B">
        <w:instrText xml:space="preserve"> ADDIN EN.CITE &lt;EndNote&gt;&lt;Cite&gt;&lt;Author&gt;VanderWeele&lt;/Author&gt;&lt;Year&gt;2016&lt;/Year&gt;&lt;RecNum&gt;687&lt;/RecNum&gt;&lt;DisplayText&gt;&lt;style face="superscript"&gt;53&lt;/style&gt;&lt;/DisplayText&gt;&lt;record&gt;&lt;rec-number&gt;687&lt;/rec-number&gt;&lt;foreign-keys&gt;&lt;key app="EN" db-id="dedvvsfs4xafd5ezfp8vx505vxt00dp52ds9" timestamp="1493300089"&gt;687&lt;/key&gt;&lt;/foreign-keys&gt;&lt;ref-type name="Journal Article"&gt;17&lt;/ref-type&gt;&lt;contributors&gt;&lt;authors&gt;&lt;author&gt;VanderWeele, Tyler J&lt;/author&gt;&lt;/authors&gt;&lt;/contributors&gt;&lt;titles&gt;&lt;title&gt;Mediation analysis: a practitioner&amp;apos;s guide&lt;/title&gt;&lt;secondary-title&gt;Annual review of public health&lt;/secondary-title&gt;&lt;/titles&gt;&lt;periodical&gt;&lt;full-title&gt;Annual review of public health&lt;/full-title&gt;&lt;/periodical&gt;&lt;pages&gt;17-32&lt;/pages&gt;&lt;volume&gt;37&lt;/volume&gt;&lt;dates&gt;&lt;year&gt;2016&lt;/year&gt;&lt;/dates&gt;&lt;isbn&gt;0163-7525&lt;/isbn&gt;&lt;urls&gt;&lt;/urls&gt;&lt;/record&gt;&lt;/Cite&gt;&lt;/EndNote&gt;</w:instrText>
      </w:r>
      <w:r w:rsidR="0050486B">
        <w:fldChar w:fldCharType="separate"/>
      </w:r>
      <w:r w:rsidR="00E35A9B" w:rsidRPr="00E35A9B">
        <w:rPr>
          <w:noProof/>
          <w:vertAlign w:val="superscript"/>
        </w:rPr>
        <w:t>53</w:t>
      </w:r>
      <w:r w:rsidR="0050486B">
        <w:fldChar w:fldCharType="end"/>
      </w:r>
      <w:r w:rsidR="0050486B">
        <w:t xml:space="preserve"> </w:t>
      </w:r>
      <w:r w:rsidR="00091BED">
        <w:t xml:space="preserve"> </w:t>
      </w:r>
      <w:r w:rsidR="0050486B">
        <w:t xml:space="preserve">This was accomplished </w:t>
      </w:r>
      <w:r w:rsidR="00091BED">
        <w:t>by</w:t>
      </w:r>
      <w:r>
        <w:t xml:space="preserve"> fit</w:t>
      </w:r>
      <w:r w:rsidR="00091BED">
        <w:t>ting</w:t>
      </w:r>
      <w:r>
        <w:t xml:space="preserve"> two </w:t>
      </w:r>
      <w:r w:rsidR="00884F86">
        <w:t>least squares</w:t>
      </w:r>
      <w:r>
        <w:t xml:space="preserve"> linear regression models</w:t>
      </w:r>
      <w:r w:rsidR="00091BED">
        <w:t xml:space="preserve"> for each</w:t>
      </w:r>
      <w:r w:rsidR="0050486B">
        <w:t xml:space="preserve"> hypothesized</w:t>
      </w:r>
      <w:r w:rsidR="00091BED">
        <w:t xml:space="preserve"> exposure-mediator combination</w:t>
      </w:r>
      <w:r>
        <w:t xml:space="preserve">: (1) we </w:t>
      </w:r>
      <w:proofErr w:type="gramStart"/>
      <w:r>
        <w:t>regressed</w:t>
      </w:r>
      <w:proofErr w:type="gramEnd"/>
      <w:r>
        <w:t xml:space="preserve"> the mediator on the exposure and all potential confounders, and (2) we regressed the outcome on the exposure, mediator, exposure-mediator product, and all potential confounders.  We estimated the TIE by the formula (β1θ2 + β1θ3</w:t>
      </w:r>
      <w:r w:rsidR="0050486B">
        <w:t>a</w:t>
      </w:r>
      <w:proofErr w:type="gramStart"/>
      <w:r>
        <w:t>)</w:t>
      </w:r>
      <w:r w:rsidR="0024374D">
        <w:t>(</w:t>
      </w:r>
      <w:proofErr w:type="gramEnd"/>
      <w:r w:rsidR="0050486B">
        <w:t>a – a*)</w:t>
      </w:r>
      <w:r>
        <w:t>, where β1 is the exposure term in (1), θ2</w:t>
      </w:r>
      <w:r w:rsidR="00621522">
        <w:t xml:space="preserve"> i</w:t>
      </w:r>
      <w:r>
        <w:t>s the</w:t>
      </w:r>
      <w:r w:rsidR="00621522">
        <w:t xml:space="preserve"> mediator term in (2), θ3 is the exposure-mediator product in </w:t>
      </w:r>
      <w:r w:rsidR="00091BED">
        <w:t xml:space="preserve">model </w:t>
      </w:r>
      <w:r w:rsidR="00621522">
        <w:t>(2)</w:t>
      </w:r>
      <w:r w:rsidR="0050486B">
        <w:t xml:space="preserve">, a is the </w:t>
      </w:r>
      <w:r w:rsidR="0024374D">
        <w:t>observed</w:t>
      </w:r>
      <w:r w:rsidR="0050486B">
        <w:t xml:space="preserve"> value of the exposure and a* is the counterfactual value of the exposure</w:t>
      </w:r>
      <w:r w:rsidR="00621522">
        <w:t>.</w:t>
      </w:r>
      <w:r w:rsidR="0050486B">
        <w:t xml:space="preserve"> In this cas</w:t>
      </w:r>
      <w:r w:rsidR="0024374D">
        <w:t>e, the formula reduces to (β1θ2 + β1</w:t>
      </w:r>
      <w:r w:rsidR="0050486B">
        <w:t xml:space="preserve">θ3), as </w:t>
      </w:r>
      <w:r w:rsidR="0024374D">
        <w:t xml:space="preserve">exposures are dummy coded, so both </w:t>
      </w:r>
      <w:proofErr w:type="gramStart"/>
      <w:r w:rsidR="0024374D">
        <w:t xml:space="preserve">a </w:t>
      </w:r>
      <w:r w:rsidR="0024374D">
        <w:lastRenderedPageBreak/>
        <w:t>and</w:t>
      </w:r>
      <w:proofErr w:type="gramEnd"/>
      <w:r w:rsidR="0024374D">
        <w:t xml:space="preserve"> (a—a*) = 1.</w:t>
      </w:r>
      <w:r w:rsidR="009855D5">
        <w:t xml:space="preserve"> We present results in terms of crude total, adjusted total, and adjusted total indirect effects. </w:t>
      </w:r>
      <w:r w:rsidR="00621522">
        <w:t xml:space="preserve"> </w:t>
      </w:r>
      <w:r w:rsidR="00315E2D">
        <w:t xml:space="preserve">For the indirect effect, both the mediator and outcome model were adjusted for all potential confounders. </w:t>
      </w:r>
      <w:r w:rsidR="00E35A9B">
        <w:t xml:space="preserve">Total and indirect effects are presented as a geometric mean ratio (GMR), which is the ratio of the geometric mean in the group of interest vs. that of the reference group, and has a null value of one. </w:t>
      </w:r>
      <w:r w:rsidR="00621522">
        <w:t xml:space="preserve">Ninety-five percent confidence intervals for indirect effects were calculated via </w:t>
      </w:r>
      <w:r w:rsidR="00315E2D">
        <w:t>bootstrap with 1000 replications, a method which is limited by not accounting for the complex sampling design.</w:t>
      </w:r>
      <w:r w:rsidR="00621522">
        <w:fldChar w:fldCharType="begin"/>
      </w:r>
      <w:r w:rsidR="00E35A9B">
        <w:instrText xml:space="preserve"> ADDIN EN.CITE &lt;EndNote&gt;&lt;Cite&gt;&lt;Author&gt;Localio&lt;/Author&gt;&lt;Year&gt;2007&lt;/Year&gt;&lt;RecNum&gt;70&lt;/RecNum&gt;&lt;DisplayText&gt;&lt;style face="superscript"&gt;54&lt;/style&gt;&lt;/DisplayText&gt;&lt;record&gt;&lt;rec-number&gt;70&lt;/rec-number&gt;&lt;foreign-keys&gt;&lt;key app="EN" db-id="2s5fsavwbav05ue99avps9aiwwasstve9w0x" timestamp="1490314572"&gt;70&lt;/key&gt;&lt;/foreign-keys&gt;&lt;ref-type name="Journal Article"&gt;17&lt;/ref-type&gt;&lt;contributors&gt;&lt;authors&gt;&lt;author&gt;Localio, A Russell&lt;/author&gt;&lt;author&gt;Margolis, David J&lt;/author&gt;&lt;author&gt;Berlin, Jesse A&lt;/author&gt;&lt;/authors&gt;&lt;/contributors&gt;&lt;titles&gt;&lt;title&gt;Relative risks and confidence intervals were easily computed indirectly from multivariable logistic regression&lt;/title&gt;&lt;secondary-title&gt;Journal of clinical epidemiology&lt;/secondary-title&gt;&lt;/titles&gt;&lt;periodical&gt;&lt;full-title&gt;Journal of clinical epidemiology&lt;/full-title&gt;&lt;/periodical&gt;&lt;pages&gt;874-882&lt;/pages&gt;&lt;volume&gt;60&lt;/volume&gt;&lt;number&gt;9&lt;/number&gt;&lt;dates&gt;&lt;year&gt;2007&lt;/year&gt;&lt;/dates&gt;&lt;isbn&gt;0895-4356&lt;/isbn&gt;&lt;urls&gt;&lt;/urls&gt;&lt;/record&gt;&lt;/Cite&gt;&lt;/EndNote&gt;</w:instrText>
      </w:r>
      <w:r w:rsidR="00621522">
        <w:fldChar w:fldCharType="separate"/>
      </w:r>
      <w:r w:rsidR="00E35A9B" w:rsidRPr="00E35A9B">
        <w:rPr>
          <w:noProof/>
          <w:vertAlign w:val="superscript"/>
        </w:rPr>
        <w:t>54</w:t>
      </w:r>
      <w:r w:rsidR="00621522">
        <w:fldChar w:fldCharType="end"/>
      </w:r>
      <w:r w:rsidR="00621522">
        <w:t xml:space="preserve">  Two-sided statistical significance was determined for all tests at </w:t>
      </w:r>
      <w:r w:rsidR="00621522">
        <w:rPr>
          <w:rFonts w:cstheme="minorHAnsi"/>
        </w:rPr>
        <w:t>α</w:t>
      </w:r>
      <w:r w:rsidR="00621522">
        <w:t>&lt;0.05.  All analyses were conducted in SAS v. 9.4 and adjusted for the complex survey design.</w:t>
      </w:r>
    </w:p>
    <w:p w:rsidR="003418B2" w:rsidRDefault="003418B2" w:rsidP="005B7D8E">
      <w:pPr>
        <w:pStyle w:val="Heading1"/>
      </w:pPr>
      <w:r>
        <w:t>Results</w:t>
      </w:r>
    </w:p>
    <w:p w:rsidR="003418B2" w:rsidRDefault="003418B2" w:rsidP="003418B2">
      <w:r>
        <w:t xml:space="preserve">Key characteristics of sample participants are displayed in table 1. The median (range) age in years was 45.4 (20—85). The sample was just over half male (51.2%) and 70% Non-Hispanic White, 11.3% Non-Hispanic Black, 8.1% Mexican American, 4.4% other Hispanic, and 6.1% other race including multi-racial. </w:t>
      </w:r>
    </w:p>
    <w:p w:rsidR="003418B2" w:rsidRDefault="003418B2" w:rsidP="003418B2">
      <w:r>
        <w:t>The median (IQR) plasma CRP for the entire sample was 0.17 (0.06--0.41). Approximately half the sample reported sleeping less than 6 hours per night, and 13.8% reported poor quality sleep represented by 5 or more sleep disturbances in the past month. In SES measures, reported income 0-100% and 100-199% of the federal poverty level</w:t>
      </w:r>
      <w:r w:rsidR="0024374D">
        <w:t xml:space="preserve"> each reflected 19% of the sample. Twenty-six point three percent </w:t>
      </w:r>
      <w:r>
        <w:t>had a college degree, 30.2% had completed some college or an associate’s degree, 24.5% had a high school diploma, GED, or equivalent, 12.5% had completed 9-11</w:t>
      </w:r>
      <w:r w:rsidRPr="003418B2">
        <w:rPr>
          <w:vertAlign w:val="superscript"/>
        </w:rPr>
        <w:t>th</w:t>
      </w:r>
      <w:r>
        <w:t xml:space="preserve"> grade, and 6.6% had less than 9</w:t>
      </w:r>
      <w:r w:rsidRPr="003418B2">
        <w:rPr>
          <w:vertAlign w:val="superscript"/>
        </w:rPr>
        <w:t>th</w:t>
      </w:r>
      <w:r>
        <w:t xml:space="preserve"> grade education. </w:t>
      </w:r>
    </w:p>
    <w:p w:rsidR="003418B2" w:rsidRDefault="003418B2" w:rsidP="003418B2">
      <w:r>
        <w:t xml:space="preserve">Table 2 provides one-way ANOVA comparisons in </w:t>
      </w:r>
      <w:r w:rsidR="00091BED">
        <w:t xml:space="preserve">geometric </w:t>
      </w:r>
      <w:r>
        <w:t>mean CRP by each covariate entered into final models. Higher CRP was related to lower education, lower income, poor sleep, short sleep (&lt;</w:t>
      </w:r>
      <w:proofErr w:type="gramStart"/>
      <w:r>
        <w:t>6  hours</w:t>
      </w:r>
      <w:proofErr w:type="gramEnd"/>
      <w:r>
        <w:t xml:space="preserve">), not being physically active, female gender, Non-Hispanic Black or Mexican American race/ethnicity, older age, currently being on hormonal birth control, tobacco exposure reflected by serum cotinine 3 or more ng/mL, currently using hormone replacement therapy, and using a sleep medication (p &lt; 0.0001 for all comparisons). </w:t>
      </w:r>
    </w:p>
    <w:p w:rsidR="000D1AB9" w:rsidRDefault="008B1404" w:rsidP="003418B2">
      <w:r>
        <w:t xml:space="preserve">We examined whether each exposure was associated with each mediator, and whether each mediator was associated with the outcome, </w:t>
      </w:r>
      <w:r w:rsidR="00E35A9B">
        <w:t xml:space="preserve">using linear regression, </w:t>
      </w:r>
      <w:r>
        <w:t xml:space="preserve">both crude and adjusted for </w:t>
      </w:r>
      <w:r>
        <w:t>age</w:t>
      </w:r>
      <w:r w:rsidR="003B3B23">
        <w:t>,</w:t>
      </w:r>
      <w:r>
        <w:t xml:space="preserve"> sex</w:t>
      </w:r>
      <w:r w:rsidR="003B3B23">
        <w:t>,</w:t>
      </w:r>
      <w:r>
        <w:t xml:space="preserve"> race/ethnicity</w:t>
      </w:r>
      <w:r w:rsidR="000D1AB9">
        <w:t>,</w:t>
      </w:r>
      <w:r>
        <w:t xml:space="preserve"> physical activity</w:t>
      </w:r>
      <w:r w:rsidR="000D1AB9">
        <w:t xml:space="preserve">, serum cotinine, </w:t>
      </w:r>
      <w:r>
        <w:t xml:space="preserve">obesity, </w:t>
      </w:r>
      <w:del w:id="33" w:author="admin" w:date="2017-05-25T15:09:00Z">
        <w:r w:rsidDel="007962C4">
          <w:delText xml:space="preserve">psychosocial stress (number of days in the past 30 when mental health was not good), </w:delText>
        </w:r>
      </w:del>
      <w:r>
        <w:t>use of birth control pills or hormone replacement therapy, and use of sleep medications</w:t>
      </w:r>
      <w:r w:rsidR="000D1AB9">
        <w:t xml:space="preserve">. </w:t>
      </w:r>
      <w:r>
        <w:t xml:space="preserve"> </w:t>
      </w:r>
      <w:r w:rsidR="00507CDF">
        <w:t>W</w:t>
      </w:r>
      <w:r w:rsidR="000D1AB9">
        <w:t>hen income was 0-100% FPL</w:t>
      </w:r>
      <w:r w:rsidR="00507CDF">
        <w:t>,</w:t>
      </w:r>
      <w:r w:rsidR="00507CDF" w:rsidRPr="00507CDF">
        <w:t xml:space="preserve"> </w:t>
      </w:r>
      <w:r w:rsidR="00507CDF">
        <w:t>w</w:t>
      </w:r>
      <w:r w:rsidR="00507CDF">
        <w:t>e found a lower prevalence of poor sleep</w:t>
      </w:r>
      <w:r w:rsidR="000D1AB9">
        <w:t xml:space="preserve"> (</w:t>
      </w:r>
      <w:r w:rsidR="00507CDF">
        <w:t>prevalence difference (P</w:t>
      </w:r>
      <w:r w:rsidR="000D1AB9">
        <w:t>D) -0.06</w:t>
      </w:r>
      <w:r w:rsidR="000D1AB9">
        <w:t>, 95% CI -0.10 to -0.02)</w:t>
      </w:r>
      <w:r w:rsidR="00DC22F8">
        <w:t xml:space="preserve"> and a higher prevalence of short sleep (PD 0.07, 95% CI 0.06 to 0.09). When income was 100-199% FPL, we found no difference in poor sleep and a higher prevalence of short sleep (PD 0.06, 95% CI 0.04 to 0.07).</w:t>
      </w:r>
      <w:r w:rsidR="00507CDF">
        <w:t xml:space="preserve"> </w:t>
      </w:r>
      <w:r w:rsidR="000D1AB9">
        <w:t xml:space="preserve"> </w:t>
      </w:r>
      <w:r w:rsidR="00DC22F8">
        <w:t>A</w:t>
      </w:r>
      <w:r w:rsidR="00507CDF">
        <w:t>ssociations</w:t>
      </w:r>
      <w:r w:rsidR="00DC22F8">
        <w:t xml:space="preserve"> between income and sleep did </w:t>
      </w:r>
      <w:r w:rsidR="00507CDF">
        <w:t xml:space="preserve">not change after adjusting for confounders. </w:t>
      </w:r>
      <w:r w:rsidR="000D1AB9">
        <w:t xml:space="preserve"> </w:t>
      </w:r>
      <w:r w:rsidR="00DC22F8">
        <w:t>In education, no significant differences were found in poor sleep except a lower prevalence in less than 9</w:t>
      </w:r>
      <w:r w:rsidR="00DC22F8" w:rsidRPr="00DC22F8">
        <w:rPr>
          <w:vertAlign w:val="superscript"/>
        </w:rPr>
        <w:t>th</w:t>
      </w:r>
      <w:r w:rsidR="00DC22F8">
        <w:t xml:space="preserve"> grade (PD -0.08, 95% -0.13 to -0.03), which disappeared after adjusting for confounders. Being a college graduate or above conferred a lower crude prevalence of short sleep (PD -0.07, 95% CI -0.09 to -0.05) and having a 9</w:t>
      </w:r>
      <w:r w:rsidR="00DC22F8" w:rsidRPr="00DC22F8">
        <w:rPr>
          <w:vertAlign w:val="superscript"/>
        </w:rPr>
        <w:t>th</w:t>
      </w:r>
      <w:r w:rsidR="00DC22F8">
        <w:t>-11</w:t>
      </w:r>
      <w:r w:rsidR="00DC22F8" w:rsidRPr="00DC22F8">
        <w:rPr>
          <w:vertAlign w:val="superscript"/>
        </w:rPr>
        <w:t>th</w:t>
      </w:r>
      <w:r w:rsidR="00DC22F8">
        <w:t xml:space="preserve"> grade education conferred a higher crude prevalence of short sleep (PD 0.04, 95% CI 0.01 to 0.06), associations which did not change after adjustment for confounders. </w:t>
      </w:r>
      <w:r w:rsidR="00E0211A">
        <w:t xml:space="preserve">Poor sleep was associated higher mean CRP (geometric mean ratio (GMR) 1.09, 95% CI 1.01 to 1.19) which did not change after adjustment. Short sleep was also associated with a higher mean CRP in crude analysis (GMR 1.22, 95% CI 1.10 to 1.34) which was moderately attenuated after adjustment (GMR 1.12, 95% CI 1.03 to 1.22). </w:t>
      </w:r>
    </w:p>
    <w:p w:rsidR="000D1AB9" w:rsidRDefault="000D1AB9" w:rsidP="003418B2"/>
    <w:p w:rsidR="00754099" w:rsidRDefault="00754099" w:rsidP="003418B2">
      <w:r>
        <w:lastRenderedPageBreak/>
        <w:t>Table 3 provides estimates of the crude and adjusted total effects, estimated with least squares linear regression. In unadjusted models estimating total effec</w:t>
      </w:r>
      <w:r w:rsidR="00E35A9B">
        <w:t>ts, the arithmetic mean ratio (G</w:t>
      </w:r>
      <w:r>
        <w:t xml:space="preserve">MR) for 100-199% FPL was </w:t>
      </w:r>
      <w:r w:rsidR="00697072">
        <w:t>1.21</w:t>
      </w:r>
      <w:r>
        <w:t xml:space="preserve"> (95% CI, </w:t>
      </w:r>
      <w:r w:rsidR="0037269C">
        <w:t>1</w:t>
      </w:r>
      <w:r w:rsidR="00697072">
        <w:t>.12—1.30</w:t>
      </w:r>
      <w:r>
        <w:t xml:space="preserve">), </w:t>
      </w:r>
      <w:r w:rsidR="0037269C">
        <w:t>1.2</w:t>
      </w:r>
      <w:r w:rsidR="00697072">
        <w:t>1</w:t>
      </w:r>
      <w:r>
        <w:t xml:space="preserve"> (95% CI,</w:t>
      </w:r>
      <w:r w:rsidR="00697072">
        <w:t xml:space="preserve"> 1.14—1.24</w:t>
      </w:r>
      <w:r>
        <w:t xml:space="preserve">) for 0-100% FPL, </w:t>
      </w:r>
      <w:r w:rsidR="00697072">
        <w:t>1.17</w:t>
      </w:r>
      <w:r>
        <w:t xml:space="preserve"> (95% CI, </w:t>
      </w:r>
      <w:r w:rsidR="00697072">
        <w:t>1.07</w:t>
      </w:r>
      <w:r>
        <w:t>-</w:t>
      </w:r>
      <w:r w:rsidR="0037269C">
        <w:t>1.</w:t>
      </w:r>
      <w:r w:rsidR="00697072">
        <w:t>27</w:t>
      </w:r>
      <w:r>
        <w:t xml:space="preserve">) for some </w:t>
      </w:r>
      <w:r w:rsidR="0037269C">
        <w:t>college or AA degree, 1.</w:t>
      </w:r>
      <w:r w:rsidR="00697072">
        <w:t>1</w:t>
      </w:r>
      <w:r w:rsidR="0037269C">
        <w:t>1</w:t>
      </w:r>
      <w:r>
        <w:t xml:space="preserve"> (9</w:t>
      </w:r>
      <w:r w:rsidR="0037269C">
        <w:t>5</w:t>
      </w:r>
      <w:r>
        <w:t xml:space="preserve">% CI, </w:t>
      </w:r>
      <w:r w:rsidR="0037269C">
        <w:t>1.0</w:t>
      </w:r>
      <w:r w:rsidR="00697072">
        <w:t>3</w:t>
      </w:r>
      <w:r w:rsidR="0037269C">
        <w:t>—1.</w:t>
      </w:r>
      <w:r w:rsidR="00697072">
        <w:t>19</w:t>
      </w:r>
      <w:r>
        <w:t xml:space="preserve">) for high school diploma or GED, </w:t>
      </w:r>
      <w:r w:rsidR="00697072">
        <w:t>1.18</w:t>
      </w:r>
      <w:r>
        <w:t xml:space="preserve"> (95% CI, </w:t>
      </w:r>
      <w:r w:rsidR="00697072">
        <w:t>1.07</w:t>
      </w:r>
      <w:r w:rsidR="0037269C">
        <w:t>—1.</w:t>
      </w:r>
      <w:r w:rsidR="00697072">
        <w:t>29</w:t>
      </w:r>
      <w:r>
        <w:t>) for 9-11</w:t>
      </w:r>
      <w:r w:rsidRPr="00754099">
        <w:rPr>
          <w:vertAlign w:val="superscript"/>
        </w:rPr>
        <w:t>th</w:t>
      </w:r>
      <w:r>
        <w:t xml:space="preserve"> grade, and </w:t>
      </w:r>
      <w:r w:rsidR="00697072">
        <w:t>1.17</w:t>
      </w:r>
      <w:r>
        <w:t xml:space="preserve"> (95% CI, </w:t>
      </w:r>
      <w:r w:rsidR="00697072">
        <w:t>1.07</w:t>
      </w:r>
      <w:r w:rsidR="0037269C">
        <w:t>—1.</w:t>
      </w:r>
      <w:r w:rsidR="00697072">
        <w:t>27</w:t>
      </w:r>
      <w:r>
        <w:t>) for 9</w:t>
      </w:r>
      <w:r w:rsidRPr="00754099">
        <w:rPr>
          <w:vertAlign w:val="superscript"/>
        </w:rPr>
        <w:t>th</w:t>
      </w:r>
      <w:r>
        <w:t xml:space="preserve"> grade. After adjusting the total effect models for age, gender, race/ethnicity, physical activity, birth control use, HRT use, sleep mediation use, pla</w:t>
      </w:r>
      <w:r w:rsidR="00E35A9B">
        <w:t>sma cotinine, and obesity, the G</w:t>
      </w:r>
      <w:r>
        <w:t xml:space="preserve">MR for 100-199% FPL was </w:t>
      </w:r>
      <w:r w:rsidR="0037269C">
        <w:t>1.11</w:t>
      </w:r>
      <w:r>
        <w:t xml:space="preserve"> (95% CI, </w:t>
      </w:r>
      <w:r w:rsidR="0037269C">
        <w:t>1.05</w:t>
      </w:r>
      <w:r>
        <w:t>—</w:t>
      </w:r>
      <w:r w:rsidR="0037269C">
        <w:t>1.18</w:t>
      </w:r>
      <w:r>
        <w:t xml:space="preserve">), </w:t>
      </w:r>
      <w:r w:rsidR="0037269C">
        <w:t>1.17 (95% CI, 1.10—1.24</w:t>
      </w:r>
      <w:r>
        <w:t xml:space="preserve">) for 0-100% FPL, </w:t>
      </w:r>
      <w:r w:rsidR="00717126">
        <w:t>1.2</w:t>
      </w:r>
      <w:r>
        <w:t xml:space="preserve"> (95% CI</w:t>
      </w:r>
      <w:r w:rsidR="00717126">
        <w:t>. 1.1—1.31</w:t>
      </w:r>
      <w:r>
        <w:t xml:space="preserve">) for some college or AA degree, </w:t>
      </w:r>
      <w:r w:rsidR="00717126">
        <w:t>1.24</w:t>
      </w:r>
      <w:r>
        <w:t xml:space="preserve"> (95% CI, </w:t>
      </w:r>
      <w:r w:rsidR="00717126">
        <w:t>1.16—1.32</w:t>
      </w:r>
      <w:r>
        <w:t xml:space="preserve">) for high school diploma or GED, </w:t>
      </w:r>
      <w:r w:rsidR="00717126">
        <w:t>1.27</w:t>
      </w:r>
      <w:r>
        <w:t xml:space="preserve"> (95% CI, </w:t>
      </w:r>
      <w:r w:rsidR="00717126">
        <w:t>1.17—1.39</w:t>
      </w:r>
      <w:r>
        <w:t>) for 9-11</w:t>
      </w:r>
      <w:r w:rsidRPr="00754099">
        <w:rPr>
          <w:vertAlign w:val="superscript"/>
        </w:rPr>
        <w:t>th</w:t>
      </w:r>
      <w:r>
        <w:t xml:space="preserve"> grade, and </w:t>
      </w:r>
      <w:r w:rsidR="00717126">
        <w:t>1.2</w:t>
      </w:r>
      <w:r>
        <w:t xml:space="preserve"> (95% CI, </w:t>
      </w:r>
      <w:r w:rsidR="00717126">
        <w:t>1.1—1.31</w:t>
      </w:r>
      <w:r>
        <w:t>) for 9</w:t>
      </w:r>
      <w:r w:rsidRPr="00754099">
        <w:rPr>
          <w:vertAlign w:val="superscript"/>
        </w:rPr>
        <w:t>th</w:t>
      </w:r>
      <w:r>
        <w:t xml:space="preserve"> grade.</w:t>
      </w:r>
    </w:p>
    <w:p w:rsidR="00754099" w:rsidRPr="003418B2" w:rsidRDefault="00754099" w:rsidP="003418B2">
      <w:r>
        <w:t>Total indirect effect</w:t>
      </w:r>
      <w:r w:rsidR="001F14B5">
        <w:t xml:space="preserve"> (TIE)</w:t>
      </w:r>
      <w:r>
        <w:t xml:space="preserve"> estimate</w:t>
      </w:r>
      <w:r w:rsidR="001F14B5">
        <w:t>s</w:t>
      </w:r>
      <w:r>
        <w:t xml:space="preserve"> a</w:t>
      </w:r>
      <w:r w:rsidR="001F14B5">
        <w:t>re also presented in table 3, adjusted for age, gender, race/ethnicity, physical activity, birth control use, HRT use, sleep mediation use, pla</w:t>
      </w:r>
      <w:r w:rsidR="00E35A9B">
        <w:t>sma cotinine, and obesity. The G</w:t>
      </w:r>
      <w:r w:rsidR="001F14B5">
        <w:t>MR for the TIE via poor sleep was 0.99 (95% CI, 0.99-1) for 100-199% FPL, 0.99 (95% CI, 0.98-1) for 0-100% FPL, and 0.99 (95% CI, 0.98-1) for all TIEs of</w:t>
      </w:r>
      <w:r w:rsidR="00E35A9B">
        <w:t xml:space="preserve"> education via poor sleep. The G</w:t>
      </w:r>
      <w:r w:rsidR="001F14B5">
        <w:t>MR for the TIE via short sleep was 1.0 (95% CI, 1—1.01) for 100-199% FPL, and 1.01 (95% CI, 1-1.01) for 0-100% FPL. TIEs were not estimated for education via short sleep as education was not associated with short sleep in the adjusted model</w:t>
      </w:r>
      <w:r w:rsidR="0024374D">
        <w:t xml:space="preserve"> (supplemental table 1)</w:t>
      </w:r>
      <w:r w:rsidR="001F14B5">
        <w:t xml:space="preserve">. </w:t>
      </w:r>
    </w:p>
    <w:p w:rsidR="003418B2" w:rsidRDefault="003418B2" w:rsidP="005B7D8E">
      <w:pPr>
        <w:pStyle w:val="Heading1"/>
      </w:pPr>
      <w:r>
        <w:t>Discussion</w:t>
      </w:r>
    </w:p>
    <w:p w:rsidR="001F714F" w:rsidRDefault="00B92651" w:rsidP="001F714F">
      <w:r>
        <w:t xml:space="preserve">Similarly to other </w:t>
      </w:r>
      <w:r w:rsidR="001F714F">
        <w:t>studies, our study found that both lower income</w:t>
      </w:r>
      <w:r>
        <w:fldChar w:fldCharType="begin">
          <w:fldData xml:space="preserve">PEVuZE5vdGU+PENpdGU+PEF1dGhvcj5HcnVlbmV3YWxkPC9BdXRob3I+PFllYXI+MjAwOTwvWWVh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</w:fldData>
        </w:fldChar>
      </w:r>
      <w:r w:rsidR="00E35A9B">
        <w:instrText xml:space="preserve"> ADDIN EN.CITE </w:instrText>
      </w:r>
      <w:r w:rsidR="00E35A9B">
        <w:fldChar w:fldCharType="begin">
          <w:fldData xml:space="preserve">PEVuZE5vdGU+PENpdGU+PEF1dGhvcj5HcnVlbmV3YWxkPC9BdXRob3I+PFllYXI+MjAwOTwvWWVh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</w:fldData>
        </w:fldChar>
      </w:r>
      <w:r w:rsidR="00E35A9B">
        <w:instrText xml:space="preserve"> ADDIN EN.CITE.DATA </w:instrText>
      </w:r>
      <w:r w:rsidR="00E35A9B">
        <w:fldChar w:fldCharType="end"/>
      </w:r>
      <w:r>
        <w:fldChar w:fldCharType="separate"/>
      </w:r>
      <w:r w:rsidR="00E35A9B" w:rsidRPr="00E35A9B">
        <w:rPr>
          <w:noProof/>
          <w:vertAlign w:val="superscript"/>
        </w:rPr>
        <w:t>55-57</w:t>
      </w:r>
      <w:r>
        <w:fldChar w:fldCharType="end"/>
      </w:r>
      <w:r w:rsidR="001F714F">
        <w:t xml:space="preserve"> and lower education</w:t>
      </w:r>
      <w:r>
        <w:fldChar w:fldCharType="begin">
          <w:fldData xml:space="preserve">PEVuZE5vdGU+PENpdGU+PEF1dGhvcj5QaGlsbGlwczwvQXV0aG9yPjxZZWFyPjIwMDk8L1llYXI+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</w:fldData>
        </w:fldChar>
      </w:r>
      <w:r w:rsidR="00E35A9B">
        <w:instrText xml:space="preserve"> ADDIN EN.CITE </w:instrText>
      </w:r>
      <w:r w:rsidR="00E35A9B">
        <w:fldChar w:fldCharType="begin">
          <w:fldData xml:space="preserve">PEVuZE5vdGU+PENpdGU+PEF1dGhvcj5QaGlsbGlwczwvQXV0aG9yPjxZZWFyPjIwMDk8L1llYXI+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</w:fldData>
        </w:fldChar>
      </w:r>
      <w:r w:rsidR="00E35A9B">
        <w:instrText xml:space="preserve"> ADDIN EN.CITE.DATA </w:instrText>
      </w:r>
      <w:r w:rsidR="00E35A9B">
        <w:fldChar w:fldCharType="end"/>
      </w:r>
      <w:r>
        <w:fldChar w:fldCharType="separate"/>
      </w:r>
      <w:r w:rsidR="00E35A9B" w:rsidRPr="00E35A9B">
        <w:rPr>
          <w:noProof/>
          <w:vertAlign w:val="superscript"/>
        </w:rPr>
        <w:t>30,31,42,55</w:t>
      </w:r>
      <w:r>
        <w:fldChar w:fldCharType="end"/>
      </w:r>
      <w:r>
        <w:t xml:space="preserve"> </w:t>
      </w:r>
      <w:r w:rsidR="001F714F">
        <w:t xml:space="preserve"> are </w:t>
      </w:r>
      <w:r w:rsidR="0024374D">
        <w:t>associated cross-</w:t>
      </w:r>
      <w:r w:rsidR="001F714F">
        <w:t xml:space="preserve">sectionally with higher </w:t>
      </w:r>
      <w:proofErr w:type="gramStart"/>
      <w:r w:rsidR="001F714F">
        <w:t>c-reactive</w:t>
      </w:r>
      <w:proofErr w:type="gramEnd"/>
      <w:r w:rsidR="001F714F">
        <w:t xml:space="preserve"> protein, indicating higher inflammatory burden in lower SES groups. Additionally, </w:t>
      </w:r>
      <w:r w:rsidR="00771D1B">
        <w:t>our findings reflect other observational</w:t>
      </w:r>
      <w:r>
        <w:fldChar w:fldCharType="begin">
          <w:fldData xml:space="preserve">PEVuZE5vdGU+PENpdGU+PEF1dGhvcj5QcmF0aGVyPC9BdXRob3I+PFllYXI+MjAxMzwvWWVhcj48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</w:fldData>
        </w:fldChar>
      </w:r>
      <w:r w:rsidR="006E3808">
        <w:instrText xml:space="preserve"> ADDIN EN.CITE </w:instrText>
      </w:r>
      <w:r w:rsidR="006E3808">
        <w:fldChar w:fldCharType="begin">
          <w:fldData xml:space="preserve">PEVuZE5vdGU+PENpdGU+PEF1dGhvcj5QcmF0aGVyPC9BdXRob3I+PFllYXI+MjAxMzwvWWVhcj48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</w:fldData>
        </w:fldChar>
      </w:r>
      <w:r w:rsidR="006E3808">
        <w:instrText xml:space="preserve"> ADDIN EN.CITE.DATA </w:instrText>
      </w:r>
      <w:r w:rsidR="006E3808">
        <w:fldChar w:fldCharType="end"/>
      </w:r>
      <w:r>
        <w:fldChar w:fldCharType="separate"/>
      </w:r>
      <w:r w:rsidRPr="00B92651">
        <w:rPr>
          <w:noProof/>
          <w:vertAlign w:val="superscript"/>
        </w:rPr>
        <w:t>24,25</w:t>
      </w:r>
      <w:r>
        <w:fldChar w:fldCharType="end"/>
      </w:r>
      <w:r>
        <w:t xml:space="preserve"> </w:t>
      </w:r>
      <w:r w:rsidR="00771D1B">
        <w:t>and experimental</w:t>
      </w:r>
      <w:r>
        <w:fldChar w:fldCharType="begin">
          <w:fldData xml:space="preserve">PEVuZE5vdGU+PENpdGU+PEF1dGhvcj5NZWllci1Fd2VydDwvQXV0aG9yPjxZZWFyPjIwMDQ8L1ll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</w:fldData>
        </w:fldChar>
      </w:r>
      <w:r w:rsidR="006E3808">
        <w:instrText xml:space="preserve"> ADDIN EN.CITE </w:instrText>
      </w:r>
      <w:r w:rsidR="006E3808">
        <w:fldChar w:fldCharType="begin">
          <w:fldData xml:space="preserve">PEVuZE5vdGU+PENpdGU+PEF1dGhvcj5NZWllci1Fd2VydDwvQXV0aG9yPjxZZWFyPjIwMDQ8L1ll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</w:fldData>
        </w:fldChar>
      </w:r>
      <w:r w:rsidR="006E3808">
        <w:instrText xml:space="preserve"> ADDIN EN.CITE.DATA </w:instrText>
      </w:r>
      <w:r w:rsidR="006E3808">
        <w:fldChar w:fldCharType="end"/>
      </w:r>
      <w:r>
        <w:fldChar w:fldCharType="separate"/>
      </w:r>
      <w:r w:rsidRPr="00B92651">
        <w:rPr>
          <w:noProof/>
          <w:vertAlign w:val="superscript"/>
        </w:rPr>
        <w:t>22,23</w:t>
      </w:r>
      <w:r>
        <w:fldChar w:fldCharType="end"/>
      </w:r>
      <w:r w:rsidR="00771D1B">
        <w:t xml:space="preserve"> studies showing that poor quality</w:t>
      </w:r>
      <w:r w:rsidR="001F714F">
        <w:t xml:space="preserve"> and short duration of sleep </w:t>
      </w:r>
      <w:r w:rsidR="00771D1B">
        <w:t>are associated with higher CRP.</w:t>
      </w:r>
      <w:r w:rsidR="001F714F">
        <w:t xml:space="preserve"> </w:t>
      </w:r>
      <w:r w:rsidR="00B972E0">
        <w:t xml:space="preserve"> </w:t>
      </w:r>
      <w:r w:rsidR="00B709E4">
        <w:t xml:space="preserve">However, our primary finding was that all indirect effects tested were approximately null (i.e., all </w:t>
      </w:r>
      <w:r w:rsidR="00E35A9B">
        <w:t>mean ratios were approximately one</w:t>
      </w:r>
      <w:r w:rsidR="00B709E4">
        <w:t xml:space="preserve"> and 95% confidence interva</w:t>
      </w:r>
      <w:r w:rsidR="00E35A9B">
        <w:t>ls contained the null value of one</w:t>
      </w:r>
      <w:r w:rsidR="00B709E4">
        <w:t>)</w:t>
      </w:r>
      <w:r w:rsidR="00E35A9B">
        <w:t>.</w:t>
      </w:r>
      <w:r w:rsidR="00B709E4">
        <w:t xml:space="preserve"> This finding suggests that the effects of both education and income on plasma CRP are not mediated by poor sleep quality or short sleep. </w:t>
      </w:r>
      <w:r w:rsidR="0041656F">
        <w:t>This supports finding</w:t>
      </w:r>
      <w:r w:rsidR="00401A98">
        <w:t>s from a prospective study</w:t>
      </w:r>
      <w:r w:rsidR="0041656F">
        <w:t xml:space="preserve"> that </w:t>
      </w:r>
      <w:r w:rsidR="00401A98">
        <w:t>restricted</w:t>
      </w:r>
      <w:r w:rsidR="0041656F">
        <w:t xml:space="preserve"> (&lt;5 hours)</w:t>
      </w:r>
      <w:r w:rsidR="00401A98">
        <w:t xml:space="preserve"> and restless sleep</w:t>
      </w:r>
      <w:r w:rsidR="0041656F">
        <w:t xml:space="preserve"> do not mediate SES disparities in a number of chronic diseases.</w:t>
      </w:r>
      <w:r>
        <w:fldChar w:fldCharType="begin"/>
      </w:r>
      <w:r w:rsidR="006E3808">
        <w:instrText xml:space="preserve"> ADDIN EN.CITE &lt;EndNote&gt;&lt;Cite&gt;&lt;Author&gt;Piccolo&lt;/Author&gt;&lt;Year&gt;2013&lt;/Year&gt;&lt;RecNum&gt;79&lt;/RecNum&gt;&lt;DisplayText&gt;&lt;style face="superscript"&gt;35&lt;/style&gt;&lt;/DisplayText&gt;&lt;record&gt;&lt;rec-number&gt;79&lt;/rec-number&gt;&lt;foreign-keys&gt;&lt;key app="EN" db-id="2s5fsavwbav05ue99avps9aiwwasstve9w0x" timestamp="1490314600"&gt;79&lt;/key&gt;&lt;/foreign-keys&gt;&lt;ref-type name="Journal Article"&gt;17&lt;/ref-type&gt;&lt;contributors&gt;&lt;authors&gt;&lt;author&gt;Piccolo, Rebecca S&lt;/author&gt;&lt;author&gt;Yang, May&lt;/author&gt;&lt;author&gt;Bliwise, Donald L&lt;/author&gt;&lt;author&gt;Yaggi, H Klar&lt;/author&gt;&lt;author&gt;Araujo, Andre B&lt;/author&gt;&lt;/authors&gt;&lt;/contributors&gt;&lt;titles&gt;&lt;title&gt;Racial and socioeconomic disparities in sleep and chronic disease: results of a longitudinal investigation&lt;/title&gt;&lt;secondary-title&gt;Ethnicity &amp;amp; disease&lt;/secondary-title&gt;&lt;/titles&gt;&lt;periodical&gt;&lt;full-title&gt;Ethnicity &amp;amp; disease&lt;/full-title&gt;&lt;/periodical&gt;&lt;pages&gt;499&lt;/pages&gt;&lt;volume&gt;23&lt;/volume&gt;&lt;number&gt;4&lt;/number&gt;&lt;dates&gt;&lt;year&gt;2013&lt;/year&gt;&lt;/dates&gt;&lt;urls&gt;&lt;/urls&gt;&lt;/record&gt;&lt;/Cite&gt;&lt;/EndNote&gt;</w:instrText>
      </w:r>
      <w:r>
        <w:fldChar w:fldCharType="separate"/>
      </w:r>
      <w:r w:rsidRPr="00B92651">
        <w:rPr>
          <w:noProof/>
          <w:vertAlign w:val="superscript"/>
        </w:rPr>
        <w:t>35</w:t>
      </w:r>
      <w:r>
        <w:fldChar w:fldCharType="end"/>
      </w:r>
    </w:p>
    <w:p w:rsidR="00890D1B" w:rsidRDefault="001F714F" w:rsidP="001F714F">
      <w:r>
        <w:t xml:space="preserve">Our findings are potentially attributable to a number of factors. First, it is possible that the connection between SES and CRP is entirely mediated by other causal pathways, such as </w:t>
      </w:r>
      <w:r w:rsidR="0024374D">
        <w:t>behavioral factors</w:t>
      </w:r>
      <w:r>
        <w:t xml:space="preserve"> identified by previous literature. </w:t>
      </w:r>
      <w:r w:rsidR="00A65BD4">
        <w:t xml:space="preserve"> For instance, one study found that 56% of the total effect of poverty and 88% of the total effect of education on CRP was mediated by exercise, cigarette smoking, p</w:t>
      </w:r>
      <w:r w:rsidR="00B92651">
        <w:t>oor diet, and heavy alcohol use</w:t>
      </w:r>
      <w:r w:rsidR="00A65BD4">
        <w:t>.</w:t>
      </w:r>
      <w:r w:rsidR="00B92651">
        <w:fldChar w:fldCharType="begin"/>
      </w:r>
      <w:r w:rsidR="006E3808">
        <w:instrText xml:space="preserve"> ADDIN EN.CITE &lt;EndNote&gt;&lt;Cite&gt;&lt;Author&gt;Kershaw&lt;/Author&gt;&lt;Year&gt;2010&lt;/Year&gt;&lt;RecNum&gt;97&lt;/RecNum&gt;&lt;DisplayText&gt;&lt;style face="superscript"&gt;31&lt;/style&gt;&lt;/DisplayText&gt;&lt;record&gt;&lt;rec-number&gt;97&lt;/rec-number&gt;&lt;foreign-keys&gt;&lt;key app="EN" db-id="2s5fsavwbav05ue99avps9aiwwasstve9w0x" timestamp="1490314635"&gt;97&lt;/key&gt;&lt;/foreign-keys&gt;&lt;ref-type name="Journal Article"&gt;17&lt;/ref-type&gt;&lt;contributors&gt;&lt;authors&gt;&lt;author&gt;Kershaw, Kiarri N&lt;/author&gt;&lt;author&gt;Mezuk, Briana&lt;/author&gt;&lt;author&gt;Abdou, Cleopatra M&lt;/author&gt;&lt;author&gt;Rafferty, Jane A&lt;/author&gt;&lt;author&gt;Jackson, James S&lt;/author&gt;&lt;/authors&gt;&lt;/contributors&gt;&lt;titles&gt;&lt;title&gt;Socioeconomic position, health behaviors, and C-reactive protein: a moderated-mediation analysis&lt;/title&gt;&lt;secondary-title&gt;Health Psychology&lt;/secondary-title&gt;&lt;/titles&gt;&lt;periodical&gt;&lt;full-title&gt;Health Psychology&lt;/full-title&gt;&lt;/periodical&gt;&lt;pages&gt;307&lt;/pages&gt;&lt;volume&gt;29&lt;/volume&gt;&lt;number&gt;3&lt;/number&gt;&lt;dates&gt;&lt;year&gt;2010&lt;/year&gt;&lt;/dates&gt;&lt;isbn&gt;1930-7810&lt;/isbn&gt;&lt;urls&gt;&lt;/urls&gt;&lt;/record&gt;&lt;/Cite&gt;&lt;/EndNote&gt;</w:instrText>
      </w:r>
      <w:r w:rsidR="00B92651">
        <w:fldChar w:fldCharType="separate"/>
      </w:r>
      <w:r w:rsidR="00B92651" w:rsidRPr="00B92651">
        <w:rPr>
          <w:noProof/>
          <w:vertAlign w:val="superscript"/>
        </w:rPr>
        <w:t>31</w:t>
      </w:r>
      <w:r w:rsidR="00B92651">
        <w:fldChar w:fldCharType="end"/>
      </w:r>
    </w:p>
    <w:p w:rsidR="005D50D1" w:rsidRDefault="00B972E0" w:rsidP="001F714F">
      <w:r>
        <w:t>Our finding of no mediation by sleep parameters may also be explained by measurement error. Self-reported sleep duration and quality are limited by poor recall, leading many recent studies in this area to utilize objective measurements such as polysomnography (considered the ‘</w:t>
      </w:r>
      <w:r w:rsidR="00215AF2">
        <w:t>gold standard’) and actigraphy</w:t>
      </w:r>
      <w:r>
        <w:t>.</w:t>
      </w:r>
      <w:r w:rsidR="00215AF2">
        <w:fldChar w:fldCharType="begin"/>
      </w:r>
      <w:r w:rsidR="00E35A9B">
        <w:instrText xml:space="preserve"> ADDIN EN.CITE &lt;EndNote&gt;&lt;Cite&gt;&lt;Author&gt;Kushida&lt;/Author&gt;&lt;Year&gt;2001&lt;/Year&gt;&lt;RecNum&gt;719&lt;/RecNum&gt;&lt;DisplayText&gt;&lt;style face="superscript"&gt;58&lt;/style&gt;&lt;/DisplayText&gt;&lt;record&gt;&lt;rec-number&gt;719&lt;/rec-number&gt;&lt;foreign-keys&gt;&lt;key app="EN" db-id="dedvvsfs4xafd5ezfp8vx505vxt00dp52ds9" timestamp="1493301687"&gt;719&lt;/key&gt;&lt;/foreign-keys&gt;&lt;ref-type name="Journal Article"&gt;17&lt;/ref-type&gt;&lt;contributors&gt;&lt;authors&gt;&lt;author&gt;Kushida, Clete A&lt;/author&gt;&lt;author&gt;Chang, Arthur&lt;/author&gt;&lt;author&gt;Gadkary, Chirag&lt;/author&gt;&lt;author&gt;Guilleminault, Christian&lt;/author&gt;&lt;author&gt;Carrillo, Oscar&lt;/author&gt;&lt;author&gt;Dement, William C&lt;/author&gt;&lt;/authors&gt;&lt;/contributors&gt;&lt;titles&gt;&lt;title&gt;Comparison of actigraphic, polysomnographic, and subjective assessment of sleep parameters in sleep-disordered patients&lt;/title&gt;&lt;secondary-title&gt;Sleep medicine&lt;/secondary-title&gt;&lt;/titles&gt;&lt;periodical&gt;&lt;full-title&gt;Sleep medicine&lt;/full-title&gt;&lt;/periodical&gt;&lt;pages&gt;389-396&lt;/pages&gt;&lt;volume&gt;2&lt;/volume&gt;&lt;number&gt;5&lt;/number&gt;&lt;dates&gt;&lt;year&gt;2001&lt;/year&gt;&lt;/dates&gt;&lt;isbn&gt;1389-9457&lt;/isbn&gt;&lt;urls&gt;&lt;/urls&gt;&lt;/record&gt;&lt;/Cite&gt;&lt;/EndNote&gt;</w:instrText>
      </w:r>
      <w:r w:rsidR="00215AF2">
        <w:fldChar w:fldCharType="separate"/>
      </w:r>
      <w:r w:rsidR="00E35A9B" w:rsidRPr="00E35A9B">
        <w:rPr>
          <w:noProof/>
          <w:vertAlign w:val="superscript"/>
        </w:rPr>
        <w:t>58</w:t>
      </w:r>
      <w:r w:rsidR="00215AF2">
        <w:fldChar w:fldCharType="end"/>
      </w:r>
      <w:r>
        <w:t xml:space="preserve"> </w:t>
      </w:r>
      <w:r w:rsidR="00B709E4">
        <w:t xml:space="preserve">However, NHANES does not record objective sleep measures, so we were unable to examine these in our study. </w:t>
      </w:r>
      <w:r>
        <w:t>Objective and subjective sleep measures have been shown to have a relatively we</w:t>
      </w:r>
      <w:r w:rsidR="00215AF2">
        <w:t>ak correlation (r=0.28 to 0.68),</w:t>
      </w:r>
      <w:r w:rsidR="00215AF2">
        <w:fldChar w:fldCharType="begin"/>
      </w:r>
      <w:r w:rsidR="00E35A9B">
        <w:instrText xml:space="preserve"> ADDIN EN.CITE &lt;EndNote&gt;&lt;Cite&gt;&lt;Author&gt;Rowe&lt;/Author&gt;&lt;Year&gt;2008&lt;/Year&gt;&lt;RecNum&gt;720&lt;/RecNum&gt;&lt;DisplayText&gt;&lt;style face="superscript"&gt;59&lt;/style&gt;&lt;/DisplayText&gt;&lt;record&gt;&lt;rec-number&gt;720&lt;/rec-number&gt;&lt;foreign-keys&gt;&lt;key app="EN" db-id="dedvvsfs4xafd5ezfp8vx505vxt00dp52ds9" timestamp="1493301705"&gt;720&lt;/key&gt;&lt;/foreign-keys&gt;&lt;ref-type name="Journal Article"&gt;17&lt;/ref-type&gt;&lt;contributors&gt;&lt;authors&gt;&lt;author&gt;Rowe, Meredeth A&lt;/author&gt;&lt;author&gt;McCrae, Christina S&lt;/author&gt;&lt;author&gt;Campbell, Judy M&lt;/author&gt;&lt;author&gt;Benito, Andrea Pe&lt;/author&gt;&lt;author&gt;Cheng, Jing&lt;/author&gt;&lt;/authors&gt;&lt;/contributors&gt;&lt;titles&gt;&lt;title&gt;Sleep pattern differences between older adult dementia caregivers and older adult noncaregivers using objective and subjective measures&lt;/title&gt;&lt;secondary-title&gt;Journal of Clinical Sleep Medicine&lt;/secondary-title&gt;&lt;/titles&gt;&lt;periodical&gt;&lt;full-title&gt;Journal of Clinical Sleep Medicine&lt;/full-title&gt;&lt;/periodical&gt;&lt;pages&gt;362-369&lt;/pages&gt;&lt;volume&gt;4&lt;/volume&gt;&lt;number&gt;4&lt;/number&gt;&lt;dates&gt;&lt;year&gt;2008&lt;/year&gt;&lt;/dates&gt;&lt;urls&gt;&lt;/urls&gt;&lt;/record&gt;&lt;/Cite&gt;&lt;/EndNote&gt;</w:instrText>
      </w:r>
      <w:r w:rsidR="00215AF2">
        <w:fldChar w:fldCharType="separate"/>
      </w:r>
      <w:r w:rsidR="00E35A9B" w:rsidRPr="00E35A9B">
        <w:rPr>
          <w:noProof/>
          <w:vertAlign w:val="superscript"/>
        </w:rPr>
        <w:t>59</w:t>
      </w:r>
      <w:r w:rsidR="00215AF2">
        <w:fldChar w:fldCharType="end"/>
      </w:r>
      <w:r>
        <w:t xml:space="preserve"> and are suggested to be used in combination for best accuracy as they measure different aspects of sleep.</w:t>
      </w:r>
      <w:r w:rsidR="00215AF2">
        <w:fldChar w:fldCharType="begin"/>
      </w:r>
      <w:r w:rsidR="00E35A9B">
        <w:instrText xml:space="preserve"> ADDIN EN.CITE &lt;EndNote&gt;&lt;Cite&gt;&lt;Author&gt;Zhang&lt;/Author&gt;&lt;Year&gt;2007&lt;/Year&gt;&lt;RecNum&gt;658&lt;/RecNum&gt;&lt;DisplayText&gt;&lt;style face="superscript"&gt;60&lt;/style&gt;&lt;/DisplayText&gt;&lt;record&gt;&lt;rec-number&gt;658&lt;/rec-number&gt;&lt;foreign-keys&gt;&lt;key app="EN" db-id="dedvvsfs4xafd5ezfp8vx505vxt00dp52ds9" timestamp="1493060791"&gt;658&lt;/key&gt;&lt;/foreign-keys&gt;&lt;ref-type name="Journal Article"&gt;17&lt;/ref-type&gt;&lt;contributors&gt;&lt;authors&gt;&lt;author&gt;Zhang, Lin&lt;/author&gt;&lt;author&gt;Zhao, Zhong-Xin&lt;/author&gt;&lt;/authors&gt;&lt;/contributors&gt;&lt;titles&gt;&lt;title&gt;Objective and subjective measures for sleep disorders&lt;/title&gt;&lt;secondary-title&gt;Neuroscience Bulletin&lt;/secondary-title&gt;&lt;/titles&gt;&lt;periodical&gt;&lt;full-title&gt;Neuroscience Bulletin&lt;/full-title&gt;&lt;/periodical&gt;&lt;pages&gt;236-240&lt;/pages&gt;&lt;volume&gt;23&lt;/volume&gt;&lt;number&gt;4&lt;/number&gt;&lt;dates&gt;&lt;year&gt;2007&lt;/year&gt;&lt;/dates&gt;&lt;isbn&gt;1995-8218&lt;/isbn&gt;&lt;label&gt;Zhang2007&lt;/label&gt;&lt;work-type&gt;journal article&lt;/work-type&gt;&lt;urls&gt;&lt;related-urls&gt;&lt;url&gt;http://dx.doi.org/10.1007/s12264-007-0035-9&lt;/url&gt;&lt;/related-urls&gt;&lt;/urls&gt;&lt;electronic-resource-num&gt;10.1007/s12264-007-0035-9&lt;/electronic-resource-num&gt;&lt;/record&gt;&lt;/Cite&gt;&lt;/EndNote&gt;</w:instrText>
      </w:r>
      <w:r w:rsidR="00215AF2">
        <w:fldChar w:fldCharType="separate"/>
      </w:r>
      <w:r w:rsidR="00E35A9B" w:rsidRPr="00E35A9B">
        <w:rPr>
          <w:noProof/>
          <w:vertAlign w:val="superscript"/>
        </w:rPr>
        <w:t>60</w:t>
      </w:r>
      <w:r w:rsidR="00215AF2">
        <w:fldChar w:fldCharType="end"/>
      </w:r>
      <w:r>
        <w:t xml:space="preserve"> A recent simulation study showed that non-differential misclassification of a mediator biases the indirect effect towards the null much more </w:t>
      </w:r>
      <w:r>
        <w:lastRenderedPageBreak/>
        <w:t>powerfully than mi</w:t>
      </w:r>
      <w:r w:rsidR="00215AF2">
        <w:t>sclassification of the exposure</w:t>
      </w:r>
      <w:r>
        <w:t>.</w:t>
      </w:r>
      <w:r w:rsidR="00215AF2">
        <w:fldChar w:fldCharType="begin"/>
      </w:r>
      <w:r w:rsidR="00E35A9B">
        <w:instrText xml:space="preserve"> ADDIN EN.CITE &lt;EndNote&gt;&lt;Cite&gt;&lt;Author&gt;Blakely&lt;/Author&gt;&lt;Year&gt;2013&lt;/Year&gt;&lt;RecNum&gt;722&lt;/RecNum&gt;&lt;DisplayText&gt;&lt;style face="superscript"&gt;61&lt;/style&gt;&lt;/DisplayText&gt;&lt;record&gt;&lt;rec-number&gt;722&lt;/rec-number&gt;&lt;foreign-keys&gt;&lt;key app="EN" db-id="dedvvsfs4xafd5ezfp8vx505vxt00dp52ds9" timestamp="1493301747"&gt;722&lt;/key&gt;&lt;/foreign-keys&gt;&lt;ref-type name="Journal Article"&gt;17&lt;/ref-type&gt;&lt;contributors&gt;&lt;authors&gt;&lt;author&gt;Blakely, Tony&lt;/author&gt;&lt;author&gt;McKenzie, Sarah&lt;/author&gt;&lt;author&gt;Carter, Kristie&lt;/author&gt;&lt;/authors&gt;&lt;/contributors&gt;&lt;titles&gt;&lt;title&gt;Misclassification of the mediator matters when estimating indirect effects&lt;/title&gt;&lt;secondary-title&gt;Journal of epidemiology and community health&lt;/secondary-title&gt;&lt;/titles&gt;&lt;periodical&gt;&lt;full-title&gt;Journal of Epidemiology and Community Health&lt;/full-title&gt;&lt;/periodical&gt;&lt;pages&gt;jech-2012-201813&lt;/pages&gt;&lt;dates&gt;&lt;year&gt;2013&lt;/year&gt;&lt;/dates&gt;&lt;isbn&gt;1470-2738&lt;/isbn&gt;&lt;urls&gt;&lt;/urls&gt;&lt;/record&gt;&lt;/Cite&gt;&lt;/EndNote&gt;</w:instrText>
      </w:r>
      <w:r w:rsidR="00215AF2">
        <w:fldChar w:fldCharType="separate"/>
      </w:r>
      <w:r w:rsidR="00E35A9B" w:rsidRPr="00E35A9B">
        <w:rPr>
          <w:noProof/>
          <w:vertAlign w:val="superscript"/>
        </w:rPr>
        <w:t>61</w:t>
      </w:r>
      <w:r w:rsidR="00215AF2">
        <w:fldChar w:fldCharType="end"/>
      </w:r>
      <w:r>
        <w:t xml:space="preserve"> Therefore, the null results of our study are unable to rule out true mediation and may be the result of misclassification. </w:t>
      </w:r>
    </w:p>
    <w:p w:rsidR="00D668A9" w:rsidRDefault="00D668A9" w:rsidP="001F714F">
      <w:r>
        <w:t>Our study is limited by a number of factors.</w:t>
      </w:r>
      <w:r w:rsidR="00B24E0C">
        <w:t xml:space="preserve"> Despite </w:t>
      </w:r>
      <w:r w:rsidR="00D8248A">
        <w:t>utilizing</w:t>
      </w:r>
      <w:r w:rsidR="00B24E0C">
        <w:t xml:space="preserve"> a </w:t>
      </w:r>
      <w:r w:rsidR="00D8248A">
        <w:t xml:space="preserve">large </w:t>
      </w:r>
      <w:r w:rsidR="00B24E0C">
        <w:t xml:space="preserve">population-based sample, </w:t>
      </w:r>
      <w:r w:rsidR="005D50D1">
        <w:t>we</w:t>
      </w:r>
      <w:r w:rsidR="00B24E0C">
        <w:t xml:space="preserve"> may have had limited power to detect effects related to elevated CRP, as out of 16,654, only 188 (1.3%) had CRP between 3 and 10 mg/L, the level considered to be clinically elevated</w:t>
      </w:r>
      <w:r w:rsidR="00D8248A">
        <w:t xml:space="preserve"> and not reflective of acute infection</w:t>
      </w:r>
      <w:r w:rsidR="00B24E0C">
        <w:t>.</w:t>
      </w:r>
      <w:r w:rsidR="00215AF2">
        <w:fldChar w:fldCharType="begin"/>
      </w:r>
      <w:r w:rsidR="006E3808">
        <w:instrText xml:space="preserve"> ADDIN EN.CITE &lt;EndNote&gt;&lt;Cite&gt;&lt;Author&gt;Ridker&lt;/Author&gt;&lt;Year&gt;2003&lt;/Year&gt;&lt;RecNum&gt;92&lt;/RecNum&gt;&lt;DisplayText&gt;&lt;style face="superscript"&gt;17&lt;/style&gt;&lt;/DisplayText&gt;&lt;record&gt;&lt;rec-number&gt;92&lt;/rec-number&gt;&lt;foreign-keys&gt;&lt;key app="EN" db-id="2s5fsavwbav05ue99avps9aiwwasstve9w0x" timestamp="1490314627"&gt;92&lt;/key&gt;&lt;/foreign-keys&gt;&lt;ref-type name="Journal Article"&gt;17&lt;/ref-type&gt;&lt;contributors&gt;&lt;authors&gt;&lt;author&gt;Ridker, Paul M&lt;/author&gt;&lt;/authors&gt;&lt;/contributors&gt;&lt;titles&gt;&lt;title&gt;Clinical application of C-reactive protein for cardiovascular disease detection and prevention&lt;/title&gt;&lt;secondary-title&gt;Circulation&lt;/secondary-title&gt;&lt;/titles&gt;&lt;periodical&gt;&lt;full-title&gt;Circulation&lt;/full-title&gt;&lt;/periodical&gt;&lt;pages&gt;363-369&lt;/pages&gt;&lt;volume&gt;107&lt;/volume&gt;&lt;number&gt;3&lt;/number&gt;&lt;dates&gt;&lt;year&gt;2003&lt;/year&gt;&lt;/dates&gt;&lt;isbn&gt;0009-7322&lt;/isbn&gt;&lt;urls&gt;&lt;/urls&gt;&lt;/record&gt;&lt;/Cite&gt;&lt;/EndNote&gt;</w:instrText>
      </w:r>
      <w:r w:rsidR="00215AF2">
        <w:fldChar w:fldCharType="separate"/>
      </w:r>
      <w:r w:rsidR="00215AF2" w:rsidRPr="00215AF2">
        <w:rPr>
          <w:noProof/>
          <w:vertAlign w:val="superscript"/>
        </w:rPr>
        <w:t>17</w:t>
      </w:r>
      <w:r w:rsidR="00215AF2">
        <w:fldChar w:fldCharType="end"/>
      </w:r>
      <w:r w:rsidR="00D8248A">
        <w:t xml:space="preserve"> We were limited to cross-sectional measures of SES; mediation effects may be present with respect to life course SES that </w:t>
      </w:r>
      <w:proofErr w:type="gramStart"/>
      <w:r w:rsidR="00D8248A">
        <w:t>are</w:t>
      </w:r>
      <w:proofErr w:type="gramEnd"/>
      <w:r w:rsidR="00D8248A">
        <w:t xml:space="preserve"> not present in current SES.  Being an observational study, unmeasured confounding may have altered our results. </w:t>
      </w:r>
      <w:r w:rsidR="00B709E4">
        <w:t>Lastly, while the indirect effect measures themselves accounted for the sampling design, their respective standard errors did not, and may have misrepresented the precision of the measure. However, given the near null effect of all indirect effect estimates (i.e. all approximately 1), it is unlikely that a standard error accounting for the complex design would have changed the conclusion.</w:t>
      </w:r>
    </w:p>
    <w:p w:rsidR="00B972E0" w:rsidRDefault="00B972E0" w:rsidP="00B972E0">
      <w:r>
        <w:t xml:space="preserve">Despite these limitations, this study adds to the literature by being the first, to our knowledge, to formally test whether socioeconomic disparities in CRP-marked inflammatory burden are mediated by sleep duration or quality by generating indirect effect estimates. Because of the limitations of our study, we were not able to conclusively rule out mediation by sleep length and quality, and this topic warrants further investigation. Future studies examining mediation of SES health disparities by sleep parameters would be improved by prospectively examining potential mediation of life-course socioeconomic status by sleep parameters, and by including objective measurements such as polysomnography and actigraphy to avoid bias towards the null.  Interventions are needed to reduce socioeconomic disparities in inflammatory burden, and the development of effective interventions necessitates the elucidation of modifiable mediators such as sleep. </w:t>
      </w:r>
    </w:p>
    <w:p w:rsidR="00B972E0" w:rsidRDefault="00B972E0" w:rsidP="001F714F"/>
    <w:tbl>
      <w:tblPr>
        <w:tblW w:w="10208" w:type="dxa"/>
        <w:tblInd w:w="-792" w:type="dxa"/>
        <w:tblLook w:val="04A0" w:firstRow="1" w:lastRow="0" w:firstColumn="1" w:lastColumn="0" w:noHBand="0" w:noVBand="1"/>
      </w:tblPr>
      <w:tblGrid>
        <w:gridCol w:w="257"/>
        <w:gridCol w:w="2278"/>
        <w:gridCol w:w="673"/>
        <w:gridCol w:w="1180"/>
        <w:gridCol w:w="660"/>
        <w:gridCol w:w="1220"/>
        <w:gridCol w:w="820"/>
        <w:gridCol w:w="1080"/>
        <w:gridCol w:w="1220"/>
        <w:gridCol w:w="820"/>
      </w:tblGrid>
      <w:tr w:rsidR="00157577" w:rsidRPr="00157577" w:rsidTr="00157577">
        <w:trPr>
          <w:trHeight w:val="315"/>
        </w:trPr>
        <w:tc>
          <w:tcPr>
            <w:tcW w:w="2535" w:type="dxa"/>
            <w:gridSpan w:val="2"/>
            <w:tcBorders>
              <w:top w:val="nil"/>
              <w:left w:val="nil"/>
              <w:bottom w:val="double" w:sz="6" w:space="0" w:color="auto"/>
              <w:right w:val="nil"/>
            </w:tcBorders>
            <w:shd w:val="clear" w:color="auto" w:fill="auto"/>
            <w:noWrap/>
            <w:vAlign w:val="bottom"/>
            <w:hideMark/>
          </w:tcPr>
          <w:p w:rsidR="00157577" w:rsidRPr="00157577" w:rsidRDefault="00157577" w:rsidP="00157577">
            <w:pPr>
              <w:spacing w:after="0" w:line="240" w:lineRule="auto"/>
              <w:rPr>
                <w:rFonts w:ascii="Calibri" w:eastAsia="Times New Roman" w:hAnsi="Calibri" w:cs="Times New Roman"/>
                <w:color w:val="000000"/>
                <w:sz w:val="18"/>
                <w:szCs w:val="18"/>
              </w:rPr>
            </w:pPr>
            <w:r w:rsidRPr="00157577">
              <w:rPr>
                <w:rFonts w:ascii="Calibri" w:eastAsia="Times New Roman" w:hAnsi="Calibri" w:cs="Times New Roman"/>
                <w:color w:val="000000"/>
                <w:sz w:val="18"/>
                <w:szCs w:val="18"/>
              </w:rPr>
              <w:t>Table 1. Descriptive statistics.</w:t>
            </w:r>
          </w:p>
        </w:tc>
        <w:tc>
          <w:tcPr>
            <w:tcW w:w="673" w:type="dxa"/>
            <w:tcBorders>
              <w:top w:val="nil"/>
              <w:left w:val="nil"/>
              <w:bottom w:val="double" w:sz="6" w:space="0" w:color="auto"/>
              <w:right w:val="nil"/>
            </w:tcBorders>
            <w:shd w:val="clear" w:color="auto" w:fill="auto"/>
            <w:noWrap/>
            <w:vAlign w:val="bottom"/>
            <w:hideMark/>
          </w:tcPr>
          <w:p w:rsidR="00157577" w:rsidRPr="00157577" w:rsidRDefault="00157577" w:rsidP="00157577">
            <w:pPr>
              <w:spacing w:after="0" w:line="240" w:lineRule="auto"/>
              <w:rPr>
                <w:rFonts w:ascii="Calibri" w:eastAsia="Times New Roman" w:hAnsi="Calibri" w:cs="Times New Roman"/>
                <w:color w:val="000000"/>
                <w:sz w:val="18"/>
                <w:szCs w:val="18"/>
              </w:rPr>
            </w:pPr>
            <w:r w:rsidRPr="00157577">
              <w:rPr>
                <w:rFonts w:ascii="Calibri" w:eastAsia="Times New Roman" w:hAnsi="Calibri" w:cs="Times New Roman"/>
                <w:color w:val="000000"/>
                <w:sz w:val="18"/>
                <w:szCs w:val="18"/>
              </w:rPr>
              <w:t> </w:t>
            </w:r>
          </w:p>
        </w:tc>
        <w:tc>
          <w:tcPr>
            <w:tcW w:w="1180" w:type="dxa"/>
            <w:tcBorders>
              <w:top w:val="nil"/>
              <w:left w:val="nil"/>
              <w:bottom w:val="double" w:sz="6" w:space="0" w:color="auto"/>
              <w:right w:val="nil"/>
            </w:tcBorders>
            <w:shd w:val="clear" w:color="auto" w:fill="auto"/>
            <w:noWrap/>
            <w:vAlign w:val="bottom"/>
            <w:hideMark/>
          </w:tcPr>
          <w:p w:rsidR="00157577" w:rsidRPr="00157577" w:rsidRDefault="00157577" w:rsidP="00157577">
            <w:pPr>
              <w:spacing w:after="0" w:line="240" w:lineRule="auto"/>
              <w:rPr>
                <w:rFonts w:ascii="Calibri" w:eastAsia="Times New Roman" w:hAnsi="Calibri" w:cs="Times New Roman"/>
                <w:color w:val="000000"/>
                <w:sz w:val="18"/>
                <w:szCs w:val="18"/>
              </w:rPr>
            </w:pPr>
            <w:r w:rsidRPr="00157577">
              <w:rPr>
                <w:rFonts w:ascii="Calibri" w:eastAsia="Times New Roman" w:hAnsi="Calibri" w:cs="Times New Roman"/>
                <w:color w:val="000000"/>
                <w:sz w:val="18"/>
                <w:szCs w:val="18"/>
              </w:rPr>
              <w:t> </w:t>
            </w:r>
          </w:p>
        </w:tc>
        <w:tc>
          <w:tcPr>
            <w:tcW w:w="660" w:type="dxa"/>
            <w:tcBorders>
              <w:top w:val="nil"/>
              <w:left w:val="nil"/>
              <w:bottom w:val="double" w:sz="6" w:space="0" w:color="auto"/>
              <w:right w:val="nil"/>
            </w:tcBorders>
            <w:shd w:val="clear" w:color="auto" w:fill="auto"/>
            <w:noWrap/>
            <w:vAlign w:val="bottom"/>
            <w:hideMark/>
          </w:tcPr>
          <w:p w:rsidR="00157577" w:rsidRPr="00157577" w:rsidRDefault="00157577" w:rsidP="00157577">
            <w:pPr>
              <w:spacing w:after="0" w:line="240" w:lineRule="auto"/>
              <w:rPr>
                <w:rFonts w:ascii="Calibri" w:eastAsia="Times New Roman" w:hAnsi="Calibri" w:cs="Times New Roman"/>
                <w:color w:val="000000"/>
                <w:sz w:val="18"/>
                <w:szCs w:val="18"/>
              </w:rPr>
            </w:pPr>
            <w:r w:rsidRPr="00157577">
              <w:rPr>
                <w:rFonts w:ascii="Calibri" w:eastAsia="Times New Roman" w:hAnsi="Calibri" w:cs="Times New Roman"/>
                <w:color w:val="000000"/>
                <w:sz w:val="18"/>
                <w:szCs w:val="18"/>
              </w:rPr>
              <w:t> </w:t>
            </w:r>
          </w:p>
        </w:tc>
        <w:tc>
          <w:tcPr>
            <w:tcW w:w="1220" w:type="dxa"/>
            <w:tcBorders>
              <w:top w:val="nil"/>
              <w:left w:val="nil"/>
              <w:bottom w:val="double" w:sz="6" w:space="0" w:color="auto"/>
              <w:right w:val="nil"/>
            </w:tcBorders>
            <w:shd w:val="clear" w:color="auto" w:fill="auto"/>
            <w:noWrap/>
            <w:vAlign w:val="bottom"/>
            <w:hideMark/>
          </w:tcPr>
          <w:p w:rsidR="00157577" w:rsidRPr="00157577" w:rsidRDefault="00157577" w:rsidP="00157577">
            <w:pPr>
              <w:spacing w:after="0" w:line="240" w:lineRule="auto"/>
              <w:rPr>
                <w:rFonts w:ascii="Calibri" w:eastAsia="Times New Roman" w:hAnsi="Calibri" w:cs="Times New Roman"/>
                <w:color w:val="000000"/>
                <w:sz w:val="18"/>
                <w:szCs w:val="18"/>
              </w:rPr>
            </w:pPr>
            <w:r w:rsidRPr="00157577">
              <w:rPr>
                <w:rFonts w:ascii="Calibri" w:eastAsia="Times New Roman" w:hAnsi="Calibri" w:cs="Times New Roman"/>
                <w:color w:val="000000"/>
                <w:sz w:val="18"/>
                <w:szCs w:val="18"/>
              </w:rPr>
              <w:t> </w:t>
            </w:r>
          </w:p>
        </w:tc>
        <w:tc>
          <w:tcPr>
            <w:tcW w:w="820" w:type="dxa"/>
            <w:tcBorders>
              <w:top w:val="nil"/>
              <w:left w:val="nil"/>
              <w:bottom w:val="double" w:sz="6" w:space="0" w:color="auto"/>
              <w:right w:val="nil"/>
            </w:tcBorders>
            <w:shd w:val="clear" w:color="auto" w:fill="auto"/>
            <w:noWrap/>
            <w:vAlign w:val="bottom"/>
            <w:hideMark/>
          </w:tcPr>
          <w:p w:rsidR="00157577" w:rsidRPr="00157577" w:rsidRDefault="00157577" w:rsidP="00157577">
            <w:pPr>
              <w:spacing w:after="0" w:line="240" w:lineRule="auto"/>
              <w:jc w:val="right"/>
              <w:rPr>
                <w:rFonts w:ascii="Calibri" w:eastAsia="Times New Roman" w:hAnsi="Calibri" w:cs="Times New Roman"/>
                <w:color w:val="000000"/>
                <w:sz w:val="18"/>
                <w:szCs w:val="18"/>
              </w:rPr>
            </w:pPr>
            <w:r w:rsidRPr="00157577">
              <w:rPr>
                <w:rFonts w:ascii="Calibri" w:eastAsia="Times New Roman" w:hAnsi="Calibri" w:cs="Times New Roman"/>
                <w:color w:val="000000"/>
                <w:sz w:val="18"/>
                <w:szCs w:val="18"/>
              </w:rPr>
              <w:t> </w:t>
            </w:r>
          </w:p>
        </w:tc>
        <w:tc>
          <w:tcPr>
            <w:tcW w:w="1080" w:type="dxa"/>
            <w:tcBorders>
              <w:top w:val="nil"/>
              <w:left w:val="nil"/>
              <w:bottom w:val="double" w:sz="6" w:space="0" w:color="auto"/>
              <w:right w:val="nil"/>
            </w:tcBorders>
            <w:shd w:val="clear" w:color="auto" w:fill="auto"/>
            <w:noWrap/>
            <w:vAlign w:val="bottom"/>
            <w:hideMark/>
          </w:tcPr>
          <w:p w:rsidR="00157577" w:rsidRPr="00157577" w:rsidRDefault="00157577" w:rsidP="00157577">
            <w:pPr>
              <w:spacing w:after="0" w:line="240" w:lineRule="auto"/>
              <w:rPr>
                <w:rFonts w:ascii="Calibri" w:eastAsia="Times New Roman" w:hAnsi="Calibri" w:cs="Times New Roman"/>
                <w:color w:val="000000"/>
                <w:sz w:val="18"/>
                <w:szCs w:val="18"/>
              </w:rPr>
            </w:pPr>
            <w:r w:rsidRPr="00157577">
              <w:rPr>
                <w:rFonts w:ascii="Calibri" w:eastAsia="Times New Roman" w:hAnsi="Calibri" w:cs="Times New Roman"/>
                <w:color w:val="000000"/>
                <w:sz w:val="18"/>
                <w:szCs w:val="18"/>
              </w:rPr>
              <w:t> </w:t>
            </w:r>
          </w:p>
        </w:tc>
        <w:tc>
          <w:tcPr>
            <w:tcW w:w="1220"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rPr>
                <w:rFonts w:ascii="Calibri" w:eastAsia="Times New Roman" w:hAnsi="Calibri" w:cs="Times New Roman"/>
                <w:color w:val="000000"/>
                <w:sz w:val="18"/>
                <w:szCs w:val="18"/>
              </w:rPr>
            </w:pPr>
          </w:p>
        </w:tc>
        <w:tc>
          <w:tcPr>
            <w:tcW w:w="820" w:type="dxa"/>
            <w:tcBorders>
              <w:top w:val="nil"/>
              <w:left w:val="nil"/>
              <w:bottom w:val="double" w:sz="6" w:space="0" w:color="auto"/>
              <w:right w:val="nil"/>
            </w:tcBorders>
            <w:shd w:val="clear" w:color="auto" w:fill="auto"/>
            <w:noWrap/>
            <w:vAlign w:val="bottom"/>
            <w:hideMark/>
          </w:tcPr>
          <w:p w:rsidR="00157577" w:rsidRPr="00157577" w:rsidRDefault="00157577" w:rsidP="00157577">
            <w:pPr>
              <w:spacing w:after="0" w:line="240" w:lineRule="auto"/>
              <w:jc w:val="right"/>
              <w:rPr>
                <w:rFonts w:ascii="Calibri" w:eastAsia="Times New Roman" w:hAnsi="Calibri" w:cs="Times New Roman"/>
                <w:color w:val="000000"/>
                <w:sz w:val="18"/>
                <w:szCs w:val="18"/>
              </w:rPr>
            </w:pPr>
            <w:r w:rsidRPr="00157577">
              <w:rPr>
                <w:rFonts w:ascii="Calibri" w:eastAsia="Times New Roman" w:hAnsi="Calibri" w:cs="Times New Roman"/>
                <w:color w:val="000000"/>
                <w:sz w:val="18"/>
                <w:szCs w:val="18"/>
              </w:rPr>
              <w:t> </w:t>
            </w:r>
          </w:p>
        </w:tc>
      </w:tr>
      <w:tr w:rsidR="00157577" w:rsidRPr="00157577" w:rsidTr="00157577">
        <w:trPr>
          <w:trHeight w:val="315"/>
        </w:trPr>
        <w:tc>
          <w:tcPr>
            <w:tcW w:w="257"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rPr>
                <w:rFonts w:ascii="Calibri" w:eastAsia="Times New Roman" w:hAnsi="Calibri" w:cs="Times New Roman"/>
                <w:color w:val="000000"/>
                <w:sz w:val="18"/>
                <w:szCs w:val="18"/>
              </w:rPr>
            </w:pPr>
          </w:p>
        </w:tc>
        <w:tc>
          <w:tcPr>
            <w:tcW w:w="2278" w:type="dxa"/>
            <w:tcBorders>
              <w:top w:val="nil"/>
              <w:left w:val="nil"/>
              <w:bottom w:val="nil"/>
              <w:right w:val="nil"/>
            </w:tcBorders>
            <w:shd w:val="clear" w:color="auto" w:fill="auto"/>
            <w:vAlign w:val="bottom"/>
            <w:hideMark/>
          </w:tcPr>
          <w:p w:rsidR="00157577" w:rsidRPr="00157577" w:rsidRDefault="00157577" w:rsidP="00157577">
            <w:pPr>
              <w:spacing w:after="0" w:line="240" w:lineRule="auto"/>
              <w:rPr>
                <w:rFonts w:ascii="Calibri" w:eastAsia="Times New Roman" w:hAnsi="Calibri" w:cs="Times New Roman"/>
                <w:color w:val="000000"/>
                <w:sz w:val="18"/>
                <w:szCs w:val="18"/>
              </w:rPr>
            </w:pPr>
          </w:p>
        </w:tc>
        <w:tc>
          <w:tcPr>
            <w:tcW w:w="1853" w:type="dxa"/>
            <w:gridSpan w:val="2"/>
            <w:tcBorders>
              <w:top w:val="double" w:sz="6" w:space="0" w:color="auto"/>
              <w:left w:val="nil"/>
              <w:bottom w:val="nil"/>
              <w:right w:val="nil"/>
            </w:tcBorders>
            <w:shd w:val="clear" w:color="auto" w:fill="auto"/>
            <w:noWrap/>
            <w:vAlign w:val="bottom"/>
            <w:hideMark/>
          </w:tcPr>
          <w:p w:rsidR="00157577" w:rsidRPr="00157577" w:rsidRDefault="00157577" w:rsidP="00157577">
            <w:pPr>
              <w:spacing w:after="0" w:line="240" w:lineRule="auto"/>
              <w:jc w:val="center"/>
              <w:rPr>
                <w:rFonts w:ascii="Calibri" w:eastAsia="Times New Roman" w:hAnsi="Calibri" w:cs="Times New Roman"/>
                <w:color w:val="000000"/>
                <w:sz w:val="18"/>
                <w:szCs w:val="18"/>
              </w:rPr>
            </w:pPr>
            <w:r w:rsidRPr="00157577">
              <w:rPr>
                <w:rFonts w:ascii="Calibri" w:eastAsia="Times New Roman" w:hAnsi="Calibri" w:cs="Times New Roman"/>
                <w:color w:val="000000"/>
                <w:sz w:val="18"/>
                <w:szCs w:val="18"/>
              </w:rPr>
              <w:t>Overall</w:t>
            </w:r>
          </w:p>
        </w:tc>
        <w:tc>
          <w:tcPr>
            <w:tcW w:w="1880" w:type="dxa"/>
            <w:gridSpan w:val="2"/>
            <w:tcBorders>
              <w:top w:val="double" w:sz="6" w:space="0" w:color="auto"/>
              <w:left w:val="nil"/>
              <w:bottom w:val="nil"/>
              <w:right w:val="nil"/>
            </w:tcBorders>
            <w:shd w:val="clear" w:color="auto" w:fill="auto"/>
            <w:noWrap/>
            <w:vAlign w:val="bottom"/>
            <w:hideMark/>
          </w:tcPr>
          <w:p w:rsidR="00157577" w:rsidRPr="00157577" w:rsidRDefault="00157577" w:rsidP="00157577">
            <w:pPr>
              <w:spacing w:after="0" w:line="240" w:lineRule="auto"/>
              <w:jc w:val="center"/>
              <w:rPr>
                <w:rFonts w:ascii="Calibri" w:eastAsia="Times New Roman" w:hAnsi="Calibri" w:cs="Times New Roman"/>
                <w:color w:val="000000"/>
                <w:sz w:val="18"/>
                <w:szCs w:val="18"/>
              </w:rPr>
            </w:pPr>
            <w:r w:rsidRPr="00157577">
              <w:rPr>
                <w:rFonts w:ascii="Calibri" w:eastAsia="Times New Roman" w:hAnsi="Calibri" w:cs="Times New Roman"/>
                <w:color w:val="000000"/>
                <w:sz w:val="18"/>
                <w:szCs w:val="18"/>
              </w:rPr>
              <w:t>Short Sleep</w:t>
            </w:r>
          </w:p>
        </w:tc>
        <w:tc>
          <w:tcPr>
            <w:tcW w:w="820"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jc w:val="right"/>
              <w:rPr>
                <w:rFonts w:ascii="Calibri" w:eastAsia="Times New Roman" w:hAnsi="Calibri" w:cs="Times New Roman"/>
                <w:color w:val="000000"/>
                <w:sz w:val="18"/>
                <w:szCs w:val="18"/>
              </w:rPr>
            </w:pPr>
          </w:p>
        </w:tc>
        <w:tc>
          <w:tcPr>
            <w:tcW w:w="1080"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rPr>
                <w:rFonts w:ascii="Calibri" w:eastAsia="Times New Roman" w:hAnsi="Calibri" w:cs="Times New Roman"/>
                <w:color w:val="000000"/>
                <w:sz w:val="18"/>
                <w:szCs w:val="18"/>
              </w:rPr>
            </w:pPr>
            <w:r w:rsidRPr="00157577">
              <w:rPr>
                <w:rFonts w:ascii="Calibri" w:eastAsia="Times New Roman" w:hAnsi="Calibri" w:cs="Times New Roman"/>
                <w:color w:val="000000"/>
                <w:sz w:val="18"/>
                <w:szCs w:val="18"/>
              </w:rPr>
              <w:t>Poor Sleep</w:t>
            </w:r>
          </w:p>
        </w:tc>
        <w:tc>
          <w:tcPr>
            <w:tcW w:w="1220" w:type="dxa"/>
            <w:tcBorders>
              <w:top w:val="double" w:sz="6" w:space="0" w:color="auto"/>
              <w:left w:val="nil"/>
              <w:bottom w:val="nil"/>
              <w:right w:val="nil"/>
            </w:tcBorders>
            <w:shd w:val="clear" w:color="auto" w:fill="auto"/>
            <w:noWrap/>
            <w:vAlign w:val="bottom"/>
            <w:hideMark/>
          </w:tcPr>
          <w:p w:rsidR="00157577" w:rsidRPr="00157577" w:rsidRDefault="00157577" w:rsidP="00157577">
            <w:pPr>
              <w:spacing w:after="0" w:line="240" w:lineRule="auto"/>
              <w:rPr>
                <w:rFonts w:ascii="Calibri" w:eastAsia="Times New Roman" w:hAnsi="Calibri" w:cs="Times New Roman"/>
                <w:color w:val="000000"/>
                <w:sz w:val="18"/>
                <w:szCs w:val="18"/>
              </w:rPr>
            </w:pPr>
            <w:r w:rsidRPr="00157577">
              <w:rPr>
                <w:rFonts w:ascii="Calibri" w:eastAsia="Times New Roman" w:hAnsi="Calibri" w:cs="Times New Roman"/>
                <w:color w:val="000000"/>
                <w:sz w:val="18"/>
                <w:szCs w:val="18"/>
              </w:rPr>
              <w:t> </w:t>
            </w:r>
          </w:p>
        </w:tc>
        <w:tc>
          <w:tcPr>
            <w:tcW w:w="820"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jc w:val="right"/>
              <w:rPr>
                <w:rFonts w:ascii="Calibri" w:eastAsia="Times New Roman" w:hAnsi="Calibri" w:cs="Times New Roman"/>
                <w:color w:val="000000"/>
                <w:sz w:val="18"/>
                <w:szCs w:val="18"/>
              </w:rPr>
            </w:pPr>
          </w:p>
        </w:tc>
      </w:tr>
      <w:tr w:rsidR="00157577" w:rsidRPr="00157577" w:rsidTr="00157577">
        <w:trPr>
          <w:trHeight w:val="300"/>
        </w:trPr>
        <w:tc>
          <w:tcPr>
            <w:tcW w:w="257"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jc w:val="center"/>
              <w:rPr>
                <w:rFonts w:ascii="Calibri" w:eastAsia="Times New Roman" w:hAnsi="Calibri" w:cs="Times New Roman"/>
                <w:color w:val="000000"/>
                <w:sz w:val="18"/>
                <w:szCs w:val="18"/>
              </w:rPr>
            </w:pPr>
          </w:p>
        </w:tc>
        <w:tc>
          <w:tcPr>
            <w:tcW w:w="2278" w:type="dxa"/>
            <w:tcBorders>
              <w:top w:val="nil"/>
              <w:left w:val="nil"/>
              <w:bottom w:val="nil"/>
              <w:right w:val="nil"/>
            </w:tcBorders>
            <w:shd w:val="clear" w:color="auto" w:fill="auto"/>
            <w:vAlign w:val="bottom"/>
            <w:hideMark/>
          </w:tcPr>
          <w:p w:rsidR="00157577" w:rsidRPr="00157577" w:rsidRDefault="00157577" w:rsidP="00157577">
            <w:pPr>
              <w:spacing w:after="0" w:line="240" w:lineRule="auto"/>
              <w:jc w:val="center"/>
              <w:rPr>
                <w:rFonts w:ascii="Calibri" w:eastAsia="Times New Roman" w:hAnsi="Calibri" w:cs="Times New Roman"/>
                <w:color w:val="000000"/>
                <w:sz w:val="18"/>
                <w:szCs w:val="18"/>
              </w:rPr>
            </w:pPr>
          </w:p>
        </w:tc>
        <w:tc>
          <w:tcPr>
            <w:tcW w:w="673" w:type="dxa"/>
            <w:tcBorders>
              <w:top w:val="nil"/>
              <w:left w:val="nil"/>
              <w:bottom w:val="single" w:sz="4" w:space="0" w:color="auto"/>
              <w:right w:val="nil"/>
            </w:tcBorders>
            <w:shd w:val="clear" w:color="auto" w:fill="auto"/>
            <w:noWrap/>
            <w:vAlign w:val="bottom"/>
            <w:hideMark/>
          </w:tcPr>
          <w:p w:rsidR="00157577" w:rsidRPr="00157577" w:rsidRDefault="00157577" w:rsidP="00157577">
            <w:pPr>
              <w:spacing w:after="0" w:line="240" w:lineRule="auto"/>
              <w:jc w:val="center"/>
              <w:rPr>
                <w:rFonts w:ascii="Calibri" w:eastAsia="Times New Roman" w:hAnsi="Calibri" w:cs="Times New Roman"/>
                <w:color w:val="000000"/>
                <w:sz w:val="18"/>
                <w:szCs w:val="18"/>
              </w:rPr>
            </w:pPr>
            <w:r w:rsidRPr="00157577">
              <w:rPr>
                <w:rFonts w:ascii="Calibri" w:eastAsia="Times New Roman" w:hAnsi="Calibri" w:cs="Times New Roman"/>
                <w:color w:val="000000"/>
                <w:sz w:val="18"/>
                <w:szCs w:val="18"/>
              </w:rPr>
              <w:t>Raw n</w:t>
            </w:r>
          </w:p>
        </w:tc>
        <w:tc>
          <w:tcPr>
            <w:tcW w:w="1180" w:type="dxa"/>
            <w:tcBorders>
              <w:top w:val="nil"/>
              <w:left w:val="nil"/>
              <w:bottom w:val="single" w:sz="4" w:space="0" w:color="auto"/>
              <w:right w:val="nil"/>
            </w:tcBorders>
            <w:shd w:val="clear" w:color="auto" w:fill="auto"/>
            <w:noWrap/>
            <w:vAlign w:val="bottom"/>
            <w:hideMark/>
          </w:tcPr>
          <w:p w:rsidR="00157577" w:rsidRPr="00157577" w:rsidRDefault="00157577" w:rsidP="00157577">
            <w:pPr>
              <w:spacing w:after="0" w:line="240" w:lineRule="auto"/>
              <w:jc w:val="center"/>
              <w:rPr>
                <w:rFonts w:ascii="Calibri" w:eastAsia="Times New Roman" w:hAnsi="Calibri" w:cs="Times New Roman"/>
                <w:color w:val="000000"/>
                <w:sz w:val="18"/>
                <w:szCs w:val="18"/>
              </w:rPr>
            </w:pPr>
            <w:r w:rsidRPr="00157577">
              <w:rPr>
                <w:rFonts w:ascii="Calibri" w:eastAsia="Times New Roman" w:hAnsi="Calibri" w:cs="Times New Roman"/>
                <w:color w:val="000000"/>
                <w:sz w:val="18"/>
                <w:szCs w:val="18"/>
              </w:rPr>
              <w:t>Weighted %</w:t>
            </w:r>
          </w:p>
        </w:tc>
        <w:tc>
          <w:tcPr>
            <w:tcW w:w="660" w:type="dxa"/>
            <w:tcBorders>
              <w:top w:val="nil"/>
              <w:left w:val="nil"/>
              <w:bottom w:val="single" w:sz="4" w:space="0" w:color="auto"/>
              <w:right w:val="nil"/>
            </w:tcBorders>
            <w:shd w:val="clear" w:color="auto" w:fill="auto"/>
            <w:noWrap/>
            <w:vAlign w:val="bottom"/>
            <w:hideMark/>
          </w:tcPr>
          <w:p w:rsidR="00157577" w:rsidRPr="00157577" w:rsidRDefault="00157577" w:rsidP="00157577">
            <w:pPr>
              <w:spacing w:after="0" w:line="240" w:lineRule="auto"/>
              <w:jc w:val="center"/>
              <w:rPr>
                <w:rFonts w:ascii="Calibri" w:eastAsia="Times New Roman" w:hAnsi="Calibri" w:cs="Times New Roman"/>
                <w:color w:val="000000"/>
                <w:sz w:val="18"/>
                <w:szCs w:val="18"/>
              </w:rPr>
            </w:pPr>
            <w:r w:rsidRPr="00157577">
              <w:rPr>
                <w:rFonts w:ascii="Calibri" w:eastAsia="Times New Roman" w:hAnsi="Calibri" w:cs="Times New Roman"/>
                <w:color w:val="000000"/>
                <w:sz w:val="18"/>
                <w:szCs w:val="18"/>
              </w:rPr>
              <w:t>Raw n</w:t>
            </w:r>
          </w:p>
        </w:tc>
        <w:tc>
          <w:tcPr>
            <w:tcW w:w="1220" w:type="dxa"/>
            <w:tcBorders>
              <w:top w:val="nil"/>
              <w:left w:val="nil"/>
              <w:bottom w:val="single" w:sz="4" w:space="0" w:color="auto"/>
              <w:right w:val="nil"/>
            </w:tcBorders>
            <w:shd w:val="clear" w:color="auto" w:fill="auto"/>
            <w:noWrap/>
            <w:vAlign w:val="bottom"/>
            <w:hideMark/>
          </w:tcPr>
          <w:p w:rsidR="00157577" w:rsidRPr="00157577" w:rsidRDefault="00157577" w:rsidP="00157577">
            <w:pPr>
              <w:spacing w:after="0" w:line="240" w:lineRule="auto"/>
              <w:jc w:val="center"/>
              <w:rPr>
                <w:rFonts w:ascii="Calibri" w:eastAsia="Times New Roman" w:hAnsi="Calibri" w:cs="Times New Roman"/>
                <w:color w:val="000000"/>
                <w:sz w:val="18"/>
                <w:szCs w:val="18"/>
              </w:rPr>
            </w:pPr>
            <w:r w:rsidRPr="00157577">
              <w:rPr>
                <w:rFonts w:ascii="Calibri" w:eastAsia="Times New Roman" w:hAnsi="Calibri" w:cs="Times New Roman"/>
                <w:color w:val="000000"/>
                <w:sz w:val="18"/>
                <w:szCs w:val="18"/>
              </w:rPr>
              <w:t>Weighted %</w:t>
            </w:r>
          </w:p>
        </w:tc>
        <w:tc>
          <w:tcPr>
            <w:tcW w:w="820" w:type="dxa"/>
            <w:tcBorders>
              <w:top w:val="nil"/>
              <w:left w:val="nil"/>
              <w:bottom w:val="single" w:sz="4" w:space="0" w:color="auto"/>
              <w:right w:val="nil"/>
            </w:tcBorders>
            <w:shd w:val="clear" w:color="auto" w:fill="auto"/>
            <w:noWrap/>
            <w:vAlign w:val="bottom"/>
            <w:hideMark/>
          </w:tcPr>
          <w:p w:rsidR="00157577" w:rsidRPr="00157577" w:rsidRDefault="00157577" w:rsidP="00157577">
            <w:pPr>
              <w:spacing w:after="0" w:line="240" w:lineRule="auto"/>
              <w:jc w:val="right"/>
              <w:rPr>
                <w:rFonts w:ascii="Calibri" w:eastAsia="Times New Roman" w:hAnsi="Calibri" w:cs="Times New Roman"/>
                <w:color w:val="000000"/>
                <w:sz w:val="18"/>
                <w:szCs w:val="18"/>
              </w:rPr>
            </w:pPr>
            <w:r w:rsidRPr="00157577">
              <w:rPr>
                <w:rFonts w:ascii="Calibri" w:eastAsia="Times New Roman" w:hAnsi="Calibri" w:cs="Times New Roman"/>
                <w:color w:val="000000"/>
                <w:sz w:val="18"/>
                <w:szCs w:val="18"/>
              </w:rPr>
              <w:t>P-value*</w:t>
            </w:r>
          </w:p>
        </w:tc>
        <w:tc>
          <w:tcPr>
            <w:tcW w:w="1080" w:type="dxa"/>
            <w:tcBorders>
              <w:top w:val="nil"/>
              <w:left w:val="nil"/>
              <w:bottom w:val="single" w:sz="4" w:space="0" w:color="auto"/>
              <w:right w:val="nil"/>
            </w:tcBorders>
            <w:shd w:val="clear" w:color="auto" w:fill="auto"/>
            <w:noWrap/>
            <w:vAlign w:val="bottom"/>
            <w:hideMark/>
          </w:tcPr>
          <w:p w:rsidR="00157577" w:rsidRPr="00157577" w:rsidRDefault="00157577" w:rsidP="00157577">
            <w:pPr>
              <w:spacing w:after="0" w:line="240" w:lineRule="auto"/>
              <w:jc w:val="center"/>
              <w:rPr>
                <w:rFonts w:ascii="Calibri" w:eastAsia="Times New Roman" w:hAnsi="Calibri" w:cs="Times New Roman"/>
                <w:color w:val="000000"/>
                <w:sz w:val="18"/>
                <w:szCs w:val="18"/>
              </w:rPr>
            </w:pPr>
            <w:r w:rsidRPr="00157577">
              <w:rPr>
                <w:rFonts w:ascii="Calibri" w:eastAsia="Times New Roman" w:hAnsi="Calibri" w:cs="Times New Roman"/>
                <w:color w:val="000000"/>
                <w:sz w:val="18"/>
                <w:szCs w:val="18"/>
              </w:rPr>
              <w:t>Raw n</w:t>
            </w:r>
          </w:p>
        </w:tc>
        <w:tc>
          <w:tcPr>
            <w:tcW w:w="1220" w:type="dxa"/>
            <w:tcBorders>
              <w:top w:val="nil"/>
              <w:left w:val="nil"/>
              <w:bottom w:val="single" w:sz="4" w:space="0" w:color="auto"/>
              <w:right w:val="nil"/>
            </w:tcBorders>
            <w:shd w:val="clear" w:color="auto" w:fill="auto"/>
            <w:noWrap/>
            <w:vAlign w:val="bottom"/>
            <w:hideMark/>
          </w:tcPr>
          <w:p w:rsidR="00157577" w:rsidRPr="00157577" w:rsidRDefault="00157577" w:rsidP="00157577">
            <w:pPr>
              <w:spacing w:after="0" w:line="240" w:lineRule="auto"/>
              <w:jc w:val="center"/>
              <w:rPr>
                <w:rFonts w:ascii="Calibri" w:eastAsia="Times New Roman" w:hAnsi="Calibri" w:cs="Times New Roman"/>
                <w:color w:val="000000"/>
                <w:sz w:val="18"/>
                <w:szCs w:val="18"/>
              </w:rPr>
            </w:pPr>
            <w:r w:rsidRPr="00157577">
              <w:rPr>
                <w:rFonts w:ascii="Calibri" w:eastAsia="Times New Roman" w:hAnsi="Calibri" w:cs="Times New Roman"/>
                <w:color w:val="000000"/>
                <w:sz w:val="18"/>
                <w:szCs w:val="18"/>
              </w:rPr>
              <w:t>Weighted %</w:t>
            </w:r>
          </w:p>
        </w:tc>
        <w:tc>
          <w:tcPr>
            <w:tcW w:w="820" w:type="dxa"/>
            <w:tcBorders>
              <w:top w:val="nil"/>
              <w:left w:val="nil"/>
              <w:bottom w:val="single" w:sz="4" w:space="0" w:color="auto"/>
              <w:right w:val="nil"/>
            </w:tcBorders>
            <w:shd w:val="clear" w:color="auto" w:fill="auto"/>
            <w:noWrap/>
            <w:vAlign w:val="bottom"/>
            <w:hideMark/>
          </w:tcPr>
          <w:p w:rsidR="00157577" w:rsidRPr="00157577" w:rsidRDefault="00157577" w:rsidP="00157577">
            <w:pPr>
              <w:spacing w:after="0" w:line="240" w:lineRule="auto"/>
              <w:jc w:val="right"/>
              <w:rPr>
                <w:rFonts w:ascii="Calibri" w:eastAsia="Times New Roman" w:hAnsi="Calibri" w:cs="Times New Roman"/>
                <w:color w:val="000000"/>
                <w:sz w:val="18"/>
                <w:szCs w:val="18"/>
              </w:rPr>
            </w:pPr>
            <w:r w:rsidRPr="00157577">
              <w:rPr>
                <w:rFonts w:ascii="Calibri" w:eastAsia="Times New Roman" w:hAnsi="Calibri" w:cs="Times New Roman"/>
                <w:color w:val="000000"/>
                <w:sz w:val="18"/>
                <w:szCs w:val="18"/>
              </w:rPr>
              <w:t>P-value*</w:t>
            </w:r>
          </w:p>
        </w:tc>
      </w:tr>
      <w:tr w:rsidR="00157577" w:rsidRPr="00157577" w:rsidTr="00157577">
        <w:trPr>
          <w:trHeight w:val="300"/>
        </w:trPr>
        <w:tc>
          <w:tcPr>
            <w:tcW w:w="2535" w:type="dxa"/>
            <w:gridSpan w:val="2"/>
            <w:tcBorders>
              <w:top w:val="nil"/>
              <w:left w:val="nil"/>
              <w:bottom w:val="nil"/>
              <w:right w:val="nil"/>
            </w:tcBorders>
            <w:shd w:val="clear" w:color="auto" w:fill="auto"/>
            <w:noWrap/>
            <w:vAlign w:val="bottom"/>
            <w:hideMark/>
          </w:tcPr>
          <w:p w:rsidR="00157577" w:rsidRPr="00157577" w:rsidRDefault="00157577" w:rsidP="00157577">
            <w:pPr>
              <w:spacing w:after="0" w:line="240" w:lineRule="auto"/>
              <w:rPr>
                <w:rFonts w:ascii="Calibri" w:eastAsia="Times New Roman" w:hAnsi="Calibri" w:cs="Times New Roman"/>
                <w:color w:val="000000"/>
                <w:sz w:val="18"/>
                <w:szCs w:val="18"/>
              </w:rPr>
            </w:pPr>
            <w:r w:rsidRPr="00157577">
              <w:rPr>
                <w:rFonts w:ascii="Calibri" w:eastAsia="Times New Roman" w:hAnsi="Calibri" w:cs="Times New Roman"/>
                <w:color w:val="000000"/>
                <w:sz w:val="18"/>
                <w:szCs w:val="18"/>
              </w:rPr>
              <w:t>Total</w:t>
            </w:r>
          </w:p>
        </w:tc>
        <w:tc>
          <w:tcPr>
            <w:tcW w:w="673" w:type="dxa"/>
            <w:tcBorders>
              <w:top w:val="nil"/>
              <w:left w:val="nil"/>
              <w:bottom w:val="nil"/>
              <w:right w:val="nil"/>
            </w:tcBorders>
            <w:shd w:val="clear" w:color="auto" w:fill="auto"/>
            <w:noWrap/>
            <w:vAlign w:val="center"/>
            <w:hideMark/>
          </w:tcPr>
          <w:p w:rsidR="00157577" w:rsidRPr="00157577" w:rsidRDefault="00157577" w:rsidP="00157577">
            <w:pPr>
              <w:spacing w:after="0" w:line="240" w:lineRule="auto"/>
              <w:jc w:val="right"/>
              <w:rPr>
                <w:rFonts w:ascii="Calibri" w:eastAsia="Times New Roman" w:hAnsi="Calibri" w:cs="Times New Roman"/>
                <w:color w:val="000000"/>
                <w:sz w:val="18"/>
                <w:szCs w:val="18"/>
              </w:rPr>
            </w:pPr>
            <w:r w:rsidRPr="00157577">
              <w:rPr>
                <w:rFonts w:ascii="Calibri" w:eastAsia="Times New Roman" w:hAnsi="Calibri" w:cs="Times New Roman"/>
                <w:color w:val="000000"/>
                <w:sz w:val="18"/>
                <w:szCs w:val="18"/>
              </w:rPr>
              <w:t>16654</w:t>
            </w:r>
          </w:p>
        </w:tc>
        <w:tc>
          <w:tcPr>
            <w:tcW w:w="1180" w:type="dxa"/>
            <w:tcBorders>
              <w:top w:val="nil"/>
              <w:left w:val="nil"/>
              <w:bottom w:val="nil"/>
              <w:right w:val="nil"/>
            </w:tcBorders>
            <w:shd w:val="clear" w:color="auto" w:fill="auto"/>
            <w:noWrap/>
            <w:vAlign w:val="center"/>
            <w:hideMark/>
          </w:tcPr>
          <w:p w:rsidR="00157577" w:rsidRPr="00157577" w:rsidRDefault="00157577" w:rsidP="00157577">
            <w:pPr>
              <w:spacing w:after="0" w:line="240" w:lineRule="auto"/>
              <w:jc w:val="right"/>
              <w:rPr>
                <w:rFonts w:ascii="Calibri" w:eastAsia="Times New Roman" w:hAnsi="Calibri" w:cs="Times New Roman"/>
                <w:color w:val="000000"/>
                <w:sz w:val="18"/>
                <w:szCs w:val="18"/>
              </w:rPr>
            </w:pPr>
            <w:r w:rsidRPr="00157577">
              <w:rPr>
                <w:rFonts w:ascii="Calibri" w:eastAsia="Times New Roman" w:hAnsi="Calibri" w:cs="Times New Roman"/>
                <w:color w:val="000000"/>
                <w:sz w:val="18"/>
                <w:szCs w:val="18"/>
              </w:rPr>
              <w:t>100.00%</w:t>
            </w:r>
          </w:p>
        </w:tc>
        <w:tc>
          <w:tcPr>
            <w:tcW w:w="660" w:type="dxa"/>
            <w:tcBorders>
              <w:top w:val="nil"/>
              <w:left w:val="nil"/>
              <w:bottom w:val="nil"/>
              <w:right w:val="nil"/>
            </w:tcBorders>
            <w:shd w:val="clear" w:color="auto" w:fill="auto"/>
            <w:noWrap/>
            <w:vAlign w:val="center"/>
            <w:hideMark/>
          </w:tcPr>
          <w:p w:rsidR="00157577" w:rsidRPr="00157577" w:rsidRDefault="00157577" w:rsidP="00157577">
            <w:pPr>
              <w:spacing w:after="0" w:line="240" w:lineRule="auto"/>
              <w:jc w:val="right"/>
              <w:rPr>
                <w:rFonts w:ascii="Calibri" w:eastAsia="Times New Roman" w:hAnsi="Calibri" w:cs="Times New Roman"/>
                <w:color w:val="000000"/>
                <w:sz w:val="18"/>
                <w:szCs w:val="18"/>
              </w:rPr>
            </w:pPr>
            <w:r w:rsidRPr="00157577">
              <w:rPr>
                <w:rFonts w:ascii="Calibri" w:eastAsia="Times New Roman" w:hAnsi="Calibri" w:cs="Times New Roman"/>
                <w:color w:val="000000"/>
                <w:sz w:val="18"/>
                <w:szCs w:val="18"/>
              </w:rPr>
              <w:t>7322</w:t>
            </w:r>
          </w:p>
        </w:tc>
        <w:tc>
          <w:tcPr>
            <w:tcW w:w="1220" w:type="dxa"/>
            <w:tcBorders>
              <w:top w:val="nil"/>
              <w:left w:val="nil"/>
              <w:bottom w:val="nil"/>
              <w:right w:val="nil"/>
            </w:tcBorders>
            <w:shd w:val="clear" w:color="auto" w:fill="auto"/>
            <w:noWrap/>
            <w:vAlign w:val="center"/>
            <w:hideMark/>
          </w:tcPr>
          <w:p w:rsidR="00157577" w:rsidRPr="00157577" w:rsidRDefault="00157577" w:rsidP="00157577">
            <w:pPr>
              <w:spacing w:after="0" w:line="240" w:lineRule="auto"/>
              <w:jc w:val="right"/>
              <w:rPr>
                <w:rFonts w:ascii="Calibri" w:eastAsia="Times New Roman" w:hAnsi="Calibri" w:cs="Times New Roman"/>
                <w:color w:val="000000"/>
                <w:sz w:val="18"/>
                <w:szCs w:val="18"/>
              </w:rPr>
            </w:pPr>
            <w:r w:rsidRPr="00157577">
              <w:rPr>
                <w:rFonts w:ascii="Calibri" w:eastAsia="Times New Roman" w:hAnsi="Calibri" w:cs="Times New Roman"/>
                <w:color w:val="000000"/>
                <w:sz w:val="18"/>
                <w:szCs w:val="18"/>
              </w:rPr>
              <w:t>50.2%</w:t>
            </w:r>
          </w:p>
        </w:tc>
        <w:tc>
          <w:tcPr>
            <w:tcW w:w="820"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jc w:val="right"/>
              <w:rPr>
                <w:rFonts w:ascii="Calibri" w:eastAsia="Times New Roman" w:hAnsi="Calibri" w:cs="Times New Roman"/>
                <w:color w:val="000000"/>
                <w:sz w:val="18"/>
                <w:szCs w:val="18"/>
              </w:rPr>
            </w:pPr>
          </w:p>
        </w:tc>
        <w:tc>
          <w:tcPr>
            <w:tcW w:w="1080" w:type="dxa"/>
            <w:tcBorders>
              <w:top w:val="nil"/>
              <w:left w:val="nil"/>
              <w:bottom w:val="nil"/>
              <w:right w:val="nil"/>
            </w:tcBorders>
            <w:shd w:val="clear" w:color="auto" w:fill="auto"/>
            <w:noWrap/>
            <w:vAlign w:val="center"/>
            <w:hideMark/>
          </w:tcPr>
          <w:p w:rsidR="00157577" w:rsidRPr="00157577" w:rsidRDefault="00157577" w:rsidP="00157577">
            <w:pPr>
              <w:spacing w:after="0" w:line="240" w:lineRule="auto"/>
              <w:jc w:val="right"/>
              <w:rPr>
                <w:rFonts w:ascii="Calibri" w:eastAsia="Times New Roman" w:hAnsi="Calibri" w:cs="Times New Roman"/>
                <w:color w:val="000000"/>
                <w:sz w:val="18"/>
                <w:szCs w:val="18"/>
              </w:rPr>
            </w:pPr>
            <w:r w:rsidRPr="00157577">
              <w:rPr>
                <w:rFonts w:ascii="Calibri" w:eastAsia="Times New Roman" w:hAnsi="Calibri" w:cs="Times New Roman"/>
                <w:color w:val="000000"/>
                <w:sz w:val="18"/>
                <w:szCs w:val="18"/>
              </w:rPr>
              <w:t>2593</w:t>
            </w:r>
          </w:p>
        </w:tc>
        <w:tc>
          <w:tcPr>
            <w:tcW w:w="1220" w:type="dxa"/>
            <w:tcBorders>
              <w:top w:val="nil"/>
              <w:left w:val="nil"/>
              <w:bottom w:val="nil"/>
              <w:right w:val="nil"/>
            </w:tcBorders>
            <w:shd w:val="clear" w:color="auto" w:fill="auto"/>
            <w:noWrap/>
            <w:vAlign w:val="center"/>
            <w:hideMark/>
          </w:tcPr>
          <w:p w:rsidR="00157577" w:rsidRPr="00157577" w:rsidRDefault="00157577" w:rsidP="00157577">
            <w:pPr>
              <w:spacing w:after="0" w:line="240" w:lineRule="auto"/>
              <w:jc w:val="right"/>
              <w:rPr>
                <w:rFonts w:ascii="Calibri" w:eastAsia="Times New Roman" w:hAnsi="Calibri" w:cs="Times New Roman"/>
                <w:color w:val="000000"/>
                <w:sz w:val="18"/>
                <w:szCs w:val="18"/>
              </w:rPr>
            </w:pPr>
            <w:r w:rsidRPr="00157577">
              <w:rPr>
                <w:rFonts w:ascii="Calibri" w:eastAsia="Times New Roman" w:hAnsi="Calibri" w:cs="Times New Roman"/>
                <w:color w:val="000000"/>
                <w:sz w:val="18"/>
                <w:szCs w:val="18"/>
              </w:rPr>
              <w:t>13.8%</w:t>
            </w:r>
          </w:p>
        </w:tc>
        <w:tc>
          <w:tcPr>
            <w:tcW w:w="820"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jc w:val="right"/>
              <w:rPr>
                <w:rFonts w:ascii="Calibri" w:eastAsia="Times New Roman" w:hAnsi="Calibri" w:cs="Times New Roman"/>
                <w:color w:val="000000"/>
              </w:rPr>
            </w:pPr>
          </w:p>
        </w:tc>
      </w:tr>
      <w:tr w:rsidR="00157577" w:rsidRPr="00157577" w:rsidTr="00157577">
        <w:trPr>
          <w:trHeight w:val="300"/>
        </w:trPr>
        <w:tc>
          <w:tcPr>
            <w:tcW w:w="2535" w:type="dxa"/>
            <w:gridSpan w:val="2"/>
            <w:tcBorders>
              <w:top w:val="nil"/>
              <w:left w:val="nil"/>
              <w:bottom w:val="nil"/>
              <w:right w:val="nil"/>
            </w:tcBorders>
            <w:shd w:val="clear" w:color="auto" w:fill="auto"/>
            <w:noWrap/>
            <w:vAlign w:val="bottom"/>
            <w:hideMark/>
          </w:tcPr>
          <w:p w:rsidR="00157577" w:rsidRPr="00157577" w:rsidRDefault="00157577" w:rsidP="00157577">
            <w:pPr>
              <w:spacing w:after="0" w:line="240" w:lineRule="auto"/>
              <w:rPr>
                <w:rFonts w:ascii="Calibri" w:eastAsia="Times New Roman" w:hAnsi="Calibri" w:cs="Times New Roman"/>
                <w:color w:val="000000"/>
                <w:sz w:val="18"/>
                <w:szCs w:val="18"/>
              </w:rPr>
            </w:pPr>
            <w:r w:rsidRPr="00157577">
              <w:rPr>
                <w:rFonts w:ascii="Calibri" w:eastAsia="Times New Roman" w:hAnsi="Calibri" w:cs="Times New Roman"/>
                <w:color w:val="000000"/>
                <w:sz w:val="18"/>
                <w:szCs w:val="18"/>
              </w:rPr>
              <w:t>Age - Median (range)</w:t>
            </w:r>
          </w:p>
        </w:tc>
        <w:tc>
          <w:tcPr>
            <w:tcW w:w="673"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jc w:val="right"/>
              <w:rPr>
                <w:rFonts w:ascii="Calibri" w:eastAsia="Times New Roman" w:hAnsi="Calibri" w:cs="Times New Roman"/>
                <w:color w:val="000000"/>
                <w:sz w:val="18"/>
                <w:szCs w:val="18"/>
              </w:rPr>
            </w:pPr>
            <w:r w:rsidRPr="00157577">
              <w:rPr>
                <w:rFonts w:ascii="Calibri" w:eastAsia="Times New Roman" w:hAnsi="Calibri" w:cs="Times New Roman"/>
                <w:color w:val="000000"/>
                <w:sz w:val="18"/>
                <w:szCs w:val="18"/>
              </w:rPr>
              <w:t>45</w:t>
            </w:r>
          </w:p>
        </w:tc>
        <w:tc>
          <w:tcPr>
            <w:tcW w:w="1180"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jc w:val="right"/>
              <w:rPr>
                <w:rFonts w:ascii="Calibri" w:eastAsia="Times New Roman" w:hAnsi="Calibri" w:cs="Times New Roman"/>
                <w:color w:val="000000"/>
                <w:sz w:val="18"/>
                <w:szCs w:val="18"/>
              </w:rPr>
            </w:pPr>
            <w:r w:rsidRPr="00157577">
              <w:rPr>
                <w:rFonts w:ascii="Calibri" w:eastAsia="Times New Roman" w:hAnsi="Calibri" w:cs="Times New Roman"/>
                <w:color w:val="000000"/>
                <w:sz w:val="18"/>
                <w:szCs w:val="18"/>
              </w:rPr>
              <w:t>(20--85)</w:t>
            </w:r>
          </w:p>
        </w:tc>
        <w:tc>
          <w:tcPr>
            <w:tcW w:w="660"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jc w:val="right"/>
              <w:rPr>
                <w:rFonts w:ascii="Calibri" w:eastAsia="Times New Roman" w:hAnsi="Calibri" w:cs="Times New Roman"/>
                <w:color w:val="000000"/>
                <w:sz w:val="18"/>
                <w:szCs w:val="18"/>
              </w:rPr>
            </w:pPr>
            <w:r w:rsidRPr="00157577">
              <w:rPr>
                <w:rFonts w:ascii="Calibri" w:eastAsia="Times New Roman" w:hAnsi="Calibri" w:cs="Times New Roman"/>
                <w:color w:val="000000"/>
                <w:sz w:val="18"/>
                <w:szCs w:val="18"/>
              </w:rPr>
              <w:t>45</w:t>
            </w:r>
          </w:p>
        </w:tc>
        <w:tc>
          <w:tcPr>
            <w:tcW w:w="1220"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jc w:val="right"/>
              <w:rPr>
                <w:rFonts w:ascii="Calibri" w:eastAsia="Times New Roman" w:hAnsi="Calibri" w:cs="Times New Roman"/>
                <w:color w:val="000000"/>
                <w:sz w:val="18"/>
                <w:szCs w:val="18"/>
              </w:rPr>
            </w:pPr>
            <w:r w:rsidRPr="00157577">
              <w:rPr>
                <w:rFonts w:ascii="Calibri" w:eastAsia="Times New Roman" w:hAnsi="Calibri" w:cs="Times New Roman"/>
                <w:color w:val="000000"/>
                <w:sz w:val="18"/>
                <w:szCs w:val="18"/>
              </w:rPr>
              <w:t>(20--85)</w:t>
            </w:r>
          </w:p>
        </w:tc>
        <w:tc>
          <w:tcPr>
            <w:tcW w:w="820"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jc w:val="right"/>
              <w:rPr>
                <w:rFonts w:ascii="Calibri" w:eastAsia="Times New Roman" w:hAnsi="Calibri" w:cs="Times New Roman"/>
                <w:color w:val="000000"/>
                <w:sz w:val="18"/>
                <w:szCs w:val="18"/>
              </w:rPr>
            </w:pPr>
            <w:r w:rsidRPr="00157577">
              <w:rPr>
                <w:rFonts w:ascii="Calibri" w:eastAsia="Times New Roman" w:hAnsi="Calibri" w:cs="Times New Roman"/>
                <w:color w:val="000000"/>
                <w:sz w:val="18"/>
                <w:szCs w:val="18"/>
              </w:rPr>
              <w:t>0.673</w:t>
            </w:r>
          </w:p>
        </w:tc>
        <w:tc>
          <w:tcPr>
            <w:tcW w:w="1080"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jc w:val="right"/>
              <w:rPr>
                <w:rFonts w:ascii="Calibri" w:eastAsia="Times New Roman" w:hAnsi="Calibri" w:cs="Times New Roman"/>
                <w:color w:val="000000"/>
                <w:sz w:val="18"/>
                <w:szCs w:val="18"/>
              </w:rPr>
            </w:pPr>
            <w:r w:rsidRPr="00157577">
              <w:rPr>
                <w:rFonts w:ascii="Calibri" w:eastAsia="Times New Roman" w:hAnsi="Calibri" w:cs="Times New Roman"/>
                <w:color w:val="000000"/>
                <w:sz w:val="18"/>
                <w:szCs w:val="18"/>
              </w:rPr>
              <w:t>45</w:t>
            </w:r>
          </w:p>
        </w:tc>
        <w:tc>
          <w:tcPr>
            <w:tcW w:w="1220"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jc w:val="right"/>
              <w:rPr>
                <w:rFonts w:ascii="Calibri" w:eastAsia="Times New Roman" w:hAnsi="Calibri" w:cs="Times New Roman"/>
                <w:color w:val="000000"/>
                <w:sz w:val="18"/>
                <w:szCs w:val="18"/>
              </w:rPr>
            </w:pPr>
            <w:r w:rsidRPr="00157577">
              <w:rPr>
                <w:rFonts w:ascii="Calibri" w:eastAsia="Times New Roman" w:hAnsi="Calibri" w:cs="Times New Roman"/>
                <w:color w:val="000000"/>
                <w:sz w:val="18"/>
                <w:szCs w:val="18"/>
              </w:rPr>
              <w:t>(20--85)</w:t>
            </w:r>
          </w:p>
        </w:tc>
        <w:tc>
          <w:tcPr>
            <w:tcW w:w="820"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jc w:val="right"/>
              <w:rPr>
                <w:rFonts w:ascii="Calibri" w:eastAsia="Times New Roman" w:hAnsi="Calibri" w:cs="Times New Roman"/>
                <w:color w:val="000000"/>
                <w:sz w:val="18"/>
                <w:szCs w:val="18"/>
              </w:rPr>
            </w:pPr>
            <w:r w:rsidRPr="00157577">
              <w:rPr>
                <w:rFonts w:ascii="Calibri" w:eastAsia="Times New Roman" w:hAnsi="Calibri" w:cs="Times New Roman"/>
                <w:color w:val="000000"/>
                <w:sz w:val="18"/>
                <w:szCs w:val="18"/>
              </w:rPr>
              <w:t>0.720</w:t>
            </w:r>
          </w:p>
        </w:tc>
      </w:tr>
      <w:tr w:rsidR="00157577" w:rsidRPr="00157577" w:rsidTr="00157577">
        <w:trPr>
          <w:trHeight w:val="300"/>
        </w:trPr>
        <w:tc>
          <w:tcPr>
            <w:tcW w:w="2535" w:type="dxa"/>
            <w:gridSpan w:val="2"/>
            <w:tcBorders>
              <w:top w:val="nil"/>
              <w:left w:val="nil"/>
              <w:bottom w:val="nil"/>
              <w:right w:val="nil"/>
            </w:tcBorders>
            <w:shd w:val="clear" w:color="auto" w:fill="auto"/>
            <w:noWrap/>
            <w:vAlign w:val="bottom"/>
            <w:hideMark/>
          </w:tcPr>
          <w:p w:rsidR="00157577" w:rsidRPr="00157577" w:rsidRDefault="00157577" w:rsidP="00157577">
            <w:pPr>
              <w:spacing w:after="0" w:line="240" w:lineRule="auto"/>
              <w:rPr>
                <w:rFonts w:ascii="Calibri" w:eastAsia="Times New Roman" w:hAnsi="Calibri" w:cs="Times New Roman"/>
                <w:color w:val="000000"/>
                <w:sz w:val="18"/>
                <w:szCs w:val="18"/>
              </w:rPr>
            </w:pPr>
            <w:r w:rsidRPr="00157577">
              <w:rPr>
                <w:rFonts w:ascii="Calibri" w:eastAsia="Times New Roman" w:hAnsi="Calibri" w:cs="Times New Roman"/>
                <w:color w:val="000000"/>
                <w:sz w:val="18"/>
                <w:szCs w:val="18"/>
              </w:rPr>
              <w:t>Plasma C-Reactive Protein (mg/L) -- median (IQR)</w:t>
            </w:r>
          </w:p>
        </w:tc>
        <w:tc>
          <w:tcPr>
            <w:tcW w:w="673"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jc w:val="right"/>
              <w:rPr>
                <w:rFonts w:ascii="Calibri" w:eastAsia="Times New Roman" w:hAnsi="Calibri" w:cs="Times New Roman"/>
                <w:color w:val="000000"/>
                <w:sz w:val="18"/>
                <w:szCs w:val="18"/>
              </w:rPr>
            </w:pPr>
            <w:r w:rsidRPr="00157577">
              <w:rPr>
                <w:rFonts w:ascii="Calibri" w:eastAsia="Times New Roman" w:hAnsi="Calibri" w:cs="Times New Roman"/>
                <w:color w:val="000000"/>
                <w:sz w:val="18"/>
                <w:szCs w:val="18"/>
              </w:rPr>
              <w:t>0.17</w:t>
            </w:r>
          </w:p>
        </w:tc>
        <w:tc>
          <w:tcPr>
            <w:tcW w:w="1180"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jc w:val="right"/>
              <w:rPr>
                <w:rFonts w:ascii="Calibri" w:eastAsia="Times New Roman" w:hAnsi="Calibri" w:cs="Times New Roman"/>
                <w:color w:val="000000"/>
                <w:sz w:val="18"/>
                <w:szCs w:val="18"/>
              </w:rPr>
            </w:pPr>
            <w:r w:rsidRPr="00157577">
              <w:rPr>
                <w:rFonts w:ascii="Calibri" w:eastAsia="Times New Roman" w:hAnsi="Calibri" w:cs="Times New Roman"/>
                <w:color w:val="000000"/>
                <w:sz w:val="18"/>
                <w:szCs w:val="18"/>
              </w:rPr>
              <w:t>(0.06--0.41)</w:t>
            </w:r>
          </w:p>
        </w:tc>
        <w:tc>
          <w:tcPr>
            <w:tcW w:w="660"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jc w:val="right"/>
              <w:rPr>
                <w:rFonts w:ascii="Calibri" w:eastAsia="Times New Roman" w:hAnsi="Calibri" w:cs="Times New Roman"/>
                <w:color w:val="000000"/>
                <w:sz w:val="18"/>
                <w:szCs w:val="18"/>
              </w:rPr>
            </w:pPr>
            <w:r w:rsidRPr="00157577">
              <w:rPr>
                <w:rFonts w:ascii="Calibri" w:eastAsia="Times New Roman" w:hAnsi="Calibri" w:cs="Times New Roman"/>
                <w:color w:val="000000"/>
                <w:sz w:val="18"/>
                <w:szCs w:val="18"/>
              </w:rPr>
              <w:t>0.20</w:t>
            </w:r>
          </w:p>
        </w:tc>
        <w:tc>
          <w:tcPr>
            <w:tcW w:w="1220"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jc w:val="right"/>
              <w:rPr>
                <w:rFonts w:ascii="Calibri" w:eastAsia="Times New Roman" w:hAnsi="Calibri" w:cs="Times New Roman"/>
                <w:color w:val="000000"/>
                <w:sz w:val="18"/>
                <w:szCs w:val="18"/>
              </w:rPr>
            </w:pPr>
            <w:r w:rsidRPr="00157577">
              <w:rPr>
                <w:rFonts w:ascii="Calibri" w:eastAsia="Times New Roman" w:hAnsi="Calibri" w:cs="Times New Roman"/>
                <w:color w:val="000000"/>
                <w:sz w:val="18"/>
                <w:szCs w:val="18"/>
              </w:rPr>
              <w:t>(0.07--0.49)</w:t>
            </w:r>
          </w:p>
        </w:tc>
        <w:tc>
          <w:tcPr>
            <w:tcW w:w="820"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jc w:val="right"/>
              <w:rPr>
                <w:rFonts w:ascii="Calibri" w:eastAsia="Times New Roman" w:hAnsi="Calibri" w:cs="Times New Roman"/>
                <w:color w:val="000000"/>
                <w:sz w:val="18"/>
                <w:szCs w:val="18"/>
              </w:rPr>
            </w:pPr>
            <w:r w:rsidRPr="00157577">
              <w:rPr>
                <w:rFonts w:ascii="Calibri" w:eastAsia="Times New Roman" w:hAnsi="Calibri" w:cs="Times New Roman"/>
                <w:color w:val="000000"/>
                <w:sz w:val="18"/>
                <w:szCs w:val="18"/>
              </w:rPr>
              <w:t>0.014</w:t>
            </w:r>
          </w:p>
        </w:tc>
        <w:tc>
          <w:tcPr>
            <w:tcW w:w="1080"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jc w:val="right"/>
              <w:rPr>
                <w:rFonts w:ascii="Calibri" w:eastAsia="Times New Roman" w:hAnsi="Calibri" w:cs="Times New Roman"/>
                <w:color w:val="000000"/>
                <w:sz w:val="18"/>
                <w:szCs w:val="18"/>
              </w:rPr>
            </w:pPr>
            <w:r w:rsidRPr="00157577">
              <w:rPr>
                <w:rFonts w:ascii="Calibri" w:eastAsia="Times New Roman" w:hAnsi="Calibri" w:cs="Times New Roman"/>
                <w:color w:val="000000"/>
                <w:sz w:val="18"/>
                <w:szCs w:val="18"/>
              </w:rPr>
              <w:t>0.18</w:t>
            </w:r>
          </w:p>
        </w:tc>
        <w:tc>
          <w:tcPr>
            <w:tcW w:w="1220"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jc w:val="right"/>
              <w:rPr>
                <w:rFonts w:ascii="Calibri" w:eastAsia="Times New Roman" w:hAnsi="Calibri" w:cs="Times New Roman"/>
                <w:color w:val="000000"/>
                <w:sz w:val="18"/>
                <w:szCs w:val="18"/>
              </w:rPr>
            </w:pPr>
            <w:r w:rsidRPr="00157577">
              <w:rPr>
                <w:rFonts w:ascii="Calibri" w:eastAsia="Times New Roman" w:hAnsi="Calibri" w:cs="Times New Roman"/>
                <w:color w:val="000000"/>
                <w:sz w:val="18"/>
                <w:szCs w:val="18"/>
              </w:rPr>
              <w:t>(0.07--0.43)</w:t>
            </w:r>
          </w:p>
        </w:tc>
        <w:tc>
          <w:tcPr>
            <w:tcW w:w="820"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jc w:val="right"/>
              <w:rPr>
                <w:rFonts w:ascii="Calibri" w:eastAsia="Times New Roman" w:hAnsi="Calibri" w:cs="Times New Roman"/>
                <w:color w:val="000000"/>
                <w:sz w:val="18"/>
                <w:szCs w:val="18"/>
              </w:rPr>
            </w:pPr>
            <w:r w:rsidRPr="00157577">
              <w:rPr>
                <w:rFonts w:ascii="Calibri" w:eastAsia="Times New Roman" w:hAnsi="Calibri" w:cs="Times New Roman"/>
                <w:color w:val="000000"/>
                <w:sz w:val="18"/>
                <w:szCs w:val="18"/>
              </w:rPr>
              <w:t>0.028</w:t>
            </w:r>
          </w:p>
        </w:tc>
      </w:tr>
      <w:tr w:rsidR="00157577" w:rsidRPr="00157577" w:rsidTr="00157577">
        <w:trPr>
          <w:trHeight w:val="300"/>
        </w:trPr>
        <w:tc>
          <w:tcPr>
            <w:tcW w:w="2535" w:type="dxa"/>
            <w:gridSpan w:val="2"/>
            <w:tcBorders>
              <w:top w:val="nil"/>
              <w:left w:val="nil"/>
              <w:bottom w:val="nil"/>
              <w:right w:val="nil"/>
            </w:tcBorders>
            <w:shd w:val="clear" w:color="auto" w:fill="auto"/>
            <w:noWrap/>
            <w:vAlign w:val="bottom"/>
            <w:hideMark/>
          </w:tcPr>
          <w:p w:rsidR="00157577" w:rsidRPr="00157577" w:rsidRDefault="00157577" w:rsidP="00157577">
            <w:pPr>
              <w:spacing w:after="0" w:line="240" w:lineRule="auto"/>
              <w:rPr>
                <w:rFonts w:ascii="Calibri" w:eastAsia="Times New Roman" w:hAnsi="Calibri" w:cs="Times New Roman"/>
                <w:color w:val="000000"/>
                <w:sz w:val="18"/>
                <w:szCs w:val="18"/>
              </w:rPr>
            </w:pPr>
            <w:r w:rsidRPr="00157577">
              <w:rPr>
                <w:rFonts w:ascii="Calibri" w:eastAsia="Times New Roman" w:hAnsi="Calibri" w:cs="Times New Roman"/>
                <w:color w:val="000000"/>
                <w:sz w:val="18"/>
                <w:szCs w:val="18"/>
              </w:rPr>
              <w:t>Education</w:t>
            </w:r>
          </w:p>
        </w:tc>
        <w:tc>
          <w:tcPr>
            <w:tcW w:w="673"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rPr>
                <w:rFonts w:ascii="Calibri" w:eastAsia="Times New Roman" w:hAnsi="Calibri" w:cs="Times New Roman"/>
                <w:color w:val="000000"/>
                <w:sz w:val="18"/>
                <w:szCs w:val="18"/>
              </w:rPr>
            </w:pPr>
          </w:p>
        </w:tc>
        <w:tc>
          <w:tcPr>
            <w:tcW w:w="1180"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rPr>
                <w:rFonts w:ascii="Calibri" w:eastAsia="Times New Roman" w:hAnsi="Calibri" w:cs="Times New Roman"/>
                <w:color w:val="000000"/>
                <w:sz w:val="18"/>
                <w:szCs w:val="18"/>
              </w:rPr>
            </w:pPr>
          </w:p>
        </w:tc>
        <w:tc>
          <w:tcPr>
            <w:tcW w:w="660"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rPr>
                <w:rFonts w:ascii="Calibri" w:eastAsia="Times New Roman" w:hAnsi="Calibri" w:cs="Times New Roman"/>
                <w:color w:val="000000"/>
                <w:sz w:val="18"/>
                <w:szCs w:val="18"/>
              </w:rPr>
            </w:pPr>
          </w:p>
        </w:tc>
        <w:tc>
          <w:tcPr>
            <w:tcW w:w="1220"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rPr>
                <w:rFonts w:ascii="Calibri" w:eastAsia="Times New Roman" w:hAnsi="Calibri" w:cs="Times New Roman"/>
                <w:color w:val="000000"/>
                <w:sz w:val="18"/>
                <w:szCs w:val="18"/>
              </w:rPr>
            </w:pPr>
          </w:p>
        </w:tc>
        <w:tc>
          <w:tcPr>
            <w:tcW w:w="820"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jc w:val="right"/>
              <w:rPr>
                <w:rFonts w:ascii="Calibri" w:eastAsia="Times New Roman" w:hAnsi="Calibri" w:cs="Times New Roman"/>
                <w:color w:val="000000"/>
                <w:sz w:val="18"/>
                <w:szCs w:val="18"/>
              </w:rPr>
            </w:pPr>
            <w:r w:rsidRPr="00157577">
              <w:rPr>
                <w:rFonts w:ascii="Calibri" w:eastAsia="Times New Roman" w:hAnsi="Calibri" w:cs="Times New Roman"/>
                <w:color w:val="000000"/>
                <w:sz w:val="18"/>
                <w:szCs w:val="18"/>
              </w:rPr>
              <w:t>&lt;.0001</w:t>
            </w:r>
          </w:p>
        </w:tc>
        <w:tc>
          <w:tcPr>
            <w:tcW w:w="1080"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rPr>
                <w:rFonts w:ascii="Calibri" w:eastAsia="Times New Roman" w:hAnsi="Calibri" w:cs="Times New Roman"/>
                <w:color w:val="000000"/>
                <w:sz w:val="18"/>
                <w:szCs w:val="18"/>
              </w:rPr>
            </w:pPr>
          </w:p>
        </w:tc>
        <w:tc>
          <w:tcPr>
            <w:tcW w:w="1220"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rPr>
                <w:rFonts w:ascii="Calibri" w:eastAsia="Times New Roman" w:hAnsi="Calibri" w:cs="Times New Roman"/>
                <w:color w:val="000000"/>
                <w:sz w:val="18"/>
                <w:szCs w:val="18"/>
              </w:rPr>
            </w:pPr>
          </w:p>
        </w:tc>
        <w:tc>
          <w:tcPr>
            <w:tcW w:w="820"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jc w:val="right"/>
              <w:rPr>
                <w:rFonts w:ascii="Calibri" w:eastAsia="Times New Roman" w:hAnsi="Calibri" w:cs="Times New Roman"/>
                <w:color w:val="000000"/>
                <w:sz w:val="18"/>
                <w:szCs w:val="18"/>
              </w:rPr>
            </w:pPr>
            <w:r w:rsidRPr="00157577">
              <w:rPr>
                <w:rFonts w:ascii="Calibri" w:eastAsia="Times New Roman" w:hAnsi="Calibri" w:cs="Times New Roman"/>
                <w:color w:val="000000"/>
                <w:sz w:val="18"/>
                <w:szCs w:val="18"/>
              </w:rPr>
              <w:t>0.0230</w:t>
            </w:r>
          </w:p>
        </w:tc>
      </w:tr>
      <w:tr w:rsidR="00157577" w:rsidRPr="00157577" w:rsidTr="00157577">
        <w:trPr>
          <w:trHeight w:val="495"/>
        </w:trPr>
        <w:tc>
          <w:tcPr>
            <w:tcW w:w="257"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rPr>
                <w:rFonts w:ascii="Calibri" w:eastAsia="Times New Roman" w:hAnsi="Calibri" w:cs="Times New Roman"/>
                <w:color w:val="000000"/>
                <w:sz w:val="18"/>
                <w:szCs w:val="18"/>
              </w:rPr>
            </w:pPr>
          </w:p>
        </w:tc>
        <w:tc>
          <w:tcPr>
            <w:tcW w:w="2278" w:type="dxa"/>
            <w:tcBorders>
              <w:top w:val="nil"/>
              <w:left w:val="nil"/>
              <w:bottom w:val="nil"/>
              <w:right w:val="nil"/>
            </w:tcBorders>
            <w:shd w:val="clear" w:color="auto" w:fill="auto"/>
            <w:vAlign w:val="bottom"/>
            <w:hideMark/>
          </w:tcPr>
          <w:p w:rsidR="00157577" w:rsidRPr="00157577" w:rsidRDefault="00157577" w:rsidP="00157577">
            <w:pPr>
              <w:spacing w:after="0" w:line="240" w:lineRule="auto"/>
              <w:rPr>
                <w:rFonts w:ascii="Calibri" w:eastAsia="Times New Roman" w:hAnsi="Calibri" w:cs="Times New Roman"/>
                <w:color w:val="000000"/>
                <w:sz w:val="18"/>
                <w:szCs w:val="18"/>
              </w:rPr>
            </w:pPr>
            <w:r w:rsidRPr="00157577">
              <w:rPr>
                <w:rFonts w:ascii="Calibri" w:eastAsia="Times New Roman" w:hAnsi="Calibri" w:cs="Times New Roman"/>
                <w:color w:val="000000"/>
                <w:sz w:val="18"/>
                <w:szCs w:val="18"/>
              </w:rPr>
              <w:t>9-11th Grade (Includes 12th grade with no diploma)</w:t>
            </w:r>
          </w:p>
        </w:tc>
        <w:tc>
          <w:tcPr>
            <w:tcW w:w="673"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jc w:val="right"/>
              <w:rPr>
                <w:rFonts w:ascii="Calibri" w:eastAsia="Times New Roman" w:hAnsi="Calibri" w:cs="Times New Roman"/>
                <w:color w:val="000000"/>
                <w:sz w:val="18"/>
                <w:szCs w:val="18"/>
              </w:rPr>
            </w:pPr>
            <w:r w:rsidRPr="00157577">
              <w:rPr>
                <w:rFonts w:ascii="Calibri" w:eastAsia="Times New Roman" w:hAnsi="Calibri" w:cs="Times New Roman"/>
                <w:color w:val="000000"/>
                <w:sz w:val="18"/>
                <w:szCs w:val="18"/>
              </w:rPr>
              <w:t>2629</w:t>
            </w:r>
          </w:p>
        </w:tc>
        <w:tc>
          <w:tcPr>
            <w:tcW w:w="1180"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jc w:val="right"/>
              <w:rPr>
                <w:rFonts w:ascii="Calibri" w:eastAsia="Times New Roman" w:hAnsi="Calibri" w:cs="Times New Roman"/>
                <w:color w:val="000000"/>
                <w:sz w:val="18"/>
                <w:szCs w:val="18"/>
              </w:rPr>
            </w:pPr>
            <w:r w:rsidRPr="00157577">
              <w:rPr>
                <w:rFonts w:ascii="Calibri" w:eastAsia="Times New Roman" w:hAnsi="Calibri" w:cs="Times New Roman"/>
                <w:color w:val="000000"/>
                <w:sz w:val="18"/>
                <w:szCs w:val="18"/>
              </w:rPr>
              <w:t>12.5%</w:t>
            </w:r>
          </w:p>
        </w:tc>
        <w:tc>
          <w:tcPr>
            <w:tcW w:w="660"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jc w:val="right"/>
              <w:rPr>
                <w:rFonts w:ascii="Calibri" w:eastAsia="Times New Roman" w:hAnsi="Calibri" w:cs="Times New Roman"/>
                <w:color w:val="000000"/>
                <w:sz w:val="18"/>
                <w:szCs w:val="18"/>
              </w:rPr>
            </w:pPr>
            <w:r w:rsidRPr="00157577">
              <w:rPr>
                <w:rFonts w:ascii="Calibri" w:eastAsia="Times New Roman" w:hAnsi="Calibri" w:cs="Times New Roman"/>
                <w:color w:val="000000"/>
                <w:sz w:val="18"/>
                <w:szCs w:val="18"/>
              </w:rPr>
              <w:t>502</w:t>
            </w:r>
          </w:p>
        </w:tc>
        <w:tc>
          <w:tcPr>
            <w:tcW w:w="1220"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jc w:val="right"/>
              <w:rPr>
                <w:rFonts w:ascii="Calibri" w:eastAsia="Times New Roman" w:hAnsi="Calibri" w:cs="Times New Roman"/>
                <w:color w:val="000000"/>
                <w:sz w:val="18"/>
                <w:szCs w:val="18"/>
              </w:rPr>
            </w:pPr>
            <w:r w:rsidRPr="00157577">
              <w:rPr>
                <w:rFonts w:ascii="Calibri" w:eastAsia="Times New Roman" w:hAnsi="Calibri" w:cs="Times New Roman"/>
                <w:color w:val="000000"/>
                <w:sz w:val="18"/>
                <w:szCs w:val="18"/>
              </w:rPr>
              <w:t>18.5%</w:t>
            </w:r>
          </w:p>
        </w:tc>
        <w:tc>
          <w:tcPr>
            <w:tcW w:w="820"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jc w:val="right"/>
              <w:rPr>
                <w:rFonts w:ascii="Calibri" w:eastAsia="Times New Roman" w:hAnsi="Calibri" w:cs="Times New Roman"/>
                <w:color w:val="000000"/>
                <w:sz w:val="18"/>
                <w:szCs w:val="18"/>
              </w:rPr>
            </w:pPr>
          </w:p>
        </w:tc>
        <w:tc>
          <w:tcPr>
            <w:tcW w:w="1080"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jc w:val="right"/>
              <w:rPr>
                <w:rFonts w:ascii="Calibri" w:eastAsia="Times New Roman" w:hAnsi="Calibri" w:cs="Times New Roman"/>
                <w:color w:val="000000"/>
                <w:sz w:val="18"/>
                <w:szCs w:val="18"/>
              </w:rPr>
            </w:pPr>
            <w:r w:rsidRPr="00157577">
              <w:rPr>
                <w:rFonts w:ascii="Calibri" w:eastAsia="Times New Roman" w:hAnsi="Calibri" w:cs="Times New Roman"/>
                <w:color w:val="000000"/>
                <w:sz w:val="18"/>
                <w:szCs w:val="18"/>
              </w:rPr>
              <w:t>1185</w:t>
            </w:r>
          </w:p>
        </w:tc>
        <w:tc>
          <w:tcPr>
            <w:tcW w:w="1220"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jc w:val="right"/>
              <w:rPr>
                <w:rFonts w:ascii="Calibri" w:eastAsia="Times New Roman" w:hAnsi="Calibri" w:cs="Times New Roman"/>
                <w:color w:val="000000"/>
                <w:sz w:val="18"/>
                <w:szCs w:val="18"/>
              </w:rPr>
            </w:pPr>
            <w:r w:rsidRPr="00157577">
              <w:rPr>
                <w:rFonts w:ascii="Calibri" w:eastAsia="Times New Roman" w:hAnsi="Calibri" w:cs="Times New Roman"/>
                <w:color w:val="000000"/>
                <w:sz w:val="18"/>
                <w:szCs w:val="18"/>
              </w:rPr>
              <w:t>49.0%</w:t>
            </w:r>
          </w:p>
        </w:tc>
        <w:tc>
          <w:tcPr>
            <w:tcW w:w="820"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jc w:val="right"/>
              <w:rPr>
                <w:rFonts w:ascii="Calibri" w:eastAsia="Times New Roman" w:hAnsi="Calibri" w:cs="Times New Roman"/>
                <w:color w:val="000000"/>
                <w:sz w:val="18"/>
                <w:szCs w:val="18"/>
              </w:rPr>
            </w:pPr>
          </w:p>
        </w:tc>
      </w:tr>
      <w:tr w:rsidR="00157577" w:rsidRPr="00157577" w:rsidTr="00157577">
        <w:trPr>
          <w:trHeight w:val="300"/>
        </w:trPr>
        <w:tc>
          <w:tcPr>
            <w:tcW w:w="257"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rPr>
                <w:rFonts w:ascii="Calibri" w:eastAsia="Times New Roman" w:hAnsi="Calibri" w:cs="Times New Roman"/>
                <w:color w:val="000000"/>
                <w:sz w:val="18"/>
                <w:szCs w:val="18"/>
              </w:rPr>
            </w:pPr>
          </w:p>
        </w:tc>
        <w:tc>
          <w:tcPr>
            <w:tcW w:w="2278" w:type="dxa"/>
            <w:tcBorders>
              <w:top w:val="nil"/>
              <w:left w:val="nil"/>
              <w:bottom w:val="nil"/>
              <w:right w:val="nil"/>
            </w:tcBorders>
            <w:shd w:val="clear" w:color="auto" w:fill="auto"/>
            <w:vAlign w:val="bottom"/>
            <w:hideMark/>
          </w:tcPr>
          <w:p w:rsidR="00157577" w:rsidRPr="00157577" w:rsidRDefault="00157577" w:rsidP="00157577">
            <w:pPr>
              <w:spacing w:after="0" w:line="240" w:lineRule="auto"/>
              <w:rPr>
                <w:rFonts w:ascii="Calibri" w:eastAsia="Times New Roman" w:hAnsi="Calibri" w:cs="Times New Roman"/>
                <w:color w:val="000000"/>
                <w:sz w:val="18"/>
                <w:szCs w:val="18"/>
              </w:rPr>
            </w:pPr>
            <w:r w:rsidRPr="00157577">
              <w:rPr>
                <w:rFonts w:ascii="Calibri" w:eastAsia="Times New Roman" w:hAnsi="Calibri" w:cs="Times New Roman"/>
                <w:color w:val="000000"/>
                <w:sz w:val="18"/>
                <w:szCs w:val="18"/>
              </w:rPr>
              <w:t>College Graduate or above</w:t>
            </w:r>
          </w:p>
        </w:tc>
        <w:tc>
          <w:tcPr>
            <w:tcW w:w="673"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jc w:val="right"/>
              <w:rPr>
                <w:rFonts w:ascii="Calibri" w:eastAsia="Times New Roman" w:hAnsi="Calibri" w:cs="Times New Roman"/>
                <w:color w:val="000000"/>
                <w:sz w:val="18"/>
                <w:szCs w:val="18"/>
              </w:rPr>
            </w:pPr>
            <w:r w:rsidRPr="00157577">
              <w:rPr>
                <w:rFonts w:ascii="Calibri" w:eastAsia="Times New Roman" w:hAnsi="Calibri" w:cs="Times New Roman"/>
                <w:color w:val="000000"/>
                <w:sz w:val="18"/>
                <w:szCs w:val="18"/>
              </w:rPr>
              <w:t>3135</w:t>
            </w:r>
          </w:p>
        </w:tc>
        <w:tc>
          <w:tcPr>
            <w:tcW w:w="1180"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jc w:val="right"/>
              <w:rPr>
                <w:rFonts w:ascii="Calibri" w:eastAsia="Times New Roman" w:hAnsi="Calibri" w:cs="Times New Roman"/>
                <w:color w:val="000000"/>
                <w:sz w:val="18"/>
                <w:szCs w:val="18"/>
              </w:rPr>
            </w:pPr>
            <w:r w:rsidRPr="00157577">
              <w:rPr>
                <w:rFonts w:ascii="Calibri" w:eastAsia="Times New Roman" w:hAnsi="Calibri" w:cs="Times New Roman"/>
                <w:color w:val="000000"/>
                <w:sz w:val="18"/>
                <w:szCs w:val="18"/>
              </w:rPr>
              <w:t>26.3%</w:t>
            </w:r>
          </w:p>
        </w:tc>
        <w:tc>
          <w:tcPr>
            <w:tcW w:w="660"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jc w:val="right"/>
              <w:rPr>
                <w:rFonts w:ascii="Calibri" w:eastAsia="Times New Roman" w:hAnsi="Calibri" w:cs="Times New Roman"/>
                <w:color w:val="000000"/>
                <w:sz w:val="18"/>
                <w:szCs w:val="18"/>
              </w:rPr>
            </w:pPr>
            <w:r w:rsidRPr="00157577">
              <w:rPr>
                <w:rFonts w:ascii="Calibri" w:eastAsia="Times New Roman" w:hAnsi="Calibri" w:cs="Times New Roman"/>
                <w:color w:val="000000"/>
                <w:sz w:val="18"/>
                <w:szCs w:val="18"/>
              </w:rPr>
              <w:t>319</w:t>
            </w:r>
          </w:p>
        </w:tc>
        <w:tc>
          <w:tcPr>
            <w:tcW w:w="1220"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jc w:val="right"/>
              <w:rPr>
                <w:rFonts w:ascii="Calibri" w:eastAsia="Times New Roman" w:hAnsi="Calibri" w:cs="Times New Roman"/>
                <w:color w:val="000000"/>
                <w:sz w:val="18"/>
                <w:szCs w:val="18"/>
              </w:rPr>
            </w:pPr>
            <w:r w:rsidRPr="00157577">
              <w:rPr>
                <w:rFonts w:ascii="Calibri" w:eastAsia="Times New Roman" w:hAnsi="Calibri" w:cs="Times New Roman"/>
                <w:color w:val="000000"/>
                <w:sz w:val="18"/>
                <w:szCs w:val="18"/>
              </w:rPr>
              <w:t>8.0%</w:t>
            </w:r>
          </w:p>
        </w:tc>
        <w:tc>
          <w:tcPr>
            <w:tcW w:w="820"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jc w:val="right"/>
              <w:rPr>
                <w:rFonts w:ascii="Calibri" w:eastAsia="Times New Roman" w:hAnsi="Calibri" w:cs="Times New Roman"/>
                <w:color w:val="000000"/>
                <w:sz w:val="18"/>
                <w:szCs w:val="18"/>
              </w:rPr>
            </w:pPr>
          </w:p>
        </w:tc>
        <w:tc>
          <w:tcPr>
            <w:tcW w:w="1080"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jc w:val="right"/>
              <w:rPr>
                <w:rFonts w:ascii="Calibri" w:eastAsia="Times New Roman" w:hAnsi="Calibri" w:cs="Times New Roman"/>
                <w:color w:val="000000"/>
                <w:sz w:val="18"/>
                <w:szCs w:val="18"/>
              </w:rPr>
            </w:pPr>
            <w:r w:rsidRPr="00157577">
              <w:rPr>
                <w:rFonts w:ascii="Calibri" w:eastAsia="Times New Roman" w:hAnsi="Calibri" w:cs="Times New Roman"/>
                <w:color w:val="000000"/>
                <w:sz w:val="18"/>
                <w:szCs w:val="18"/>
              </w:rPr>
              <w:t>1419</w:t>
            </w:r>
          </w:p>
        </w:tc>
        <w:tc>
          <w:tcPr>
            <w:tcW w:w="1220"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jc w:val="right"/>
              <w:rPr>
                <w:rFonts w:ascii="Calibri" w:eastAsia="Times New Roman" w:hAnsi="Calibri" w:cs="Times New Roman"/>
                <w:color w:val="000000"/>
                <w:sz w:val="18"/>
                <w:szCs w:val="18"/>
              </w:rPr>
            </w:pPr>
            <w:r w:rsidRPr="00157577">
              <w:rPr>
                <w:rFonts w:ascii="Calibri" w:eastAsia="Times New Roman" w:hAnsi="Calibri" w:cs="Times New Roman"/>
                <w:color w:val="000000"/>
                <w:sz w:val="18"/>
                <w:szCs w:val="18"/>
              </w:rPr>
              <w:t>49.5%</w:t>
            </w:r>
          </w:p>
        </w:tc>
        <w:tc>
          <w:tcPr>
            <w:tcW w:w="820"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jc w:val="right"/>
              <w:rPr>
                <w:rFonts w:ascii="Calibri" w:eastAsia="Times New Roman" w:hAnsi="Calibri" w:cs="Times New Roman"/>
                <w:color w:val="000000"/>
                <w:sz w:val="18"/>
                <w:szCs w:val="18"/>
              </w:rPr>
            </w:pPr>
          </w:p>
        </w:tc>
      </w:tr>
      <w:tr w:rsidR="00157577" w:rsidRPr="00157577" w:rsidTr="00157577">
        <w:trPr>
          <w:trHeight w:val="495"/>
        </w:trPr>
        <w:tc>
          <w:tcPr>
            <w:tcW w:w="257"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rPr>
                <w:rFonts w:ascii="Calibri" w:eastAsia="Times New Roman" w:hAnsi="Calibri" w:cs="Times New Roman"/>
                <w:color w:val="000000"/>
                <w:sz w:val="18"/>
                <w:szCs w:val="18"/>
              </w:rPr>
            </w:pPr>
          </w:p>
        </w:tc>
        <w:tc>
          <w:tcPr>
            <w:tcW w:w="2278" w:type="dxa"/>
            <w:tcBorders>
              <w:top w:val="nil"/>
              <w:left w:val="nil"/>
              <w:bottom w:val="nil"/>
              <w:right w:val="nil"/>
            </w:tcBorders>
            <w:shd w:val="clear" w:color="auto" w:fill="auto"/>
            <w:vAlign w:val="bottom"/>
            <w:hideMark/>
          </w:tcPr>
          <w:p w:rsidR="00157577" w:rsidRPr="00157577" w:rsidRDefault="00157577" w:rsidP="00157577">
            <w:pPr>
              <w:spacing w:after="0" w:line="240" w:lineRule="auto"/>
              <w:rPr>
                <w:rFonts w:ascii="Calibri" w:eastAsia="Times New Roman" w:hAnsi="Calibri" w:cs="Times New Roman"/>
                <w:color w:val="000000"/>
                <w:sz w:val="18"/>
                <w:szCs w:val="18"/>
              </w:rPr>
            </w:pPr>
            <w:r w:rsidRPr="00157577">
              <w:rPr>
                <w:rFonts w:ascii="Calibri" w:eastAsia="Times New Roman" w:hAnsi="Calibri" w:cs="Times New Roman"/>
                <w:color w:val="000000"/>
                <w:sz w:val="18"/>
                <w:szCs w:val="18"/>
              </w:rPr>
              <w:t>High School Grad/GED or Equivalent</w:t>
            </w:r>
          </w:p>
        </w:tc>
        <w:tc>
          <w:tcPr>
            <w:tcW w:w="673"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jc w:val="right"/>
              <w:rPr>
                <w:rFonts w:ascii="Calibri" w:eastAsia="Times New Roman" w:hAnsi="Calibri" w:cs="Times New Roman"/>
                <w:color w:val="000000"/>
                <w:sz w:val="18"/>
                <w:szCs w:val="18"/>
              </w:rPr>
            </w:pPr>
            <w:r w:rsidRPr="00157577">
              <w:rPr>
                <w:rFonts w:ascii="Calibri" w:eastAsia="Times New Roman" w:hAnsi="Calibri" w:cs="Times New Roman"/>
                <w:color w:val="000000"/>
                <w:sz w:val="18"/>
                <w:szCs w:val="18"/>
              </w:rPr>
              <w:t>3840</w:t>
            </w:r>
          </w:p>
        </w:tc>
        <w:tc>
          <w:tcPr>
            <w:tcW w:w="1180"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jc w:val="right"/>
              <w:rPr>
                <w:rFonts w:ascii="Calibri" w:eastAsia="Times New Roman" w:hAnsi="Calibri" w:cs="Times New Roman"/>
                <w:color w:val="000000"/>
                <w:sz w:val="18"/>
                <w:szCs w:val="18"/>
              </w:rPr>
            </w:pPr>
            <w:r w:rsidRPr="00157577">
              <w:rPr>
                <w:rFonts w:ascii="Calibri" w:eastAsia="Times New Roman" w:hAnsi="Calibri" w:cs="Times New Roman"/>
                <w:color w:val="000000"/>
                <w:sz w:val="18"/>
                <w:szCs w:val="18"/>
              </w:rPr>
              <w:t>24.5%</w:t>
            </w:r>
          </w:p>
        </w:tc>
        <w:tc>
          <w:tcPr>
            <w:tcW w:w="660"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jc w:val="right"/>
              <w:rPr>
                <w:rFonts w:ascii="Calibri" w:eastAsia="Times New Roman" w:hAnsi="Calibri" w:cs="Times New Roman"/>
                <w:color w:val="000000"/>
                <w:sz w:val="18"/>
                <w:szCs w:val="18"/>
              </w:rPr>
            </w:pPr>
            <w:r w:rsidRPr="00157577">
              <w:rPr>
                <w:rFonts w:ascii="Calibri" w:eastAsia="Times New Roman" w:hAnsi="Calibri" w:cs="Times New Roman"/>
                <w:color w:val="000000"/>
                <w:sz w:val="18"/>
                <w:szCs w:val="18"/>
              </w:rPr>
              <w:t>672</w:t>
            </w:r>
          </w:p>
        </w:tc>
        <w:tc>
          <w:tcPr>
            <w:tcW w:w="1220"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jc w:val="right"/>
              <w:rPr>
                <w:rFonts w:ascii="Calibri" w:eastAsia="Times New Roman" w:hAnsi="Calibri" w:cs="Times New Roman"/>
                <w:color w:val="000000"/>
                <w:sz w:val="18"/>
                <w:szCs w:val="18"/>
              </w:rPr>
            </w:pPr>
            <w:r w:rsidRPr="00157577">
              <w:rPr>
                <w:rFonts w:ascii="Calibri" w:eastAsia="Times New Roman" w:hAnsi="Calibri" w:cs="Times New Roman"/>
                <w:color w:val="000000"/>
                <w:sz w:val="18"/>
                <w:szCs w:val="18"/>
              </w:rPr>
              <w:t>15.6%</w:t>
            </w:r>
          </w:p>
        </w:tc>
        <w:tc>
          <w:tcPr>
            <w:tcW w:w="820"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jc w:val="right"/>
              <w:rPr>
                <w:rFonts w:ascii="Calibri" w:eastAsia="Times New Roman" w:hAnsi="Calibri" w:cs="Times New Roman"/>
                <w:color w:val="000000"/>
                <w:sz w:val="18"/>
                <w:szCs w:val="18"/>
              </w:rPr>
            </w:pPr>
          </w:p>
        </w:tc>
        <w:tc>
          <w:tcPr>
            <w:tcW w:w="1080"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jc w:val="right"/>
              <w:rPr>
                <w:rFonts w:ascii="Calibri" w:eastAsia="Times New Roman" w:hAnsi="Calibri" w:cs="Times New Roman"/>
                <w:color w:val="000000"/>
                <w:sz w:val="18"/>
                <w:szCs w:val="18"/>
              </w:rPr>
            </w:pPr>
            <w:r w:rsidRPr="00157577">
              <w:rPr>
                <w:rFonts w:ascii="Calibri" w:eastAsia="Times New Roman" w:hAnsi="Calibri" w:cs="Times New Roman"/>
                <w:color w:val="000000"/>
                <w:sz w:val="18"/>
                <w:szCs w:val="18"/>
              </w:rPr>
              <w:t>1830</w:t>
            </w:r>
          </w:p>
        </w:tc>
        <w:tc>
          <w:tcPr>
            <w:tcW w:w="1220"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jc w:val="right"/>
              <w:rPr>
                <w:rFonts w:ascii="Calibri" w:eastAsia="Times New Roman" w:hAnsi="Calibri" w:cs="Times New Roman"/>
                <w:color w:val="000000"/>
                <w:sz w:val="18"/>
                <w:szCs w:val="18"/>
              </w:rPr>
            </w:pPr>
            <w:r w:rsidRPr="00157577">
              <w:rPr>
                <w:rFonts w:ascii="Calibri" w:eastAsia="Times New Roman" w:hAnsi="Calibri" w:cs="Times New Roman"/>
                <w:color w:val="000000"/>
                <w:sz w:val="18"/>
                <w:szCs w:val="18"/>
              </w:rPr>
              <w:t>52.4%</w:t>
            </w:r>
          </w:p>
        </w:tc>
        <w:tc>
          <w:tcPr>
            <w:tcW w:w="820"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jc w:val="right"/>
              <w:rPr>
                <w:rFonts w:ascii="Calibri" w:eastAsia="Times New Roman" w:hAnsi="Calibri" w:cs="Times New Roman"/>
                <w:color w:val="000000"/>
                <w:sz w:val="18"/>
                <w:szCs w:val="18"/>
              </w:rPr>
            </w:pPr>
          </w:p>
        </w:tc>
      </w:tr>
      <w:tr w:rsidR="00157577" w:rsidRPr="00157577" w:rsidTr="00157577">
        <w:trPr>
          <w:trHeight w:val="300"/>
        </w:trPr>
        <w:tc>
          <w:tcPr>
            <w:tcW w:w="257"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rPr>
                <w:rFonts w:ascii="Calibri" w:eastAsia="Times New Roman" w:hAnsi="Calibri" w:cs="Times New Roman"/>
                <w:color w:val="000000"/>
                <w:sz w:val="18"/>
                <w:szCs w:val="18"/>
              </w:rPr>
            </w:pPr>
          </w:p>
        </w:tc>
        <w:tc>
          <w:tcPr>
            <w:tcW w:w="2278" w:type="dxa"/>
            <w:tcBorders>
              <w:top w:val="nil"/>
              <w:left w:val="nil"/>
              <w:bottom w:val="nil"/>
              <w:right w:val="nil"/>
            </w:tcBorders>
            <w:shd w:val="clear" w:color="auto" w:fill="auto"/>
            <w:vAlign w:val="bottom"/>
            <w:hideMark/>
          </w:tcPr>
          <w:p w:rsidR="00157577" w:rsidRPr="00157577" w:rsidRDefault="00157577" w:rsidP="00157577">
            <w:pPr>
              <w:spacing w:after="0" w:line="240" w:lineRule="auto"/>
              <w:rPr>
                <w:rFonts w:ascii="Calibri" w:eastAsia="Times New Roman" w:hAnsi="Calibri" w:cs="Times New Roman"/>
                <w:color w:val="000000"/>
                <w:sz w:val="18"/>
                <w:szCs w:val="18"/>
              </w:rPr>
            </w:pPr>
            <w:r w:rsidRPr="00157577">
              <w:rPr>
                <w:rFonts w:ascii="Calibri" w:eastAsia="Times New Roman" w:hAnsi="Calibri" w:cs="Times New Roman"/>
                <w:color w:val="000000"/>
                <w:sz w:val="18"/>
                <w:szCs w:val="18"/>
              </w:rPr>
              <w:t>Less Than 9th Grade</w:t>
            </w:r>
          </w:p>
        </w:tc>
        <w:tc>
          <w:tcPr>
            <w:tcW w:w="673"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jc w:val="right"/>
              <w:rPr>
                <w:rFonts w:ascii="Calibri" w:eastAsia="Times New Roman" w:hAnsi="Calibri" w:cs="Times New Roman"/>
                <w:color w:val="000000"/>
                <w:sz w:val="18"/>
                <w:szCs w:val="18"/>
              </w:rPr>
            </w:pPr>
            <w:r w:rsidRPr="00157577">
              <w:rPr>
                <w:rFonts w:ascii="Calibri" w:eastAsia="Times New Roman" w:hAnsi="Calibri" w:cs="Times New Roman"/>
                <w:color w:val="000000"/>
                <w:sz w:val="18"/>
                <w:szCs w:val="18"/>
              </w:rPr>
              <w:t>2059</w:t>
            </w:r>
          </w:p>
        </w:tc>
        <w:tc>
          <w:tcPr>
            <w:tcW w:w="1180"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jc w:val="right"/>
              <w:rPr>
                <w:rFonts w:ascii="Calibri" w:eastAsia="Times New Roman" w:hAnsi="Calibri" w:cs="Times New Roman"/>
                <w:color w:val="000000"/>
                <w:sz w:val="18"/>
                <w:szCs w:val="18"/>
              </w:rPr>
            </w:pPr>
            <w:r w:rsidRPr="00157577">
              <w:rPr>
                <w:rFonts w:ascii="Calibri" w:eastAsia="Times New Roman" w:hAnsi="Calibri" w:cs="Times New Roman"/>
                <w:color w:val="000000"/>
                <w:sz w:val="18"/>
                <w:szCs w:val="18"/>
              </w:rPr>
              <w:t>6.6%</w:t>
            </w:r>
          </w:p>
        </w:tc>
        <w:tc>
          <w:tcPr>
            <w:tcW w:w="660"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jc w:val="right"/>
              <w:rPr>
                <w:rFonts w:ascii="Calibri" w:eastAsia="Times New Roman" w:hAnsi="Calibri" w:cs="Times New Roman"/>
                <w:color w:val="000000"/>
                <w:sz w:val="18"/>
                <w:szCs w:val="18"/>
              </w:rPr>
            </w:pPr>
            <w:r w:rsidRPr="00157577">
              <w:rPr>
                <w:rFonts w:ascii="Calibri" w:eastAsia="Times New Roman" w:hAnsi="Calibri" w:cs="Times New Roman"/>
                <w:color w:val="000000"/>
                <w:sz w:val="18"/>
                <w:szCs w:val="18"/>
              </w:rPr>
              <w:t>356</w:t>
            </w:r>
          </w:p>
        </w:tc>
        <w:tc>
          <w:tcPr>
            <w:tcW w:w="1220"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jc w:val="right"/>
              <w:rPr>
                <w:rFonts w:ascii="Calibri" w:eastAsia="Times New Roman" w:hAnsi="Calibri" w:cs="Times New Roman"/>
                <w:color w:val="000000"/>
                <w:sz w:val="18"/>
                <w:szCs w:val="18"/>
              </w:rPr>
            </w:pPr>
            <w:r w:rsidRPr="00157577">
              <w:rPr>
                <w:rFonts w:ascii="Calibri" w:eastAsia="Times New Roman" w:hAnsi="Calibri" w:cs="Times New Roman"/>
                <w:color w:val="000000"/>
                <w:sz w:val="18"/>
                <w:szCs w:val="18"/>
              </w:rPr>
              <w:t>16.2%</w:t>
            </w:r>
          </w:p>
        </w:tc>
        <w:tc>
          <w:tcPr>
            <w:tcW w:w="820"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jc w:val="right"/>
              <w:rPr>
                <w:rFonts w:ascii="Calibri" w:eastAsia="Times New Roman" w:hAnsi="Calibri" w:cs="Times New Roman"/>
                <w:color w:val="000000"/>
                <w:sz w:val="18"/>
                <w:szCs w:val="18"/>
              </w:rPr>
            </w:pPr>
          </w:p>
        </w:tc>
        <w:tc>
          <w:tcPr>
            <w:tcW w:w="1080"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jc w:val="right"/>
              <w:rPr>
                <w:rFonts w:ascii="Calibri" w:eastAsia="Times New Roman" w:hAnsi="Calibri" w:cs="Times New Roman"/>
                <w:color w:val="000000"/>
                <w:sz w:val="18"/>
                <w:szCs w:val="18"/>
              </w:rPr>
            </w:pPr>
            <w:r w:rsidRPr="00157577">
              <w:rPr>
                <w:rFonts w:ascii="Calibri" w:eastAsia="Times New Roman" w:hAnsi="Calibri" w:cs="Times New Roman"/>
                <w:color w:val="000000"/>
                <w:sz w:val="18"/>
                <w:szCs w:val="18"/>
              </w:rPr>
              <w:t>841</w:t>
            </w:r>
          </w:p>
        </w:tc>
        <w:tc>
          <w:tcPr>
            <w:tcW w:w="1220"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jc w:val="right"/>
              <w:rPr>
                <w:rFonts w:ascii="Calibri" w:eastAsia="Times New Roman" w:hAnsi="Calibri" w:cs="Times New Roman"/>
                <w:color w:val="000000"/>
                <w:sz w:val="18"/>
                <w:szCs w:val="18"/>
              </w:rPr>
            </w:pPr>
            <w:r w:rsidRPr="00157577">
              <w:rPr>
                <w:rFonts w:ascii="Calibri" w:eastAsia="Times New Roman" w:hAnsi="Calibri" w:cs="Times New Roman"/>
                <w:color w:val="000000"/>
                <w:sz w:val="18"/>
                <w:szCs w:val="18"/>
              </w:rPr>
              <w:t>43.1%</w:t>
            </w:r>
          </w:p>
        </w:tc>
        <w:tc>
          <w:tcPr>
            <w:tcW w:w="820"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jc w:val="right"/>
              <w:rPr>
                <w:rFonts w:ascii="Calibri" w:eastAsia="Times New Roman" w:hAnsi="Calibri" w:cs="Times New Roman"/>
                <w:color w:val="000000"/>
                <w:sz w:val="18"/>
                <w:szCs w:val="18"/>
              </w:rPr>
            </w:pPr>
          </w:p>
        </w:tc>
      </w:tr>
      <w:tr w:rsidR="00157577" w:rsidRPr="00157577" w:rsidTr="00157577">
        <w:trPr>
          <w:trHeight w:val="300"/>
        </w:trPr>
        <w:tc>
          <w:tcPr>
            <w:tcW w:w="257"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rPr>
                <w:rFonts w:ascii="Calibri" w:eastAsia="Times New Roman" w:hAnsi="Calibri" w:cs="Times New Roman"/>
                <w:color w:val="000000"/>
                <w:sz w:val="18"/>
                <w:szCs w:val="18"/>
              </w:rPr>
            </w:pPr>
          </w:p>
        </w:tc>
        <w:tc>
          <w:tcPr>
            <w:tcW w:w="2278" w:type="dxa"/>
            <w:tcBorders>
              <w:top w:val="nil"/>
              <w:left w:val="nil"/>
              <w:bottom w:val="nil"/>
              <w:right w:val="nil"/>
            </w:tcBorders>
            <w:shd w:val="clear" w:color="auto" w:fill="auto"/>
            <w:vAlign w:val="bottom"/>
            <w:hideMark/>
          </w:tcPr>
          <w:p w:rsidR="00157577" w:rsidRPr="00157577" w:rsidRDefault="00157577" w:rsidP="00157577">
            <w:pPr>
              <w:spacing w:after="0" w:line="240" w:lineRule="auto"/>
              <w:rPr>
                <w:rFonts w:ascii="Calibri" w:eastAsia="Times New Roman" w:hAnsi="Calibri" w:cs="Times New Roman"/>
                <w:color w:val="000000"/>
                <w:sz w:val="18"/>
                <w:szCs w:val="18"/>
              </w:rPr>
            </w:pPr>
            <w:r w:rsidRPr="00157577">
              <w:rPr>
                <w:rFonts w:ascii="Calibri" w:eastAsia="Times New Roman" w:hAnsi="Calibri" w:cs="Times New Roman"/>
                <w:color w:val="000000"/>
                <w:sz w:val="18"/>
                <w:szCs w:val="18"/>
              </w:rPr>
              <w:t>Some College or AA degree</w:t>
            </w:r>
          </w:p>
        </w:tc>
        <w:tc>
          <w:tcPr>
            <w:tcW w:w="673"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jc w:val="right"/>
              <w:rPr>
                <w:rFonts w:ascii="Calibri" w:eastAsia="Times New Roman" w:hAnsi="Calibri" w:cs="Times New Roman"/>
                <w:color w:val="000000"/>
                <w:sz w:val="18"/>
                <w:szCs w:val="18"/>
              </w:rPr>
            </w:pPr>
            <w:r w:rsidRPr="00157577">
              <w:rPr>
                <w:rFonts w:ascii="Calibri" w:eastAsia="Times New Roman" w:hAnsi="Calibri" w:cs="Times New Roman"/>
                <w:color w:val="000000"/>
                <w:sz w:val="18"/>
                <w:szCs w:val="18"/>
              </w:rPr>
              <w:t>4382</w:t>
            </w:r>
          </w:p>
        </w:tc>
        <w:tc>
          <w:tcPr>
            <w:tcW w:w="1180"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jc w:val="right"/>
              <w:rPr>
                <w:rFonts w:ascii="Calibri" w:eastAsia="Times New Roman" w:hAnsi="Calibri" w:cs="Times New Roman"/>
                <w:color w:val="000000"/>
                <w:sz w:val="18"/>
                <w:szCs w:val="18"/>
              </w:rPr>
            </w:pPr>
            <w:r w:rsidRPr="00157577">
              <w:rPr>
                <w:rFonts w:ascii="Calibri" w:eastAsia="Times New Roman" w:hAnsi="Calibri" w:cs="Times New Roman"/>
                <w:color w:val="000000"/>
                <w:sz w:val="18"/>
                <w:szCs w:val="18"/>
              </w:rPr>
              <w:t>30.2%</w:t>
            </w:r>
          </w:p>
        </w:tc>
        <w:tc>
          <w:tcPr>
            <w:tcW w:w="660"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jc w:val="right"/>
              <w:rPr>
                <w:rFonts w:ascii="Calibri" w:eastAsia="Times New Roman" w:hAnsi="Calibri" w:cs="Times New Roman"/>
                <w:color w:val="000000"/>
                <w:sz w:val="18"/>
                <w:szCs w:val="18"/>
              </w:rPr>
            </w:pPr>
            <w:r w:rsidRPr="00157577">
              <w:rPr>
                <w:rFonts w:ascii="Calibri" w:eastAsia="Times New Roman" w:hAnsi="Calibri" w:cs="Times New Roman"/>
                <w:color w:val="000000"/>
                <w:sz w:val="18"/>
                <w:szCs w:val="18"/>
              </w:rPr>
              <w:t>739</w:t>
            </w:r>
          </w:p>
        </w:tc>
        <w:tc>
          <w:tcPr>
            <w:tcW w:w="1220"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jc w:val="right"/>
              <w:rPr>
                <w:rFonts w:ascii="Calibri" w:eastAsia="Times New Roman" w:hAnsi="Calibri" w:cs="Times New Roman"/>
                <w:color w:val="000000"/>
                <w:sz w:val="18"/>
                <w:szCs w:val="18"/>
              </w:rPr>
            </w:pPr>
            <w:r w:rsidRPr="00157577">
              <w:rPr>
                <w:rFonts w:ascii="Calibri" w:eastAsia="Times New Roman" w:hAnsi="Calibri" w:cs="Times New Roman"/>
                <w:color w:val="000000"/>
                <w:sz w:val="18"/>
                <w:szCs w:val="18"/>
              </w:rPr>
              <w:t>14.9%</w:t>
            </w:r>
          </w:p>
        </w:tc>
        <w:tc>
          <w:tcPr>
            <w:tcW w:w="820"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jc w:val="right"/>
              <w:rPr>
                <w:rFonts w:ascii="Calibri" w:eastAsia="Times New Roman" w:hAnsi="Calibri" w:cs="Times New Roman"/>
                <w:color w:val="000000"/>
                <w:sz w:val="18"/>
                <w:szCs w:val="18"/>
              </w:rPr>
            </w:pPr>
          </w:p>
        </w:tc>
        <w:tc>
          <w:tcPr>
            <w:tcW w:w="1080"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jc w:val="right"/>
              <w:rPr>
                <w:rFonts w:ascii="Calibri" w:eastAsia="Times New Roman" w:hAnsi="Calibri" w:cs="Times New Roman"/>
                <w:color w:val="000000"/>
                <w:sz w:val="18"/>
                <w:szCs w:val="18"/>
              </w:rPr>
            </w:pPr>
            <w:r w:rsidRPr="00157577">
              <w:rPr>
                <w:rFonts w:ascii="Calibri" w:eastAsia="Times New Roman" w:hAnsi="Calibri" w:cs="Times New Roman"/>
                <w:color w:val="000000"/>
                <w:sz w:val="18"/>
                <w:szCs w:val="18"/>
              </w:rPr>
              <w:t>2040</w:t>
            </w:r>
          </w:p>
        </w:tc>
        <w:tc>
          <w:tcPr>
            <w:tcW w:w="1220"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jc w:val="right"/>
              <w:rPr>
                <w:rFonts w:ascii="Calibri" w:eastAsia="Times New Roman" w:hAnsi="Calibri" w:cs="Times New Roman"/>
                <w:color w:val="000000"/>
                <w:sz w:val="18"/>
                <w:szCs w:val="18"/>
              </w:rPr>
            </w:pPr>
            <w:r w:rsidRPr="00157577">
              <w:rPr>
                <w:rFonts w:ascii="Calibri" w:eastAsia="Times New Roman" w:hAnsi="Calibri" w:cs="Times New Roman"/>
                <w:color w:val="000000"/>
                <w:sz w:val="18"/>
                <w:szCs w:val="18"/>
              </w:rPr>
              <w:t>51.3%</w:t>
            </w:r>
          </w:p>
        </w:tc>
        <w:tc>
          <w:tcPr>
            <w:tcW w:w="820"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jc w:val="right"/>
              <w:rPr>
                <w:rFonts w:ascii="Calibri" w:eastAsia="Times New Roman" w:hAnsi="Calibri" w:cs="Times New Roman"/>
                <w:color w:val="000000"/>
                <w:sz w:val="18"/>
                <w:szCs w:val="18"/>
              </w:rPr>
            </w:pPr>
          </w:p>
        </w:tc>
      </w:tr>
      <w:tr w:rsidR="00157577" w:rsidRPr="00157577" w:rsidTr="00157577">
        <w:trPr>
          <w:trHeight w:val="300"/>
        </w:trPr>
        <w:tc>
          <w:tcPr>
            <w:tcW w:w="2535" w:type="dxa"/>
            <w:gridSpan w:val="2"/>
            <w:tcBorders>
              <w:top w:val="nil"/>
              <w:left w:val="nil"/>
              <w:bottom w:val="nil"/>
              <w:right w:val="nil"/>
            </w:tcBorders>
            <w:shd w:val="clear" w:color="auto" w:fill="auto"/>
            <w:noWrap/>
            <w:vAlign w:val="bottom"/>
            <w:hideMark/>
          </w:tcPr>
          <w:p w:rsidR="00157577" w:rsidRPr="00157577" w:rsidRDefault="00157577" w:rsidP="00157577">
            <w:pPr>
              <w:spacing w:after="0" w:line="240" w:lineRule="auto"/>
              <w:rPr>
                <w:rFonts w:ascii="Calibri" w:eastAsia="Times New Roman" w:hAnsi="Calibri" w:cs="Times New Roman"/>
                <w:color w:val="000000"/>
                <w:sz w:val="18"/>
                <w:szCs w:val="18"/>
              </w:rPr>
            </w:pPr>
            <w:r w:rsidRPr="00157577">
              <w:rPr>
                <w:rFonts w:ascii="Calibri" w:eastAsia="Times New Roman" w:hAnsi="Calibri" w:cs="Times New Roman"/>
                <w:color w:val="000000"/>
                <w:sz w:val="18"/>
                <w:szCs w:val="18"/>
              </w:rPr>
              <w:t>Gender</w:t>
            </w:r>
          </w:p>
        </w:tc>
        <w:tc>
          <w:tcPr>
            <w:tcW w:w="673"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rPr>
                <w:rFonts w:ascii="Calibri" w:eastAsia="Times New Roman" w:hAnsi="Calibri" w:cs="Times New Roman"/>
                <w:color w:val="000000"/>
                <w:sz w:val="18"/>
                <w:szCs w:val="18"/>
              </w:rPr>
            </w:pPr>
          </w:p>
        </w:tc>
        <w:tc>
          <w:tcPr>
            <w:tcW w:w="1180"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rPr>
                <w:rFonts w:ascii="Calibri" w:eastAsia="Times New Roman" w:hAnsi="Calibri" w:cs="Times New Roman"/>
                <w:color w:val="000000"/>
                <w:sz w:val="18"/>
                <w:szCs w:val="18"/>
              </w:rPr>
            </w:pPr>
          </w:p>
        </w:tc>
        <w:tc>
          <w:tcPr>
            <w:tcW w:w="660"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rPr>
                <w:rFonts w:ascii="Calibri" w:eastAsia="Times New Roman" w:hAnsi="Calibri" w:cs="Times New Roman"/>
                <w:color w:val="000000"/>
                <w:sz w:val="18"/>
                <w:szCs w:val="18"/>
              </w:rPr>
            </w:pPr>
          </w:p>
        </w:tc>
        <w:tc>
          <w:tcPr>
            <w:tcW w:w="1220"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rPr>
                <w:rFonts w:ascii="Calibri" w:eastAsia="Times New Roman" w:hAnsi="Calibri" w:cs="Times New Roman"/>
                <w:color w:val="000000"/>
                <w:sz w:val="18"/>
                <w:szCs w:val="18"/>
              </w:rPr>
            </w:pPr>
          </w:p>
        </w:tc>
        <w:tc>
          <w:tcPr>
            <w:tcW w:w="820"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jc w:val="right"/>
              <w:rPr>
                <w:rFonts w:ascii="Calibri" w:eastAsia="Times New Roman" w:hAnsi="Calibri" w:cs="Times New Roman"/>
                <w:color w:val="000000"/>
                <w:sz w:val="18"/>
                <w:szCs w:val="18"/>
              </w:rPr>
            </w:pPr>
            <w:r w:rsidRPr="00157577">
              <w:rPr>
                <w:rFonts w:ascii="Calibri" w:eastAsia="Times New Roman" w:hAnsi="Calibri" w:cs="Times New Roman"/>
                <w:color w:val="000000"/>
                <w:sz w:val="18"/>
                <w:szCs w:val="18"/>
              </w:rPr>
              <w:t>0.4384</w:t>
            </w:r>
          </w:p>
        </w:tc>
        <w:tc>
          <w:tcPr>
            <w:tcW w:w="1080"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rPr>
                <w:rFonts w:ascii="Calibri" w:eastAsia="Times New Roman" w:hAnsi="Calibri" w:cs="Times New Roman"/>
                <w:color w:val="000000"/>
                <w:sz w:val="18"/>
                <w:szCs w:val="18"/>
              </w:rPr>
            </w:pPr>
          </w:p>
        </w:tc>
        <w:tc>
          <w:tcPr>
            <w:tcW w:w="1220"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rPr>
                <w:rFonts w:ascii="Calibri" w:eastAsia="Times New Roman" w:hAnsi="Calibri" w:cs="Times New Roman"/>
                <w:color w:val="000000"/>
                <w:sz w:val="18"/>
                <w:szCs w:val="18"/>
              </w:rPr>
            </w:pPr>
          </w:p>
        </w:tc>
        <w:tc>
          <w:tcPr>
            <w:tcW w:w="820"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jc w:val="right"/>
              <w:rPr>
                <w:rFonts w:ascii="Calibri" w:eastAsia="Times New Roman" w:hAnsi="Calibri" w:cs="Times New Roman"/>
                <w:color w:val="000000"/>
                <w:sz w:val="18"/>
                <w:szCs w:val="18"/>
              </w:rPr>
            </w:pPr>
            <w:r w:rsidRPr="00157577">
              <w:rPr>
                <w:rFonts w:ascii="Calibri" w:eastAsia="Times New Roman" w:hAnsi="Calibri" w:cs="Times New Roman"/>
                <w:color w:val="000000"/>
                <w:sz w:val="18"/>
                <w:szCs w:val="18"/>
              </w:rPr>
              <w:t>&lt;.0001</w:t>
            </w:r>
          </w:p>
        </w:tc>
      </w:tr>
      <w:tr w:rsidR="00157577" w:rsidRPr="00157577" w:rsidTr="00157577">
        <w:trPr>
          <w:trHeight w:val="300"/>
        </w:trPr>
        <w:tc>
          <w:tcPr>
            <w:tcW w:w="257"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rPr>
                <w:rFonts w:ascii="Calibri" w:eastAsia="Times New Roman" w:hAnsi="Calibri" w:cs="Times New Roman"/>
                <w:color w:val="000000"/>
                <w:sz w:val="18"/>
                <w:szCs w:val="18"/>
              </w:rPr>
            </w:pPr>
          </w:p>
        </w:tc>
        <w:tc>
          <w:tcPr>
            <w:tcW w:w="2278" w:type="dxa"/>
            <w:tcBorders>
              <w:top w:val="nil"/>
              <w:left w:val="nil"/>
              <w:bottom w:val="nil"/>
              <w:right w:val="nil"/>
            </w:tcBorders>
            <w:shd w:val="clear" w:color="auto" w:fill="auto"/>
            <w:vAlign w:val="bottom"/>
            <w:hideMark/>
          </w:tcPr>
          <w:p w:rsidR="00157577" w:rsidRPr="00157577" w:rsidRDefault="00157577" w:rsidP="00157577">
            <w:pPr>
              <w:spacing w:after="0" w:line="240" w:lineRule="auto"/>
              <w:rPr>
                <w:rFonts w:ascii="Calibri" w:eastAsia="Times New Roman" w:hAnsi="Calibri" w:cs="Times New Roman"/>
                <w:color w:val="000000"/>
                <w:sz w:val="18"/>
                <w:szCs w:val="18"/>
              </w:rPr>
            </w:pPr>
            <w:r w:rsidRPr="00157577">
              <w:rPr>
                <w:rFonts w:ascii="Calibri" w:eastAsia="Times New Roman" w:hAnsi="Calibri" w:cs="Times New Roman"/>
                <w:color w:val="000000"/>
                <w:sz w:val="18"/>
                <w:szCs w:val="18"/>
              </w:rPr>
              <w:t>Female</w:t>
            </w:r>
          </w:p>
        </w:tc>
        <w:tc>
          <w:tcPr>
            <w:tcW w:w="673"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jc w:val="right"/>
              <w:rPr>
                <w:rFonts w:ascii="Calibri" w:eastAsia="Times New Roman" w:hAnsi="Calibri" w:cs="Times New Roman"/>
                <w:color w:val="000000"/>
                <w:sz w:val="18"/>
                <w:szCs w:val="18"/>
              </w:rPr>
            </w:pPr>
            <w:r w:rsidRPr="00157577">
              <w:rPr>
                <w:rFonts w:ascii="Calibri" w:eastAsia="Times New Roman" w:hAnsi="Calibri" w:cs="Times New Roman"/>
                <w:color w:val="000000"/>
                <w:sz w:val="18"/>
                <w:szCs w:val="18"/>
              </w:rPr>
              <w:t>8073</w:t>
            </w:r>
          </w:p>
        </w:tc>
        <w:tc>
          <w:tcPr>
            <w:tcW w:w="1180"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jc w:val="right"/>
              <w:rPr>
                <w:rFonts w:ascii="Calibri" w:eastAsia="Times New Roman" w:hAnsi="Calibri" w:cs="Times New Roman"/>
                <w:color w:val="000000"/>
                <w:sz w:val="18"/>
                <w:szCs w:val="18"/>
              </w:rPr>
            </w:pPr>
            <w:r w:rsidRPr="00157577">
              <w:rPr>
                <w:rFonts w:ascii="Calibri" w:eastAsia="Times New Roman" w:hAnsi="Calibri" w:cs="Times New Roman"/>
                <w:color w:val="000000"/>
                <w:sz w:val="18"/>
                <w:szCs w:val="18"/>
              </w:rPr>
              <w:t>51.2%</w:t>
            </w:r>
          </w:p>
        </w:tc>
        <w:tc>
          <w:tcPr>
            <w:tcW w:w="660"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jc w:val="right"/>
              <w:rPr>
                <w:rFonts w:ascii="Calibri" w:eastAsia="Times New Roman" w:hAnsi="Calibri" w:cs="Times New Roman"/>
                <w:color w:val="000000"/>
                <w:sz w:val="18"/>
                <w:szCs w:val="18"/>
              </w:rPr>
            </w:pPr>
            <w:r w:rsidRPr="00157577">
              <w:rPr>
                <w:rFonts w:ascii="Calibri" w:eastAsia="Times New Roman" w:hAnsi="Calibri" w:cs="Times New Roman"/>
                <w:color w:val="000000"/>
                <w:sz w:val="18"/>
                <w:szCs w:val="18"/>
              </w:rPr>
              <w:t>1297</w:t>
            </w:r>
          </w:p>
        </w:tc>
        <w:tc>
          <w:tcPr>
            <w:tcW w:w="1220"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jc w:val="right"/>
              <w:rPr>
                <w:rFonts w:ascii="Calibri" w:eastAsia="Times New Roman" w:hAnsi="Calibri" w:cs="Times New Roman"/>
                <w:color w:val="000000"/>
                <w:sz w:val="18"/>
                <w:szCs w:val="18"/>
              </w:rPr>
            </w:pPr>
            <w:r w:rsidRPr="00157577">
              <w:rPr>
                <w:rFonts w:ascii="Calibri" w:eastAsia="Times New Roman" w:hAnsi="Calibri" w:cs="Times New Roman"/>
                <w:color w:val="000000"/>
                <w:sz w:val="18"/>
                <w:szCs w:val="18"/>
              </w:rPr>
              <w:t>13.5%</w:t>
            </w:r>
          </w:p>
        </w:tc>
        <w:tc>
          <w:tcPr>
            <w:tcW w:w="820"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jc w:val="right"/>
              <w:rPr>
                <w:rFonts w:ascii="Calibri" w:eastAsia="Times New Roman" w:hAnsi="Calibri" w:cs="Times New Roman"/>
                <w:color w:val="000000"/>
                <w:sz w:val="18"/>
                <w:szCs w:val="18"/>
              </w:rPr>
            </w:pPr>
          </w:p>
        </w:tc>
        <w:tc>
          <w:tcPr>
            <w:tcW w:w="1080"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jc w:val="right"/>
              <w:rPr>
                <w:rFonts w:ascii="Calibri" w:eastAsia="Times New Roman" w:hAnsi="Calibri" w:cs="Times New Roman"/>
                <w:color w:val="000000"/>
                <w:sz w:val="18"/>
                <w:szCs w:val="18"/>
              </w:rPr>
            </w:pPr>
            <w:r w:rsidRPr="00157577">
              <w:rPr>
                <w:rFonts w:ascii="Calibri" w:eastAsia="Times New Roman" w:hAnsi="Calibri" w:cs="Times New Roman"/>
                <w:color w:val="000000"/>
                <w:sz w:val="18"/>
                <w:szCs w:val="18"/>
              </w:rPr>
              <w:t>3840</w:t>
            </w:r>
          </w:p>
        </w:tc>
        <w:tc>
          <w:tcPr>
            <w:tcW w:w="1220"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jc w:val="right"/>
              <w:rPr>
                <w:rFonts w:ascii="Calibri" w:eastAsia="Times New Roman" w:hAnsi="Calibri" w:cs="Times New Roman"/>
                <w:color w:val="000000"/>
                <w:sz w:val="18"/>
                <w:szCs w:val="18"/>
              </w:rPr>
            </w:pPr>
            <w:r w:rsidRPr="00157577">
              <w:rPr>
                <w:rFonts w:ascii="Calibri" w:eastAsia="Times New Roman" w:hAnsi="Calibri" w:cs="Times New Roman"/>
                <w:color w:val="000000"/>
                <w:sz w:val="18"/>
                <w:szCs w:val="18"/>
              </w:rPr>
              <w:t>52.4%</w:t>
            </w:r>
          </w:p>
        </w:tc>
        <w:tc>
          <w:tcPr>
            <w:tcW w:w="820"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jc w:val="right"/>
              <w:rPr>
                <w:rFonts w:ascii="Calibri" w:eastAsia="Times New Roman" w:hAnsi="Calibri" w:cs="Times New Roman"/>
                <w:color w:val="000000"/>
                <w:sz w:val="18"/>
                <w:szCs w:val="18"/>
              </w:rPr>
            </w:pPr>
          </w:p>
        </w:tc>
      </w:tr>
      <w:tr w:rsidR="00157577" w:rsidRPr="00157577" w:rsidTr="00157577">
        <w:trPr>
          <w:trHeight w:val="300"/>
        </w:trPr>
        <w:tc>
          <w:tcPr>
            <w:tcW w:w="257"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rPr>
                <w:rFonts w:ascii="Calibri" w:eastAsia="Times New Roman" w:hAnsi="Calibri" w:cs="Times New Roman"/>
                <w:color w:val="000000"/>
                <w:sz w:val="18"/>
                <w:szCs w:val="18"/>
              </w:rPr>
            </w:pPr>
          </w:p>
        </w:tc>
        <w:tc>
          <w:tcPr>
            <w:tcW w:w="2278" w:type="dxa"/>
            <w:tcBorders>
              <w:top w:val="nil"/>
              <w:left w:val="nil"/>
              <w:bottom w:val="nil"/>
              <w:right w:val="nil"/>
            </w:tcBorders>
            <w:shd w:val="clear" w:color="auto" w:fill="auto"/>
            <w:vAlign w:val="bottom"/>
            <w:hideMark/>
          </w:tcPr>
          <w:p w:rsidR="00157577" w:rsidRPr="00157577" w:rsidRDefault="00157577" w:rsidP="00157577">
            <w:pPr>
              <w:spacing w:after="0" w:line="240" w:lineRule="auto"/>
              <w:rPr>
                <w:rFonts w:ascii="Calibri" w:eastAsia="Times New Roman" w:hAnsi="Calibri" w:cs="Times New Roman"/>
                <w:color w:val="000000"/>
                <w:sz w:val="18"/>
                <w:szCs w:val="18"/>
              </w:rPr>
            </w:pPr>
            <w:r w:rsidRPr="00157577">
              <w:rPr>
                <w:rFonts w:ascii="Calibri" w:eastAsia="Times New Roman" w:hAnsi="Calibri" w:cs="Times New Roman"/>
                <w:color w:val="000000"/>
                <w:sz w:val="18"/>
                <w:szCs w:val="18"/>
              </w:rPr>
              <w:t>Male</w:t>
            </w:r>
          </w:p>
        </w:tc>
        <w:tc>
          <w:tcPr>
            <w:tcW w:w="673"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jc w:val="right"/>
              <w:rPr>
                <w:rFonts w:ascii="Calibri" w:eastAsia="Times New Roman" w:hAnsi="Calibri" w:cs="Times New Roman"/>
                <w:color w:val="000000"/>
                <w:sz w:val="18"/>
                <w:szCs w:val="18"/>
              </w:rPr>
            </w:pPr>
            <w:r w:rsidRPr="00157577">
              <w:rPr>
                <w:rFonts w:ascii="Calibri" w:eastAsia="Times New Roman" w:hAnsi="Calibri" w:cs="Times New Roman"/>
                <w:color w:val="000000"/>
                <w:sz w:val="18"/>
                <w:szCs w:val="18"/>
              </w:rPr>
              <w:t>7999</w:t>
            </w:r>
          </w:p>
        </w:tc>
        <w:tc>
          <w:tcPr>
            <w:tcW w:w="1180"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jc w:val="right"/>
              <w:rPr>
                <w:rFonts w:ascii="Calibri" w:eastAsia="Times New Roman" w:hAnsi="Calibri" w:cs="Times New Roman"/>
                <w:color w:val="000000"/>
                <w:sz w:val="18"/>
                <w:szCs w:val="18"/>
              </w:rPr>
            </w:pPr>
            <w:r w:rsidRPr="00157577">
              <w:rPr>
                <w:rFonts w:ascii="Calibri" w:eastAsia="Times New Roman" w:hAnsi="Calibri" w:cs="Times New Roman"/>
                <w:color w:val="000000"/>
                <w:sz w:val="18"/>
                <w:szCs w:val="18"/>
              </w:rPr>
              <w:t>48.8%</w:t>
            </w:r>
          </w:p>
        </w:tc>
        <w:tc>
          <w:tcPr>
            <w:tcW w:w="660"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jc w:val="right"/>
              <w:rPr>
                <w:rFonts w:ascii="Calibri" w:eastAsia="Times New Roman" w:hAnsi="Calibri" w:cs="Times New Roman"/>
                <w:color w:val="000000"/>
                <w:sz w:val="18"/>
                <w:szCs w:val="18"/>
              </w:rPr>
            </w:pPr>
            <w:r w:rsidRPr="00157577">
              <w:rPr>
                <w:rFonts w:ascii="Calibri" w:eastAsia="Times New Roman" w:hAnsi="Calibri" w:cs="Times New Roman"/>
                <w:color w:val="000000"/>
                <w:sz w:val="18"/>
                <w:szCs w:val="18"/>
              </w:rPr>
              <w:t>1296</w:t>
            </w:r>
          </w:p>
        </w:tc>
        <w:tc>
          <w:tcPr>
            <w:tcW w:w="1220"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jc w:val="right"/>
              <w:rPr>
                <w:rFonts w:ascii="Calibri" w:eastAsia="Times New Roman" w:hAnsi="Calibri" w:cs="Times New Roman"/>
                <w:color w:val="000000"/>
                <w:sz w:val="18"/>
                <w:szCs w:val="18"/>
              </w:rPr>
            </w:pPr>
            <w:r w:rsidRPr="00157577">
              <w:rPr>
                <w:rFonts w:ascii="Calibri" w:eastAsia="Times New Roman" w:hAnsi="Calibri" w:cs="Times New Roman"/>
                <w:color w:val="000000"/>
                <w:sz w:val="18"/>
                <w:szCs w:val="18"/>
              </w:rPr>
              <w:t>14.1%</w:t>
            </w:r>
          </w:p>
        </w:tc>
        <w:tc>
          <w:tcPr>
            <w:tcW w:w="820"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jc w:val="right"/>
              <w:rPr>
                <w:rFonts w:ascii="Calibri" w:eastAsia="Times New Roman" w:hAnsi="Calibri" w:cs="Times New Roman"/>
                <w:color w:val="000000"/>
                <w:sz w:val="18"/>
                <w:szCs w:val="18"/>
              </w:rPr>
            </w:pPr>
          </w:p>
        </w:tc>
        <w:tc>
          <w:tcPr>
            <w:tcW w:w="1080"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jc w:val="right"/>
              <w:rPr>
                <w:rFonts w:ascii="Calibri" w:eastAsia="Times New Roman" w:hAnsi="Calibri" w:cs="Times New Roman"/>
                <w:color w:val="000000"/>
                <w:sz w:val="18"/>
                <w:szCs w:val="18"/>
              </w:rPr>
            </w:pPr>
            <w:r w:rsidRPr="00157577">
              <w:rPr>
                <w:rFonts w:ascii="Calibri" w:eastAsia="Times New Roman" w:hAnsi="Calibri" w:cs="Times New Roman"/>
                <w:color w:val="000000"/>
                <w:sz w:val="18"/>
                <w:szCs w:val="18"/>
              </w:rPr>
              <w:t>3482</w:t>
            </w:r>
          </w:p>
        </w:tc>
        <w:tc>
          <w:tcPr>
            <w:tcW w:w="1220"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jc w:val="right"/>
              <w:rPr>
                <w:rFonts w:ascii="Calibri" w:eastAsia="Times New Roman" w:hAnsi="Calibri" w:cs="Times New Roman"/>
                <w:color w:val="000000"/>
                <w:sz w:val="18"/>
                <w:szCs w:val="18"/>
              </w:rPr>
            </w:pPr>
            <w:r w:rsidRPr="00157577">
              <w:rPr>
                <w:rFonts w:ascii="Calibri" w:eastAsia="Times New Roman" w:hAnsi="Calibri" w:cs="Times New Roman"/>
                <w:color w:val="000000"/>
                <w:sz w:val="18"/>
                <w:szCs w:val="18"/>
              </w:rPr>
              <w:t>48.0%</w:t>
            </w:r>
          </w:p>
        </w:tc>
        <w:tc>
          <w:tcPr>
            <w:tcW w:w="820"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jc w:val="right"/>
              <w:rPr>
                <w:rFonts w:ascii="Calibri" w:eastAsia="Times New Roman" w:hAnsi="Calibri" w:cs="Times New Roman"/>
                <w:color w:val="000000"/>
                <w:sz w:val="18"/>
                <w:szCs w:val="18"/>
              </w:rPr>
            </w:pPr>
          </w:p>
        </w:tc>
      </w:tr>
      <w:tr w:rsidR="00157577" w:rsidRPr="00157577" w:rsidTr="00157577">
        <w:trPr>
          <w:trHeight w:val="300"/>
        </w:trPr>
        <w:tc>
          <w:tcPr>
            <w:tcW w:w="2535" w:type="dxa"/>
            <w:gridSpan w:val="2"/>
            <w:tcBorders>
              <w:top w:val="nil"/>
              <w:left w:val="nil"/>
              <w:bottom w:val="nil"/>
              <w:right w:val="nil"/>
            </w:tcBorders>
            <w:shd w:val="clear" w:color="auto" w:fill="auto"/>
            <w:noWrap/>
            <w:vAlign w:val="bottom"/>
            <w:hideMark/>
          </w:tcPr>
          <w:p w:rsidR="00157577" w:rsidRPr="00157577" w:rsidRDefault="00157577" w:rsidP="00157577">
            <w:pPr>
              <w:spacing w:after="0" w:line="240" w:lineRule="auto"/>
              <w:rPr>
                <w:rFonts w:ascii="Calibri" w:eastAsia="Times New Roman" w:hAnsi="Calibri" w:cs="Times New Roman"/>
                <w:color w:val="000000"/>
                <w:sz w:val="18"/>
                <w:szCs w:val="18"/>
              </w:rPr>
            </w:pPr>
            <w:r w:rsidRPr="00157577">
              <w:rPr>
                <w:rFonts w:ascii="Calibri" w:eastAsia="Times New Roman" w:hAnsi="Calibri" w:cs="Times New Roman"/>
                <w:color w:val="000000"/>
                <w:sz w:val="18"/>
                <w:szCs w:val="18"/>
              </w:rPr>
              <w:t>Race/ethnicity</w:t>
            </w:r>
          </w:p>
        </w:tc>
        <w:tc>
          <w:tcPr>
            <w:tcW w:w="673"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rPr>
                <w:rFonts w:ascii="Calibri" w:eastAsia="Times New Roman" w:hAnsi="Calibri" w:cs="Times New Roman"/>
                <w:color w:val="000000"/>
                <w:sz w:val="18"/>
                <w:szCs w:val="18"/>
              </w:rPr>
            </w:pPr>
          </w:p>
        </w:tc>
        <w:tc>
          <w:tcPr>
            <w:tcW w:w="1180"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rPr>
                <w:rFonts w:ascii="Calibri" w:eastAsia="Times New Roman" w:hAnsi="Calibri" w:cs="Times New Roman"/>
                <w:color w:val="000000"/>
                <w:sz w:val="18"/>
                <w:szCs w:val="18"/>
              </w:rPr>
            </w:pPr>
          </w:p>
        </w:tc>
        <w:tc>
          <w:tcPr>
            <w:tcW w:w="660"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rPr>
                <w:rFonts w:ascii="Calibri" w:eastAsia="Times New Roman" w:hAnsi="Calibri" w:cs="Times New Roman"/>
                <w:color w:val="000000"/>
                <w:sz w:val="18"/>
                <w:szCs w:val="18"/>
              </w:rPr>
            </w:pPr>
          </w:p>
        </w:tc>
        <w:tc>
          <w:tcPr>
            <w:tcW w:w="1220"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rPr>
                <w:rFonts w:ascii="Calibri" w:eastAsia="Times New Roman" w:hAnsi="Calibri" w:cs="Times New Roman"/>
                <w:color w:val="000000"/>
                <w:sz w:val="18"/>
                <w:szCs w:val="18"/>
              </w:rPr>
            </w:pPr>
          </w:p>
        </w:tc>
        <w:tc>
          <w:tcPr>
            <w:tcW w:w="820"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jc w:val="right"/>
              <w:rPr>
                <w:rFonts w:ascii="Calibri" w:eastAsia="Times New Roman" w:hAnsi="Calibri" w:cs="Times New Roman"/>
                <w:color w:val="000000"/>
                <w:sz w:val="18"/>
                <w:szCs w:val="18"/>
              </w:rPr>
            </w:pPr>
            <w:r w:rsidRPr="00157577">
              <w:rPr>
                <w:rFonts w:ascii="Calibri" w:eastAsia="Times New Roman" w:hAnsi="Calibri" w:cs="Times New Roman"/>
                <w:color w:val="000000"/>
                <w:sz w:val="18"/>
                <w:szCs w:val="18"/>
              </w:rPr>
              <w:t>&lt;.0001</w:t>
            </w:r>
          </w:p>
        </w:tc>
        <w:tc>
          <w:tcPr>
            <w:tcW w:w="1080"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rPr>
                <w:rFonts w:ascii="Calibri" w:eastAsia="Times New Roman" w:hAnsi="Calibri" w:cs="Times New Roman"/>
                <w:color w:val="000000"/>
                <w:sz w:val="18"/>
                <w:szCs w:val="18"/>
              </w:rPr>
            </w:pPr>
          </w:p>
        </w:tc>
        <w:tc>
          <w:tcPr>
            <w:tcW w:w="1220"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rPr>
                <w:rFonts w:ascii="Calibri" w:eastAsia="Times New Roman" w:hAnsi="Calibri" w:cs="Times New Roman"/>
                <w:color w:val="000000"/>
                <w:sz w:val="18"/>
                <w:szCs w:val="18"/>
              </w:rPr>
            </w:pPr>
          </w:p>
        </w:tc>
        <w:tc>
          <w:tcPr>
            <w:tcW w:w="820"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jc w:val="right"/>
              <w:rPr>
                <w:rFonts w:ascii="Calibri" w:eastAsia="Times New Roman" w:hAnsi="Calibri" w:cs="Times New Roman"/>
                <w:color w:val="000000"/>
                <w:sz w:val="18"/>
                <w:szCs w:val="18"/>
              </w:rPr>
            </w:pPr>
            <w:r w:rsidRPr="00157577">
              <w:rPr>
                <w:rFonts w:ascii="Calibri" w:eastAsia="Times New Roman" w:hAnsi="Calibri" w:cs="Times New Roman"/>
                <w:color w:val="000000"/>
                <w:sz w:val="18"/>
                <w:szCs w:val="18"/>
              </w:rPr>
              <w:t>0.0040</w:t>
            </w:r>
          </w:p>
        </w:tc>
      </w:tr>
      <w:tr w:rsidR="00157577" w:rsidRPr="00157577" w:rsidTr="00157577">
        <w:trPr>
          <w:trHeight w:val="300"/>
        </w:trPr>
        <w:tc>
          <w:tcPr>
            <w:tcW w:w="257"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rPr>
                <w:rFonts w:ascii="Calibri" w:eastAsia="Times New Roman" w:hAnsi="Calibri" w:cs="Times New Roman"/>
                <w:color w:val="000000"/>
                <w:sz w:val="18"/>
                <w:szCs w:val="18"/>
              </w:rPr>
            </w:pPr>
          </w:p>
        </w:tc>
        <w:tc>
          <w:tcPr>
            <w:tcW w:w="2278" w:type="dxa"/>
            <w:tcBorders>
              <w:top w:val="nil"/>
              <w:left w:val="nil"/>
              <w:bottom w:val="nil"/>
              <w:right w:val="nil"/>
            </w:tcBorders>
            <w:shd w:val="clear" w:color="auto" w:fill="auto"/>
            <w:vAlign w:val="bottom"/>
            <w:hideMark/>
          </w:tcPr>
          <w:p w:rsidR="00157577" w:rsidRPr="00157577" w:rsidRDefault="00157577" w:rsidP="00157577">
            <w:pPr>
              <w:spacing w:after="0" w:line="240" w:lineRule="auto"/>
              <w:rPr>
                <w:rFonts w:ascii="Calibri" w:eastAsia="Times New Roman" w:hAnsi="Calibri" w:cs="Times New Roman"/>
                <w:color w:val="000000"/>
                <w:sz w:val="18"/>
                <w:szCs w:val="18"/>
              </w:rPr>
            </w:pPr>
            <w:r w:rsidRPr="00157577">
              <w:rPr>
                <w:rFonts w:ascii="Calibri" w:eastAsia="Times New Roman" w:hAnsi="Calibri" w:cs="Times New Roman"/>
                <w:color w:val="000000"/>
                <w:sz w:val="18"/>
                <w:szCs w:val="18"/>
              </w:rPr>
              <w:t>Mexican American</w:t>
            </w:r>
          </w:p>
        </w:tc>
        <w:tc>
          <w:tcPr>
            <w:tcW w:w="673"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jc w:val="right"/>
              <w:rPr>
                <w:rFonts w:ascii="Calibri" w:eastAsia="Times New Roman" w:hAnsi="Calibri" w:cs="Times New Roman"/>
                <w:color w:val="000000"/>
                <w:sz w:val="18"/>
                <w:szCs w:val="18"/>
              </w:rPr>
            </w:pPr>
            <w:r w:rsidRPr="00157577">
              <w:rPr>
                <w:rFonts w:ascii="Calibri" w:eastAsia="Times New Roman" w:hAnsi="Calibri" w:cs="Times New Roman"/>
                <w:color w:val="000000"/>
                <w:sz w:val="18"/>
                <w:szCs w:val="18"/>
              </w:rPr>
              <w:t>2895</w:t>
            </w:r>
          </w:p>
        </w:tc>
        <w:tc>
          <w:tcPr>
            <w:tcW w:w="1180"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jc w:val="right"/>
              <w:rPr>
                <w:rFonts w:ascii="Calibri" w:eastAsia="Times New Roman" w:hAnsi="Calibri" w:cs="Times New Roman"/>
                <w:color w:val="000000"/>
                <w:sz w:val="18"/>
                <w:szCs w:val="18"/>
              </w:rPr>
            </w:pPr>
            <w:r w:rsidRPr="00157577">
              <w:rPr>
                <w:rFonts w:ascii="Calibri" w:eastAsia="Times New Roman" w:hAnsi="Calibri" w:cs="Times New Roman"/>
                <w:color w:val="000000"/>
                <w:sz w:val="18"/>
                <w:szCs w:val="18"/>
              </w:rPr>
              <w:t>8.1%</w:t>
            </w:r>
          </w:p>
        </w:tc>
        <w:tc>
          <w:tcPr>
            <w:tcW w:w="660"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jc w:val="right"/>
              <w:rPr>
                <w:rFonts w:ascii="Calibri" w:eastAsia="Times New Roman" w:hAnsi="Calibri" w:cs="Times New Roman"/>
                <w:color w:val="000000"/>
                <w:sz w:val="18"/>
                <w:szCs w:val="18"/>
              </w:rPr>
            </w:pPr>
            <w:r w:rsidRPr="00157577">
              <w:rPr>
                <w:rFonts w:ascii="Calibri" w:eastAsia="Times New Roman" w:hAnsi="Calibri" w:cs="Times New Roman"/>
                <w:color w:val="000000"/>
                <w:sz w:val="18"/>
                <w:szCs w:val="18"/>
              </w:rPr>
              <w:t>377</w:t>
            </w:r>
          </w:p>
        </w:tc>
        <w:tc>
          <w:tcPr>
            <w:tcW w:w="1220"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jc w:val="right"/>
              <w:rPr>
                <w:rFonts w:ascii="Calibri" w:eastAsia="Times New Roman" w:hAnsi="Calibri" w:cs="Times New Roman"/>
                <w:color w:val="000000"/>
                <w:sz w:val="18"/>
                <w:szCs w:val="18"/>
              </w:rPr>
            </w:pPr>
            <w:r w:rsidRPr="00157577">
              <w:rPr>
                <w:rFonts w:ascii="Calibri" w:eastAsia="Times New Roman" w:hAnsi="Calibri" w:cs="Times New Roman"/>
                <w:color w:val="000000"/>
                <w:sz w:val="18"/>
                <w:szCs w:val="18"/>
              </w:rPr>
              <w:t>12.1%</w:t>
            </w:r>
          </w:p>
        </w:tc>
        <w:tc>
          <w:tcPr>
            <w:tcW w:w="820"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jc w:val="right"/>
              <w:rPr>
                <w:rFonts w:ascii="Calibri" w:eastAsia="Times New Roman" w:hAnsi="Calibri" w:cs="Times New Roman"/>
                <w:color w:val="000000"/>
                <w:sz w:val="18"/>
                <w:szCs w:val="18"/>
              </w:rPr>
            </w:pPr>
          </w:p>
        </w:tc>
        <w:tc>
          <w:tcPr>
            <w:tcW w:w="1080"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jc w:val="right"/>
              <w:rPr>
                <w:rFonts w:ascii="Calibri" w:eastAsia="Times New Roman" w:hAnsi="Calibri" w:cs="Times New Roman"/>
                <w:color w:val="000000"/>
                <w:sz w:val="18"/>
                <w:szCs w:val="18"/>
              </w:rPr>
            </w:pPr>
            <w:r w:rsidRPr="00157577">
              <w:rPr>
                <w:rFonts w:ascii="Calibri" w:eastAsia="Times New Roman" w:hAnsi="Calibri" w:cs="Times New Roman"/>
                <w:color w:val="000000"/>
                <w:sz w:val="18"/>
                <w:szCs w:val="18"/>
              </w:rPr>
              <w:t>1166</w:t>
            </w:r>
          </w:p>
        </w:tc>
        <w:tc>
          <w:tcPr>
            <w:tcW w:w="1220"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jc w:val="right"/>
              <w:rPr>
                <w:rFonts w:ascii="Calibri" w:eastAsia="Times New Roman" w:hAnsi="Calibri" w:cs="Times New Roman"/>
                <w:color w:val="000000"/>
                <w:sz w:val="18"/>
                <w:szCs w:val="18"/>
              </w:rPr>
            </w:pPr>
            <w:r w:rsidRPr="00157577">
              <w:rPr>
                <w:rFonts w:ascii="Calibri" w:eastAsia="Times New Roman" w:hAnsi="Calibri" w:cs="Times New Roman"/>
                <w:color w:val="000000"/>
                <w:sz w:val="18"/>
                <w:szCs w:val="18"/>
              </w:rPr>
              <w:t>41.3%</w:t>
            </w:r>
          </w:p>
        </w:tc>
        <w:tc>
          <w:tcPr>
            <w:tcW w:w="820"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jc w:val="right"/>
              <w:rPr>
                <w:rFonts w:ascii="Calibri" w:eastAsia="Times New Roman" w:hAnsi="Calibri" w:cs="Times New Roman"/>
                <w:color w:val="000000"/>
                <w:sz w:val="18"/>
                <w:szCs w:val="18"/>
              </w:rPr>
            </w:pPr>
          </w:p>
        </w:tc>
      </w:tr>
      <w:tr w:rsidR="00157577" w:rsidRPr="00157577" w:rsidTr="00157577">
        <w:trPr>
          <w:trHeight w:val="300"/>
        </w:trPr>
        <w:tc>
          <w:tcPr>
            <w:tcW w:w="257"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rPr>
                <w:rFonts w:ascii="Calibri" w:eastAsia="Times New Roman" w:hAnsi="Calibri" w:cs="Times New Roman"/>
                <w:color w:val="000000"/>
                <w:sz w:val="18"/>
                <w:szCs w:val="18"/>
              </w:rPr>
            </w:pPr>
          </w:p>
        </w:tc>
        <w:tc>
          <w:tcPr>
            <w:tcW w:w="2278" w:type="dxa"/>
            <w:tcBorders>
              <w:top w:val="nil"/>
              <w:left w:val="nil"/>
              <w:bottom w:val="nil"/>
              <w:right w:val="nil"/>
            </w:tcBorders>
            <w:shd w:val="clear" w:color="auto" w:fill="auto"/>
            <w:vAlign w:val="bottom"/>
            <w:hideMark/>
          </w:tcPr>
          <w:p w:rsidR="00157577" w:rsidRPr="00157577" w:rsidRDefault="00157577" w:rsidP="00157577">
            <w:pPr>
              <w:spacing w:after="0" w:line="240" w:lineRule="auto"/>
              <w:rPr>
                <w:rFonts w:ascii="Calibri" w:eastAsia="Times New Roman" w:hAnsi="Calibri" w:cs="Times New Roman"/>
                <w:color w:val="000000"/>
                <w:sz w:val="18"/>
                <w:szCs w:val="18"/>
              </w:rPr>
            </w:pPr>
            <w:r w:rsidRPr="00157577">
              <w:rPr>
                <w:rFonts w:ascii="Calibri" w:eastAsia="Times New Roman" w:hAnsi="Calibri" w:cs="Times New Roman"/>
                <w:color w:val="000000"/>
                <w:sz w:val="18"/>
                <w:szCs w:val="18"/>
              </w:rPr>
              <w:t>Non-Hispanic Black</w:t>
            </w:r>
          </w:p>
        </w:tc>
        <w:tc>
          <w:tcPr>
            <w:tcW w:w="673"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jc w:val="right"/>
              <w:rPr>
                <w:rFonts w:ascii="Calibri" w:eastAsia="Times New Roman" w:hAnsi="Calibri" w:cs="Times New Roman"/>
                <w:color w:val="000000"/>
                <w:sz w:val="18"/>
                <w:szCs w:val="18"/>
              </w:rPr>
            </w:pPr>
            <w:r w:rsidRPr="00157577">
              <w:rPr>
                <w:rFonts w:ascii="Calibri" w:eastAsia="Times New Roman" w:hAnsi="Calibri" w:cs="Times New Roman"/>
                <w:color w:val="000000"/>
                <w:sz w:val="18"/>
                <w:szCs w:val="18"/>
              </w:rPr>
              <w:t>3295</w:t>
            </w:r>
          </w:p>
        </w:tc>
        <w:tc>
          <w:tcPr>
            <w:tcW w:w="1180"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jc w:val="right"/>
              <w:rPr>
                <w:rFonts w:ascii="Calibri" w:eastAsia="Times New Roman" w:hAnsi="Calibri" w:cs="Times New Roman"/>
                <w:color w:val="000000"/>
                <w:sz w:val="18"/>
                <w:szCs w:val="18"/>
              </w:rPr>
            </w:pPr>
            <w:r w:rsidRPr="00157577">
              <w:rPr>
                <w:rFonts w:ascii="Calibri" w:eastAsia="Times New Roman" w:hAnsi="Calibri" w:cs="Times New Roman"/>
                <w:color w:val="000000"/>
                <w:sz w:val="18"/>
                <w:szCs w:val="18"/>
              </w:rPr>
              <w:t>11.3%</w:t>
            </w:r>
          </w:p>
        </w:tc>
        <w:tc>
          <w:tcPr>
            <w:tcW w:w="660"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jc w:val="right"/>
              <w:rPr>
                <w:rFonts w:ascii="Calibri" w:eastAsia="Times New Roman" w:hAnsi="Calibri" w:cs="Times New Roman"/>
                <w:color w:val="000000"/>
                <w:sz w:val="18"/>
                <w:szCs w:val="18"/>
              </w:rPr>
            </w:pPr>
            <w:r w:rsidRPr="00157577">
              <w:rPr>
                <w:rFonts w:ascii="Calibri" w:eastAsia="Times New Roman" w:hAnsi="Calibri" w:cs="Times New Roman"/>
                <w:color w:val="000000"/>
                <w:sz w:val="18"/>
                <w:szCs w:val="18"/>
              </w:rPr>
              <w:t>851</w:t>
            </w:r>
          </w:p>
        </w:tc>
        <w:tc>
          <w:tcPr>
            <w:tcW w:w="1220"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jc w:val="right"/>
              <w:rPr>
                <w:rFonts w:ascii="Calibri" w:eastAsia="Times New Roman" w:hAnsi="Calibri" w:cs="Times New Roman"/>
                <w:color w:val="000000"/>
                <w:sz w:val="18"/>
                <w:szCs w:val="18"/>
              </w:rPr>
            </w:pPr>
            <w:r w:rsidRPr="00157577">
              <w:rPr>
                <w:rFonts w:ascii="Calibri" w:eastAsia="Times New Roman" w:hAnsi="Calibri" w:cs="Times New Roman"/>
                <w:color w:val="000000"/>
                <w:sz w:val="18"/>
                <w:szCs w:val="18"/>
              </w:rPr>
              <w:t>26.4%</w:t>
            </w:r>
          </w:p>
        </w:tc>
        <w:tc>
          <w:tcPr>
            <w:tcW w:w="820"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jc w:val="right"/>
              <w:rPr>
                <w:rFonts w:ascii="Calibri" w:eastAsia="Times New Roman" w:hAnsi="Calibri" w:cs="Times New Roman"/>
                <w:color w:val="000000"/>
                <w:sz w:val="18"/>
                <w:szCs w:val="18"/>
              </w:rPr>
            </w:pPr>
          </w:p>
        </w:tc>
        <w:tc>
          <w:tcPr>
            <w:tcW w:w="1080"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jc w:val="right"/>
              <w:rPr>
                <w:rFonts w:ascii="Calibri" w:eastAsia="Times New Roman" w:hAnsi="Calibri" w:cs="Times New Roman"/>
                <w:color w:val="000000"/>
                <w:sz w:val="18"/>
                <w:szCs w:val="18"/>
              </w:rPr>
            </w:pPr>
            <w:r w:rsidRPr="00157577">
              <w:rPr>
                <w:rFonts w:ascii="Calibri" w:eastAsia="Times New Roman" w:hAnsi="Calibri" w:cs="Times New Roman"/>
                <w:color w:val="000000"/>
                <w:sz w:val="18"/>
                <w:szCs w:val="18"/>
              </w:rPr>
              <w:t>1527</w:t>
            </w:r>
          </w:p>
        </w:tc>
        <w:tc>
          <w:tcPr>
            <w:tcW w:w="1220"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jc w:val="right"/>
              <w:rPr>
                <w:rFonts w:ascii="Calibri" w:eastAsia="Times New Roman" w:hAnsi="Calibri" w:cs="Times New Roman"/>
                <w:color w:val="000000"/>
                <w:sz w:val="18"/>
                <w:szCs w:val="18"/>
              </w:rPr>
            </w:pPr>
            <w:r w:rsidRPr="00157577">
              <w:rPr>
                <w:rFonts w:ascii="Calibri" w:eastAsia="Times New Roman" w:hAnsi="Calibri" w:cs="Times New Roman"/>
                <w:color w:val="000000"/>
                <w:sz w:val="18"/>
                <w:szCs w:val="18"/>
              </w:rPr>
              <w:t>46.4%</w:t>
            </w:r>
          </w:p>
        </w:tc>
        <w:tc>
          <w:tcPr>
            <w:tcW w:w="820"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jc w:val="right"/>
              <w:rPr>
                <w:rFonts w:ascii="Calibri" w:eastAsia="Times New Roman" w:hAnsi="Calibri" w:cs="Times New Roman"/>
                <w:color w:val="000000"/>
                <w:sz w:val="18"/>
                <w:szCs w:val="18"/>
              </w:rPr>
            </w:pPr>
          </w:p>
        </w:tc>
      </w:tr>
      <w:tr w:rsidR="00157577" w:rsidRPr="00157577" w:rsidTr="00157577">
        <w:trPr>
          <w:trHeight w:val="300"/>
        </w:trPr>
        <w:tc>
          <w:tcPr>
            <w:tcW w:w="257"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rPr>
                <w:rFonts w:ascii="Calibri" w:eastAsia="Times New Roman" w:hAnsi="Calibri" w:cs="Times New Roman"/>
                <w:color w:val="000000"/>
                <w:sz w:val="18"/>
                <w:szCs w:val="18"/>
              </w:rPr>
            </w:pPr>
          </w:p>
        </w:tc>
        <w:tc>
          <w:tcPr>
            <w:tcW w:w="2278" w:type="dxa"/>
            <w:tcBorders>
              <w:top w:val="nil"/>
              <w:left w:val="nil"/>
              <w:bottom w:val="nil"/>
              <w:right w:val="nil"/>
            </w:tcBorders>
            <w:shd w:val="clear" w:color="auto" w:fill="auto"/>
            <w:vAlign w:val="bottom"/>
            <w:hideMark/>
          </w:tcPr>
          <w:p w:rsidR="00157577" w:rsidRPr="00157577" w:rsidRDefault="00157577" w:rsidP="00157577">
            <w:pPr>
              <w:spacing w:after="0" w:line="240" w:lineRule="auto"/>
              <w:rPr>
                <w:rFonts w:ascii="Calibri" w:eastAsia="Times New Roman" w:hAnsi="Calibri" w:cs="Times New Roman"/>
                <w:color w:val="000000"/>
                <w:sz w:val="18"/>
                <w:szCs w:val="18"/>
              </w:rPr>
            </w:pPr>
            <w:r w:rsidRPr="00157577">
              <w:rPr>
                <w:rFonts w:ascii="Calibri" w:eastAsia="Times New Roman" w:hAnsi="Calibri" w:cs="Times New Roman"/>
                <w:color w:val="000000"/>
                <w:sz w:val="18"/>
                <w:szCs w:val="18"/>
              </w:rPr>
              <w:t>Non-Hispanic White</w:t>
            </w:r>
          </w:p>
        </w:tc>
        <w:tc>
          <w:tcPr>
            <w:tcW w:w="673"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jc w:val="right"/>
              <w:rPr>
                <w:rFonts w:ascii="Calibri" w:eastAsia="Times New Roman" w:hAnsi="Calibri" w:cs="Times New Roman"/>
                <w:color w:val="000000"/>
                <w:sz w:val="18"/>
                <w:szCs w:val="18"/>
              </w:rPr>
            </w:pPr>
            <w:r w:rsidRPr="00157577">
              <w:rPr>
                <w:rFonts w:ascii="Calibri" w:eastAsia="Times New Roman" w:hAnsi="Calibri" w:cs="Times New Roman"/>
                <w:color w:val="000000"/>
                <w:sz w:val="18"/>
                <w:szCs w:val="18"/>
              </w:rPr>
              <w:t>7779</w:t>
            </w:r>
          </w:p>
        </w:tc>
        <w:tc>
          <w:tcPr>
            <w:tcW w:w="1180"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jc w:val="right"/>
              <w:rPr>
                <w:rFonts w:ascii="Calibri" w:eastAsia="Times New Roman" w:hAnsi="Calibri" w:cs="Times New Roman"/>
                <w:color w:val="000000"/>
                <w:sz w:val="18"/>
                <w:szCs w:val="18"/>
              </w:rPr>
            </w:pPr>
            <w:r w:rsidRPr="00157577">
              <w:rPr>
                <w:rFonts w:ascii="Calibri" w:eastAsia="Times New Roman" w:hAnsi="Calibri" w:cs="Times New Roman"/>
                <w:color w:val="000000"/>
                <w:sz w:val="18"/>
                <w:szCs w:val="18"/>
              </w:rPr>
              <w:t>70.0%</w:t>
            </w:r>
          </w:p>
        </w:tc>
        <w:tc>
          <w:tcPr>
            <w:tcW w:w="660"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jc w:val="right"/>
              <w:rPr>
                <w:rFonts w:ascii="Calibri" w:eastAsia="Times New Roman" w:hAnsi="Calibri" w:cs="Times New Roman"/>
                <w:color w:val="000000"/>
                <w:sz w:val="18"/>
                <w:szCs w:val="18"/>
              </w:rPr>
            </w:pPr>
            <w:r w:rsidRPr="00157577">
              <w:rPr>
                <w:rFonts w:ascii="Calibri" w:eastAsia="Times New Roman" w:hAnsi="Calibri" w:cs="Times New Roman"/>
                <w:color w:val="000000"/>
                <w:sz w:val="18"/>
                <w:szCs w:val="18"/>
              </w:rPr>
              <w:t>987</w:t>
            </w:r>
          </w:p>
        </w:tc>
        <w:tc>
          <w:tcPr>
            <w:tcW w:w="1220"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jc w:val="right"/>
              <w:rPr>
                <w:rFonts w:ascii="Calibri" w:eastAsia="Times New Roman" w:hAnsi="Calibri" w:cs="Times New Roman"/>
                <w:color w:val="000000"/>
                <w:sz w:val="18"/>
                <w:szCs w:val="18"/>
              </w:rPr>
            </w:pPr>
            <w:r w:rsidRPr="00157577">
              <w:rPr>
                <w:rFonts w:ascii="Calibri" w:eastAsia="Times New Roman" w:hAnsi="Calibri" w:cs="Times New Roman"/>
                <w:color w:val="000000"/>
                <w:sz w:val="18"/>
                <w:szCs w:val="18"/>
              </w:rPr>
              <w:t>11.6%</w:t>
            </w:r>
          </w:p>
        </w:tc>
        <w:tc>
          <w:tcPr>
            <w:tcW w:w="820"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jc w:val="right"/>
              <w:rPr>
                <w:rFonts w:ascii="Calibri" w:eastAsia="Times New Roman" w:hAnsi="Calibri" w:cs="Times New Roman"/>
                <w:color w:val="000000"/>
                <w:sz w:val="18"/>
                <w:szCs w:val="18"/>
              </w:rPr>
            </w:pPr>
          </w:p>
        </w:tc>
        <w:tc>
          <w:tcPr>
            <w:tcW w:w="1080"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jc w:val="right"/>
              <w:rPr>
                <w:rFonts w:ascii="Calibri" w:eastAsia="Times New Roman" w:hAnsi="Calibri" w:cs="Times New Roman"/>
                <w:color w:val="000000"/>
                <w:sz w:val="18"/>
                <w:szCs w:val="18"/>
              </w:rPr>
            </w:pPr>
            <w:r w:rsidRPr="00157577">
              <w:rPr>
                <w:rFonts w:ascii="Calibri" w:eastAsia="Times New Roman" w:hAnsi="Calibri" w:cs="Times New Roman"/>
                <w:color w:val="000000"/>
                <w:sz w:val="18"/>
                <w:szCs w:val="18"/>
              </w:rPr>
              <w:t>3817</w:t>
            </w:r>
          </w:p>
        </w:tc>
        <w:tc>
          <w:tcPr>
            <w:tcW w:w="1220"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jc w:val="right"/>
              <w:rPr>
                <w:rFonts w:ascii="Calibri" w:eastAsia="Times New Roman" w:hAnsi="Calibri" w:cs="Times New Roman"/>
                <w:color w:val="000000"/>
                <w:sz w:val="18"/>
                <w:szCs w:val="18"/>
              </w:rPr>
            </w:pPr>
            <w:r w:rsidRPr="00157577">
              <w:rPr>
                <w:rFonts w:ascii="Calibri" w:eastAsia="Times New Roman" w:hAnsi="Calibri" w:cs="Times New Roman"/>
                <w:color w:val="000000"/>
                <w:sz w:val="18"/>
                <w:szCs w:val="18"/>
              </w:rPr>
              <w:t>52.9%</w:t>
            </w:r>
          </w:p>
        </w:tc>
        <w:tc>
          <w:tcPr>
            <w:tcW w:w="820"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jc w:val="right"/>
              <w:rPr>
                <w:rFonts w:ascii="Calibri" w:eastAsia="Times New Roman" w:hAnsi="Calibri" w:cs="Times New Roman"/>
                <w:color w:val="000000"/>
                <w:sz w:val="18"/>
                <w:szCs w:val="18"/>
              </w:rPr>
            </w:pPr>
          </w:p>
        </w:tc>
      </w:tr>
      <w:tr w:rsidR="00157577" w:rsidRPr="00157577" w:rsidTr="00157577">
        <w:trPr>
          <w:trHeight w:val="300"/>
        </w:trPr>
        <w:tc>
          <w:tcPr>
            <w:tcW w:w="257"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rPr>
                <w:rFonts w:ascii="Calibri" w:eastAsia="Times New Roman" w:hAnsi="Calibri" w:cs="Times New Roman"/>
                <w:color w:val="000000"/>
                <w:sz w:val="18"/>
                <w:szCs w:val="18"/>
              </w:rPr>
            </w:pPr>
          </w:p>
        </w:tc>
        <w:tc>
          <w:tcPr>
            <w:tcW w:w="2278" w:type="dxa"/>
            <w:tcBorders>
              <w:top w:val="nil"/>
              <w:left w:val="nil"/>
              <w:bottom w:val="nil"/>
              <w:right w:val="nil"/>
            </w:tcBorders>
            <w:shd w:val="clear" w:color="auto" w:fill="auto"/>
            <w:vAlign w:val="bottom"/>
            <w:hideMark/>
          </w:tcPr>
          <w:p w:rsidR="00157577" w:rsidRPr="00157577" w:rsidRDefault="00157577" w:rsidP="00157577">
            <w:pPr>
              <w:spacing w:after="0" w:line="240" w:lineRule="auto"/>
              <w:rPr>
                <w:rFonts w:ascii="Calibri" w:eastAsia="Times New Roman" w:hAnsi="Calibri" w:cs="Times New Roman"/>
                <w:color w:val="000000"/>
                <w:sz w:val="18"/>
                <w:szCs w:val="18"/>
              </w:rPr>
            </w:pPr>
            <w:r w:rsidRPr="00157577">
              <w:rPr>
                <w:rFonts w:ascii="Calibri" w:eastAsia="Times New Roman" w:hAnsi="Calibri" w:cs="Times New Roman"/>
                <w:color w:val="000000"/>
                <w:sz w:val="18"/>
                <w:szCs w:val="18"/>
              </w:rPr>
              <w:t>Other Hispanic</w:t>
            </w:r>
          </w:p>
        </w:tc>
        <w:tc>
          <w:tcPr>
            <w:tcW w:w="673"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jc w:val="right"/>
              <w:rPr>
                <w:rFonts w:ascii="Calibri" w:eastAsia="Times New Roman" w:hAnsi="Calibri" w:cs="Times New Roman"/>
                <w:color w:val="000000"/>
                <w:sz w:val="18"/>
                <w:szCs w:val="18"/>
              </w:rPr>
            </w:pPr>
            <w:r w:rsidRPr="00157577">
              <w:rPr>
                <w:rFonts w:ascii="Calibri" w:eastAsia="Times New Roman" w:hAnsi="Calibri" w:cs="Times New Roman"/>
                <w:color w:val="000000"/>
                <w:sz w:val="18"/>
                <w:szCs w:val="18"/>
              </w:rPr>
              <w:t>1371</w:t>
            </w:r>
          </w:p>
        </w:tc>
        <w:tc>
          <w:tcPr>
            <w:tcW w:w="1180"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jc w:val="right"/>
              <w:rPr>
                <w:rFonts w:ascii="Calibri" w:eastAsia="Times New Roman" w:hAnsi="Calibri" w:cs="Times New Roman"/>
                <w:color w:val="000000"/>
                <w:sz w:val="18"/>
                <w:szCs w:val="18"/>
              </w:rPr>
            </w:pPr>
            <w:r w:rsidRPr="00157577">
              <w:rPr>
                <w:rFonts w:ascii="Calibri" w:eastAsia="Times New Roman" w:hAnsi="Calibri" w:cs="Times New Roman"/>
                <w:color w:val="000000"/>
                <w:sz w:val="18"/>
                <w:szCs w:val="18"/>
              </w:rPr>
              <w:t>4.4%</w:t>
            </w:r>
          </w:p>
        </w:tc>
        <w:tc>
          <w:tcPr>
            <w:tcW w:w="660"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jc w:val="right"/>
              <w:rPr>
                <w:rFonts w:ascii="Calibri" w:eastAsia="Times New Roman" w:hAnsi="Calibri" w:cs="Times New Roman"/>
                <w:color w:val="000000"/>
                <w:sz w:val="18"/>
                <w:szCs w:val="18"/>
              </w:rPr>
            </w:pPr>
            <w:r w:rsidRPr="00157577">
              <w:rPr>
                <w:rFonts w:ascii="Calibri" w:eastAsia="Times New Roman" w:hAnsi="Calibri" w:cs="Times New Roman"/>
                <w:color w:val="000000"/>
                <w:sz w:val="18"/>
                <w:szCs w:val="18"/>
              </w:rPr>
              <w:t>246</w:t>
            </w:r>
          </w:p>
        </w:tc>
        <w:tc>
          <w:tcPr>
            <w:tcW w:w="1220"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jc w:val="right"/>
              <w:rPr>
                <w:rFonts w:ascii="Calibri" w:eastAsia="Times New Roman" w:hAnsi="Calibri" w:cs="Times New Roman"/>
                <w:color w:val="000000"/>
                <w:sz w:val="18"/>
                <w:szCs w:val="18"/>
              </w:rPr>
            </w:pPr>
            <w:r w:rsidRPr="00157577">
              <w:rPr>
                <w:rFonts w:ascii="Calibri" w:eastAsia="Times New Roman" w:hAnsi="Calibri" w:cs="Times New Roman"/>
                <w:color w:val="000000"/>
                <w:sz w:val="18"/>
                <w:szCs w:val="18"/>
              </w:rPr>
              <w:t>16.2%</w:t>
            </w:r>
          </w:p>
        </w:tc>
        <w:tc>
          <w:tcPr>
            <w:tcW w:w="820"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jc w:val="right"/>
              <w:rPr>
                <w:rFonts w:ascii="Calibri" w:eastAsia="Times New Roman" w:hAnsi="Calibri" w:cs="Times New Roman"/>
                <w:color w:val="000000"/>
                <w:sz w:val="18"/>
                <w:szCs w:val="18"/>
              </w:rPr>
            </w:pPr>
          </w:p>
        </w:tc>
        <w:tc>
          <w:tcPr>
            <w:tcW w:w="1080"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jc w:val="right"/>
              <w:rPr>
                <w:rFonts w:ascii="Calibri" w:eastAsia="Times New Roman" w:hAnsi="Calibri" w:cs="Times New Roman"/>
                <w:color w:val="000000"/>
                <w:sz w:val="18"/>
                <w:szCs w:val="18"/>
              </w:rPr>
            </w:pPr>
            <w:r w:rsidRPr="00157577">
              <w:rPr>
                <w:rFonts w:ascii="Calibri" w:eastAsia="Times New Roman" w:hAnsi="Calibri" w:cs="Times New Roman"/>
                <w:color w:val="000000"/>
                <w:sz w:val="18"/>
                <w:szCs w:val="18"/>
              </w:rPr>
              <w:t>519</w:t>
            </w:r>
          </w:p>
        </w:tc>
        <w:tc>
          <w:tcPr>
            <w:tcW w:w="1220"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jc w:val="right"/>
              <w:rPr>
                <w:rFonts w:ascii="Calibri" w:eastAsia="Times New Roman" w:hAnsi="Calibri" w:cs="Times New Roman"/>
                <w:color w:val="000000"/>
                <w:sz w:val="18"/>
                <w:szCs w:val="18"/>
              </w:rPr>
            </w:pPr>
            <w:r w:rsidRPr="00157577">
              <w:rPr>
                <w:rFonts w:ascii="Calibri" w:eastAsia="Times New Roman" w:hAnsi="Calibri" w:cs="Times New Roman"/>
                <w:color w:val="000000"/>
                <w:sz w:val="18"/>
                <w:szCs w:val="18"/>
              </w:rPr>
              <w:t>41.7%</w:t>
            </w:r>
          </w:p>
        </w:tc>
        <w:tc>
          <w:tcPr>
            <w:tcW w:w="820"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jc w:val="right"/>
              <w:rPr>
                <w:rFonts w:ascii="Calibri" w:eastAsia="Times New Roman" w:hAnsi="Calibri" w:cs="Times New Roman"/>
                <w:color w:val="000000"/>
                <w:sz w:val="18"/>
                <w:szCs w:val="18"/>
              </w:rPr>
            </w:pPr>
          </w:p>
        </w:tc>
      </w:tr>
      <w:tr w:rsidR="00157577" w:rsidRPr="00157577" w:rsidTr="00157577">
        <w:trPr>
          <w:trHeight w:val="495"/>
        </w:trPr>
        <w:tc>
          <w:tcPr>
            <w:tcW w:w="257"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rPr>
                <w:rFonts w:ascii="Calibri" w:eastAsia="Times New Roman" w:hAnsi="Calibri" w:cs="Times New Roman"/>
                <w:color w:val="000000"/>
                <w:sz w:val="18"/>
                <w:szCs w:val="18"/>
              </w:rPr>
            </w:pPr>
          </w:p>
        </w:tc>
        <w:tc>
          <w:tcPr>
            <w:tcW w:w="2278" w:type="dxa"/>
            <w:tcBorders>
              <w:top w:val="nil"/>
              <w:left w:val="nil"/>
              <w:bottom w:val="nil"/>
              <w:right w:val="nil"/>
            </w:tcBorders>
            <w:shd w:val="clear" w:color="auto" w:fill="auto"/>
            <w:vAlign w:val="bottom"/>
            <w:hideMark/>
          </w:tcPr>
          <w:p w:rsidR="00157577" w:rsidRPr="00157577" w:rsidRDefault="00157577" w:rsidP="00157577">
            <w:pPr>
              <w:spacing w:after="0" w:line="240" w:lineRule="auto"/>
              <w:rPr>
                <w:rFonts w:ascii="Calibri" w:eastAsia="Times New Roman" w:hAnsi="Calibri" w:cs="Times New Roman"/>
                <w:color w:val="000000"/>
                <w:sz w:val="18"/>
                <w:szCs w:val="18"/>
              </w:rPr>
            </w:pPr>
            <w:r w:rsidRPr="00157577">
              <w:rPr>
                <w:rFonts w:ascii="Calibri" w:eastAsia="Times New Roman" w:hAnsi="Calibri" w:cs="Times New Roman"/>
                <w:color w:val="000000"/>
                <w:sz w:val="18"/>
                <w:szCs w:val="18"/>
              </w:rPr>
              <w:t>Other Race - Including Multi-Racial</w:t>
            </w:r>
          </w:p>
        </w:tc>
        <w:tc>
          <w:tcPr>
            <w:tcW w:w="673"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jc w:val="right"/>
              <w:rPr>
                <w:rFonts w:ascii="Calibri" w:eastAsia="Times New Roman" w:hAnsi="Calibri" w:cs="Times New Roman"/>
                <w:color w:val="000000"/>
                <w:sz w:val="18"/>
                <w:szCs w:val="18"/>
              </w:rPr>
            </w:pPr>
            <w:r w:rsidRPr="00157577">
              <w:rPr>
                <w:rFonts w:ascii="Calibri" w:eastAsia="Times New Roman" w:hAnsi="Calibri" w:cs="Times New Roman"/>
                <w:color w:val="000000"/>
                <w:sz w:val="18"/>
                <w:szCs w:val="18"/>
              </w:rPr>
              <w:t>732</w:t>
            </w:r>
          </w:p>
        </w:tc>
        <w:tc>
          <w:tcPr>
            <w:tcW w:w="1180"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jc w:val="right"/>
              <w:rPr>
                <w:rFonts w:ascii="Calibri" w:eastAsia="Times New Roman" w:hAnsi="Calibri" w:cs="Times New Roman"/>
                <w:color w:val="000000"/>
                <w:sz w:val="18"/>
                <w:szCs w:val="18"/>
              </w:rPr>
            </w:pPr>
            <w:r w:rsidRPr="00157577">
              <w:rPr>
                <w:rFonts w:ascii="Calibri" w:eastAsia="Times New Roman" w:hAnsi="Calibri" w:cs="Times New Roman"/>
                <w:color w:val="000000"/>
                <w:sz w:val="18"/>
                <w:szCs w:val="18"/>
              </w:rPr>
              <w:t>6.1%</w:t>
            </w:r>
          </w:p>
        </w:tc>
        <w:tc>
          <w:tcPr>
            <w:tcW w:w="660"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jc w:val="right"/>
              <w:rPr>
                <w:rFonts w:ascii="Calibri" w:eastAsia="Times New Roman" w:hAnsi="Calibri" w:cs="Times New Roman"/>
                <w:color w:val="000000"/>
                <w:sz w:val="18"/>
                <w:szCs w:val="18"/>
              </w:rPr>
            </w:pPr>
            <w:r w:rsidRPr="00157577">
              <w:rPr>
                <w:rFonts w:ascii="Calibri" w:eastAsia="Times New Roman" w:hAnsi="Calibri" w:cs="Times New Roman"/>
                <w:color w:val="000000"/>
                <w:sz w:val="18"/>
                <w:szCs w:val="18"/>
              </w:rPr>
              <w:t>132</w:t>
            </w:r>
          </w:p>
        </w:tc>
        <w:tc>
          <w:tcPr>
            <w:tcW w:w="1220"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jc w:val="right"/>
              <w:rPr>
                <w:rFonts w:ascii="Calibri" w:eastAsia="Times New Roman" w:hAnsi="Calibri" w:cs="Times New Roman"/>
                <w:color w:val="000000"/>
                <w:sz w:val="18"/>
                <w:szCs w:val="18"/>
              </w:rPr>
            </w:pPr>
            <w:r w:rsidRPr="00157577">
              <w:rPr>
                <w:rFonts w:ascii="Calibri" w:eastAsia="Times New Roman" w:hAnsi="Calibri" w:cs="Times New Roman"/>
                <w:color w:val="000000"/>
                <w:sz w:val="18"/>
                <w:szCs w:val="18"/>
              </w:rPr>
              <w:t>16.7%</w:t>
            </w:r>
          </w:p>
        </w:tc>
        <w:tc>
          <w:tcPr>
            <w:tcW w:w="820"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jc w:val="right"/>
              <w:rPr>
                <w:rFonts w:ascii="Calibri" w:eastAsia="Times New Roman" w:hAnsi="Calibri" w:cs="Times New Roman"/>
                <w:color w:val="000000"/>
                <w:sz w:val="18"/>
                <w:szCs w:val="18"/>
              </w:rPr>
            </w:pPr>
          </w:p>
        </w:tc>
        <w:tc>
          <w:tcPr>
            <w:tcW w:w="1080"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jc w:val="right"/>
              <w:rPr>
                <w:rFonts w:ascii="Calibri" w:eastAsia="Times New Roman" w:hAnsi="Calibri" w:cs="Times New Roman"/>
                <w:color w:val="000000"/>
                <w:sz w:val="18"/>
                <w:szCs w:val="18"/>
              </w:rPr>
            </w:pPr>
            <w:r w:rsidRPr="00157577">
              <w:rPr>
                <w:rFonts w:ascii="Calibri" w:eastAsia="Times New Roman" w:hAnsi="Calibri" w:cs="Times New Roman"/>
                <w:color w:val="000000"/>
                <w:sz w:val="18"/>
                <w:szCs w:val="18"/>
              </w:rPr>
              <w:t>293</w:t>
            </w:r>
          </w:p>
        </w:tc>
        <w:tc>
          <w:tcPr>
            <w:tcW w:w="1220"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jc w:val="right"/>
              <w:rPr>
                <w:rFonts w:ascii="Calibri" w:eastAsia="Times New Roman" w:hAnsi="Calibri" w:cs="Times New Roman"/>
                <w:color w:val="000000"/>
                <w:sz w:val="18"/>
                <w:szCs w:val="18"/>
              </w:rPr>
            </w:pPr>
            <w:r w:rsidRPr="00157577">
              <w:rPr>
                <w:rFonts w:ascii="Calibri" w:eastAsia="Times New Roman" w:hAnsi="Calibri" w:cs="Times New Roman"/>
                <w:color w:val="000000"/>
                <w:sz w:val="18"/>
                <w:szCs w:val="18"/>
              </w:rPr>
              <w:t>44.9%</w:t>
            </w:r>
          </w:p>
        </w:tc>
        <w:tc>
          <w:tcPr>
            <w:tcW w:w="820"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jc w:val="right"/>
              <w:rPr>
                <w:rFonts w:ascii="Calibri" w:eastAsia="Times New Roman" w:hAnsi="Calibri" w:cs="Times New Roman"/>
                <w:color w:val="000000"/>
                <w:sz w:val="18"/>
                <w:szCs w:val="18"/>
              </w:rPr>
            </w:pPr>
          </w:p>
        </w:tc>
      </w:tr>
      <w:tr w:rsidR="00157577" w:rsidRPr="00157577" w:rsidTr="00157577">
        <w:trPr>
          <w:trHeight w:val="300"/>
        </w:trPr>
        <w:tc>
          <w:tcPr>
            <w:tcW w:w="2535" w:type="dxa"/>
            <w:gridSpan w:val="2"/>
            <w:tcBorders>
              <w:top w:val="nil"/>
              <w:left w:val="nil"/>
              <w:bottom w:val="nil"/>
              <w:right w:val="nil"/>
            </w:tcBorders>
            <w:shd w:val="clear" w:color="auto" w:fill="auto"/>
            <w:noWrap/>
            <w:vAlign w:val="bottom"/>
            <w:hideMark/>
          </w:tcPr>
          <w:p w:rsidR="00157577" w:rsidRPr="00157577" w:rsidRDefault="00157577" w:rsidP="00157577">
            <w:pPr>
              <w:spacing w:after="0" w:line="240" w:lineRule="auto"/>
              <w:rPr>
                <w:rFonts w:ascii="Calibri" w:eastAsia="Times New Roman" w:hAnsi="Calibri" w:cs="Times New Roman"/>
                <w:color w:val="000000"/>
                <w:sz w:val="18"/>
                <w:szCs w:val="18"/>
              </w:rPr>
            </w:pPr>
            <w:r w:rsidRPr="00157577">
              <w:rPr>
                <w:rFonts w:ascii="Calibri" w:eastAsia="Times New Roman" w:hAnsi="Calibri" w:cs="Times New Roman"/>
                <w:color w:val="000000"/>
                <w:sz w:val="18"/>
                <w:szCs w:val="18"/>
              </w:rPr>
              <w:t>Birth Control</w:t>
            </w:r>
          </w:p>
        </w:tc>
        <w:tc>
          <w:tcPr>
            <w:tcW w:w="673"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rPr>
                <w:rFonts w:ascii="Calibri" w:eastAsia="Times New Roman" w:hAnsi="Calibri" w:cs="Times New Roman"/>
                <w:color w:val="000000"/>
                <w:sz w:val="18"/>
                <w:szCs w:val="18"/>
              </w:rPr>
            </w:pPr>
          </w:p>
        </w:tc>
        <w:tc>
          <w:tcPr>
            <w:tcW w:w="1180"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rPr>
                <w:rFonts w:ascii="Calibri" w:eastAsia="Times New Roman" w:hAnsi="Calibri" w:cs="Times New Roman"/>
                <w:color w:val="000000"/>
                <w:sz w:val="18"/>
                <w:szCs w:val="18"/>
              </w:rPr>
            </w:pPr>
          </w:p>
        </w:tc>
        <w:tc>
          <w:tcPr>
            <w:tcW w:w="660"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rPr>
                <w:rFonts w:ascii="Calibri" w:eastAsia="Times New Roman" w:hAnsi="Calibri" w:cs="Times New Roman"/>
                <w:color w:val="000000"/>
                <w:sz w:val="18"/>
                <w:szCs w:val="18"/>
              </w:rPr>
            </w:pPr>
          </w:p>
        </w:tc>
        <w:tc>
          <w:tcPr>
            <w:tcW w:w="1220"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rPr>
                <w:rFonts w:ascii="Calibri" w:eastAsia="Times New Roman" w:hAnsi="Calibri" w:cs="Times New Roman"/>
                <w:color w:val="000000"/>
                <w:sz w:val="18"/>
                <w:szCs w:val="18"/>
              </w:rPr>
            </w:pPr>
          </w:p>
        </w:tc>
        <w:tc>
          <w:tcPr>
            <w:tcW w:w="820"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jc w:val="right"/>
              <w:rPr>
                <w:rFonts w:ascii="Calibri" w:eastAsia="Times New Roman" w:hAnsi="Calibri" w:cs="Times New Roman"/>
                <w:color w:val="000000"/>
                <w:sz w:val="18"/>
                <w:szCs w:val="18"/>
              </w:rPr>
            </w:pPr>
            <w:r w:rsidRPr="00157577">
              <w:rPr>
                <w:rFonts w:ascii="Calibri" w:eastAsia="Times New Roman" w:hAnsi="Calibri" w:cs="Times New Roman"/>
                <w:color w:val="000000"/>
                <w:sz w:val="18"/>
                <w:szCs w:val="18"/>
              </w:rPr>
              <w:t>0.0758</w:t>
            </w:r>
          </w:p>
        </w:tc>
        <w:tc>
          <w:tcPr>
            <w:tcW w:w="1080"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rPr>
                <w:rFonts w:ascii="Calibri" w:eastAsia="Times New Roman" w:hAnsi="Calibri" w:cs="Times New Roman"/>
                <w:color w:val="000000"/>
                <w:sz w:val="18"/>
                <w:szCs w:val="18"/>
              </w:rPr>
            </w:pPr>
          </w:p>
        </w:tc>
        <w:tc>
          <w:tcPr>
            <w:tcW w:w="1220"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rPr>
                <w:rFonts w:ascii="Calibri" w:eastAsia="Times New Roman" w:hAnsi="Calibri" w:cs="Times New Roman"/>
                <w:color w:val="000000"/>
                <w:sz w:val="18"/>
                <w:szCs w:val="18"/>
              </w:rPr>
            </w:pPr>
          </w:p>
        </w:tc>
        <w:tc>
          <w:tcPr>
            <w:tcW w:w="820"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jc w:val="right"/>
              <w:rPr>
                <w:rFonts w:ascii="Calibri" w:eastAsia="Times New Roman" w:hAnsi="Calibri" w:cs="Times New Roman"/>
                <w:color w:val="000000"/>
                <w:sz w:val="18"/>
                <w:szCs w:val="18"/>
              </w:rPr>
            </w:pPr>
            <w:r w:rsidRPr="00157577">
              <w:rPr>
                <w:rFonts w:ascii="Calibri" w:eastAsia="Times New Roman" w:hAnsi="Calibri" w:cs="Times New Roman"/>
                <w:color w:val="000000"/>
                <w:sz w:val="18"/>
                <w:szCs w:val="18"/>
              </w:rPr>
              <w:t>0.0014</w:t>
            </w:r>
          </w:p>
        </w:tc>
      </w:tr>
      <w:tr w:rsidR="00157577" w:rsidRPr="00157577" w:rsidTr="00157577">
        <w:trPr>
          <w:trHeight w:val="300"/>
        </w:trPr>
        <w:tc>
          <w:tcPr>
            <w:tcW w:w="257"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rPr>
                <w:rFonts w:ascii="Calibri" w:eastAsia="Times New Roman" w:hAnsi="Calibri" w:cs="Times New Roman"/>
                <w:color w:val="000000"/>
                <w:sz w:val="18"/>
                <w:szCs w:val="18"/>
              </w:rPr>
            </w:pPr>
          </w:p>
        </w:tc>
        <w:tc>
          <w:tcPr>
            <w:tcW w:w="2278" w:type="dxa"/>
            <w:tcBorders>
              <w:top w:val="nil"/>
              <w:left w:val="nil"/>
              <w:bottom w:val="nil"/>
              <w:right w:val="nil"/>
            </w:tcBorders>
            <w:shd w:val="clear" w:color="auto" w:fill="auto"/>
            <w:vAlign w:val="bottom"/>
            <w:hideMark/>
          </w:tcPr>
          <w:p w:rsidR="00157577" w:rsidRPr="00157577" w:rsidRDefault="00157577" w:rsidP="00157577">
            <w:pPr>
              <w:spacing w:after="0" w:line="240" w:lineRule="auto"/>
              <w:rPr>
                <w:rFonts w:ascii="Calibri" w:eastAsia="Times New Roman" w:hAnsi="Calibri" w:cs="Times New Roman"/>
                <w:color w:val="000000"/>
                <w:sz w:val="18"/>
                <w:szCs w:val="18"/>
              </w:rPr>
            </w:pPr>
            <w:r w:rsidRPr="00157577">
              <w:rPr>
                <w:rFonts w:ascii="Calibri" w:eastAsia="Times New Roman" w:hAnsi="Calibri" w:cs="Times New Roman"/>
                <w:color w:val="000000"/>
                <w:sz w:val="18"/>
                <w:szCs w:val="18"/>
              </w:rPr>
              <w:t>No</w:t>
            </w:r>
          </w:p>
        </w:tc>
        <w:tc>
          <w:tcPr>
            <w:tcW w:w="673"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jc w:val="right"/>
              <w:rPr>
                <w:rFonts w:ascii="Calibri" w:eastAsia="Times New Roman" w:hAnsi="Calibri" w:cs="Times New Roman"/>
                <w:color w:val="000000"/>
                <w:sz w:val="18"/>
                <w:szCs w:val="18"/>
              </w:rPr>
            </w:pPr>
            <w:r w:rsidRPr="00157577">
              <w:rPr>
                <w:rFonts w:ascii="Calibri" w:eastAsia="Times New Roman" w:hAnsi="Calibri" w:cs="Times New Roman"/>
                <w:color w:val="000000"/>
                <w:sz w:val="18"/>
                <w:szCs w:val="18"/>
              </w:rPr>
              <w:t>15548</w:t>
            </w:r>
          </w:p>
        </w:tc>
        <w:tc>
          <w:tcPr>
            <w:tcW w:w="1180"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jc w:val="right"/>
              <w:rPr>
                <w:rFonts w:ascii="Calibri" w:eastAsia="Times New Roman" w:hAnsi="Calibri" w:cs="Times New Roman"/>
                <w:color w:val="000000"/>
                <w:sz w:val="18"/>
                <w:szCs w:val="18"/>
              </w:rPr>
            </w:pPr>
            <w:r w:rsidRPr="00157577">
              <w:rPr>
                <w:rFonts w:ascii="Calibri" w:eastAsia="Times New Roman" w:hAnsi="Calibri" w:cs="Times New Roman"/>
                <w:color w:val="000000"/>
                <w:sz w:val="18"/>
                <w:szCs w:val="18"/>
              </w:rPr>
              <w:t>95.7%</w:t>
            </w:r>
          </w:p>
        </w:tc>
        <w:tc>
          <w:tcPr>
            <w:tcW w:w="660"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jc w:val="right"/>
              <w:rPr>
                <w:rFonts w:ascii="Calibri" w:eastAsia="Times New Roman" w:hAnsi="Calibri" w:cs="Times New Roman"/>
                <w:color w:val="000000"/>
                <w:sz w:val="18"/>
                <w:szCs w:val="18"/>
              </w:rPr>
            </w:pPr>
            <w:r w:rsidRPr="00157577">
              <w:rPr>
                <w:rFonts w:ascii="Calibri" w:eastAsia="Times New Roman" w:hAnsi="Calibri" w:cs="Times New Roman"/>
                <w:color w:val="000000"/>
                <w:sz w:val="18"/>
                <w:szCs w:val="18"/>
              </w:rPr>
              <w:t>2525</w:t>
            </w:r>
          </w:p>
        </w:tc>
        <w:tc>
          <w:tcPr>
            <w:tcW w:w="1220"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jc w:val="right"/>
              <w:rPr>
                <w:rFonts w:ascii="Calibri" w:eastAsia="Times New Roman" w:hAnsi="Calibri" w:cs="Times New Roman"/>
                <w:color w:val="000000"/>
                <w:sz w:val="18"/>
                <w:szCs w:val="18"/>
              </w:rPr>
            </w:pPr>
            <w:r w:rsidRPr="00157577">
              <w:rPr>
                <w:rFonts w:ascii="Calibri" w:eastAsia="Times New Roman" w:hAnsi="Calibri" w:cs="Times New Roman"/>
                <w:color w:val="000000"/>
                <w:sz w:val="18"/>
                <w:szCs w:val="18"/>
              </w:rPr>
              <w:t>13.9%</w:t>
            </w:r>
          </w:p>
        </w:tc>
        <w:tc>
          <w:tcPr>
            <w:tcW w:w="820"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jc w:val="right"/>
              <w:rPr>
                <w:rFonts w:ascii="Calibri" w:eastAsia="Times New Roman" w:hAnsi="Calibri" w:cs="Times New Roman"/>
                <w:color w:val="000000"/>
                <w:sz w:val="18"/>
                <w:szCs w:val="18"/>
              </w:rPr>
            </w:pPr>
          </w:p>
        </w:tc>
        <w:tc>
          <w:tcPr>
            <w:tcW w:w="1080"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jc w:val="right"/>
              <w:rPr>
                <w:rFonts w:ascii="Calibri" w:eastAsia="Times New Roman" w:hAnsi="Calibri" w:cs="Times New Roman"/>
                <w:color w:val="000000"/>
                <w:sz w:val="18"/>
                <w:szCs w:val="18"/>
              </w:rPr>
            </w:pPr>
            <w:r w:rsidRPr="00157577">
              <w:rPr>
                <w:rFonts w:ascii="Calibri" w:eastAsia="Times New Roman" w:hAnsi="Calibri" w:cs="Times New Roman"/>
                <w:color w:val="000000"/>
                <w:sz w:val="18"/>
                <w:szCs w:val="18"/>
              </w:rPr>
              <w:t>7059</w:t>
            </w:r>
          </w:p>
        </w:tc>
        <w:tc>
          <w:tcPr>
            <w:tcW w:w="1220"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jc w:val="right"/>
              <w:rPr>
                <w:rFonts w:ascii="Calibri" w:eastAsia="Times New Roman" w:hAnsi="Calibri" w:cs="Times New Roman"/>
                <w:color w:val="000000"/>
                <w:sz w:val="18"/>
                <w:szCs w:val="18"/>
              </w:rPr>
            </w:pPr>
            <w:r w:rsidRPr="00157577">
              <w:rPr>
                <w:rFonts w:ascii="Calibri" w:eastAsia="Times New Roman" w:hAnsi="Calibri" w:cs="Times New Roman"/>
                <w:color w:val="000000"/>
                <w:sz w:val="18"/>
                <w:szCs w:val="18"/>
              </w:rPr>
              <w:t>49.9%</w:t>
            </w:r>
          </w:p>
        </w:tc>
        <w:tc>
          <w:tcPr>
            <w:tcW w:w="820"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jc w:val="right"/>
              <w:rPr>
                <w:rFonts w:ascii="Calibri" w:eastAsia="Times New Roman" w:hAnsi="Calibri" w:cs="Times New Roman"/>
                <w:color w:val="000000"/>
                <w:sz w:val="18"/>
                <w:szCs w:val="18"/>
              </w:rPr>
            </w:pPr>
          </w:p>
        </w:tc>
      </w:tr>
      <w:tr w:rsidR="00157577" w:rsidRPr="00157577" w:rsidTr="00157577">
        <w:trPr>
          <w:trHeight w:val="300"/>
        </w:trPr>
        <w:tc>
          <w:tcPr>
            <w:tcW w:w="257"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rPr>
                <w:rFonts w:ascii="Calibri" w:eastAsia="Times New Roman" w:hAnsi="Calibri" w:cs="Times New Roman"/>
                <w:color w:val="000000"/>
                <w:sz w:val="18"/>
                <w:szCs w:val="18"/>
              </w:rPr>
            </w:pPr>
          </w:p>
        </w:tc>
        <w:tc>
          <w:tcPr>
            <w:tcW w:w="2278" w:type="dxa"/>
            <w:tcBorders>
              <w:top w:val="nil"/>
              <w:left w:val="nil"/>
              <w:bottom w:val="nil"/>
              <w:right w:val="nil"/>
            </w:tcBorders>
            <w:shd w:val="clear" w:color="auto" w:fill="auto"/>
            <w:vAlign w:val="bottom"/>
            <w:hideMark/>
          </w:tcPr>
          <w:p w:rsidR="00157577" w:rsidRPr="00157577" w:rsidRDefault="00157577" w:rsidP="00157577">
            <w:pPr>
              <w:spacing w:after="0" w:line="240" w:lineRule="auto"/>
              <w:rPr>
                <w:rFonts w:ascii="Calibri" w:eastAsia="Times New Roman" w:hAnsi="Calibri" w:cs="Times New Roman"/>
                <w:color w:val="000000"/>
                <w:sz w:val="18"/>
                <w:szCs w:val="18"/>
              </w:rPr>
            </w:pPr>
            <w:r w:rsidRPr="00157577">
              <w:rPr>
                <w:rFonts w:ascii="Calibri" w:eastAsia="Times New Roman" w:hAnsi="Calibri" w:cs="Times New Roman"/>
                <w:color w:val="000000"/>
                <w:sz w:val="18"/>
                <w:szCs w:val="18"/>
              </w:rPr>
              <w:t>Yes</w:t>
            </w:r>
          </w:p>
        </w:tc>
        <w:tc>
          <w:tcPr>
            <w:tcW w:w="673"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jc w:val="right"/>
              <w:rPr>
                <w:rFonts w:ascii="Calibri" w:eastAsia="Times New Roman" w:hAnsi="Calibri" w:cs="Times New Roman"/>
                <w:color w:val="000000"/>
                <w:sz w:val="18"/>
                <w:szCs w:val="18"/>
              </w:rPr>
            </w:pPr>
            <w:r w:rsidRPr="00157577">
              <w:rPr>
                <w:rFonts w:ascii="Calibri" w:eastAsia="Times New Roman" w:hAnsi="Calibri" w:cs="Times New Roman"/>
                <w:color w:val="000000"/>
                <w:sz w:val="18"/>
                <w:szCs w:val="18"/>
              </w:rPr>
              <w:t>524</w:t>
            </w:r>
          </w:p>
        </w:tc>
        <w:tc>
          <w:tcPr>
            <w:tcW w:w="1180"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jc w:val="right"/>
              <w:rPr>
                <w:rFonts w:ascii="Calibri" w:eastAsia="Times New Roman" w:hAnsi="Calibri" w:cs="Times New Roman"/>
                <w:color w:val="000000"/>
                <w:sz w:val="18"/>
                <w:szCs w:val="18"/>
              </w:rPr>
            </w:pPr>
            <w:r w:rsidRPr="00157577">
              <w:rPr>
                <w:rFonts w:ascii="Calibri" w:eastAsia="Times New Roman" w:hAnsi="Calibri" w:cs="Times New Roman"/>
                <w:color w:val="000000"/>
                <w:sz w:val="18"/>
                <w:szCs w:val="18"/>
              </w:rPr>
              <w:t>4.3%</w:t>
            </w:r>
          </w:p>
        </w:tc>
        <w:tc>
          <w:tcPr>
            <w:tcW w:w="660"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jc w:val="right"/>
              <w:rPr>
                <w:rFonts w:ascii="Calibri" w:eastAsia="Times New Roman" w:hAnsi="Calibri" w:cs="Times New Roman"/>
                <w:color w:val="000000"/>
                <w:sz w:val="18"/>
                <w:szCs w:val="18"/>
              </w:rPr>
            </w:pPr>
            <w:r w:rsidRPr="00157577">
              <w:rPr>
                <w:rFonts w:ascii="Calibri" w:eastAsia="Times New Roman" w:hAnsi="Calibri" w:cs="Times New Roman"/>
                <w:color w:val="000000"/>
                <w:sz w:val="18"/>
                <w:szCs w:val="18"/>
              </w:rPr>
              <w:t>68</w:t>
            </w:r>
          </w:p>
        </w:tc>
        <w:tc>
          <w:tcPr>
            <w:tcW w:w="1220"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jc w:val="right"/>
              <w:rPr>
                <w:rFonts w:ascii="Calibri" w:eastAsia="Times New Roman" w:hAnsi="Calibri" w:cs="Times New Roman"/>
                <w:color w:val="000000"/>
                <w:sz w:val="18"/>
                <w:szCs w:val="18"/>
              </w:rPr>
            </w:pPr>
            <w:r w:rsidRPr="00157577">
              <w:rPr>
                <w:rFonts w:ascii="Calibri" w:eastAsia="Times New Roman" w:hAnsi="Calibri" w:cs="Times New Roman"/>
                <w:color w:val="000000"/>
                <w:sz w:val="18"/>
                <w:szCs w:val="18"/>
              </w:rPr>
              <w:t>10.6%</w:t>
            </w:r>
          </w:p>
        </w:tc>
        <w:tc>
          <w:tcPr>
            <w:tcW w:w="820"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jc w:val="right"/>
              <w:rPr>
                <w:rFonts w:ascii="Calibri" w:eastAsia="Times New Roman" w:hAnsi="Calibri" w:cs="Times New Roman"/>
                <w:color w:val="000000"/>
                <w:sz w:val="18"/>
                <w:szCs w:val="18"/>
              </w:rPr>
            </w:pPr>
          </w:p>
        </w:tc>
        <w:tc>
          <w:tcPr>
            <w:tcW w:w="1080"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jc w:val="right"/>
              <w:rPr>
                <w:rFonts w:ascii="Calibri" w:eastAsia="Times New Roman" w:hAnsi="Calibri" w:cs="Times New Roman"/>
                <w:color w:val="000000"/>
                <w:sz w:val="18"/>
                <w:szCs w:val="18"/>
              </w:rPr>
            </w:pPr>
            <w:r w:rsidRPr="00157577">
              <w:rPr>
                <w:rFonts w:ascii="Calibri" w:eastAsia="Times New Roman" w:hAnsi="Calibri" w:cs="Times New Roman"/>
                <w:color w:val="000000"/>
                <w:sz w:val="18"/>
                <w:szCs w:val="18"/>
              </w:rPr>
              <w:t>263</w:t>
            </w:r>
          </w:p>
        </w:tc>
        <w:tc>
          <w:tcPr>
            <w:tcW w:w="1220"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jc w:val="right"/>
              <w:rPr>
                <w:rFonts w:ascii="Calibri" w:eastAsia="Times New Roman" w:hAnsi="Calibri" w:cs="Times New Roman"/>
                <w:color w:val="000000"/>
                <w:sz w:val="18"/>
                <w:szCs w:val="18"/>
              </w:rPr>
            </w:pPr>
            <w:r w:rsidRPr="00157577">
              <w:rPr>
                <w:rFonts w:ascii="Calibri" w:eastAsia="Times New Roman" w:hAnsi="Calibri" w:cs="Times New Roman"/>
                <w:color w:val="000000"/>
                <w:sz w:val="18"/>
                <w:szCs w:val="18"/>
              </w:rPr>
              <w:t>58.8%</w:t>
            </w:r>
          </w:p>
        </w:tc>
        <w:tc>
          <w:tcPr>
            <w:tcW w:w="820"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jc w:val="right"/>
              <w:rPr>
                <w:rFonts w:ascii="Calibri" w:eastAsia="Times New Roman" w:hAnsi="Calibri" w:cs="Times New Roman"/>
                <w:color w:val="000000"/>
                <w:sz w:val="18"/>
                <w:szCs w:val="18"/>
              </w:rPr>
            </w:pPr>
          </w:p>
        </w:tc>
      </w:tr>
      <w:tr w:rsidR="00157577" w:rsidRPr="00157577" w:rsidTr="00157577">
        <w:trPr>
          <w:trHeight w:val="300"/>
        </w:trPr>
        <w:tc>
          <w:tcPr>
            <w:tcW w:w="2535" w:type="dxa"/>
            <w:gridSpan w:val="2"/>
            <w:tcBorders>
              <w:top w:val="nil"/>
              <w:left w:val="nil"/>
              <w:bottom w:val="nil"/>
              <w:right w:val="nil"/>
            </w:tcBorders>
            <w:shd w:val="clear" w:color="auto" w:fill="auto"/>
            <w:noWrap/>
            <w:vAlign w:val="bottom"/>
            <w:hideMark/>
          </w:tcPr>
          <w:p w:rsidR="00157577" w:rsidRPr="00157577" w:rsidRDefault="00157577" w:rsidP="00157577">
            <w:pPr>
              <w:spacing w:after="0" w:line="240" w:lineRule="auto"/>
              <w:rPr>
                <w:rFonts w:ascii="Calibri" w:eastAsia="Times New Roman" w:hAnsi="Calibri" w:cs="Times New Roman"/>
                <w:color w:val="000000"/>
                <w:sz w:val="18"/>
                <w:szCs w:val="18"/>
              </w:rPr>
            </w:pPr>
            <w:r w:rsidRPr="00157577">
              <w:rPr>
                <w:rFonts w:ascii="Calibri" w:eastAsia="Times New Roman" w:hAnsi="Calibri" w:cs="Times New Roman"/>
                <w:color w:val="000000"/>
                <w:sz w:val="18"/>
                <w:szCs w:val="18"/>
              </w:rPr>
              <w:t>Plasma Cotinine</w:t>
            </w:r>
          </w:p>
        </w:tc>
        <w:tc>
          <w:tcPr>
            <w:tcW w:w="673"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rPr>
                <w:rFonts w:ascii="Calibri" w:eastAsia="Times New Roman" w:hAnsi="Calibri" w:cs="Times New Roman"/>
                <w:color w:val="000000"/>
                <w:sz w:val="18"/>
                <w:szCs w:val="18"/>
              </w:rPr>
            </w:pPr>
          </w:p>
        </w:tc>
        <w:tc>
          <w:tcPr>
            <w:tcW w:w="1180"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rPr>
                <w:rFonts w:ascii="Calibri" w:eastAsia="Times New Roman" w:hAnsi="Calibri" w:cs="Times New Roman"/>
                <w:color w:val="000000"/>
                <w:sz w:val="18"/>
                <w:szCs w:val="18"/>
              </w:rPr>
            </w:pPr>
          </w:p>
        </w:tc>
        <w:tc>
          <w:tcPr>
            <w:tcW w:w="660"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rPr>
                <w:rFonts w:ascii="Calibri" w:eastAsia="Times New Roman" w:hAnsi="Calibri" w:cs="Times New Roman"/>
                <w:color w:val="000000"/>
                <w:sz w:val="18"/>
                <w:szCs w:val="18"/>
              </w:rPr>
            </w:pPr>
          </w:p>
        </w:tc>
        <w:tc>
          <w:tcPr>
            <w:tcW w:w="1220"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rPr>
                <w:rFonts w:ascii="Calibri" w:eastAsia="Times New Roman" w:hAnsi="Calibri" w:cs="Times New Roman"/>
                <w:color w:val="000000"/>
                <w:sz w:val="18"/>
                <w:szCs w:val="18"/>
              </w:rPr>
            </w:pPr>
          </w:p>
        </w:tc>
        <w:tc>
          <w:tcPr>
            <w:tcW w:w="820"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jc w:val="right"/>
              <w:rPr>
                <w:rFonts w:ascii="Calibri" w:eastAsia="Times New Roman" w:hAnsi="Calibri" w:cs="Times New Roman"/>
                <w:color w:val="000000"/>
                <w:sz w:val="18"/>
                <w:szCs w:val="18"/>
              </w:rPr>
            </w:pPr>
            <w:r w:rsidRPr="00157577">
              <w:rPr>
                <w:rFonts w:ascii="Calibri" w:eastAsia="Times New Roman" w:hAnsi="Calibri" w:cs="Times New Roman"/>
                <w:color w:val="000000"/>
                <w:sz w:val="18"/>
                <w:szCs w:val="18"/>
              </w:rPr>
              <w:t>&lt;.0001</w:t>
            </w:r>
          </w:p>
        </w:tc>
        <w:tc>
          <w:tcPr>
            <w:tcW w:w="1080"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rPr>
                <w:rFonts w:ascii="Calibri" w:eastAsia="Times New Roman" w:hAnsi="Calibri" w:cs="Times New Roman"/>
                <w:color w:val="000000"/>
                <w:sz w:val="18"/>
                <w:szCs w:val="18"/>
              </w:rPr>
            </w:pPr>
          </w:p>
        </w:tc>
        <w:tc>
          <w:tcPr>
            <w:tcW w:w="1220"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rPr>
                <w:rFonts w:ascii="Calibri" w:eastAsia="Times New Roman" w:hAnsi="Calibri" w:cs="Times New Roman"/>
                <w:color w:val="000000"/>
                <w:sz w:val="18"/>
                <w:szCs w:val="18"/>
              </w:rPr>
            </w:pPr>
          </w:p>
        </w:tc>
        <w:tc>
          <w:tcPr>
            <w:tcW w:w="820"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jc w:val="right"/>
              <w:rPr>
                <w:rFonts w:ascii="Calibri" w:eastAsia="Times New Roman" w:hAnsi="Calibri" w:cs="Times New Roman"/>
                <w:color w:val="000000"/>
                <w:sz w:val="18"/>
                <w:szCs w:val="18"/>
              </w:rPr>
            </w:pPr>
            <w:r w:rsidRPr="00157577">
              <w:rPr>
                <w:rFonts w:ascii="Calibri" w:eastAsia="Times New Roman" w:hAnsi="Calibri" w:cs="Times New Roman"/>
                <w:color w:val="000000"/>
                <w:sz w:val="18"/>
                <w:szCs w:val="18"/>
              </w:rPr>
              <w:t>0.0158</w:t>
            </w:r>
          </w:p>
        </w:tc>
      </w:tr>
      <w:tr w:rsidR="00157577" w:rsidRPr="00157577" w:rsidTr="00157577">
        <w:trPr>
          <w:trHeight w:val="300"/>
        </w:trPr>
        <w:tc>
          <w:tcPr>
            <w:tcW w:w="257"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rPr>
                <w:rFonts w:ascii="Calibri" w:eastAsia="Times New Roman" w:hAnsi="Calibri" w:cs="Times New Roman"/>
                <w:color w:val="000000"/>
                <w:sz w:val="18"/>
                <w:szCs w:val="18"/>
              </w:rPr>
            </w:pPr>
          </w:p>
        </w:tc>
        <w:tc>
          <w:tcPr>
            <w:tcW w:w="2278" w:type="dxa"/>
            <w:tcBorders>
              <w:top w:val="nil"/>
              <w:left w:val="nil"/>
              <w:bottom w:val="nil"/>
              <w:right w:val="nil"/>
            </w:tcBorders>
            <w:shd w:val="clear" w:color="auto" w:fill="auto"/>
            <w:vAlign w:val="bottom"/>
            <w:hideMark/>
          </w:tcPr>
          <w:p w:rsidR="00157577" w:rsidRPr="00157577" w:rsidRDefault="00157577" w:rsidP="00157577">
            <w:pPr>
              <w:spacing w:after="0" w:line="240" w:lineRule="auto"/>
              <w:rPr>
                <w:rFonts w:ascii="Calibri" w:eastAsia="Times New Roman" w:hAnsi="Calibri" w:cs="Times New Roman"/>
                <w:color w:val="000000"/>
                <w:sz w:val="18"/>
                <w:szCs w:val="18"/>
              </w:rPr>
            </w:pPr>
            <w:r w:rsidRPr="00157577">
              <w:rPr>
                <w:rFonts w:ascii="Calibri" w:eastAsia="Times New Roman" w:hAnsi="Calibri" w:cs="Times New Roman"/>
                <w:color w:val="000000"/>
                <w:sz w:val="18"/>
                <w:szCs w:val="18"/>
              </w:rPr>
              <w:t>3+ ng/mL</w:t>
            </w:r>
          </w:p>
        </w:tc>
        <w:tc>
          <w:tcPr>
            <w:tcW w:w="673"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jc w:val="right"/>
              <w:rPr>
                <w:rFonts w:ascii="Calibri" w:eastAsia="Times New Roman" w:hAnsi="Calibri" w:cs="Times New Roman"/>
                <w:color w:val="000000"/>
                <w:sz w:val="18"/>
                <w:szCs w:val="18"/>
              </w:rPr>
            </w:pPr>
            <w:r w:rsidRPr="00157577">
              <w:rPr>
                <w:rFonts w:ascii="Calibri" w:eastAsia="Times New Roman" w:hAnsi="Calibri" w:cs="Times New Roman"/>
                <w:color w:val="000000"/>
                <w:sz w:val="18"/>
                <w:szCs w:val="18"/>
              </w:rPr>
              <w:t>4191</w:t>
            </w:r>
          </w:p>
        </w:tc>
        <w:tc>
          <w:tcPr>
            <w:tcW w:w="1180"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jc w:val="right"/>
              <w:rPr>
                <w:rFonts w:ascii="Calibri" w:eastAsia="Times New Roman" w:hAnsi="Calibri" w:cs="Times New Roman"/>
                <w:color w:val="000000"/>
                <w:sz w:val="18"/>
                <w:szCs w:val="18"/>
              </w:rPr>
            </w:pPr>
            <w:r w:rsidRPr="00157577">
              <w:rPr>
                <w:rFonts w:ascii="Calibri" w:eastAsia="Times New Roman" w:hAnsi="Calibri" w:cs="Times New Roman"/>
                <w:color w:val="000000"/>
                <w:sz w:val="18"/>
                <w:szCs w:val="18"/>
              </w:rPr>
              <w:t>26.7%</w:t>
            </w:r>
          </w:p>
        </w:tc>
        <w:tc>
          <w:tcPr>
            <w:tcW w:w="660"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jc w:val="right"/>
              <w:rPr>
                <w:rFonts w:ascii="Calibri" w:eastAsia="Times New Roman" w:hAnsi="Calibri" w:cs="Times New Roman"/>
                <w:color w:val="000000"/>
                <w:sz w:val="18"/>
                <w:szCs w:val="18"/>
              </w:rPr>
            </w:pPr>
            <w:r w:rsidRPr="00157577">
              <w:rPr>
                <w:rFonts w:ascii="Calibri" w:eastAsia="Times New Roman" w:hAnsi="Calibri" w:cs="Times New Roman"/>
                <w:color w:val="000000"/>
                <w:sz w:val="18"/>
                <w:szCs w:val="18"/>
              </w:rPr>
              <w:t>840</w:t>
            </w:r>
          </w:p>
        </w:tc>
        <w:tc>
          <w:tcPr>
            <w:tcW w:w="1220"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jc w:val="right"/>
              <w:rPr>
                <w:rFonts w:ascii="Calibri" w:eastAsia="Times New Roman" w:hAnsi="Calibri" w:cs="Times New Roman"/>
                <w:color w:val="000000"/>
                <w:sz w:val="18"/>
                <w:szCs w:val="18"/>
              </w:rPr>
            </w:pPr>
            <w:r w:rsidRPr="00157577">
              <w:rPr>
                <w:rFonts w:ascii="Calibri" w:eastAsia="Times New Roman" w:hAnsi="Calibri" w:cs="Times New Roman"/>
                <w:color w:val="000000"/>
                <w:sz w:val="18"/>
                <w:szCs w:val="18"/>
              </w:rPr>
              <w:t>18.7%</w:t>
            </w:r>
          </w:p>
        </w:tc>
        <w:tc>
          <w:tcPr>
            <w:tcW w:w="820"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jc w:val="right"/>
              <w:rPr>
                <w:rFonts w:ascii="Calibri" w:eastAsia="Times New Roman" w:hAnsi="Calibri" w:cs="Times New Roman"/>
                <w:color w:val="000000"/>
                <w:sz w:val="18"/>
                <w:szCs w:val="18"/>
              </w:rPr>
            </w:pPr>
          </w:p>
        </w:tc>
        <w:tc>
          <w:tcPr>
            <w:tcW w:w="1080"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jc w:val="right"/>
              <w:rPr>
                <w:rFonts w:ascii="Calibri" w:eastAsia="Times New Roman" w:hAnsi="Calibri" w:cs="Times New Roman"/>
                <w:color w:val="000000"/>
                <w:sz w:val="18"/>
                <w:szCs w:val="18"/>
              </w:rPr>
            </w:pPr>
            <w:r w:rsidRPr="00157577">
              <w:rPr>
                <w:rFonts w:ascii="Calibri" w:eastAsia="Times New Roman" w:hAnsi="Calibri" w:cs="Times New Roman"/>
                <w:color w:val="000000"/>
                <w:sz w:val="18"/>
                <w:szCs w:val="18"/>
              </w:rPr>
              <w:t>2022</w:t>
            </w:r>
          </w:p>
        </w:tc>
        <w:tc>
          <w:tcPr>
            <w:tcW w:w="1220"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jc w:val="right"/>
              <w:rPr>
                <w:rFonts w:ascii="Calibri" w:eastAsia="Times New Roman" w:hAnsi="Calibri" w:cs="Times New Roman"/>
                <w:color w:val="000000"/>
                <w:sz w:val="18"/>
                <w:szCs w:val="18"/>
              </w:rPr>
            </w:pPr>
            <w:r w:rsidRPr="00157577">
              <w:rPr>
                <w:rFonts w:ascii="Calibri" w:eastAsia="Times New Roman" w:hAnsi="Calibri" w:cs="Times New Roman"/>
                <w:color w:val="000000"/>
                <w:sz w:val="18"/>
                <w:szCs w:val="18"/>
              </w:rPr>
              <w:t>53.0%</w:t>
            </w:r>
          </w:p>
        </w:tc>
        <w:tc>
          <w:tcPr>
            <w:tcW w:w="820"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jc w:val="right"/>
              <w:rPr>
                <w:rFonts w:ascii="Calibri" w:eastAsia="Times New Roman" w:hAnsi="Calibri" w:cs="Times New Roman"/>
                <w:color w:val="000000"/>
                <w:sz w:val="18"/>
                <w:szCs w:val="18"/>
              </w:rPr>
            </w:pPr>
          </w:p>
        </w:tc>
      </w:tr>
      <w:tr w:rsidR="00157577" w:rsidRPr="00157577" w:rsidTr="00157577">
        <w:trPr>
          <w:trHeight w:val="300"/>
        </w:trPr>
        <w:tc>
          <w:tcPr>
            <w:tcW w:w="257"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rPr>
                <w:rFonts w:ascii="Calibri" w:eastAsia="Times New Roman" w:hAnsi="Calibri" w:cs="Times New Roman"/>
                <w:color w:val="000000"/>
                <w:sz w:val="18"/>
                <w:szCs w:val="18"/>
              </w:rPr>
            </w:pPr>
          </w:p>
        </w:tc>
        <w:tc>
          <w:tcPr>
            <w:tcW w:w="2278" w:type="dxa"/>
            <w:tcBorders>
              <w:top w:val="nil"/>
              <w:left w:val="nil"/>
              <w:bottom w:val="nil"/>
              <w:right w:val="nil"/>
            </w:tcBorders>
            <w:shd w:val="clear" w:color="auto" w:fill="auto"/>
            <w:vAlign w:val="bottom"/>
            <w:hideMark/>
          </w:tcPr>
          <w:p w:rsidR="00157577" w:rsidRPr="00157577" w:rsidRDefault="00157577" w:rsidP="00157577">
            <w:pPr>
              <w:spacing w:after="0" w:line="240" w:lineRule="auto"/>
              <w:rPr>
                <w:rFonts w:ascii="Calibri" w:eastAsia="Times New Roman" w:hAnsi="Calibri" w:cs="Times New Roman"/>
                <w:color w:val="000000"/>
                <w:sz w:val="18"/>
                <w:szCs w:val="18"/>
              </w:rPr>
            </w:pPr>
            <w:r w:rsidRPr="00157577">
              <w:rPr>
                <w:rFonts w:ascii="Calibri" w:eastAsia="Times New Roman" w:hAnsi="Calibri" w:cs="Times New Roman"/>
                <w:color w:val="000000"/>
                <w:sz w:val="18"/>
                <w:szCs w:val="18"/>
              </w:rPr>
              <w:t>&lt;3 ng/mL</w:t>
            </w:r>
          </w:p>
        </w:tc>
        <w:tc>
          <w:tcPr>
            <w:tcW w:w="673"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jc w:val="right"/>
              <w:rPr>
                <w:rFonts w:ascii="Calibri" w:eastAsia="Times New Roman" w:hAnsi="Calibri" w:cs="Times New Roman"/>
                <w:color w:val="000000"/>
                <w:sz w:val="18"/>
                <w:szCs w:val="18"/>
              </w:rPr>
            </w:pPr>
            <w:r w:rsidRPr="00157577">
              <w:rPr>
                <w:rFonts w:ascii="Calibri" w:eastAsia="Times New Roman" w:hAnsi="Calibri" w:cs="Times New Roman"/>
                <w:color w:val="000000"/>
                <w:sz w:val="18"/>
                <w:szCs w:val="18"/>
              </w:rPr>
              <w:t>11881</w:t>
            </w:r>
          </w:p>
        </w:tc>
        <w:tc>
          <w:tcPr>
            <w:tcW w:w="1180"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jc w:val="right"/>
              <w:rPr>
                <w:rFonts w:ascii="Calibri" w:eastAsia="Times New Roman" w:hAnsi="Calibri" w:cs="Times New Roman"/>
                <w:color w:val="000000"/>
                <w:sz w:val="18"/>
                <w:szCs w:val="18"/>
              </w:rPr>
            </w:pPr>
            <w:r w:rsidRPr="00157577">
              <w:rPr>
                <w:rFonts w:ascii="Calibri" w:eastAsia="Times New Roman" w:hAnsi="Calibri" w:cs="Times New Roman"/>
                <w:color w:val="000000"/>
                <w:sz w:val="18"/>
                <w:szCs w:val="18"/>
              </w:rPr>
              <w:t>73.3%</w:t>
            </w:r>
          </w:p>
        </w:tc>
        <w:tc>
          <w:tcPr>
            <w:tcW w:w="660"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jc w:val="right"/>
              <w:rPr>
                <w:rFonts w:ascii="Calibri" w:eastAsia="Times New Roman" w:hAnsi="Calibri" w:cs="Times New Roman"/>
                <w:color w:val="000000"/>
                <w:sz w:val="18"/>
                <w:szCs w:val="18"/>
              </w:rPr>
            </w:pPr>
            <w:r w:rsidRPr="00157577">
              <w:rPr>
                <w:rFonts w:ascii="Calibri" w:eastAsia="Times New Roman" w:hAnsi="Calibri" w:cs="Times New Roman"/>
                <w:color w:val="000000"/>
                <w:sz w:val="18"/>
                <w:szCs w:val="18"/>
              </w:rPr>
              <w:t>1753</w:t>
            </w:r>
          </w:p>
        </w:tc>
        <w:tc>
          <w:tcPr>
            <w:tcW w:w="1220"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jc w:val="right"/>
              <w:rPr>
                <w:rFonts w:ascii="Calibri" w:eastAsia="Times New Roman" w:hAnsi="Calibri" w:cs="Times New Roman"/>
                <w:color w:val="000000"/>
                <w:sz w:val="18"/>
                <w:szCs w:val="18"/>
              </w:rPr>
            </w:pPr>
            <w:r w:rsidRPr="00157577">
              <w:rPr>
                <w:rFonts w:ascii="Calibri" w:eastAsia="Times New Roman" w:hAnsi="Calibri" w:cs="Times New Roman"/>
                <w:color w:val="000000"/>
                <w:sz w:val="18"/>
                <w:szCs w:val="18"/>
              </w:rPr>
              <w:t>12.0%</w:t>
            </w:r>
          </w:p>
        </w:tc>
        <w:tc>
          <w:tcPr>
            <w:tcW w:w="820"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jc w:val="right"/>
              <w:rPr>
                <w:rFonts w:ascii="Calibri" w:eastAsia="Times New Roman" w:hAnsi="Calibri" w:cs="Times New Roman"/>
                <w:color w:val="000000"/>
                <w:sz w:val="18"/>
                <w:szCs w:val="18"/>
              </w:rPr>
            </w:pPr>
          </w:p>
        </w:tc>
        <w:tc>
          <w:tcPr>
            <w:tcW w:w="1080"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jc w:val="right"/>
              <w:rPr>
                <w:rFonts w:ascii="Calibri" w:eastAsia="Times New Roman" w:hAnsi="Calibri" w:cs="Times New Roman"/>
                <w:color w:val="000000"/>
                <w:sz w:val="18"/>
                <w:szCs w:val="18"/>
              </w:rPr>
            </w:pPr>
            <w:r w:rsidRPr="00157577">
              <w:rPr>
                <w:rFonts w:ascii="Calibri" w:eastAsia="Times New Roman" w:hAnsi="Calibri" w:cs="Times New Roman"/>
                <w:color w:val="000000"/>
                <w:sz w:val="18"/>
                <w:szCs w:val="18"/>
              </w:rPr>
              <w:t>5300</w:t>
            </w:r>
          </w:p>
        </w:tc>
        <w:tc>
          <w:tcPr>
            <w:tcW w:w="1220"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jc w:val="right"/>
              <w:rPr>
                <w:rFonts w:ascii="Calibri" w:eastAsia="Times New Roman" w:hAnsi="Calibri" w:cs="Times New Roman"/>
                <w:color w:val="000000"/>
                <w:sz w:val="18"/>
                <w:szCs w:val="18"/>
              </w:rPr>
            </w:pPr>
            <w:r w:rsidRPr="00157577">
              <w:rPr>
                <w:rFonts w:ascii="Calibri" w:eastAsia="Times New Roman" w:hAnsi="Calibri" w:cs="Times New Roman"/>
                <w:color w:val="000000"/>
                <w:sz w:val="18"/>
                <w:szCs w:val="18"/>
              </w:rPr>
              <w:t>49.2%</w:t>
            </w:r>
          </w:p>
        </w:tc>
        <w:tc>
          <w:tcPr>
            <w:tcW w:w="820"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jc w:val="right"/>
              <w:rPr>
                <w:rFonts w:ascii="Calibri" w:eastAsia="Times New Roman" w:hAnsi="Calibri" w:cs="Times New Roman"/>
                <w:color w:val="000000"/>
                <w:sz w:val="18"/>
                <w:szCs w:val="18"/>
              </w:rPr>
            </w:pPr>
          </w:p>
        </w:tc>
      </w:tr>
      <w:tr w:rsidR="00157577" w:rsidRPr="00157577" w:rsidTr="00157577">
        <w:trPr>
          <w:trHeight w:val="300"/>
        </w:trPr>
        <w:tc>
          <w:tcPr>
            <w:tcW w:w="2535" w:type="dxa"/>
            <w:gridSpan w:val="2"/>
            <w:tcBorders>
              <w:top w:val="nil"/>
              <w:left w:val="nil"/>
              <w:bottom w:val="nil"/>
              <w:right w:val="nil"/>
            </w:tcBorders>
            <w:shd w:val="clear" w:color="auto" w:fill="auto"/>
            <w:noWrap/>
            <w:vAlign w:val="bottom"/>
            <w:hideMark/>
          </w:tcPr>
          <w:p w:rsidR="00157577" w:rsidRPr="00157577" w:rsidRDefault="00157577" w:rsidP="00157577">
            <w:pPr>
              <w:spacing w:after="0" w:line="240" w:lineRule="auto"/>
              <w:rPr>
                <w:rFonts w:ascii="Calibri" w:eastAsia="Times New Roman" w:hAnsi="Calibri" w:cs="Times New Roman"/>
                <w:color w:val="000000"/>
                <w:sz w:val="18"/>
                <w:szCs w:val="18"/>
              </w:rPr>
            </w:pPr>
            <w:r w:rsidRPr="00157577">
              <w:rPr>
                <w:rFonts w:ascii="Calibri" w:eastAsia="Times New Roman" w:hAnsi="Calibri" w:cs="Times New Roman"/>
                <w:color w:val="000000"/>
                <w:sz w:val="18"/>
                <w:szCs w:val="18"/>
              </w:rPr>
              <w:t>Hormone Replacement Therapy</w:t>
            </w:r>
          </w:p>
        </w:tc>
        <w:tc>
          <w:tcPr>
            <w:tcW w:w="673"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rPr>
                <w:rFonts w:ascii="Calibri" w:eastAsia="Times New Roman" w:hAnsi="Calibri" w:cs="Times New Roman"/>
                <w:color w:val="000000"/>
                <w:sz w:val="18"/>
                <w:szCs w:val="18"/>
              </w:rPr>
            </w:pPr>
          </w:p>
        </w:tc>
        <w:tc>
          <w:tcPr>
            <w:tcW w:w="1180"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rPr>
                <w:rFonts w:ascii="Calibri" w:eastAsia="Times New Roman" w:hAnsi="Calibri" w:cs="Times New Roman"/>
                <w:color w:val="000000"/>
                <w:sz w:val="18"/>
                <w:szCs w:val="18"/>
              </w:rPr>
            </w:pPr>
          </w:p>
        </w:tc>
        <w:tc>
          <w:tcPr>
            <w:tcW w:w="660"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rPr>
                <w:rFonts w:ascii="Calibri" w:eastAsia="Times New Roman" w:hAnsi="Calibri" w:cs="Times New Roman"/>
                <w:color w:val="000000"/>
                <w:sz w:val="18"/>
                <w:szCs w:val="18"/>
              </w:rPr>
            </w:pPr>
          </w:p>
        </w:tc>
        <w:tc>
          <w:tcPr>
            <w:tcW w:w="1220"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rPr>
                <w:rFonts w:ascii="Calibri" w:eastAsia="Times New Roman" w:hAnsi="Calibri" w:cs="Times New Roman"/>
                <w:color w:val="000000"/>
                <w:sz w:val="18"/>
                <w:szCs w:val="18"/>
              </w:rPr>
            </w:pPr>
          </w:p>
        </w:tc>
        <w:tc>
          <w:tcPr>
            <w:tcW w:w="820"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jc w:val="right"/>
              <w:rPr>
                <w:rFonts w:ascii="Calibri" w:eastAsia="Times New Roman" w:hAnsi="Calibri" w:cs="Times New Roman"/>
                <w:color w:val="000000"/>
                <w:sz w:val="18"/>
                <w:szCs w:val="18"/>
              </w:rPr>
            </w:pPr>
            <w:r w:rsidRPr="00157577">
              <w:rPr>
                <w:rFonts w:ascii="Calibri" w:eastAsia="Times New Roman" w:hAnsi="Calibri" w:cs="Times New Roman"/>
                <w:color w:val="000000"/>
                <w:sz w:val="18"/>
                <w:szCs w:val="18"/>
              </w:rPr>
              <w:t>0.0582</w:t>
            </w:r>
          </w:p>
        </w:tc>
        <w:tc>
          <w:tcPr>
            <w:tcW w:w="1080"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rPr>
                <w:rFonts w:ascii="Calibri" w:eastAsia="Times New Roman" w:hAnsi="Calibri" w:cs="Times New Roman"/>
                <w:color w:val="000000"/>
                <w:sz w:val="18"/>
                <w:szCs w:val="18"/>
              </w:rPr>
            </w:pPr>
          </w:p>
        </w:tc>
        <w:tc>
          <w:tcPr>
            <w:tcW w:w="1220"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rPr>
                <w:rFonts w:ascii="Calibri" w:eastAsia="Times New Roman" w:hAnsi="Calibri" w:cs="Times New Roman"/>
                <w:color w:val="000000"/>
                <w:sz w:val="18"/>
                <w:szCs w:val="18"/>
              </w:rPr>
            </w:pPr>
          </w:p>
        </w:tc>
        <w:tc>
          <w:tcPr>
            <w:tcW w:w="820"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jc w:val="right"/>
              <w:rPr>
                <w:rFonts w:ascii="Calibri" w:eastAsia="Times New Roman" w:hAnsi="Calibri" w:cs="Times New Roman"/>
                <w:color w:val="000000"/>
                <w:sz w:val="18"/>
                <w:szCs w:val="18"/>
              </w:rPr>
            </w:pPr>
            <w:r w:rsidRPr="00157577">
              <w:rPr>
                <w:rFonts w:ascii="Calibri" w:eastAsia="Times New Roman" w:hAnsi="Calibri" w:cs="Times New Roman"/>
                <w:color w:val="000000"/>
                <w:sz w:val="18"/>
                <w:szCs w:val="18"/>
              </w:rPr>
              <w:t>&lt;.0001</w:t>
            </w:r>
          </w:p>
        </w:tc>
      </w:tr>
      <w:tr w:rsidR="00157577" w:rsidRPr="00157577" w:rsidTr="00157577">
        <w:trPr>
          <w:trHeight w:val="300"/>
        </w:trPr>
        <w:tc>
          <w:tcPr>
            <w:tcW w:w="257"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rPr>
                <w:rFonts w:ascii="Calibri" w:eastAsia="Times New Roman" w:hAnsi="Calibri" w:cs="Times New Roman"/>
                <w:color w:val="000000"/>
                <w:sz w:val="18"/>
                <w:szCs w:val="18"/>
              </w:rPr>
            </w:pPr>
          </w:p>
        </w:tc>
        <w:tc>
          <w:tcPr>
            <w:tcW w:w="2278" w:type="dxa"/>
            <w:tcBorders>
              <w:top w:val="nil"/>
              <w:left w:val="nil"/>
              <w:bottom w:val="nil"/>
              <w:right w:val="nil"/>
            </w:tcBorders>
            <w:shd w:val="clear" w:color="auto" w:fill="auto"/>
            <w:vAlign w:val="bottom"/>
            <w:hideMark/>
          </w:tcPr>
          <w:p w:rsidR="00157577" w:rsidRPr="00157577" w:rsidRDefault="00157577" w:rsidP="00157577">
            <w:pPr>
              <w:spacing w:after="0" w:line="240" w:lineRule="auto"/>
              <w:rPr>
                <w:rFonts w:ascii="Calibri" w:eastAsia="Times New Roman" w:hAnsi="Calibri" w:cs="Times New Roman"/>
                <w:color w:val="000000"/>
                <w:sz w:val="18"/>
                <w:szCs w:val="18"/>
              </w:rPr>
            </w:pPr>
            <w:r w:rsidRPr="00157577">
              <w:rPr>
                <w:rFonts w:ascii="Calibri" w:eastAsia="Times New Roman" w:hAnsi="Calibri" w:cs="Times New Roman"/>
                <w:color w:val="000000"/>
                <w:sz w:val="18"/>
                <w:szCs w:val="18"/>
              </w:rPr>
              <w:t>No</w:t>
            </w:r>
          </w:p>
        </w:tc>
        <w:tc>
          <w:tcPr>
            <w:tcW w:w="673"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jc w:val="right"/>
              <w:rPr>
                <w:rFonts w:ascii="Calibri" w:eastAsia="Times New Roman" w:hAnsi="Calibri" w:cs="Times New Roman"/>
                <w:color w:val="000000"/>
                <w:sz w:val="18"/>
                <w:szCs w:val="18"/>
              </w:rPr>
            </w:pPr>
            <w:r w:rsidRPr="00157577">
              <w:rPr>
                <w:rFonts w:ascii="Calibri" w:eastAsia="Times New Roman" w:hAnsi="Calibri" w:cs="Times New Roman"/>
                <w:color w:val="000000"/>
                <w:sz w:val="18"/>
                <w:szCs w:val="18"/>
              </w:rPr>
              <w:t>15806</w:t>
            </w:r>
          </w:p>
        </w:tc>
        <w:tc>
          <w:tcPr>
            <w:tcW w:w="1180"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jc w:val="right"/>
              <w:rPr>
                <w:rFonts w:ascii="Calibri" w:eastAsia="Times New Roman" w:hAnsi="Calibri" w:cs="Times New Roman"/>
                <w:color w:val="000000"/>
                <w:sz w:val="18"/>
                <w:szCs w:val="18"/>
              </w:rPr>
            </w:pPr>
            <w:r w:rsidRPr="00157577">
              <w:rPr>
                <w:rFonts w:ascii="Calibri" w:eastAsia="Times New Roman" w:hAnsi="Calibri" w:cs="Times New Roman"/>
                <w:color w:val="000000"/>
                <w:sz w:val="18"/>
                <w:szCs w:val="18"/>
              </w:rPr>
              <w:t>97.9%</w:t>
            </w:r>
          </w:p>
        </w:tc>
        <w:tc>
          <w:tcPr>
            <w:tcW w:w="660"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jc w:val="right"/>
              <w:rPr>
                <w:rFonts w:ascii="Calibri" w:eastAsia="Times New Roman" w:hAnsi="Calibri" w:cs="Times New Roman"/>
                <w:color w:val="000000"/>
                <w:sz w:val="18"/>
                <w:szCs w:val="18"/>
              </w:rPr>
            </w:pPr>
            <w:r w:rsidRPr="00157577">
              <w:rPr>
                <w:rFonts w:ascii="Calibri" w:eastAsia="Times New Roman" w:hAnsi="Calibri" w:cs="Times New Roman"/>
                <w:color w:val="000000"/>
                <w:sz w:val="18"/>
                <w:szCs w:val="18"/>
              </w:rPr>
              <w:t>2561</w:t>
            </w:r>
          </w:p>
        </w:tc>
        <w:tc>
          <w:tcPr>
            <w:tcW w:w="1220"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jc w:val="right"/>
              <w:rPr>
                <w:rFonts w:ascii="Calibri" w:eastAsia="Times New Roman" w:hAnsi="Calibri" w:cs="Times New Roman"/>
                <w:color w:val="000000"/>
                <w:sz w:val="18"/>
                <w:szCs w:val="18"/>
              </w:rPr>
            </w:pPr>
            <w:r w:rsidRPr="00157577">
              <w:rPr>
                <w:rFonts w:ascii="Calibri" w:eastAsia="Times New Roman" w:hAnsi="Calibri" w:cs="Times New Roman"/>
                <w:color w:val="000000"/>
                <w:sz w:val="18"/>
                <w:szCs w:val="18"/>
              </w:rPr>
              <w:t>13.9%</w:t>
            </w:r>
          </w:p>
        </w:tc>
        <w:tc>
          <w:tcPr>
            <w:tcW w:w="820"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jc w:val="right"/>
              <w:rPr>
                <w:rFonts w:ascii="Calibri" w:eastAsia="Times New Roman" w:hAnsi="Calibri" w:cs="Times New Roman"/>
                <w:color w:val="000000"/>
                <w:sz w:val="18"/>
                <w:szCs w:val="18"/>
              </w:rPr>
            </w:pPr>
          </w:p>
        </w:tc>
        <w:tc>
          <w:tcPr>
            <w:tcW w:w="1080"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jc w:val="right"/>
              <w:rPr>
                <w:rFonts w:ascii="Calibri" w:eastAsia="Times New Roman" w:hAnsi="Calibri" w:cs="Times New Roman"/>
                <w:color w:val="000000"/>
                <w:sz w:val="18"/>
                <w:szCs w:val="18"/>
              </w:rPr>
            </w:pPr>
            <w:r w:rsidRPr="00157577">
              <w:rPr>
                <w:rFonts w:ascii="Calibri" w:eastAsia="Times New Roman" w:hAnsi="Calibri" w:cs="Times New Roman"/>
                <w:color w:val="000000"/>
                <w:sz w:val="18"/>
                <w:szCs w:val="18"/>
              </w:rPr>
              <w:t>7158</w:t>
            </w:r>
          </w:p>
        </w:tc>
        <w:tc>
          <w:tcPr>
            <w:tcW w:w="1220"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jc w:val="right"/>
              <w:rPr>
                <w:rFonts w:ascii="Calibri" w:eastAsia="Times New Roman" w:hAnsi="Calibri" w:cs="Times New Roman"/>
                <w:color w:val="000000"/>
                <w:sz w:val="18"/>
                <w:szCs w:val="18"/>
              </w:rPr>
            </w:pPr>
            <w:r w:rsidRPr="00157577">
              <w:rPr>
                <w:rFonts w:ascii="Calibri" w:eastAsia="Times New Roman" w:hAnsi="Calibri" w:cs="Times New Roman"/>
                <w:color w:val="000000"/>
                <w:sz w:val="18"/>
                <w:szCs w:val="18"/>
              </w:rPr>
              <w:t>49.9%</w:t>
            </w:r>
          </w:p>
        </w:tc>
        <w:tc>
          <w:tcPr>
            <w:tcW w:w="820"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jc w:val="right"/>
              <w:rPr>
                <w:rFonts w:ascii="Calibri" w:eastAsia="Times New Roman" w:hAnsi="Calibri" w:cs="Times New Roman"/>
                <w:color w:val="000000"/>
                <w:sz w:val="18"/>
                <w:szCs w:val="18"/>
              </w:rPr>
            </w:pPr>
          </w:p>
        </w:tc>
      </w:tr>
      <w:tr w:rsidR="00157577" w:rsidRPr="00157577" w:rsidTr="00157577">
        <w:trPr>
          <w:trHeight w:val="300"/>
        </w:trPr>
        <w:tc>
          <w:tcPr>
            <w:tcW w:w="257"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rPr>
                <w:rFonts w:ascii="Calibri" w:eastAsia="Times New Roman" w:hAnsi="Calibri" w:cs="Times New Roman"/>
                <w:color w:val="000000"/>
                <w:sz w:val="18"/>
                <w:szCs w:val="18"/>
              </w:rPr>
            </w:pPr>
          </w:p>
        </w:tc>
        <w:tc>
          <w:tcPr>
            <w:tcW w:w="2278" w:type="dxa"/>
            <w:tcBorders>
              <w:top w:val="nil"/>
              <w:left w:val="nil"/>
              <w:bottom w:val="nil"/>
              <w:right w:val="nil"/>
            </w:tcBorders>
            <w:shd w:val="clear" w:color="auto" w:fill="auto"/>
            <w:vAlign w:val="bottom"/>
            <w:hideMark/>
          </w:tcPr>
          <w:p w:rsidR="00157577" w:rsidRPr="00157577" w:rsidRDefault="00157577" w:rsidP="00157577">
            <w:pPr>
              <w:spacing w:after="0" w:line="240" w:lineRule="auto"/>
              <w:rPr>
                <w:rFonts w:ascii="Calibri" w:eastAsia="Times New Roman" w:hAnsi="Calibri" w:cs="Times New Roman"/>
                <w:color w:val="000000"/>
                <w:sz w:val="18"/>
                <w:szCs w:val="18"/>
              </w:rPr>
            </w:pPr>
            <w:r w:rsidRPr="00157577">
              <w:rPr>
                <w:rFonts w:ascii="Calibri" w:eastAsia="Times New Roman" w:hAnsi="Calibri" w:cs="Times New Roman"/>
                <w:color w:val="000000"/>
                <w:sz w:val="18"/>
                <w:szCs w:val="18"/>
              </w:rPr>
              <w:t>Yes</w:t>
            </w:r>
          </w:p>
        </w:tc>
        <w:tc>
          <w:tcPr>
            <w:tcW w:w="673"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jc w:val="right"/>
              <w:rPr>
                <w:rFonts w:ascii="Calibri" w:eastAsia="Times New Roman" w:hAnsi="Calibri" w:cs="Times New Roman"/>
                <w:color w:val="000000"/>
                <w:sz w:val="18"/>
                <w:szCs w:val="18"/>
              </w:rPr>
            </w:pPr>
            <w:r w:rsidRPr="00157577">
              <w:rPr>
                <w:rFonts w:ascii="Calibri" w:eastAsia="Times New Roman" w:hAnsi="Calibri" w:cs="Times New Roman"/>
                <w:color w:val="000000"/>
                <w:sz w:val="18"/>
                <w:szCs w:val="18"/>
              </w:rPr>
              <w:t>266</w:t>
            </w:r>
          </w:p>
        </w:tc>
        <w:tc>
          <w:tcPr>
            <w:tcW w:w="1180"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jc w:val="right"/>
              <w:rPr>
                <w:rFonts w:ascii="Calibri" w:eastAsia="Times New Roman" w:hAnsi="Calibri" w:cs="Times New Roman"/>
                <w:color w:val="000000"/>
                <w:sz w:val="18"/>
                <w:szCs w:val="18"/>
              </w:rPr>
            </w:pPr>
            <w:r w:rsidRPr="00157577">
              <w:rPr>
                <w:rFonts w:ascii="Calibri" w:eastAsia="Times New Roman" w:hAnsi="Calibri" w:cs="Times New Roman"/>
                <w:color w:val="000000"/>
                <w:sz w:val="18"/>
                <w:szCs w:val="18"/>
              </w:rPr>
              <w:t>2.1%</w:t>
            </w:r>
          </w:p>
        </w:tc>
        <w:tc>
          <w:tcPr>
            <w:tcW w:w="660"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jc w:val="right"/>
              <w:rPr>
                <w:rFonts w:ascii="Calibri" w:eastAsia="Times New Roman" w:hAnsi="Calibri" w:cs="Times New Roman"/>
                <w:color w:val="000000"/>
                <w:sz w:val="18"/>
                <w:szCs w:val="18"/>
              </w:rPr>
            </w:pPr>
            <w:r w:rsidRPr="00157577">
              <w:rPr>
                <w:rFonts w:ascii="Calibri" w:eastAsia="Times New Roman" w:hAnsi="Calibri" w:cs="Times New Roman"/>
                <w:color w:val="000000"/>
                <w:sz w:val="18"/>
                <w:szCs w:val="18"/>
              </w:rPr>
              <w:t>32</w:t>
            </w:r>
          </w:p>
        </w:tc>
        <w:tc>
          <w:tcPr>
            <w:tcW w:w="1220"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jc w:val="right"/>
              <w:rPr>
                <w:rFonts w:ascii="Calibri" w:eastAsia="Times New Roman" w:hAnsi="Calibri" w:cs="Times New Roman"/>
                <w:color w:val="000000"/>
                <w:sz w:val="18"/>
                <w:szCs w:val="18"/>
              </w:rPr>
            </w:pPr>
            <w:r w:rsidRPr="00157577">
              <w:rPr>
                <w:rFonts w:ascii="Calibri" w:eastAsia="Times New Roman" w:hAnsi="Calibri" w:cs="Times New Roman"/>
                <w:color w:val="000000"/>
                <w:sz w:val="18"/>
                <w:szCs w:val="18"/>
              </w:rPr>
              <w:t>9.2%</w:t>
            </w:r>
          </w:p>
        </w:tc>
        <w:tc>
          <w:tcPr>
            <w:tcW w:w="820"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jc w:val="right"/>
              <w:rPr>
                <w:rFonts w:ascii="Calibri" w:eastAsia="Times New Roman" w:hAnsi="Calibri" w:cs="Times New Roman"/>
                <w:color w:val="000000"/>
                <w:sz w:val="18"/>
                <w:szCs w:val="18"/>
              </w:rPr>
            </w:pPr>
          </w:p>
        </w:tc>
        <w:tc>
          <w:tcPr>
            <w:tcW w:w="1080"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jc w:val="right"/>
              <w:rPr>
                <w:rFonts w:ascii="Calibri" w:eastAsia="Times New Roman" w:hAnsi="Calibri" w:cs="Times New Roman"/>
                <w:color w:val="000000"/>
                <w:sz w:val="18"/>
                <w:szCs w:val="18"/>
              </w:rPr>
            </w:pPr>
            <w:r w:rsidRPr="00157577">
              <w:rPr>
                <w:rFonts w:ascii="Calibri" w:eastAsia="Times New Roman" w:hAnsi="Calibri" w:cs="Times New Roman"/>
                <w:color w:val="000000"/>
                <w:sz w:val="18"/>
                <w:szCs w:val="18"/>
              </w:rPr>
              <w:t>164</w:t>
            </w:r>
          </w:p>
        </w:tc>
        <w:tc>
          <w:tcPr>
            <w:tcW w:w="1220"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jc w:val="right"/>
              <w:rPr>
                <w:rFonts w:ascii="Calibri" w:eastAsia="Times New Roman" w:hAnsi="Calibri" w:cs="Times New Roman"/>
                <w:color w:val="000000"/>
                <w:sz w:val="18"/>
                <w:szCs w:val="18"/>
              </w:rPr>
            </w:pPr>
            <w:r w:rsidRPr="00157577">
              <w:rPr>
                <w:rFonts w:ascii="Calibri" w:eastAsia="Times New Roman" w:hAnsi="Calibri" w:cs="Times New Roman"/>
                <w:color w:val="000000"/>
                <w:sz w:val="18"/>
                <w:szCs w:val="18"/>
              </w:rPr>
              <w:t>65.5%</w:t>
            </w:r>
          </w:p>
        </w:tc>
        <w:tc>
          <w:tcPr>
            <w:tcW w:w="820"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jc w:val="right"/>
              <w:rPr>
                <w:rFonts w:ascii="Calibri" w:eastAsia="Times New Roman" w:hAnsi="Calibri" w:cs="Times New Roman"/>
                <w:color w:val="000000"/>
                <w:sz w:val="18"/>
                <w:szCs w:val="18"/>
              </w:rPr>
            </w:pPr>
          </w:p>
        </w:tc>
      </w:tr>
      <w:tr w:rsidR="00157577" w:rsidRPr="00157577" w:rsidTr="00157577">
        <w:trPr>
          <w:trHeight w:val="300"/>
        </w:trPr>
        <w:tc>
          <w:tcPr>
            <w:tcW w:w="2535" w:type="dxa"/>
            <w:gridSpan w:val="2"/>
            <w:tcBorders>
              <w:top w:val="nil"/>
              <w:left w:val="nil"/>
              <w:bottom w:val="nil"/>
              <w:right w:val="nil"/>
            </w:tcBorders>
            <w:shd w:val="clear" w:color="auto" w:fill="auto"/>
            <w:noWrap/>
            <w:vAlign w:val="bottom"/>
            <w:hideMark/>
          </w:tcPr>
          <w:p w:rsidR="00157577" w:rsidRPr="00157577" w:rsidRDefault="00157577" w:rsidP="00157577">
            <w:pPr>
              <w:spacing w:after="0" w:line="240" w:lineRule="auto"/>
              <w:rPr>
                <w:rFonts w:ascii="Calibri" w:eastAsia="Times New Roman" w:hAnsi="Calibri" w:cs="Times New Roman"/>
                <w:color w:val="000000"/>
                <w:sz w:val="18"/>
                <w:szCs w:val="18"/>
              </w:rPr>
            </w:pPr>
            <w:r w:rsidRPr="00157577">
              <w:rPr>
                <w:rFonts w:ascii="Calibri" w:eastAsia="Times New Roman" w:hAnsi="Calibri" w:cs="Times New Roman"/>
                <w:color w:val="000000"/>
                <w:sz w:val="18"/>
                <w:szCs w:val="18"/>
              </w:rPr>
              <w:t>BMI &gt; 30</w:t>
            </w:r>
          </w:p>
        </w:tc>
        <w:tc>
          <w:tcPr>
            <w:tcW w:w="673"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rPr>
                <w:rFonts w:ascii="Calibri" w:eastAsia="Times New Roman" w:hAnsi="Calibri" w:cs="Times New Roman"/>
                <w:color w:val="000000"/>
                <w:sz w:val="18"/>
                <w:szCs w:val="18"/>
              </w:rPr>
            </w:pPr>
          </w:p>
        </w:tc>
        <w:tc>
          <w:tcPr>
            <w:tcW w:w="1180"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rPr>
                <w:rFonts w:ascii="Calibri" w:eastAsia="Times New Roman" w:hAnsi="Calibri" w:cs="Times New Roman"/>
                <w:color w:val="000000"/>
                <w:sz w:val="18"/>
                <w:szCs w:val="18"/>
              </w:rPr>
            </w:pPr>
          </w:p>
        </w:tc>
        <w:tc>
          <w:tcPr>
            <w:tcW w:w="660"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rPr>
                <w:rFonts w:ascii="Calibri" w:eastAsia="Times New Roman" w:hAnsi="Calibri" w:cs="Times New Roman"/>
                <w:color w:val="000000"/>
                <w:sz w:val="18"/>
                <w:szCs w:val="18"/>
              </w:rPr>
            </w:pPr>
          </w:p>
        </w:tc>
        <w:tc>
          <w:tcPr>
            <w:tcW w:w="1220"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rPr>
                <w:rFonts w:ascii="Calibri" w:eastAsia="Times New Roman" w:hAnsi="Calibri" w:cs="Times New Roman"/>
                <w:color w:val="000000"/>
                <w:sz w:val="18"/>
                <w:szCs w:val="18"/>
              </w:rPr>
            </w:pPr>
          </w:p>
        </w:tc>
        <w:tc>
          <w:tcPr>
            <w:tcW w:w="820"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jc w:val="right"/>
              <w:rPr>
                <w:rFonts w:ascii="Calibri" w:eastAsia="Times New Roman" w:hAnsi="Calibri" w:cs="Times New Roman"/>
                <w:color w:val="000000"/>
                <w:sz w:val="18"/>
                <w:szCs w:val="18"/>
              </w:rPr>
            </w:pPr>
            <w:r w:rsidRPr="00157577">
              <w:rPr>
                <w:rFonts w:ascii="Calibri" w:eastAsia="Times New Roman" w:hAnsi="Calibri" w:cs="Times New Roman"/>
                <w:color w:val="000000"/>
                <w:sz w:val="18"/>
                <w:szCs w:val="18"/>
              </w:rPr>
              <w:t>&lt;.0001</w:t>
            </w:r>
          </w:p>
        </w:tc>
        <w:tc>
          <w:tcPr>
            <w:tcW w:w="1080"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rPr>
                <w:rFonts w:ascii="Calibri" w:eastAsia="Times New Roman" w:hAnsi="Calibri" w:cs="Times New Roman"/>
                <w:color w:val="000000"/>
                <w:sz w:val="18"/>
                <w:szCs w:val="18"/>
              </w:rPr>
            </w:pPr>
          </w:p>
        </w:tc>
        <w:tc>
          <w:tcPr>
            <w:tcW w:w="1220"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rPr>
                <w:rFonts w:ascii="Calibri" w:eastAsia="Times New Roman" w:hAnsi="Calibri" w:cs="Times New Roman"/>
                <w:color w:val="000000"/>
                <w:sz w:val="18"/>
                <w:szCs w:val="18"/>
              </w:rPr>
            </w:pPr>
          </w:p>
        </w:tc>
        <w:tc>
          <w:tcPr>
            <w:tcW w:w="820"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jc w:val="right"/>
              <w:rPr>
                <w:rFonts w:ascii="Calibri" w:eastAsia="Times New Roman" w:hAnsi="Calibri" w:cs="Times New Roman"/>
                <w:color w:val="000000"/>
                <w:sz w:val="18"/>
                <w:szCs w:val="18"/>
              </w:rPr>
            </w:pPr>
            <w:r w:rsidRPr="00157577">
              <w:rPr>
                <w:rFonts w:ascii="Calibri" w:eastAsia="Times New Roman" w:hAnsi="Calibri" w:cs="Times New Roman"/>
                <w:color w:val="000000"/>
                <w:sz w:val="18"/>
                <w:szCs w:val="18"/>
              </w:rPr>
              <w:t>0.2493</w:t>
            </w:r>
          </w:p>
        </w:tc>
      </w:tr>
      <w:tr w:rsidR="00157577" w:rsidRPr="00157577" w:rsidTr="00157577">
        <w:trPr>
          <w:trHeight w:val="300"/>
        </w:trPr>
        <w:tc>
          <w:tcPr>
            <w:tcW w:w="257"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rPr>
                <w:rFonts w:ascii="Calibri" w:eastAsia="Times New Roman" w:hAnsi="Calibri" w:cs="Times New Roman"/>
                <w:color w:val="000000"/>
                <w:sz w:val="18"/>
                <w:szCs w:val="18"/>
              </w:rPr>
            </w:pPr>
          </w:p>
        </w:tc>
        <w:tc>
          <w:tcPr>
            <w:tcW w:w="2278" w:type="dxa"/>
            <w:tcBorders>
              <w:top w:val="nil"/>
              <w:left w:val="nil"/>
              <w:bottom w:val="nil"/>
              <w:right w:val="nil"/>
            </w:tcBorders>
            <w:shd w:val="clear" w:color="auto" w:fill="auto"/>
            <w:vAlign w:val="bottom"/>
            <w:hideMark/>
          </w:tcPr>
          <w:p w:rsidR="00157577" w:rsidRPr="00157577" w:rsidRDefault="00157577" w:rsidP="00157577">
            <w:pPr>
              <w:spacing w:after="0" w:line="240" w:lineRule="auto"/>
              <w:rPr>
                <w:rFonts w:ascii="Calibri" w:eastAsia="Times New Roman" w:hAnsi="Calibri" w:cs="Times New Roman"/>
                <w:color w:val="000000"/>
                <w:sz w:val="18"/>
                <w:szCs w:val="18"/>
              </w:rPr>
            </w:pPr>
            <w:r w:rsidRPr="00157577">
              <w:rPr>
                <w:rFonts w:ascii="Calibri" w:eastAsia="Times New Roman" w:hAnsi="Calibri" w:cs="Times New Roman"/>
                <w:color w:val="000000"/>
                <w:sz w:val="18"/>
                <w:szCs w:val="18"/>
              </w:rPr>
              <w:t>No</w:t>
            </w:r>
          </w:p>
        </w:tc>
        <w:tc>
          <w:tcPr>
            <w:tcW w:w="673"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jc w:val="right"/>
              <w:rPr>
                <w:rFonts w:ascii="Calibri" w:eastAsia="Times New Roman" w:hAnsi="Calibri" w:cs="Times New Roman"/>
                <w:color w:val="000000"/>
                <w:sz w:val="18"/>
                <w:szCs w:val="18"/>
              </w:rPr>
            </w:pPr>
            <w:r w:rsidRPr="00157577">
              <w:rPr>
                <w:rFonts w:ascii="Calibri" w:eastAsia="Times New Roman" w:hAnsi="Calibri" w:cs="Times New Roman"/>
                <w:color w:val="000000"/>
                <w:sz w:val="18"/>
                <w:szCs w:val="18"/>
              </w:rPr>
              <w:t>10262</w:t>
            </w:r>
          </w:p>
        </w:tc>
        <w:tc>
          <w:tcPr>
            <w:tcW w:w="1180"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jc w:val="right"/>
              <w:rPr>
                <w:rFonts w:ascii="Calibri" w:eastAsia="Times New Roman" w:hAnsi="Calibri" w:cs="Times New Roman"/>
                <w:color w:val="000000"/>
                <w:sz w:val="18"/>
                <w:szCs w:val="18"/>
              </w:rPr>
            </w:pPr>
            <w:r w:rsidRPr="00157577">
              <w:rPr>
                <w:rFonts w:ascii="Calibri" w:eastAsia="Times New Roman" w:hAnsi="Calibri" w:cs="Times New Roman"/>
                <w:color w:val="000000"/>
                <w:sz w:val="18"/>
                <w:szCs w:val="18"/>
              </w:rPr>
              <w:t>65.9%</w:t>
            </w:r>
          </w:p>
        </w:tc>
        <w:tc>
          <w:tcPr>
            <w:tcW w:w="660"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jc w:val="right"/>
              <w:rPr>
                <w:rFonts w:ascii="Calibri" w:eastAsia="Times New Roman" w:hAnsi="Calibri" w:cs="Times New Roman"/>
                <w:color w:val="000000"/>
                <w:sz w:val="18"/>
                <w:szCs w:val="18"/>
              </w:rPr>
            </w:pPr>
            <w:r w:rsidRPr="00157577">
              <w:rPr>
                <w:rFonts w:ascii="Calibri" w:eastAsia="Times New Roman" w:hAnsi="Calibri" w:cs="Times New Roman"/>
                <w:color w:val="000000"/>
                <w:sz w:val="18"/>
                <w:szCs w:val="18"/>
              </w:rPr>
              <w:t>1499</w:t>
            </w:r>
          </w:p>
        </w:tc>
        <w:tc>
          <w:tcPr>
            <w:tcW w:w="1220"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jc w:val="right"/>
              <w:rPr>
                <w:rFonts w:ascii="Calibri" w:eastAsia="Times New Roman" w:hAnsi="Calibri" w:cs="Times New Roman"/>
                <w:color w:val="000000"/>
                <w:sz w:val="18"/>
                <w:szCs w:val="18"/>
              </w:rPr>
            </w:pPr>
            <w:r w:rsidRPr="00157577">
              <w:rPr>
                <w:rFonts w:ascii="Calibri" w:eastAsia="Times New Roman" w:hAnsi="Calibri" w:cs="Times New Roman"/>
                <w:color w:val="000000"/>
                <w:sz w:val="18"/>
                <w:szCs w:val="18"/>
              </w:rPr>
              <w:t>12.6%</w:t>
            </w:r>
          </w:p>
        </w:tc>
        <w:tc>
          <w:tcPr>
            <w:tcW w:w="820"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jc w:val="right"/>
              <w:rPr>
                <w:rFonts w:ascii="Calibri" w:eastAsia="Times New Roman" w:hAnsi="Calibri" w:cs="Times New Roman"/>
                <w:color w:val="000000"/>
                <w:sz w:val="18"/>
                <w:szCs w:val="18"/>
              </w:rPr>
            </w:pPr>
          </w:p>
        </w:tc>
        <w:tc>
          <w:tcPr>
            <w:tcW w:w="1080"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jc w:val="right"/>
              <w:rPr>
                <w:rFonts w:ascii="Calibri" w:eastAsia="Times New Roman" w:hAnsi="Calibri" w:cs="Times New Roman"/>
                <w:color w:val="000000"/>
                <w:sz w:val="18"/>
                <w:szCs w:val="18"/>
              </w:rPr>
            </w:pPr>
            <w:r w:rsidRPr="00157577">
              <w:rPr>
                <w:rFonts w:ascii="Calibri" w:eastAsia="Times New Roman" w:hAnsi="Calibri" w:cs="Times New Roman"/>
                <w:color w:val="000000"/>
                <w:sz w:val="18"/>
                <w:szCs w:val="18"/>
              </w:rPr>
              <w:t>4702</w:t>
            </w:r>
          </w:p>
        </w:tc>
        <w:tc>
          <w:tcPr>
            <w:tcW w:w="1220"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jc w:val="right"/>
              <w:rPr>
                <w:rFonts w:ascii="Calibri" w:eastAsia="Times New Roman" w:hAnsi="Calibri" w:cs="Times New Roman"/>
                <w:color w:val="000000"/>
                <w:sz w:val="18"/>
                <w:szCs w:val="18"/>
              </w:rPr>
            </w:pPr>
            <w:r w:rsidRPr="00157577">
              <w:rPr>
                <w:rFonts w:ascii="Calibri" w:eastAsia="Times New Roman" w:hAnsi="Calibri" w:cs="Times New Roman"/>
                <w:color w:val="000000"/>
                <w:sz w:val="18"/>
                <w:szCs w:val="18"/>
              </w:rPr>
              <w:t>50.7%</w:t>
            </w:r>
          </w:p>
        </w:tc>
        <w:tc>
          <w:tcPr>
            <w:tcW w:w="820"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jc w:val="right"/>
              <w:rPr>
                <w:rFonts w:ascii="Calibri" w:eastAsia="Times New Roman" w:hAnsi="Calibri" w:cs="Times New Roman"/>
                <w:color w:val="000000"/>
                <w:sz w:val="18"/>
                <w:szCs w:val="18"/>
              </w:rPr>
            </w:pPr>
          </w:p>
        </w:tc>
      </w:tr>
      <w:tr w:rsidR="00157577" w:rsidRPr="00157577" w:rsidTr="00157577">
        <w:trPr>
          <w:trHeight w:val="300"/>
        </w:trPr>
        <w:tc>
          <w:tcPr>
            <w:tcW w:w="257"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rPr>
                <w:rFonts w:ascii="Calibri" w:eastAsia="Times New Roman" w:hAnsi="Calibri" w:cs="Times New Roman"/>
                <w:color w:val="000000"/>
                <w:sz w:val="18"/>
                <w:szCs w:val="18"/>
              </w:rPr>
            </w:pPr>
          </w:p>
        </w:tc>
        <w:tc>
          <w:tcPr>
            <w:tcW w:w="2278" w:type="dxa"/>
            <w:tcBorders>
              <w:top w:val="nil"/>
              <w:left w:val="nil"/>
              <w:bottom w:val="nil"/>
              <w:right w:val="nil"/>
            </w:tcBorders>
            <w:shd w:val="clear" w:color="auto" w:fill="auto"/>
            <w:vAlign w:val="bottom"/>
            <w:hideMark/>
          </w:tcPr>
          <w:p w:rsidR="00157577" w:rsidRPr="00157577" w:rsidRDefault="00157577" w:rsidP="00157577">
            <w:pPr>
              <w:spacing w:after="0" w:line="240" w:lineRule="auto"/>
              <w:rPr>
                <w:rFonts w:ascii="Calibri" w:eastAsia="Times New Roman" w:hAnsi="Calibri" w:cs="Times New Roman"/>
                <w:color w:val="000000"/>
                <w:sz w:val="18"/>
                <w:szCs w:val="18"/>
              </w:rPr>
            </w:pPr>
            <w:r w:rsidRPr="00157577">
              <w:rPr>
                <w:rFonts w:ascii="Calibri" w:eastAsia="Times New Roman" w:hAnsi="Calibri" w:cs="Times New Roman"/>
                <w:color w:val="000000"/>
                <w:sz w:val="18"/>
                <w:szCs w:val="18"/>
              </w:rPr>
              <w:t>Yes</w:t>
            </w:r>
          </w:p>
        </w:tc>
        <w:tc>
          <w:tcPr>
            <w:tcW w:w="673"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jc w:val="right"/>
              <w:rPr>
                <w:rFonts w:ascii="Calibri" w:eastAsia="Times New Roman" w:hAnsi="Calibri" w:cs="Times New Roman"/>
                <w:color w:val="000000"/>
                <w:sz w:val="18"/>
                <w:szCs w:val="18"/>
              </w:rPr>
            </w:pPr>
            <w:r w:rsidRPr="00157577">
              <w:rPr>
                <w:rFonts w:ascii="Calibri" w:eastAsia="Times New Roman" w:hAnsi="Calibri" w:cs="Times New Roman"/>
                <w:color w:val="000000"/>
                <w:sz w:val="18"/>
                <w:szCs w:val="18"/>
              </w:rPr>
              <w:t>5810</w:t>
            </w:r>
          </w:p>
        </w:tc>
        <w:tc>
          <w:tcPr>
            <w:tcW w:w="1180"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jc w:val="right"/>
              <w:rPr>
                <w:rFonts w:ascii="Calibri" w:eastAsia="Times New Roman" w:hAnsi="Calibri" w:cs="Times New Roman"/>
                <w:color w:val="000000"/>
                <w:sz w:val="18"/>
                <w:szCs w:val="18"/>
              </w:rPr>
            </w:pPr>
            <w:r w:rsidRPr="00157577">
              <w:rPr>
                <w:rFonts w:ascii="Calibri" w:eastAsia="Times New Roman" w:hAnsi="Calibri" w:cs="Times New Roman"/>
                <w:color w:val="000000"/>
                <w:sz w:val="18"/>
                <w:szCs w:val="18"/>
              </w:rPr>
              <w:t>34.1%</w:t>
            </w:r>
          </w:p>
        </w:tc>
        <w:tc>
          <w:tcPr>
            <w:tcW w:w="660"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jc w:val="right"/>
              <w:rPr>
                <w:rFonts w:ascii="Calibri" w:eastAsia="Times New Roman" w:hAnsi="Calibri" w:cs="Times New Roman"/>
                <w:color w:val="000000"/>
                <w:sz w:val="18"/>
                <w:szCs w:val="18"/>
              </w:rPr>
            </w:pPr>
            <w:r w:rsidRPr="00157577">
              <w:rPr>
                <w:rFonts w:ascii="Calibri" w:eastAsia="Times New Roman" w:hAnsi="Calibri" w:cs="Times New Roman"/>
                <w:color w:val="000000"/>
                <w:sz w:val="18"/>
                <w:szCs w:val="18"/>
              </w:rPr>
              <w:t>1094</w:t>
            </w:r>
          </w:p>
        </w:tc>
        <w:tc>
          <w:tcPr>
            <w:tcW w:w="1220"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jc w:val="right"/>
              <w:rPr>
                <w:rFonts w:ascii="Calibri" w:eastAsia="Times New Roman" w:hAnsi="Calibri" w:cs="Times New Roman"/>
                <w:color w:val="000000"/>
                <w:sz w:val="18"/>
                <w:szCs w:val="18"/>
              </w:rPr>
            </w:pPr>
            <w:r w:rsidRPr="00157577">
              <w:rPr>
                <w:rFonts w:ascii="Calibri" w:eastAsia="Times New Roman" w:hAnsi="Calibri" w:cs="Times New Roman"/>
                <w:color w:val="000000"/>
                <w:sz w:val="18"/>
                <w:szCs w:val="18"/>
              </w:rPr>
              <w:t>16.1%</w:t>
            </w:r>
          </w:p>
        </w:tc>
        <w:tc>
          <w:tcPr>
            <w:tcW w:w="820"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jc w:val="right"/>
              <w:rPr>
                <w:rFonts w:ascii="Calibri" w:eastAsia="Times New Roman" w:hAnsi="Calibri" w:cs="Times New Roman"/>
                <w:color w:val="000000"/>
                <w:sz w:val="18"/>
                <w:szCs w:val="18"/>
              </w:rPr>
            </w:pPr>
          </w:p>
        </w:tc>
        <w:tc>
          <w:tcPr>
            <w:tcW w:w="1080"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jc w:val="right"/>
              <w:rPr>
                <w:rFonts w:ascii="Calibri" w:eastAsia="Times New Roman" w:hAnsi="Calibri" w:cs="Times New Roman"/>
                <w:color w:val="000000"/>
                <w:sz w:val="18"/>
                <w:szCs w:val="18"/>
              </w:rPr>
            </w:pPr>
            <w:r w:rsidRPr="00157577">
              <w:rPr>
                <w:rFonts w:ascii="Calibri" w:eastAsia="Times New Roman" w:hAnsi="Calibri" w:cs="Times New Roman"/>
                <w:color w:val="000000"/>
                <w:sz w:val="18"/>
                <w:szCs w:val="18"/>
              </w:rPr>
              <w:t>2620</w:t>
            </w:r>
          </w:p>
        </w:tc>
        <w:tc>
          <w:tcPr>
            <w:tcW w:w="1220"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jc w:val="right"/>
              <w:rPr>
                <w:rFonts w:ascii="Calibri" w:eastAsia="Times New Roman" w:hAnsi="Calibri" w:cs="Times New Roman"/>
                <w:color w:val="000000"/>
                <w:sz w:val="18"/>
                <w:szCs w:val="18"/>
              </w:rPr>
            </w:pPr>
            <w:r w:rsidRPr="00157577">
              <w:rPr>
                <w:rFonts w:ascii="Calibri" w:eastAsia="Times New Roman" w:hAnsi="Calibri" w:cs="Times New Roman"/>
                <w:color w:val="000000"/>
                <w:sz w:val="18"/>
                <w:szCs w:val="18"/>
              </w:rPr>
              <w:t>49.3%</w:t>
            </w:r>
          </w:p>
        </w:tc>
        <w:tc>
          <w:tcPr>
            <w:tcW w:w="820"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jc w:val="right"/>
              <w:rPr>
                <w:rFonts w:ascii="Calibri" w:eastAsia="Times New Roman" w:hAnsi="Calibri" w:cs="Times New Roman"/>
                <w:color w:val="000000"/>
                <w:sz w:val="18"/>
                <w:szCs w:val="18"/>
              </w:rPr>
            </w:pPr>
          </w:p>
        </w:tc>
      </w:tr>
      <w:tr w:rsidR="00157577" w:rsidRPr="00157577" w:rsidTr="00157577">
        <w:trPr>
          <w:trHeight w:val="300"/>
        </w:trPr>
        <w:tc>
          <w:tcPr>
            <w:tcW w:w="4388" w:type="dxa"/>
            <w:gridSpan w:val="4"/>
            <w:tcBorders>
              <w:top w:val="nil"/>
              <w:left w:val="nil"/>
              <w:bottom w:val="nil"/>
              <w:right w:val="nil"/>
            </w:tcBorders>
            <w:shd w:val="clear" w:color="auto" w:fill="auto"/>
            <w:noWrap/>
            <w:vAlign w:val="bottom"/>
            <w:hideMark/>
          </w:tcPr>
          <w:p w:rsidR="00157577" w:rsidRPr="00157577" w:rsidRDefault="00157577" w:rsidP="00157577">
            <w:pPr>
              <w:spacing w:after="0" w:line="240" w:lineRule="auto"/>
              <w:rPr>
                <w:rFonts w:ascii="Calibri" w:eastAsia="Times New Roman" w:hAnsi="Calibri" w:cs="Times New Roman"/>
                <w:color w:val="000000"/>
                <w:sz w:val="18"/>
                <w:szCs w:val="18"/>
              </w:rPr>
            </w:pPr>
            <w:r w:rsidRPr="00157577">
              <w:rPr>
                <w:rFonts w:ascii="Calibri" w:eastAsia="Times New Roman" w:hAnsi="Calibri" w:cs="Times New Roman"/>
                <w:color w:val="000000"/>
                <w:sz w:val="18"/>
                <w:szCs w:val="18"/>
              </w:rPr>
              <w:t>Vigorous physical activity at least 10 minutes per week</w:t>
            </w:r>
          </w:p>
        </w:tc>
        <w:tc>
          <w:tcPr>
            <w:tcW w:w="660"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rPr>
                <w:rFonts w:ascii="Calibri" w:eastAsia="Times New Roman" w:hAnsi="Calibri" w:cs="Times New Roman"/>
                <w:color w:val="000000"/>
                <w:sz w:val="18"/>
                <w:szCs w:val="18"/>
              </w:rPr>
            </w:pPr>
          </w:p>
        </w:tc>
        <w:tc>
          <w:tcPr>
            <w:tcW w:w="1220"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rPr>
                <w:rFonts w:ascii="Calibri" w:eastAsia="Times New Roman" w:hAnsi="Calibri" w:cs="Times New Roman"/>
                <w:color w:val="000000"/>
                <w:sz w:val="18"/>
                <w:szCs w:val="18"/>
              </w:rPr>
            </w:pPr>
          </w:p>
        </w:tc>
        <w:tc>
          <w:tcPr>
            <w:tcW w:w="820"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jc w:val="right"/>
              <w:rPr>
                <w:rFonts w:ascii="Calibri" w:eastAsia="Times New Roman" w:hAnsi="Calibri" w:cs="Times New Roman"/>
                <w:color w:val="000000"/>
                <w:sz w:val="18"/>
                <w:szCs w:val="18"/>
              </w:rPr>
            </w:pPr>
            <w:r w:rsidRPr="00157577">
              <w:rPr>
                <w:rFonts w:ascii="Calibri" w:eastAsia="Times New Roman" w:hAnsi="Calibri" w:cs="Times New Roman"/>
                <w:color w:val="000000"/>
                <w:sz w:val="18"/>
                <w:szCs w:val="18"/>
              </w:rPr>
              <w:t>0.3842</w:t>
            </w:r>
          </w:p>
        </w:tc>
        <w:tc>
          <w:tcPr>
            <w:tcW w:w="1080"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rPr>
                <w:rFonts w:ascii="Calibri" w:eastAsia="Times New Roman" w:hAnsi="Calibri" w:cs="Times New Roman"/>
                <w:color w:val="000000"/>
                <w:sz w:val="18"/>
                <w:szCs w:val="18"/>
              </w:rPr>
            </w:pPr>
          </w:p>
        </w:tc>
        <w:tc>
          <w:tcPr>
            <w:tcW w:w="1220"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rPr>
                <w:rFonts w:ascii="Calibri" w:eastAsia="Times New Roman" w:hAnsi="Calibri" w:cs="Times New Roman"/>
                <w:color w:val="000000"/>
                <w:sz w:val="18"/>
                <w:szCs w:val="18"/>
              </w:rPr>
            </w:pPr>
          </w:p>
        </w:tc>
        <w:tc>
          <w:tcPr>
            <w:tcW w:w="820"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jc w:val="right"/>
              <w:rPr>
                <w:rFonts w:ascii="Calibri" w:eastAsia="Times New Roman" w:hAnsi="Calibri" w:cs="Times New Roman"/>
                <w:color w:val="000000"/>
                <w:sz w:val="18"/>
                <w:szCs w:val="18"/>
              </w:rPr>
            </w:pPr>
            <w:r w:rsidRPr="00157577">
              <w:rPr>
                <w:rFonts w:ascii="Calibri" w:eastAsia="Times New Roman" w:hAnsi="Calibri" w:cs="Times New Roman"/>
                <w:color w:val="000000"/>
                <w:sz w:val="18"/>
                <w:szCs w:val="18"/>
              </w:rPr>
              <w:t>&lt;.0001</w:t>
            </w:r>
          </w:p>
        </w:tc>
      </w:tr>
      <w:tr w:rsidR="00157577" w:rsidRPr="00157577" w:rsidTr="00157577">
        <w:trPr>
          <w:trHeight w:val="300"/>
        </w:trPr>
        <w:tc>
          <w:tcPr>
            <w:tcW w:w="257"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rPr>
                <w:rFonts w:ascii="Calibri" w:eastAsia="Times New Roman" w:hAnsi="Calibri" w:cs="Times New Roman"/>
                <w:color w:val="000000"/>
                <w:sz w:val="18"/>
                <w:szCs w:val="18"/>
              </w:rPr>
            </w:pPr>
          </w:p>
        </w:tc>
        <w:tc>
          <w:tcPr>
            <w:tcW w:w="2278" w:type="dxa"/>
            <w:tcBorders>
              <w:top w:val="nil"/>
              <w:left w:val="nil"/>
              <w:bottom w:val="nil"/>
              <w:right w:val="nil"/>
            </w:tcBorders>
            <w:shd w:val="clear" w:color="auto" w:fill="auto"/>
            <w:vAlign w:val="bottom"/>
            <w:hideMark/>
          </w:tcPr>
          <w:p w:rsidR="00157577" w:rsidRPr="00157577" w:rsidRDefault="00157577" w:rsidP="00157577">
            <w:pPr>
              <w:spacing w:after="0" w:line="240" w:lineRule="auto"/>
              <w:rPr>
                <w:rFonts w:ascii="Calibri" w:eastAsia="Times New Roman" w:hAnsi="Calibri" w:cs="Times New Roman"/>
                <w:color w:val="000000"/>
                <w:sz w:val="18"/>
                <w:szCs w:val="18"/>
              </w:rPr>
            </w:pPr>
            <w:r w:rsidRPr="00157577">
              <w:rPr>
                <w:rFonts w:ascii="Calibri" w:eastAsia="Times New Roman" w:hAnsi="Calibri" w:cs="Times New Roman"/>
                <w:color w:val="000000"/>
                <w:sz w:val="18"/>
                <w:szCs w:val="18"/>
              </w:rPr>
              <w:t>No</w:t>
            </w:r>
          </w:p>
        </w:tc>
        <w:tc>
          <w:tcPr>
            <w:tcW w:w="673"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jc w:val="right"/>
              <w:rPr>
                <w:rFonts w:ascii="Calibri" w:eastAsia="Times New Roman" w:hAnsi="Calibri" w:cs="Times New Roman"/>
                <w:color w:val="000000"/>
                <w:sz w:val="18"/>
                <w:szCs w:val="18"/>
              </w:rPr>
            </w:pPr>
            <w:r w:rsidRPr="00157577">
              <w:rPr>
                <w:rFonts w:ascii="Calibri" w:eastAsia="Times New Roman" w:hAnsi="Calibri" w:cs="Times New Roman"/>
                <w:color w:val="000000"/>
                <w:sz w:val="18"/>
                <w:szCs w:val="18"/>
              </w:rPr>
              <w:t>7851</w:t>
            </w:r>
          </w:p>
        </w:tc>
        <w:tc>
          <w:tcPr>
            <w:tcW w:w="1180"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jc w:val="right"/>
              <w:rPr>
                <w:rFonts w:ascii="Calibri" w:eastAsia="Times New Roman" w:hAnsi="Calibri" w:cs="Times New Roman"/>
                <w:color w:val="000000"/>
                <w:sz w:val="18"/>
                <w:szCs w:val="18"/>
              </w:rPr>
            </w:pPr>
            <w:r w:rsidRPr="00157577">
              <w:rPr>
                <w:rFonts w:ascii="Calibri" w:eastAsia="Times New Roman" w:hAnsi="Calibri" w:cs="Times New Roman"/>
                <w:color w:val="000000"/>
                <w:sz w:val="18"/>
                <w:szCs w:val="18"/>
              </w:rPr>
              <w:t>48.3%</w:t>
            </w:r>
          </w:p>
        </w:tc>
        <w:tc>
          <w:tcPr>
            <w:tcW w:w="660"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jc w:val="right"/>
              <w:rPr>
                <w:rFonts w:ascii="Calibri" w:eastAsia="Times New Roman" w:hAnsi="Calibri" w:cs="Times New Roman"/>
                <w:color w:val="000000"/>
                <w:sz w:val="18"/>
                <w:szCs w:val="18"/>
              </w:rPr>
            </w:pPr>
            <w:r w:rsidRPr="00157577">
              <w:rPr>
                <w:rFonts w:ascii="Calibri" w:eastAsia="Times New Roman" w:hAnsi="Calibri" w:cs="Times New Roman"/>
                <w:color w:val="000000"/>
                <w:sz w:val="18"/>
                <w:szCs w:val="18"/>
              </w:rPr>
              <w:t>1289</w:t>
            </w:r>
          </w:p>
        </w:tc>
        <w:tc>
          <w:tcPr>
            <w:tcW w:w="1220"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jc w:val="right"/>
              <w:rPr>
                <w:rFonts w:ascii="Calibri" w:eastAsia="Times New Roman" w:hAnsi="Calibri" w:cs="Times New Roman"/>
                <w:color w:val="000000"/>
                <w:sz w:val="18"/>
                <w:szCs w:val="18"/>
              </w:rPr>
            </w:pPr>
            <w:r w:rsidRPr="00157577">
              <w:rPr>
                <w:rFonts w:ascii="Calibri" w:eastAsia="Times New Roman" w:hAnsi="Calibri" w:cs="Times New Roman"/>
                <w:color w:val="000000"/>
                <w:sz w:val="18"/>
                <w:szCs w:val="18"/>
              </w:rPr>
              <w:t>14.1%</w:t>
            </w:r>
          </w:p>
        </w:tc>
        <w:tc>
          <w:tcPr>
            <w:tcW w:w="820"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jc w:val="right"/>
              <w:rPr>
                <w:rFonts w:ascii="Calibri" w:eastAsia="Times New Roman" w:hAnsi="Calibri" w:cs="Times New Roman"/>
                <w:color w:val="000000"/>
                <w:sz w:val="18"/>
                <w:szCs w:val="18"/>
              </w:rPr>
            </w:pPr>
          </w:p>
        </w:tc>
        <w:tc>
          <w:tcPr>
            <w:tcW w:w="1080"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jc w:val="right"/>
              <w:rPr>
                <w:rFonts w:ascii="Calibri" w:eastAsia="Times New Roman" w:hAnsi="Calibri" w:cs="Times New Roman"/>
                <w:color w:val="000000"/>
                <w:sz w:val="18"/>
                <w:szCs w:val="18"/>
              </w:rPr>
            </w:pPr>
            <w:r w:rsidRPr="00157577">
              <w:rPr>
                <w:rFonts w:ascii="Calibri" w:eastAsia="Times New Roman" w:hAnsi="Calibri" w:cs="Times New Roman"/>
                <w:color w:val="000000"/>
                <w:sz w:val="18"/>
                <w:szCs w:val="18"/>
              </w:rPr>
              <w:t>4458</w:t>
            </w:r>
          </w:p>
        </w:tc>
        <w:tc>
          <w:tcPr>
            <w:tcW w:w="1220"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jc w:val="right"/>
              <w:rPr>
                <w:rFonts w:ascii="Calibri" w:eastAsia="Times New Roman" w:hAnsi="Calibri" w:cs="Times New Roman"/>
                <w:color w:val="000000"/>
                <w:sz w:val="18"/>
                <w:szCs w:val="18"/>
              </w:rPr>
            </w:pPr>
            <w:r w:rsidRPr="00157577">
              <w:rPr>
                <w:rFonts w:ascii="Calibri" w:eastAsia="Times New Roman" w:hAnsi="Calibri" w:cs="Times New Roman"/>
                <w:color w:val="000000"/>
                <w:sz w:val="18"/>
                <w:szCs w:val="18"/>
              </w:rPr>
              <w:t>63.4%</w:t>
            </w:r>
          </w:p>
        </w:tc>
        <w:tc>
          <w:tcPr>
            <w:tcW w:w="820"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jc w:val="right"/>
              <w:rPr>
                <w:rFonts w:ascii="Calibri" w:eastAsia="Times New Roman" w:hAnsi="Calibri" w:cs="Times New Roman"/>
                <w:color w:val="000000"/>
                <w:sz w:val="18"/>
                <w:szCs w:val="18"/>
              </w:rPr>
            </w:pPr>
          </w:p>
        </w:tc>
      </w:tr>
      <w:tr w:rsidR="00157577" w:rsidRPr="00157577" w:rsidTr="00157577">
        <w:trPr>
          <w:trHeight w:val="300"/>
        </w:trPr>
        <w:tc>
          <w:tcPr>
            <w:tcW w:w="257"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rPr>
                <w:rFonts w:ascii="Calibri" w:eastAsia="Times New Roman" w:hAnsi="Calibri" w:cs="Times New Roman"/>
                <w:color w:val="000000"/>
                <w:sz w:val="18"/>
                <w:szCs w:val="18"/>
              </w:rPr>
            </w:pPr>
          </w:p>
        </w:tc>
        <w:tc>
          <w:tcPr>
            <w:tcW w:w="2278" w:type="dxa"/>
            <w:tcBorders>
              <w:top w:val="nil"/>
              <w:left w:val="nil"/>
              <w:bottom w:val="nil"/>
              <w:right w:val="nil"/>
            </w:tcBorders>
            <w:shd w:val="clear" w:color="auto" w:fill="auto"/>
            <w:vAlign w:val="bottom"/>
            <w:hideMark/>
          </w:tcPr>
          <w:p w:rsidR="00157577" w:rsidRPr="00157577" w:rsidRDefault="00157577" w:rsidP="00157577">
            <w:pPr>
              <w:spacing w:after="0" w:line="240" w:lineRule="auto"/>
              <w:rPr>
                <w:rFonts w:ascii="Calibri" w:eastAsia="Times New Roman" w:hAnsi="Calibri" w:cs="Times New Roman"/>
                <w:color w:val="000000"/>
                <w:sz w:val="18"/>
                <w:szCs w:val="18"/>
              </w:rPr>
            </w:pPr>
            <w:r w:rsidRPr="00157577">
              <w:rPr>
                <w:rFonts w:ascii="Calibri" w:eastAsia="Times New Roman" w:hAnsi="Calibri" w:cs="Times New Roman"/>
                <w:color w:val="000000"/>
                <w:sz w:val="18"/>
                <w:szCs w:val="18"/>
              </w:rPr>
              <w:t>Yes</w:t>
            </w:r>
          </w:p>
        </w:tc>
        <w:tc>
          <w:tcPr>
            <w:tcW w:w="673"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jc w:val="right"/>
              <w:rPr>
                <w:rFonts w:ascii="Calibri" w:eastAsia="Times New Roman" w:hAnsi="Calibri" w:cs="Times New Roman"/>
                <w:color w:val="000000"/>
                <w:sz w:val="18"/>
                <w:szCs w:val="18"/>
              </w:rPr>
            </w:pPr>
            <w:r w:rsidRPr="00157577">
              <w:rPr>
                <w:rFonts w:ascii="Calibri" w:eastAsia="Times New Roman" w:hAnsi="Calibri" w:cs="Times New Roman"/>
                <w:color w:val="000000"/>
                <w:sz w:val="18"/>
                <w:szCs w:val="18"/>
              </w:rPr>
              <w:t>8221</w:t>
            </w:r>
          </w:p>
        </w:tc>
        <w:tc>
          <w:tcPr>
            <w:tcW w:w="1180"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jc w:val="right"/>
              <w:rPr>
                <w:rFonts w:ascii="Calibri" w:eastAsia="Times New Roman" w:hAnsi="Calibri" w:cs="Times New Roman"/>
                <w:color w:val="000000"/>
                <w:sz w:val="18"/>
                <w:szCs w:val="18"/>
              </w:rPr>
            </w:pPr>
            <w:r w:rsidRPr="00157577">
              <w:rPr>
                <w:rFonts w:ascii="Calibri" w:eastAsia="Times New Roman" w:hAnsi="Calibri" w:cs="Times New Roman"/>
                <w:color w:val="000000"/>
                <w:sz w:val="18"/>
                <w:szCs w:val="18"/>
              </w:rPr>
              <w:t>51.7%</w:t>
            </w:r>
          </w:p>
        </w:tc>
        <w:tc>
          <w:tcPr>
            <w:tcW w:w="660"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jc w:val="right"/>
              <w:rPr>
                <w:rFonts w:ascii="Calibri" w:eastAsia="Times New Roman" w:hAnsi="Calibri" w:cs="Times New Roman"/>
                <w:color w:val="000000"/>
                <w:sz w:val="18"/>
                <w:szCs w:val="18"/>
              </w:rPr>
            </w:pPr>
            <w:r w:rsidRPr="00157577">
              <w:rPr>
                <w:rFonts w:ascii="Calibri" w:eastAsia="Times New Roman" w:hAnsi="Calibri" w:cs="Times New Roman"/>
                <w:color w:val="000000"/>
                <w:sz w:val="18"/>
                <w:szCs w:val="18"/>
              </w:rPr>
              <w:t>1304</w:t>
            </w:r>
          </w:p>
        </w:tc>
        <w:tc>
          <w:tcPr>
            <w:tcW w:w="1220"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jc w:val="right"/>
              <w:rPr>
                <w:rFonts w:ascii="Calibri" w:eastAsia="Times New Roman" w:hAnsi="Calibri" w:cs="Times New Roman"/>
                <w:color w:val="000000"/>
                <w:sz w:val="18"/>
                <w:szCs w:val="18"/>
              </w:rPr>
            </w:pPr>
            <w:r w:rsidRPr="00157577">
              <w:rPr>
                <w:rFonts w:ascii="Calibri" w:eastAsia="Times New Roman" w:hAnsi="Calibri" w:cs="Times New Roman"/>
                <w:color w:val="000000"/>
                <w:sz w:val="18"/>
                <w:szCs w:val="18"/>
              </w:rPr>
              <w:t>13.5%</w:t>
            </w:r>
          </w:p>
        </w:tc>
        <w:tc>
          <w:tcPr>
            <w:tcW w:w="820"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jc w:val="right"/>
              <w:rPr>
                <w:rFonts w:ascii="Calibri" w:eastAsia="Times New Roman" w:hAnsi="Calibri" w:cs="Times New Roman"/>
                <w:color w:val="000000"/>
                <w:sz w:val="18"/>
                <w:szCs w:val="18"/>
              </w:rPr>
            </w:pPr>
          </w:p>
        </w:tc>
        <w:tc>
          <w:tcPr>
            <w:tcW w:w="1080"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jc w:val="right"/>
              <w:rPr>
                <w:rFonts w:ascii="Calibri" w:eastAsia="Times New Roman" w:hAnsi="Calibri" w:cs="Times New Roman"/>
                <w:color w:val="000000"/>
                <w:sz w:val="18"/>
                <w:szCs w:val="18"/>
              </w:rPr>
            </w:pPr>
            <w:r w:rsidRPr="00157577">
              <w:rPr>
                <w:rFonts w:ascii="Calibri" w:eastAsia="Times New Roman" w:hAnsi="Calibri" w:cs="Times New Roman"/>
                <w:color w:val="000000"/>
                <w:sz w:val="18"/>
                <w:szCs w:val="18"/>
              </w:rPr>
              <w:t>2864</w:t>
            </w:r>
          </w:p>
        </w:tc>
        <w:tc>
          <w:tcPr>
            <w:tcW w:w="1220"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jc w:val="right"/>
              <w:rPr>
                <w:rFonts w:ascii="Calibri" w:eastAsia="Times New Roman" w:hAnsi="Calibri" w:cs="Times New Roman"/>
                <w:color w:val="000000"/>
                <w:sz w:val="18"/>
                <w:szCs w:val="18"/>
              </w:rPr>
            </w:pPr>
            <w:r w:rsidRPr="00157577">
              <w:rPr>
                <w:rFonts w:ascii="Calibri" w:eastAsia="Times New Roman" w:hAnsi="Calibri" w:cs="Times New Roman"/>
                <w:color w:val="000000"/>
                <w:sz w:val="18"/>
                <w:szCs w:val="18"/>
              </w:rPr>
              <w:t>38.0%</w:t>
            </w:r>
          </w:p>
        </w:tc>
        <w:tc>
          <w:tcPr>
            <w:tcW w:w="820"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jc w:val="right"/>
              <w:rPr>
                <w:rFonts w:ascii="Calibri" w:eastAsia="Times New Roman" w:hAnsi="Calibri" w:cs="Times New Roman"/>
                <w:color w:val="000000"/>
                <w:sz w:val="18"/>
                <w:szCs w:val="18"/>
              </w:rPr>
            </w:pPr>
          </w:p>
        </w:tc>
      </w:tr>
      <w:tr w:rsidR="00157577" w:rsidRPr="00157577" w:rsidTr="00157577">
        <w:trPr>
          <w:trHeight w:val="300"/>
        </w:trPr>
        <w:tc>
          <w:tcPr>
            <w:tcW w:w="2535" w:type="dxa"/>
            <w:gridSpan w:val="2"/>
            <w:tcBorders>
              <w:top w:val="nil"/>
              <w:left w:val="nil"/>
              <w:bottom w:val="nil"/>
              <w:right w:val="nil"/>
            </w:tcBorders>
            <w:shd w:val="clear" w:color="auto" w:fill="auto"/>
            <w:noWrap/>
            <w:vAlign w:val="bottom"/>
            <w:hideMark/>
          </w:tcPr>
          <w:p w:rsidR="00157577" w:rsidRPr="00157577" w:rsidRDefault="00157577" w:rsidP="00157577">
            <w:pPr>
              <w:spacing w:after="0" w:line="240" w:lineRule="auto"/>
              <w:rPr>
                <w:rFonts w:ascii="Calibri" w:eastAsia="Times New Roman" w:hAnsi="Calibri" w:cs="Times New Roman"/>
                <w:color w:val="000000"/>
                <w:sz w:val="18"/>
                <w:szCs w:val="18"/>
              </w:rPr>
            </w:pPr>
            <w:r w:rsidRPr="00157577">
              <w:rPr>
                <w:rFonts w:ascii="Calibri" w:eastAsia="Times New Roman" w:hAnsi="Calibri" w:cs="Times New Roman"/>
                <w:color w:val="000000"/>
                <w:sz w:val="18"/>
                <w:szCs w:val="18"/>
              </w:rPr>
              <w:t>Income (% FPL)</w:t>
            </w:r>
          </w:p>
        </w:tc>
        <w:tc>
          <w:tcPr>
            <w:tcW w:w="673"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rPr>
                <w:rFonts w:ascii="Calibri" w:eastAsia="Times New Roman" w:hAnsi="Calibri" w:cs="Times New Roman"/>
                <w:color w:val="000000"/>
                <w:sz w:val="18"/>
                <w:szCs w:val="18"/>
              </w:rPr>
            </w:pPr>
          </w:p>
        </w:tc>
        <w:tc>
          <w:tcPr>
            <w:tcW w:w="1180"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rPr>
                <w:rFonts w:ascii="Calibri" w:eastAsia="Times New Roman" w:hAnsi="Calibri" w:cs="Times New Roman"/>
                <w:color w:val="000000"/>
                <w:sz w:val="18"/>
                <w:szCs w:val="18"/>
              </w:rPr>
            </w:pPr>
          </w:p>
        </w:tc>
        <w:tc>
          <w:tcPr>
            <w:tcW w:w="660"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rPr>
                <w:rFonts w:ascii="Calibri" w:eastAsia="Times New Roman" w:hAnsi="Calibri" w:cs="Times New Roman"/>
                <w:color w:val="000000"/>
                <w:sz w:val="18"/>
                <w:szCs w:val="18"/>
              </w:rPr>
            </w:pPr>
          </w:p>
        </w:tc>
        <w:tc>
          <w:tcPr>
            <w:tcW w:w="1220"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rPr>
                <w:rFonts w:ascii="Calibri" w:eastAsia="Times New Roman" w:hAnsi="Calibri" w:cs="Times New Roman"/>
                <w:color w:val="000000"/>
                <w:sz w:val="18"/>
                <w:szCs w:val="18"/>
              </w:rPr>
            </w:pPr>
          </w:p>
        </w:tc>
        <w:tc>
          <w:tcPr>
            <w:tcW w:w="820"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jc w:val="right"/>
              <w:rPr>
                <w:rFonts w:ascii="Calibri" w:eastAsia="Times New Roman" w:hAnsi="Calibri" w:cs="Times New Roman"/>
                <w:color w:val="000000"/>
                <w:sz w:val="18"/>
                <w:szCs w:val="18"/>
              </w:rPr>
            </w:pPr>
            <w:r w:rsidRPr="00157577">
              <w:rPr>
                <w:rFonts w:ascii="Calibri" w:eastAsia="Times New Roman" w:hAnsi="Calibri" w:cs="Times New Roman"/>
                <w:color w:val="000000"/>
                <w:sz w:val="18"/>
                <w:szCs w:val="18"/>
              </w:rPr>
              <w:t>&lt;.0001</w:t>
            </w:r>
          </w:p>
        </w:tc>
        <w:tc>
          <w:tcPr>
            <w:tcW w:w="1080"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rPr>
                <w:rFonts w:ascii="Calibri" w:eastAsia="Times New Roman" w:hAnsi="Calibri" w:cs="Times New Roman"/>
                <w:color w:val="000000"/>
                <w:sz w:val="18"/>
                <w:szCs w:val="18"/>
              </w:rPr>
            </w:pPr>
          </w:p>
        </w:tc>
        <w:tc>
          <w:tcPr>
            <w:tcW w:w="1220"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rPr>
                <w:rFonts w:ascii="Calibri" w:eastAsia="Times New Roman" w:hAnsi="Calibri" w:cs="Times New Roman"/>
                <w:color w:val="000000"/>
                <w:sz w:val="18"/>
                <w:szCs w:val="18"/>
              </w:rPr>
            </w:pPr>
          </w:p>
        </w:tc>
        <w:tc>
          <w:tcPr>
            <w:tcW w:w="820"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jc w:val="right"/>
              <w:rPr>
                <w:rFonts w:ascii="Calibri" w:eastAsia="Times New Roman" w:hAnsi="Calibri" w:cs="Times New Roman"/>
                <w:color w:val="000000"/>
                <w:sz w:val="18"/>
                <w:szCs w:val="18"/>
              </w:rPr>
            </w:pPr>
            <w:r w:rsidRPr="00157577">
              <w:rPr>
                <w:rFonts w:ascii="Calibri" w:eastAsia="Times New Roman" w:hAnsi="Calibri" w:cs="Times New Roman"/>
                <w:color w:val="000000"/>
                <w:sz w:val="18"/>
                <w:szCs w:val="18"/>
              </w:rPr>
              <w:t>0.0029</w:t>
            </w:r>
          </w:p>
        </w:tc>
      </w:tr>
      <w:tr w:rsidR="00157577" w:rsidRPr="00157577" w:rsidTr="00157577">
        <w:trPr>
          <w:trHeight w:val="300"/>
        </w:trPr>
        <w:tc>
          <w:tcPr>
            <w:tcW w:w="257"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rPr>
                <w:rFonts w:ascii="Calibri" w:eastAsia="Times New Roman" w:hAnsi="Calibri" w:cs="Times New Roman"/>
                <w:color w:val="000000"/>
                <w:sz w:val="18"/>
                <w:szCs w:val="18"/>
              </w:rPr>
            </w:pPr>
          </w:p>
        </w:tc>
        <w:tc>
          <w:tcPr>
            <w:tcW w:w="2278" w:type="dxa"/>
            <w:tcBorders>
              <w:top w:val="nil"/>
              <w:left w:val="nil"/>
              <w:bottom w:val="nil"/>
              <w:right w:val="nil"/>
            </w:tcBorders>
            <w:shd w:val="clear" w:color="auto" w:fill="auto"/>
            <w:vAlign w:val="bottom"/>
            <w:hideMark/>
          </w:tcPr>
          <w:p w:rsidR="00157577" w:rsidRPr="00157577" w:rsidRDefault="00157577" w:rsidP="00157577">
            <w:pPr>
              <w:spacing w:after="0" w:line="240" w:lineRule="auto"/>
              <w:rPr>
                <w:rFonts w:ascii="Calibri" w:eastAsia="Times New Roman" w:hAnsi="Calibri" w:cs="Times New Roman"/>
                <w:color w:val="000000"/>
                <w:sz w:val="18"/>
                <w:szCs w:val="18"/>
              </w:rPr>
            </w:pPr>
            <w:r w:rsidRPr="00157577">
              <w:rPr>
                <w:rFonts w:ascii="Calibri" w:eastAsia="Times New Roman" w:hAnsi="Calibri" w:cs="Times New Roman"/>
                <w:color w:val="000000"/>
                <w:sz w:val="18"/>
                <w:szCs w:val="18"/>
              </w:rPr>
              <w:t>0-100%</w:t>
            </w:r>
          </w:p>
        </w:tc>
        <w:tc>
          <w:tcPr>
            <w:tcW w:w="673"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jc w:val="right"/>
              <w:rPr>
                <w:rFonts w:ascii="Calibri" w:eastAsia="Times New Roman" w:hAnsi="Calibri" w:cs="Times New Roman"/>
                <w:color w:val="000000"/>
                <w:sz w:val="18"/>
                <w:szCs w:val="18"/>
              </w:rPr>
            </w:pPr>
            <w:r w:rsidRPr="00157577">
              <w:rPr>
                <w:rFonts w:ascii="Calibri" w:eastAsia="Times New Roman" w:hAnsi="Calibri" w:cs="Times New Roman"/>
                <w:color w:val="000000"/>
                <w:sz w:val="18"/>
                <w:szCs w:val="18"/>
              </w:rPr>
              <w:t>4316</w:t>
            </w:r>
          </w:p>
        </w:tc>
        <w:tc>
          <w:tcPr>
            <w:tcW w:w="1180"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jc w:val="right"/>
              <w:rPr>
                <w:rFonts w:ascii="Calibri" w:eastAsia="Times New Roman" w:hAnsi="Calibri" w:cs="Times New Roman"/>
                <w:color w:val="000000"/>
                <w:sz w:val="18"/>
                <w:szCs w:val="18"/>
              </w:rPr>
            </w:pPr>
            <w:r w:rsidRPr="00157577">
              <w:rPr>
                <w:rFonts w:ascii="Calibri" w:eastAsia="Times New Roman" w:hAnsi="Calibri" w:cs="Times New Roman"/>
                <w:color w:val="000000"/>
                <w:sz w:val="18"/>
                <w:szCs w:val="18"/>
              </w:rPr>
              <w:t>19.0%</w:t>
            </w:r>
          </w:p>
        </w:tc>
        <w:tc>
          <w:tcPr>
            <w:tcW w:w="660"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jc w:val="right"/>
              <w:rPr>
                <w:rFonts w:ascii="Calibri" w:eastAsia="Times New Roman" w:hAnsi="Calibri" w:cs="Times New Roman"/>
                <w:color w:val="000000"/>
                <w:sz w:val="18"/>
                <w:szCs w:val="18"/>
              </w:rPr>
            </w:pPr>
            <w:r w:rsidRPr="00157577">
              <w:rPr>
                <w:rFonts w:ascii="Calibri" w:eastAsia="Times New Roman" w:hAnsi="Calibri" w:cs="Times New Roman"/>
                <w:color w:val="000000"/>
                <w:sz w:val="18"/>
                <w:szCs w:val="18"/>
              </w:rPr>
              <w:t>839</w:t>
            </w:r>
          </w:p>
        </w:tc>
        <w:tc>
          <w:tcPr>
            <w:tcW w:w="1220"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jc w:val="right"/>
              <w:rPr>
                <w:rFonts w:ascii="Calibri" w:eastAsia="Times New Roman" w:hAnsi="Calibri" w:cs="Times New Roman"/>
                <w:color w:val="000000"/>
                <w:sz w:val="18"/>
                <w:szCs w:val="18"/>
              </w:rPr>
            </w:pPr>
            <w:r w:rsidRPr="00157577">
              <w:rPr>
                <w:rFonts w:ascii="Calibri" w:eastAsia="Times New Roman" w:hAnsi="Calibri" w:cs="Times New Roman"/>
                <w:color w:val="000000"/>
                <w:sz w:val="18"/>
                <w:szCs w:val="18"/>
              </w:rPr>
              <w:t>18.7%</w:t>
            </w:r>
          </w:p>
        </w:tc>
        <w:tc>
          <w:tcPr>
            <w:tcW w:w="820"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jc w:val="right"/>
              <w:rPr>
                <w:rFonts w:ascii="Calibri" w:eastAsia="Times New Roman" w:hAnsi="Calibri" w:cs="Times New Roman"/>
                <w:color w:val="000000"/>
                <w:sz w:val="18"/>
                <w:szCs w:val="18"/>
              </w:rPr>
            </w:pPr>
          </w:p>
        </w:tc>
        <w:tc>
          <w:tcPr>
            <w:tcW w:w="1080"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jc w:val="right"/>
              <w:rPr>
                <w:rFonts w:ascii="Calibri" w:eastAsia="Times New Roman" w:hAnsi="Calibri" w:cs="Times New Roman"/>
                <w:color w:val="000000"/>
                <w:sz w:val="18"/>
                <w:szCs w:val="18"/>
              </w:rPr>
            </w:pPr>
            <w:r w:rsidRPr="00157577">
              <w:rPr>
                <w:rFonts w:ascii="Calibri" w:eastAsia="Times New Roman" w:hAnsi="Calibri" w:cs="Times New Roman"/>
                <w:color w:val="000000"/>
                <w:sz w:val="18"/>
                <w:szCs w:val="18"/>
              </w:rPr>
              <w:t>1778</w:t>
            </w:r>
          </w:p>
        </w:tc>
        <w:tc>
          <w:tcPr>
            <w:tcW w:w="1220"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jc w:val="right"/>
              <w:rPr>
                <w:rFonts w:ascii="Calibri" w:eastAsia="Times New Roman" w:hAnsi="Calibri" w:cs="Times New Roman"/>
                <w:color w:val="000000"/>
                <w:sz w:val="18"/>
                <w:szCs w:val="18"/>
              </w:rPr>
            </w:pPr>
            <w:r w:rsidRPr="00157577">
              <w:rPr>
                <w:rFonts w:ascii="Calibri" w:eastAsia="Times New Roman" w:hAnsi="Calibri" w:cs="Times New Roman"/>
                <w:color w:val="000000"/>
                <w:sz w:val="18"/>
                <w:szCs w:val="18"/>
              </w:rPr>
              <w:t>45.5%</w:t>
            </w:r>
          </w:p>
        </w:tc>
        <w:tc>
          <w:tcPr>
            <w:tcW w:w="820"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jc w:val="right"/>
              <w:rPr>
                <w:rFonts w:ascii="Calibri" w:eastAsia="Times New Roman" w:hAnsi="Calibri" w:cs="Times New Roman"/>
                <w:color w:val="000000"/>
                <w:sz w:val="18"/>
                <w:szCs w:val="18"/>
              </w:rPr>
            </w:pPr>
          </w:p>
        </w:tc>
      </w:tr>
      <w:tr w:rsidR="00157577" w:rsidRPr="00157577" w:rsidTr="00157577">
        <w:trPr>
          <w:trHeight w:val="300"/>
        </w:trPr>
        <w:tc>
          <w:tcPr>
            <w:tcW w:w="257"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rPr>
                <w:rFonts w:ascii="Calibri" w:eastAsia="Times New Roman" w:hAnsi="Calibri" w:cs="Times New Roman"/>
                <w:color w:val="000000"/>
                <w:sz w:val="18"/>
                <w:szCs w:val="18"/>
              </w:rPr>
            </w:pPr>
          </w:p>
        </w:tc>
        <w:tc>
          <w:tcPr>
            <w:tcW w:w="2278" w:type="dxa"/>
            <w:tcBorders>
              <w:top w:val="nil"/>
              <w:left w:val="nil"/>
              <w:bottom w:val="nil"/>
              <w:right w:val="nil"/>
            </w:tcBorders>
            <w:shd w:val="clear" w:color="auto" w:fill="auto"/>
            <w:vAlign w:val="bottom"/>
            <w:hideMark/>
          </w:tcPr>
          <w:p w:rsidR="00157577" w:rsidRPr="00157577" w:rsidRDefault="00157577" w:rsidP="00157577">
            <w:pPr>
              <w:spacing w:after="0" w:line="240" w:lineRule="auto"/>
              <w:rPr>
                <w:rFonts w:ascii="Calibri" w:eastAsia="Times New Roman" w:hAnsi="Calibri" w:cs="Times New Roman"/>
                <w:color w:val="000000"/>
                <w:sz w:val="18"/>
                <w:szCs w:val="18"/>
              </w:rPr>
            </w:pPr>
            <w:r w:rsidRPr="00157577">
              <w:rPr>
                <w:rFonts w:ascii="Calibri" w:eastAsia="Times New Roman" w:hAnsi="Calibri" w:cs="Times New Roman"/>
                <w:color w:val="000000"/>
                <w:sz w:val="18"/>
                <w:szCs w:val="18"/>
              </w:rPr>
              <w:t>100-199%</w:t>
            </w:r>
          </w:p>
        </w:tc>
        <w:tc>
          <w:tcPr>
            <w:tcW w:w="673"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jc w:val="right"/>
              <w:rPr>
                <w:rFonts w:ascii="Calibri" w:eastAsia="Times New Roman" w:hAnsi="Calibri" w:cs="Times New Roman"/>
                <w:color w:val="000000"/>
                <w:sz w:val="18"/>
                <w:szCs w:val="18"/>
              </w:rPr>
            </w:pPr>
            <w:r w:rsidRPr="00157577">
              <w:rPr>
                <w:rFonts w:ascii="Calibri" w:eastAsia="Times New Roman" w:hAnsi="Calibri" w:cs="Times New Roman"/>
                <w:color w:val="000000"/>
                <w:sz w:val="18"/>
                <w:szCs w:val="18"/>
              </w:rPr>
              <w:t>3962</w:t>
            </w:r>
          </w:p>
        </w:tc>
        <w:tc>
          <w:tcPr>
            <w:tcW w:w="1180"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jc w:val="right"/>
              <w:rPr>
                <w:rFonts w:ascii="Calibri" w:eastAsia="Times New Roman" w:hAnsi="Calibri" w:cs="Times New Roman"/>
                <w:color w:val="000000"/>
                <w:sz w:val="18"/>
                <w:szCs w:val="18"/>
              </w:rPr>
            </w:pPr>
            <w:r w:rsidRPr="00157577">
              <w:rPr>
                <w:rFonts w:ascii="Calibri" w:eastAsia="Times New Roman" w:hAnsi="Calibri" w:cs="Times New Roman"/>
                <w:color w:val="000000"/>
                <w:sz w:val="18"/>
                <w:szCs w:val="18"/>
              </w:rPr>
              <w:t>19.0%</w:t>
            </w:r>
          </w:p>
        </w:tc>
        <w:tc>
          <w:tcPr>
            <w:tcW w:w="660"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jc w:val="right"/>
              <w:rPr>
                <w:rFonts w:ascii="Calibri" w:eastAsia="Times New Roman" w:hAnsi="Calibri" w:cs="Times New Roman"/>
                <w:color w:val="000000"/>
                <w:sz w:val="18"/>
                <w:szCs w:val="18"/>
              </w:rPr>
            </w:pPr>
            <w:r w:rsidRPr="00157577">
              <w:rPr>
                <w:rFonts w:ascii="Calibri" w:eastAsia="Times New Roman" w:hAnsi="Calibri" w:cs="Times New Roman"/>
                <w:color w:val="000000"/>
                <w:sz w:val="18"/>
                <w:szCs w:val="18"/>
              </w:rPr>
              <w:t>683</w:t>
            </w:r>
          </w:p>
        </w:tc>
        <w:tc>
          <w:tcPr>
            <w:tcW w:w="1220"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jc w:val="right"/>
              <w:rPr>
                <w:rFonts w:ascii="Calibri" w:eastAsia="Times New Roman" w:hAnsi="Calibri" w:cs="Times New Roman"/>
                <w:color w:val="000000"/>
                <w:sz w:val="18"/>
                <w:szCs w:val="18"/>
              </w:rPr>
            </w:pPr>
            <w:r w:rsidRPr="00157577">
              <w:rPr>
                <w:rFonts w:ascii="Calibri" w:eastAsia="Times New Roman" w:hAnsi="Calibri" w:cs="Times New Roman"/>
                <w:color w:val="000000"/>
                <w:sz w:val="18"/>
                <w:szCs w:val="18"/>
              </w:rPr>
              <w:t>16.9%</w:t>
            </w:r>
          </w:p>
        </w:tc>
        <w:tc>
          <w:tcPr>
            <w:tcW w:w="820"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jc w:val="right"/>
              <w:rPr>
                <w:rFonts w:ascii="Calibri" w:eastAsia="Times New Roman" w:hAnsi="Calibri" w:cs="Times New Roman"/>
                <w:color w:val="000000"/>
                <w:sz w:val="18"/>
                <w:szCs w:val="18"/>
              </w:rPr>
            </w:pPr>
          </w:p>
        </w:tc>
        <w:tc>
          <w:tcPr>
            <w:tcW w:w="1080"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jc w:val="right"/>
              <w:rPr>
                <w:rFonts w:ascii="Calibri" w:eastAsia="Times New Roman" w:hAnsi="Calibri" w:cs="Times New Roman"/>
                <w:color w:val="000000"/>
                <w:sz w:val="18"/>
                <w:szCs w:val="18"/>
              </w:rPr>
            </w:pPr>
            <w:r w:rsidRPr="00157577">
              <w:rPr>
                <w:rFonts w:ascii="Calibri" w:eastAsia="Times New Roman" w:hAnsi="Calibri" w:cs="Times New Roman"/>
                <w:color w:val="000000"/>
                <w:sz w:val="18"/>
                <w:szCs w:val="18"/>
              </w:rPr>
              <w:t>1794</w:t>
            </w:r>
          </w:p>
        </w:tc>
        <w:tc>
          <w:tcPr>
            <w:tcW w:w="1220"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jc w:val="right"/>
              <w:rPr>
                <w:rFonts w:ascii="Calibri" w:eastAsia="Times New Roman" w:hAnsi="Calibri" w:cs="Times New Roman"/>
                <w:color w:val="000000"/>
                <w:sz w:val="18"/>
                <w:szCs w:val="18"/>
              </w:rPr>
            </w:pPr>
            <w:r w:rsidRPr="00157577">
              <w:rPr>
                <w:rFonts w:ascii="Calibri" w:eastAsia="Times New Roman" w:hAnsi="Calibri" w:cs="Times New Roman"/>
                <w:color w:val="000000"/>
                <w:sz w:val="18"/>
                <w:szCs w:val="18"/>
              </w:rPr>
              <w:t>50.7%</w:t>
            </w:r>
          </w:p>
        </w:tc>
        <w:tc>
          <w:tcPr>
            <w:tcW w:w="820"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jc w:val="right"/>
              <w:rPr>
                <w:rFonts w:ascii="Calibri" w:eastAsia="Times New Roman" w:hAnsi="Calibri" w:cs="Times New Roman"/>
                <w:color w:val="000000"/>
                <w:sz w:val="18"/>
                <w:szCs w:val="18"/>
              </w:rPr>
            </w:pPr>
          </w:p>
        </w:tc>
      </w:tr>
      <w:tr w:rsidR="00157577" w:rsidRPr="00157577" w:rsidTr="00157577">
        <w:trPr>
          <w:trHeight w:val="300"/>
        </w:trPr>
        <w:tc>
          <w:tcPr>
            <w:tcW w:w="257"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rPr>
                <w:rFonts w:ascii="Calibri" w:eastAsia="Times New Roman" w:hAnsi="Calibri" w:cs="Times New Roman"/>
                <w:color w:val="000000"/>
                <w:sz w:val="18"/>
                <w:szCs w:val="18"/>
              </w:rPr>
            </w:pPr>
          </w:p>
        </w:tc>
        <w:tc>
          <w:tcPr>
            <w:tcW w:w="2278" w:type="dxa"/>
            <w:tcBorders>
              <w:top w:val="nil"/>
              <w:left w:val="nil"/>
              <w:bottom w:val="nil"/>
              <w:right w:val="nil"/>
            </w:tcBorders>
            <w:shd w:val="clear" w:color="auto" w:fill="auto"/>
            <w:vAlign w:val="bottom"/>
            <w:hideMark/>
          </w:tcPr>
          <w:p w:rsidR="00157577" w:rsidRPr="00157577" w:rsidRDefault="00157577" w:rsidP="00157577">
            <w:pPr>
              <w:spacing w:after="0" w:line="240" w:lineRule="auto"/>
              <w:rPr>
                <w:rFonts w:ascii="Calibri" w:eastAsia="Times New Roman" w:hAnsi="Calibri" w:cs="Times New Roman"/>
                <w:color w:val="000000"/>
                <w:sz w:val="18"/>
                <w:szCs w:val="18"/>
              </w:rPr>
            </w:pPr>
            <w:r w:rsidRPr="00157577">
              <w:rPr>
                <w:rFonts w:ascii="Calibri" w:eastAsia="Times New Roman" w:hAnsi="Calibri" w:cs="Times New Roman"/>
                <w:color w:val="000000"/>
                <w:sz w:val="18"/>
                <w:szCs w:val="18"/>
              </w:rPr>
              <w:t>200%+</w:t>
            </w:r>
          </w:p>
        </w:tc>
        <w:tc>
          <w:tcPr>
            <w:tcW w:w="673"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jc w:val="right"/>
              <w:rPr>
                <w:rFonts w:ascii="Calibri" w:eastAsia="Times New Roman" w:hAnsi="Calibri" w:cs="Times New Roman"/>
                <w:color w:val="000000"/>
                <w:sz w:val="18"/>
                <w:szCs w:val="18"/>
              </w:rPr>
            </w:pPr>
            <w:r w:rsidRPr="00157577">
              <w:rPr>
                <w:rFonts w:ascii="Calibri" w:eastAsia="Times New Roman" w:hAnsi="Calibri" w:cs="Times New Roman"/>
                <w:color w:val="000000"/>
                <w:sz w:val="18"/>
                <w:szCs w:val="18"/>
              </w:rPr>
              <w:t>7794</w:t>
            </w:r>
          </w:p>
        </w:tc>
        <w:tc>
          <w:tcPr>
            <w:tcW w:w="1180"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jc w:val="right"/>
              <w:rPr>
                <w:rFonts w:ascii="Calibri" w:eastAsia="Times New Roman" w:hAnsi="Calibri" w:cs="Times New Roman"/>
                <w:color w:val="000000"/>
                <w:sz w:val="18"/>
                <w:szCs w:val="18"/>
              </w:rPr>
            </w:pPr>
            <w:r w:rsidRPr="00157577">
              <w:rPr>
                <w:rFonts w:ascii="Calibri" w:eastAsia="Times New Roman" w:hAnsi="Calibri" w:cs="Times New Roman"/>
                <w:color w:val="000000"/>
                <w:sz w:val="18"/>
                <w:szCs w:val="18"/>
              </w:rPr>
              <w:t>62.0%</w:t>
            </w:r>
          </w:p>
        </w:tc>
        <w:tc>
          <w:tcPr>
            <w:tcW w:w="660"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jc w:val="right"/>
              <w:rPr>
                <w:rFonts w:ascii="Calibri" w:eastAsia="Times New Roman" w:hAnsi="Calibri" w:cs="Times New Roman"/>
                <w:color w:val="000000"/>
                <w:sz w:val="18"/>
                <w:szCs w:val="18"/>
              </w:rPr>
            </w:pPr>
            <w:r w:rsidRPr="00157577">
              <w:rPr>
                <w:rFonts w:ascii="Calibri" w:eastAsia="Times New Roman" w:hAnsi="Calibri" w:cs="Times New Roman"/>
                <w:color w:val="000000"/>
                <w:sz w:val="18"/>
                <w:szCs w:val="18"/>
              </w:rPr>
              <w:t>1071</w:t>
            </w:r>
          </w:p>
        </w:tc>
        <w:tc>
          <w:tcPr>
            <w:tcW w:w="1220"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jc w:val="right"/>
              <w:rPr>
                <w:rFonts w:ascii="Calibri" w:eastAsia="Times New Roman" w:hAnsi="Calibri" w:cs="Times New Roman"/>
                <w:color w:val="000000"/>
                <w:sz w:val="18"/>
                <w:szCs w:val="18"/>
              </w:rPr>
            </w:pPr>
            <w:r w:rsidRPr="00157577">
              <w:rPr>
                <w:rFonts w:ascii="Calibri" w:eastAsia="Times New Roman" w:hAnsi="Calibri" w:cs="Times New Roman"/>
                <w:color w:val="000000"/>
                <w:sz w:val="18"/>
                <w:szCs w:val="18"/>
              </w:rPr>
              <w:t>11.3%</w:t>
            </w:r>
          </w:p>
        </w:tc>
        <w:tc>
          <w:tcPr>
            <w:tcW w:w="820"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jc w:val="right"/>
              <w:rPr>
                <w:rFonts w:ascii="Calibri" w:eastAsia="Times New Roman" w:hAnsi="Calibri" w:cs="Times New Roman"/>
                <w:color w:val="000000"/>
                <w:sz w:val="18"/>
                <w:szCs w:val="18"/>
              </w:rPr>
            </w:pPr>
          </w:p>
        </w:tc>
        <w:tc>
          <w:tcPr>
            <w:tcW w:w="1080"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jc w:val="right"/>
              <w:rPr>
                <w:rFonts w:ascii="Calibri" w:eastAsia="Times New Roman" w:hAnsi="Calibri" w:cs="Times New Roman"/>
                <w:color w:val="000000"/>
                <w:sz w:val="18"/>
                <w:szCs w:val="18"/>
              </w:rPr>
            </w:pPr>
            <w:r w:rsidRPr="00157577">
              <w:rPr>
                <w:rFonts w:ascii="Calibri" w:eastAsia="Times New Roman" w:hAnsi="Calibri" w:cs="Times New Roman"/>
                <w:color w:val="000000"/>
                <w:sz w:val="18"/>
                <w:szCs w:val="18"/>
              </w:rPr>
              <w:t>3750</w:t>
            </w:r>
          </w:p>
        </w:tc>
        <w:tc>
          <w:tcPr>
            <w:tcW w:w="1220"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jc w:val="right"/>
              <w:rPr>
                <w:rFonts w:ascii="Calibri" w:eastAsia="Times New Roman" w:hAnsi="Calibri" w:cs="Times New Roman"/>
                <w:color w:val="000000"/>
                <w:sz w:val="18"/>
                <w:szCs w:val="18"/>
              </w:rPr>
            </w:pPr>
            <w:r w:rsidRPr="00157577">
              <w:rPr>
                <w:rFonts w:ascii="Calibri" w:eastAsia="Times New Roman" w:hAnsi="Calibri" w:cs="Times New Roman"/>
                <w:color w:val="000000"/>
                <w:sz w:val="18"/>
                <w:szCs w:val="18"/>
              </w:rPr>
              <w:t>51.6%</w:t>
            </w:r>
          </w:p>
        </w:tc>
        <w:tc>
          <w:tcPr>
            <w:tcW w:w="820"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jc w:val="right"/>
              <w:rPr>
                <w:rFonts w:ascii="Calibri" w:eastAsia="Times New Roman" w:hAnsi="Calibri" w:cs="Times New Roman"/>
                <w:color w:val="000000"/>
                <w:sz w:val="18"/>
                <w:szCs w:val="18"/>
              </w:rPr>
            </w:pPr>
          </w:p>
        </w:tc>
      </w:tr>
      <w:tr w:rsidR="00157577" w:rsidRPr="00157577" w:rsidTr="00157577">
        <w:trPr>
          <w:trHeight w:val="300"/>
        </w:trPr>
        <w:tc>
          <w:tcPr>
            <w:tcW w:w="2535" w:type="dxa"/>
            <w:gridSpan w:val="2"/>
            <w:tcBorders>
              <w:top w:val="nil"/>
              <w:left w:val="nil"/>
              <w:bottom w:val="nil"/>
              <w:right w:val="nil"/>
            </w:tcBorders>
            <w:shd w:val="clear" w:color="auto" w:fill="auto"/>
            <w:noWrap/>
            <w:vAlign w:val="bottom"/>
            <w:hideMark/>
          </w:tcPr>
          <w:p w:rsidR="00157577" w:rsidRPr="00157577" w:rsidRDefault="00157577" w:rsidP="00157577">
            <w:pPr>
              <w:spacing w:after="0" w:line="240" w:lineRule="auto"/>
              <w:rPr>
                <w:rFonts w:ascii="Calibri" w:eastAsia="Times New Roman" w:hAnsi="Calibri" w:cs="Times New Roman"/>
                <w:color w:val="000000"/>
                <w:sz w:val="18"/>
                <w:szCs w:val="18"/>
              </w:rPr>
            </w:pPr>
            <w:r w:rsidRPr="00157577">
              <w:rPr>
                <w:rFonts w:ascii="Calibri" w:eastAsia="Times New Roman" w:hAnsi="Calibri" w:cs="Times New Roman"/>
                <w:color w:val="000000"/>
                <w:sz w:val="18"/>
                <w:szCs w:val="18"/>
              </w:rPr>
              <w:t>Short Sleep (&lt;6 hours per night)</w:t>
            </w:r>
          </w:p>
        </w:tc>
        <w:tc>
          <w:tcPr>
            <w:tcW w:w="673"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rPr>
                <w:rFonts w:ascii="Calibri" w:eastAsia="Times New Roman" w:hAnsi="Calibri" w:cs="Times New Roman"/>
                <w:color w:val="000000"/>
                <w:sz w:val="18"/>
                <w:szCs w:val="18"/>
              </w:rPr>
            </w:pPr>
          </w:p>
        </w:tc>
        <w:tc>
          <w:tcPr>
            <w:tcW w:w="1180"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rPr>
                <w:rFonts w:ascii="Calibri" w:eastAsia="Times New Roman" w:hAnsi="Calibri" w:cs="Times New Roman"/>
                <w:color w:val="000000"/>
                <w:sz w:val="18"/>
                <w:szCs w:val="18"/>
              </w:rPr>
            </w:pPr>
          </w:p>
        </w:tc>
        <w:tc>
          <w:tcPr>
            <w:tcW w:w="660"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rPr>
                <w:rFonts w:ascii="Calibri" w:eastAsia="Times New Roman" w:hAnsi="Calibri" w:cs="Times New Roman"/>
                <w:color w:val="000000"/>
                <w:sz w:val="18"/>
                <w:szCs w:val="18"/>
              </w:rPr>
            </w:pPr>
          </w:p>
        </w:tc>
        <w:tc>
          <w:tcPr>
            <w:tcW w:w="1220"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rPr>
                <w:rFonts w:ascii="Calibri" w:eastAsia="Times New Roman" w:hAnsi="Calibri" w:cs="Times New Roman"/>
                <w:color w:val="000000"/>
                <w:sz w:val="18"/>
                <w:szCs w:val="18"/>
              </w:rPr>
            </w:pPr>
          </w:p>
        </w:tc>
        <w:tc>
          <w:tcPr>
            <w:tcW w:w="820"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jc w:val="right"/>
              <w:rPr>
                <w:rFonts w:ascii="Calibri" w:eastAsia="Times New Roman" w:hAnsi="Calibri" w:cs="Times New Roman"/>
                <w:color w:val="000000"/>
                <w:sz w:val="18"/>
                <w:szCs w:val="18"/>
              </w:rPr>
            </w:pPr>
            <w:r w:rsidRPr="00157577">
              <w:rPr>
                <w:rFonts w:ascii="Calibri" w:eastAsia="Times New Roman" w:hAnsi="Calibri" w:cs="Times New Roman"/>
                <w:color w:val="000000"/>
                <w:sz w:val="18"/>
                <w:szCs w:val="18"/>
              </w:rPr>
              <w:t>&lt;.0001</w:t>
            </w:r>
          </w:p>
        </w:tc>
        <w:tc>
          <w:tcPr>
            <w:tcW w:w="1080"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rPr>
                <w:rFonts w:ascii="Calibri" w:eastAsia="Times New Roman" w:hAnsi="Calibri" w:cs="Times New Roman"/>
                <w:color w:val="000000"/>
                <w:sz w:val="18"/>
                <w:szCs w:val="18"/>
              </w:rPr>
            </w:pPr>
          </w:p>
        </w:tc>
        <w:tc>
          <w:tcPr>
            <w:tcW w:w="1220"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rPr>
                <w:rFonts w:ascii="Calibri" w:eastAsia="Times New Roman" w:hAnsi="Calibri" w:cs="Times New Roman"/>
                <w:color w:val="000000"/>
                <w:sz w:val="18"/>
                <w:szCs w:val="18"/>
              </w:rPr>
            </w:pPr>
          </w:p>
        </w:tc>
        <w:tc>
          <w:tcPr>
            <w:tcW w:w="820"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jc w:val="right"/>
              <w:rPr>
                <w:rFonts w:ascii="Calibri" w:eastAsia="Times New Roman" w:hAnsi="Calibri" w:cs="Times New Roman"/>
                <w:color w:val="000000"/>
                <w:sz w:val="18"/>
                <w:szCs w:val="18"/>
              </w:rPr>
            </w:pPr>
          </w:p>
        </w:tc>
      </w:tr>
      <w:tr w:rsidR="00157577" w:rsidRPr="00157577" w:rsidTr="00157577">
        <w:trPr>
          <w:trHeight w:val="300"/>
        </w:trPr>
        <w:tc>
          <w:tcPr>
            <w:tcW w:w="257"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rPr>
                <w:rFonts w:ascii="Calibri" w:eastAsia="Times New Roman" w:hAnsi="Calibri" w:cs="Times New Roman"/>
                <w:color w:val="000000"/>
                <w:sz w:val="18"/>
                <w:szCs w:val="18"/>
              </w:rPr>
            </w:pPr>
          </w:p>
        </w:tc>
        <w:tc>
          <w:tcPr>
            <w:tcW w:w="2278" w:type="dxa"/>
            <w:tcBorders>
              <w:top w:val="nil"/>
              <w:left w:val="nil"/>
              <w:bottom w:val="nil"/>
              <w:right w:val="nil"/>
            </w:tcBorders>
            <w:shd w:val="clear" w:color="auto" w:fill="auto"/>
            <w:vAlign w:val="bottom"/>
            <w:hideMark/>
          </w:tcPr>
          <w:p w:rsidR="00157577" w:rsidRPr="00157577" w:rsidRDefault="00157577" w:rsidP="00157577">
            <w:pPr>
              <w:spacing w:after="0" w:line="240" w:lineRule="auto"/>
              <w:rPr>
                <w:rFonts w:ascii="Calibri" w:eastAsia="Times New Roman" w:hAnsi="Calibri" w:cs="Times New Roman"/>
                <w:color w:val="000000"/>
                <w:sz w:val="18"/>
                <w:szCs w:val="18"/>
              </w:rPr>
            </w:pPr>
            <w:r w:rsidRPr="00157577">
              <w:rPr>
                <w:rFonts w:ascii="Calibri" w:eastAsia="Times New Roman" w:hAnsi="Calibri" w:cs="Times New Roman"/>
                <w:color w:val="000000"/>
                <w:sz w:val="18"/>
                <w:szCs w:val="18"/>
              </w:rPr>
              <w:t>No</w:t>
            </w:r>
          </w:p>
        </w:tc>
        <w:tc>
          <w:tcPr>
            <w:tcW w:w="673"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jc w:val="right"/>
              <w:rPr>
                <w:rFonts w:ascii="Calibri" w:eastAsia="Times New Roman" w:hAnsi="Calibri" w:cs="Times New Roman"/>
                <w:color w:val="000000"/>
                <w:sz w:val="18"/>
                <w:szCs w:val="18"/>
              </w:rPr>
            </w:pPr>
            <w:r w:rsidRPr="00157577">
              <w:rPr>
                <w:rFonts w:ascii="Calibri" w:eastAsia="Times New Roman" w:hAnsi="Calibri" w:cs="Times New Roman"/>
                <w:color w:val="000000"/>
                <w:sz w:val="18"/>
                <w:szCs w:val="18"/>
              </w:rPr>
              <w:t>8741</w:t>
            </w:r>
          </w:p>
        </w:tc>
        <w:tc>
          <w:tcPr>
            <w:tcW w:w="1180"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jc w:val="right"/>
              <w:rPr>
                <w:rFonts w:ascii="Calibri" w:eastAsia="Times New Roman" w:hAnsi="Calibri" w:cs="Times New Roman"/>
                <w:color w:val="000000"/>
                <w:sz w:val="18"/>
                <w:szCs w:val="18"/>
              </w:rPr>
            </w:pPr>
            <w:r w:rsidRPr="00157577">
              <w:rPr>
                <w:rFonts w:ascii="Calibri" w:eastAsia="Times New Roman" w:hAnsi="Calibri" w:cs="Times New Roman"/>
                <w:color w:val="000000"/>
                <w:sz w:val="18"/>
                <w:szCs w:val="18"/>
              </w:rPr>
              <w:t>49.8%</w:t>
            </w:r>
          </w:p>
        </w:tc>
        <w:tc>
          <w:tcPr>
            <w:tcW w:w="660"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jc w:val="right"/>
              <w:rPr>
                <w:rFonts w:ascii="Calibri" w:eastAsia="Times New Roman" w:hAnsi="Calibri" w:cs="Times New Roman"/>
                <w:color w:val="000000"/>
                <w:sz w:val="18"/>
                <w:szCs w:val="18"/>
              </w:rPr>
            </w:pPr>
            <w:r w:rsidRPr="00157577">
              <w:rPr>
                <w:rFonts w:ascii="Calibri" w:eastAsia="Times New Roman" w:hAnsi="Calibri" w:cs="Times New Roman"/>
                <w:color w:val="000000"/>
                <w:sz w:val="18"/>
                <w:szCs w:val="18"/>
              </w:rPr>
              <w:t>1143</w:t>
            </w:r>
          </w:p>
        </w:tc>
        <w:tc>
          <w:tcPr>
            <w:tcW w:w="1220"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jc w:val="right"/>
              <w:rPr>
                <w:rFonts w:ascii="Calibri" w:eastAsia="Times New Roman" w:hAnsi="Calibri" w:cs="Times New Roman"/>
                <w:color w:val="000000"/>
                <w:sz w:val="18"/>
                <w:szCs w:val="18"/>
              </w:rPr>
            </w:pPr>
            <w:r w:rsidRPr="00157577">
              <w:rPr>
                <w:rFonts w:ascii="Calibri" w:eastAsia="Times New Roman" w:hAnsi="Calibri" w:cs="Times New Roman"/>
                <w:color w:val="000000"/>
                <w:sz w:val="18"/>
                <w:szCs w:val="18"/>
              </w:rPr>
              <w:t>10.8%</w:t>
            </w:r>
          </w:p>
        </w:tc>
        <w:tc>
          <w:tcPr>
            <w:tcW w:w="820"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jc w:val="right"/>
              <w:rPr>
                <w:rFonts w:ascii="Calibri" w:eastAsia="Times New Roman" w:hAnsi="Calibri" w:cs="Times New Roman"/>
                <w:color w:val="000000"/>
                <w:sz w:val="18"/>
                <w:szCs w:val="18"/>
              </w:rPr>
            </w:pPr>
          </w:p>
        </w:tc>
        <w:tc>
          <w:tcPr>
            <w:tcW w:w="1080"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rPr>
                <w:rFonts w:ascii="Calibri" w:eastAsia="Times New Roman" w:hAnsi="Calibri" w:cs="Times New Roman"/>
                <w:color w:val="000000"/>
                <w:sz w:val="18"/>
                <w:szCs w:val="18"/>
              </w:rPr>
            </w:pPr>
          </w:p>
        </w:tc>
        <w:tc>
          <w:tcPr>
            <w:tcW w:w="1220"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rPr>
                <w:rFonts w:ascii="Calibri" w:eastAsia="Times New Roman" w:hAnsi="Calibri" w:cs="Times New Roman"/>
                <w:color w:val="000000"/>
                <w:sz w:val="18"/>
                <w:szCs w:val="18"/>
              </w:rPr>
            </w:pPr>
          </w:p>
        </w:tc>
        <w:tc>
          <w:tcPr>
            <w:tcW w:w="820"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jc w:val="right"/>
              <w:rPr>
                <w:rFonts w:ascii="Calibri" w:eastAsia="Times New Roman" w:hAnsi="Calibri" w:cs="Times New Roman"/>
                <w:color w:val="000000"/>
                <w:sz w:val="18"/>
                <w:szCs w:val="18"/>
              </w:rPr>
            </w:pPr>
          </w:p>
        </w:tc>
      </w:tr>
      <w:tr w:rsidR="00157577" w:rsidRPr="00157577" w:rsidTr="00157577">
        <w:trPr>
          <w:trHeight w:val="300"/>
        </w:trPr>
        <w:tc>
          <w:tcPr>
            <w:tcW w:w="257"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rPr>
                <w:rFonts w:ascii="Calibri" w:eastAsia="Times New Roman" w:hAnsi="Calibri" w:cs="Times New Roman"/>
                <w:color w:val="000000"/>
                <w:sz w:val="18"/>
                <w:szCs w:val="18"/>
              </w:rPr>
            </w:pPr>
          </w:p>
        </w:tc>
        <w:tc>
          <w:tcPr>
            <w:tcW w:w="2278" w:type="dxa"/>
            <w:tcBorders>
              <w:top w:val="nil"/>
              <w:left w:val="nil"/>
              <w:bottom w:val="nil"/>
              <w:right w:val="nil"/>
            </w:tcBorders>
            <w:shd w:val="clear" w:color="auto" w:fill="auto"/>
            <w:vAlign w:val="bottom"/>
            <w:hideMark/>
          </w:tcPr>
          <w:p w:rsidR="00157577" w:rsidRPr="00157577" w:rsidRDefault="00157577" w:rsidP="00157577">
            <w:pPr>
              <w:spacing w:after="0" w:line="240" w:lineRule="auto"/>
              <w:rPr>
                <w:rFonts w:ascii="Calibri" w:eastAsia="Times New Roman" w:hAnsi="Calibri" w:cs="Times New Roman"/>
                <w:color w:val="000000"/>
                <w:sz w:val="18"/>
                <w:szCs w:val="18"/>
              </w:rPr>
            </w:pPr>
            <w:r w:rsidRPr="00157577">
              <w:rPr>
                <w:rFonts w:ascii="Calibri" w:eastAsia="Times New Roman" w:hAnsi="Calibri" w:cs="Times New Roman"/>
                <w:color w:val="000000"/>
                <w:sz w:val="18"/>
                <w:szCs w:val="18"/>
              </w:rPr>
              <w:t>Yes</w:t>
            </w:r>
          </w:p>
        </w:tc>
        <w:tc>
          <w:tcPr>
            <w:tcW w:w="673"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jc w:val="right"/>
              <w:rPr>
                <w:rFonts w:ascii="Calibri" w:eastAsia="Times New Roman" w:hAnsi="Calibri" w:cs="Times New Roman"/>
                <w:color w:val="000000"/>
                <w:sz w:val="18"/>
                <w:szCs w:val="18"/>
              </w:rPr>
            </w:pPr>
            <w:r w:rsidRPr="00157577">
              <w:rPr>
                <w:rFonts w:ascii="Calibri" w:eastAsia="Times New Roman" w:hAnsi="Calibri" w:cs="Times New Roman"/>
                <w:color w:val="000000"/>
                <w:sz w:val="18"/>
                <w:szCs w:val="18"/>
              </w:rPr>
              <w:t>7322</w:t>
            </w:r>
          </w:p>
        </w:tc>
        <w:tc>
          <w:tcPr>
            <w:tcW w:w="1180"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jc w:val="right"/>
              <w:rPr>
                <w:rFonts w:ascii="Calibri" w:eastAsia="Times New Roman" w:hAnsi="Calibri" w:cs="Times New Roman"/>
                <w:color w:val="000000"/>
                <w:sz w:val="18"/>
                <w:szCs w:val="18"/>
              </w:rPr>
            </w:pPr>
            <w:r w:rsidRPr="00157577">
              <w:rPr>
                <w:rFonts w:ascii="Calibri" w:eastAsia="Times New Roman" w:hAnsi="Calibri" w:cs="Times New Roman"/>
                <w:color w:val="000000"/>
                <w:sz w:val="18"/>
                <w:szCs w:val="18"/>
              </w:rPr>
              <w:t>50.2%</w:t>
            </w:r>
          </w:p>
        </w:tc>
        <w:tc>
          <w:tcPr>
            <w:tcW w:w="660"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jc w:val="right"/>
              <w:rPr>
                <w:rFonts w:ascii="Calibri" w:eastAsia="Times New Roman" w:hAnsi="Calibri" w:cs="Times New Roman"/>
                <w:color w:val="000000"/>
                <w:sz w:val="18"/>
                <w:szCs w:val="18"/>
              </w:rPr>
            </w:pPr>
            <w:r w:rsidRPr="00157577">
              <w:rPr>
                <w:rFonts w:ascii="Calibri" w:eastAsia="Times New Roman" w:hAnsi="Calibri" w:cs="Times New Roman"/>
                <w:color w:val="000000"/>
                <w:sz w:val="18"/>
                <w:szCs w:val="18"/>
              </w:rPr>
              <w:t>1448</w:t>
            </w:r>
          </w:p>
        </w:tc>
        <w:tc>
          <w:tcPr>
            <w:tcW w:w="1220"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jc w:val="right"/>
              <w:rPr>
                <w:rFonts w:ascii="Calibri" w:eastAsia="Times New Roman" w:hAnsi="Calibri" w:cs="Times New Roman"/>
                <w:color w:val="000000"/>
                <w:sz w:val="18"/>
                <w:szCs w:val="18"/>
              </w:rPr>
            </w:pPr>
            <w:r w:rsidRPr="00157577">
              <w:rPr>
                <w:rFonts w:ascii="Calibri" w:eastAsia="Times New Roman" w:hAnsi="Calibri" w:cs="Times New Roman"/>
                <w:color w:val="000000"/>
                <w:sz w:val="18"/>
                <w:szCs w:val="18"/>
              </w:rPr>
              <w:t>16.7%</w:t>
            </w:r>
          </w:p>
        </w:tc>
        <w:tc>
          <w:tcPr>
            <w:tcW w:w="820"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jc w:val="right"/>
              <w:rPr>
                <w:rFonts w:ascii="Calibri" w:eastAsia="Times New Roman" w:hAnsi="Calibri" w:cs="Times New Roman"/>
                <w:color w:val="000000"/>
                <w:sz w:val="18"/>
                <w:szCs w:val="18"/>
              </w:rPr>
            </w:pPr>
          </w:p>
        </w:tc>
        <w:tc>
          <w:tcPr>
            <w:tcW w:w="1080"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rPr>
                <w:rFonts w:ascii="Calibri" w:eastAsia="Times New Roman" w:hAnsi="Calibri" w:cs="Times New Roman"/>
                <w:color w:val="000000"/>
                <w:sz w:val="18"/>
                <w:szCs w:val="18"/>
              </w:rPr>
            </w:pPr>
          </w:p>
        </w:tc>
        <w:tc>
          <w:tcPr>
            <w:tcW w:w="1220"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rPr>
                <w:rFonts w:ascii="Calibri" w:eastAsia="Times New Roman" w:hAnsi="Calibri" w:cs="Times New Roman"/>
                <w:color w:val="000000"/>
                <w:sz w:val="18"/>
                <w:szCs w:val="18"/>
              </w:rPr>
            </w:pPr>
          </w:p>
        </w:tc>
        <w:tc>
          <w:tcPr>
            <w:tcW w:w="820"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jc w:val="right"/>
              <w:rPr>
                <w:rFonts w:ascii="Calibri" w:eastAsia="Times New Roman" w:hAnsi="Calibri" w:cs="Times New Roman"/>
                <w:color w:val="000000"/>
                <w:sz w:val="18"/>
                <w:szCs w:val="18"/>
              </w:rPr>
            </w:pPr>
          </w:p>
        </w:tc>
      </w:tr>
      <w:tr w:rsidR="00157577" w:rsidRPr="00157577" w:rsidTr="00157577">
        <w:trPr>
          <w:trHeight w:val="300"/>
        </w:trPr>
        <w:tc>
          <w:tcPr>
            <w:tcW w:w="2535" w:type="dxa"/>
            <w:gridSpan w:val="2"/>
            <w:tcBorders>
              <w:top w:val="nil"/>
              <w:left w:val="nil"/>
              <w:bottom w:val="nil"/>
              <w:right w:val="nil"/>
            </w:tcBorders>
            <w:shd w:val="clear" w:color="auto" w:fill="auto"/>
            <w:noWrap/>
            <w:vAlign w:val="bottom"/>
            <w:hideMark/>
          </w:tcPr>
          <w:p w:rsidR="00157577" w:rsidRPr="00157577" w:rsidRDefault="00157577" w:rsidP="00157577">
            <w:pPr>
              <w:spacing w:after="0" w:line="240" w:lineRule="auto"/>
              <w:rPr>
                <w:rFonts w:ascii="Calibri" w:eastAsia="Times New Roman" w:hAnsi="Calibri" w:cs="Times New Roman"/>
                <w:color w:val="000000"/>
                <w:sz w:val="18"/>
                <w:szCs w:val="18"/>
              </w:rPr>
            </w:pPr>
            <w:r w:rsidRPr="00157577">
              <w:rPr>
                <w:rFonts w:ascii="Calibri" w:eastAsia="Times New Roman" w:hAnsi="Calibri" w:cs="Times New Roman"/>
                <w:color w:val="000000"/>
                <w:sz w:val="18"/>
                <w:szCs w:val="18"/>
              </w:rPr>
              <w:t>Poor sleep</w:t>
            </w:r>
          </w:p>
        </w:tc>
        <w:tc>
          <w:tcPr>
            <w:tcW w:w="673"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rPr>
                <w:rFonts w:ascii="Calibri" w:eastAsia="Times New Roman" w:hAnsi="Calibri" w:cs="Times New Roman"/>
                <w:color w:val="000000"/>
                <w:sz w:val="18"/>
                <w:szCs w:val="18"/>
              </w:rPr>
            </w:pPr>
          </w:p>
        </w:tc>
        <w:tc>
          <w:tcPr>
            <w:tcW w:w="1180"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rPr>
                <w:rFonts w:ascii="Calibri" w:eastAsia="Times New Roman" w:hAnsi="Calibri" w:cs="Times New Roman"/>
                <w:color w:val="000000"/>
                <w:sz w:val="18"/>
                <w:szCs w:val="18"/>
              </w:rPr>
            </w:pPr>
          </w:p>
        </w:tc>
        <w:tc>
          <w:tcPr>
            <w:tcW w:w="660"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rPr>
                <w:rFonts w:ascii="Calibri" w:eastAsia="Times New Roman" w:hAnsi="Calibri" w:cs="Times New Roman"/>
                <w:color w:val="000000"/>
                <w:sz w:val="18"/>
                <w:szCs w:val="18"/>
              </w:rPr>
            </w:pPr>
          </w:p>
        </w:tc>
        <w:tc>
          <w:tcPr>
            <w:tcW w:w="1220"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rPr>
                <w:rFonts w:ascii="Calibri" w:eastAsia="Times New Roman" w:hAnsi="Calibri" w:cs="Times New Roman"/>
                <w:color w:val="000000"/>
                <w:sz w:val="18"/>
                <w:szCs w:val="18"/>
              </w:rPr>
            </w:pPr>
          </w:p>
        </w:tc>
        <w:tc>
          <w:tcPr>
            <w:tcW w:w="820"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jc w:val="right"/>
              <w:rPr>
                <w:rFonts w:ascii="Calibri" w:eastAsia="Times New Roman" w:hAnsi="Calibri" w:cs="Times New Roman"/>
                <w:color w:val="000000"/>
                <w:sz w:val="18"/>
                <w:szCs w:val="18"/>
              </w:rPr>
            </w:pPr>
          </w:p>
        </w:tc>
        <w:tc>
          <w:tcPr>
            <w:tcW w:w="1080"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rPr>
                <w:rFonts w:ascii="Calibri" w:eastAsia="Times New Roman" w:hAnsi="Calibri" w:cs="Times New Roman"/>
                <w:color w:val="000000"/>
                <w:sz w:val="18"/>
                <w:szCs w:val="18"/>
              </w:rPr>
            </w:pPr>
          </w:p>
        </w:tc>
        <w:tc>
          <w:tcPr>
            <w:tcW w:w="1220"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rPr>
                <w:rFonts w:ascii="Calibri" w:eastAsia="Times New Roman" w:hAnsi="Calibri" w:cs="Times New Roman"/>
                <w:color w:val="000000"/>
                <w:sz w:val="18"/>
                <w:szCs w:val="18"/>
              </w:rPr>
            </w:pPr>
          </w:p>
        </w:tc>
        <w:tc>
          <w:tcPr>
            <w:tcW w:w="820"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jc w:val="right"/>
              <w:rPr>
                <w:rFonts w:ascii="Calibri" w:eastAsia="Times New Roman" w:hAnsi="Calibri" w:cs="Times New Roman"/>
                <w:color w:val="000000"/>
                <w:sz w:val="18"/>
                <w:szCs w:val="18"/>
              </w:rPr>
            </w:pPr>
            <w:r w:rsidRPr="00157577">
              <w:rPr>
                <w:rFonts w:ascii="Calibri" w:eastAsia="Times New Roman" w:hAnsi="Calibri" w:cs="Times New Roman"/>
                <w:color w:val="000000"/>
                <w:sz w:val="18"/>
                <w:szCs w:val="18"/>
              </w:rPr>
              <w:t>&lt;.0001</w:t>
            </w:r>
          </w:p>
        </w:tc>
      </w:tr>
      <w:tr w:rsidR="00157577" w:rsidRPr="00157577" w:rsidTr="00157577">
        <w:trPr>
          <w:trHeight w:val="300"/>
        </w:trPr>
        <w:tc>
          <w:tcPr>
            <w:tcW w:w="257"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rPr>
                <w:rFonts w:ascii="Calibri" w:eastAsia="Times New Roman" w:hAnsi="Calibri" w:cs="Times New Roman"/>
                <w:color w:val="000000"/>
                <w:sz w:val="18"/>
                <w:szCs w:val="18"/>
              </w:rPr>
            </w:pPr>
          </w:p>
        </w:tc>
        <w:tc>
          <w:tcPr>
            <w:tcW w:w="2278" w:type="dxa"/>
            <w:tcBorders>
              <w:top w:val="nil"/>
              <w:left w:val="nil"/>
              <w:bottom w:val="nil"/>
              <w:right w:val="nil"/>
            </w:tcBorders>
            <w:shd w:val="clear" w:color="auto" w:fill="auto"/>
            <w:vAlign w:val="bottom"/>
            <w:hideMark/>
          </w:tcPr>
          <w:p w:rsidR="00157577" w:rsidRPr="00157577" w:rsidRDefault="00157577" w:rsidP="00157577">
            <w:pPr>
              <w:spacing w:after="0" w:line="240" w:lineRule="auto"/>
              <w:rPr>
                <w:rFonts w:ascii="Calibri" w:eastAsia="Times New Roman" w:hAnsi="Calibri" w:cs="Times New Roman"/>
                <w:color w:val="000000"/>
                <w:sz w:val="18"/>
                <w:szCs w:val="18"/>
              </w:rPr>
            </w:pPr>
            <w:r w:rsidRPr="00157577">
              <w:rPr>
                <w:rFonts w:ascii="Calibri" w:eastAsia="Times New Roman" w:hAnsi="Calibri" w:cs="Times New Roman"/>
                <w:color w:val="000000"/>
                <w:sz w:val="18"/>
                <w:szCs w:val="18"/>
              </w:rPr>
              <w:t>No</w:t>
            </w:r>
          </w:p>
        </w:tc>
        <w:tc>
          <w:tcPr>
            <w:tcW w:w="673"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jc w:val="right"/>
              <w:rPr>
                <w:rFonts w:ascii="Calibri" w:eastAsia="Times New Roman" w:hAnsi="Calibri" w:cs="Times New Roman"/>
                <w:color w:val="000000"/>
                <w:sz w:val="18"/>
                <w:szCs w:val="18"/>
              </w:rPr>
            </w:pPr>
            <w:r w:rsidRPr="00157577">
              <w:rPr>
                <w:rFonts w:ascii="Calibri" w:eastAsia="Times New Roman" w:hAnsi="Calibri" w:cs="Times New Roman"/>
                <w:color w:val="000000"/>
                <w:sz w:val="18"/>
                <w:szCs w:val="18"/>
              </w:rPr>
              <w:t>13460</w:t>
            </w:r>
          </w:p>
        </w:tc>
        <w:tc>
          <w:tcPr>
            <w:tcW w:w="1180"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jc w:val="right"/>
              <w:rPr>
                <w:rFonts w:ascii="Calibri" w:eastAsia="Times New Roman" w:hAnsi="Calibri" w:cs="Times New Roman"/>
                <w:color w:val="000000"/>
                <w:sz w:val="18"/>
                <w:szCs w:val="18"/>
              </w:rPr>
            </w:pPr>
            <w:r w:rsidRPr="00157577">
              <w:rPr>
                <w:rFonts w:ascii="Calibri" w:eastAsia="Times New Roman" w:hAnsi="Calibri" w:cs="Times New Roman"/>
                <w:color w:val="000000"/>
                <w:sz w:val="18"/>
                <w:szCs w:val="18"/>
              </w:rPr>
              <w:t>86.2%</w:t>
            </w:r>
          </w:p>
        </w:tc>
        <w:tc>
          <w:tcPr>
            <w:tcW w:w="660"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rPr>
                <w:rFonts w:ascii="Calibri" w:eastAsia="Times New Roman" w:hAnsi="Calibri" w:cs="Times New Roman"/>
                <w:color w:val="000000"/>
                <w:sz w:val="18"/>
                <w:szCs w:val="18"/>
              </w:rPr>
            </w:pPr>
          </w:p>
        </w:tc>
        <w:tc>
          <w:tcPr>
            <w:tcW w:w="1220"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rPr>
                <w:rFonts w:ascii="Calibri" w:eastAsia="Times New Roman" w:hAnsi="Calibri" w:cs="Times New Roman"/>
                <w:color w:val="000000"/>
                <w:sz w:val="18"/>
                <w:szCs w:val="18"/>
              </w:rPr>
            </w:pPr>
          </w:p>
        </w:tc>
        <w:tc>
          <w:tcPr>
            <w:tcW w:w="820"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jc w:val="right"/>
              <w:rPr>
                <w:rFonts w:ascii="Calibri" w:eastAsia="Times New Roman" w:hAnsi="Calibri" w:cs="Times New Roman"/>
                <w:color w:val="000000"/>
                <w:sz w:val="18"/>
                <w:szCs w:val="18"/>
              </w:rPr>
            </w:pPr>
          </w:p>
        </w:tc>
        <w:tc>
          <w:tcPr>
            <w:tcW w:w="1080"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jc w:val="right"/>
              <w:rPr>
                <w:rFonts w:ascii="Calibri" w:eastAsia="Times New Roman" w:hAnsi="Calibri" w:cs="Times New Roman"/>
                <w:color w:val="000000"/>
                <w:sz w:val="18"/>
                <w:szCs w:val="18"/>
              </w:rPr>
            </w:pPr>
            <w:r w:rsidRPr="00157577">
              <w:rPr>
                <w:rFonts w:ascii="Calibri" w:eastAsia="Times New Roman" w:hAnsi="Calibri" w:cs="Times New Roman"/>
                <w:color w:val="000000"/>
                <w:sz w:val="18"/>
                <w:szCs w:val="18"/>
              </w:rPr>
              <w:t>5862</w:t>
            </w:r>
          </w:p>
        </w:tc>
        <w:tc>
          <w:tcPr>
            <w:tcW w:w="1220"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jc w:val="right"/>
              <w:rPr>
                <w:rFonts w:ascii="Calibri" w:eastAsia="Times New Roman" w:hAnsi="Calibri" w:cs="Times New Roman"/>
                <w:color w:val="000000"/>
                <w:sz w:val="18"/>
                <w:szCs w:val="18"/>
              </w:rPr>
            </w:pPr>
            <w:r w:rsidRPr="00157577">
              <w:rPr>
                <w:rFonts w:ascii="Calibri" w:eastAsia="Times New Roman" w:hAnsi="Calibri" w:cs="Times New Roman"/>
                <w:color w:val="000000"/>
                <w:sz w:val="18"/>
                <w:szCs w:val="18"/>
              </w:rPr>
              <w:t>48.5%</w:t>
            </w:r>
          </w:p>
        </w:tc>
        <w:tc>
          <w:tcPr>
            <w:tcW w:w="820"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jc w:val="right"/>
              <w:rPr>
                <w:rFonts w:ascii="Calibri" w:eastAsia="Times New Roman" w:hAnsi="Calibri" w:cs="Times New Roman"/>
                <w:color w:val="000000"/>
                <w:sz w:val="18"/>
                <w:szCs w:val="18"/>
              </w:rPr>
            </w:pPr>
          </w:p>
        </w:tc>
      </w:tr>
      <w:tr w:rsidR="00157577" w:rsidRPr="00157577" w:rsidTr="00157577">
        <w:trPr>
          <w:trHeight w:val="300"/>
        </w:trPr>
        <w:tc>
          <w:tcPr>
            <w:tcW w:w="257"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rPr>
                <w:rFonts w:ascii="Calibri" w:eastAsia="Times New Roman" w:hAnsi="Calibri" w:cs="Times New Roman"/>
                <w:color w:val="000000"/>
                <w:sz w:val="18"/>
                <w:szCs w:val="18"/>
              </w:rPr>
            </w:pPr>
          </w:p>
        </w:tc>
        <w:tc>
          <w:tcPr>
            <w:tcW w:w="2278" w:type="dxa"/>
            <w:tcBorders>
              <w:top w:val="nil"/>
              <w:left w:val="nil"/>
              <w:bottom w:val="nil"/>
              <w:right w:val="nil"/>
            </w:tcBorders>
            <w:shd w:val="clear" w:color="auto" w:fill="auto"/>
            <w:vAlign w:val="bottom"/>
            <w:hideMark/>
          </w:tcPr>
          <w:p w:rsidR="00157577" w:rsidRPr="00157577" w:rsidRDefault="00157577" w:rsidP="00157577">
            <w:pPr>
              <w:spacing w:after="0" w:line="240" w:lineRule="auto"/>
              <w:rPr>
                <w:rFonts w:ascii="Calibri" w:eastAsia="Times New Roman" w:hAnsi="Calibri" w:cs="Times New Roman"/>
                <w:color w:val="000000"/>
                <w:sz w:val="18"/>
                <w:szCs w:val="18"/>
              </w:rPr>
            </w:pPr>
            <w:r w:rsidRPr="00157577">
              <w:rPr>
                <w:rFonts w:ascii="Calibri" w:eastAsia="Times New Roman" w:hAnsi="Calibri" w:cs="Times New Roman"/>
                <w:color w:val="000000"/>
                <w:sz w:val="18"/>
                <w:szCs w:val="18"/>
              </w:rPr>
              <w:t>Yes</w:t>
            </w:r>
          </w:p>
        </w:tc>
        <w:tc>
          <w:tcPr>
            <w:tcW w:w="673"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jc w:val="right"/>
              <w:rPr>
                <w:rFonts w:ascii="Calibri" w:eastAsia="Times New Roman" w:hAnsi="Calibri" w:cs="Times New Roman"/>
                <w:color w:val="000000"/>
                <w:sz w:val="18"/>
                <w:szCs w:val="18"/>
              </w:rPr>
            </w:pPr>
            <w:r w:rsidRPr="00157577">
              <w:rPr>
                <w:rFonts w:ascii="Calibri" w:eastAsia="Times New Roman" w:hAnsi="Calibri" w:cs="Times New Roman"/>
                <w:color w:val="000000"/>
                <w:sz w:val="18"/>
                <w:szCs w:val="18"/>
              </w:rPr>
              <w:t>2593</w:t>
            </w:r>
          </w:p>
        </w:tc>
        <w:tc>
          <w:tcPr>
            <w:tcW w:w="1180"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jc w:val="right"/>
              <w:rPr>
                <w:rFonts w:ascii="Calibri" w:eastAsia="Times New Roman" w:hAnsi="Calibri" w:cs="Times New Roman"/>
                <w:color w:val="000000"/>
                <w:sz w:val="18"/>
                <w:szCs w:val="18"/>
              </w:rPr>
            </w:pPr>
            <w:r w:rsidRPr="00157577">
              <w:rPr>
                <w:rFonts w:ascii="Calibri" w:eastAsia="Times New Roman" w:hAnsi="Calibri" w:cs="Times New Roman"/>
                <w:color w:val="000000"/>
                <w:sz w:val="18"/>
                <w:szCs w:val="18"/>
              </w:rPr>
              <w:t>13.8%</w:t>
            </w:r>
          </w:p>
        </w:tc>
        <w:tc>
          <w:tcPr>
            <w:tcW w:w="660"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rPr>
                <w:rFonts w:ascii="Calibri" w:eastAsia="Times New Roman" w:hAnsi="Calibri" w:cs="Times New Roman"/>
                <w:color w:val="000000"/>
                <w:sz w:val="18"/>
                <w:szCs w:val="18"/>
              </w:rPr>
            </w:pPr>
          </w:p>
        </w:tc>
        <w:tc>
          <w:tcPr>
            <w:tcW w:w="1220"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rPr>
                <w:rFonts w:ascii="Calibri" w:eastAsia="Times New Roman" w:hAnsi="Calibri" w:cs="Times New Roman"/>
                <w:color w:val="000000"/>
                <w:sz w:val="18"/>
                <w:szCs w:val="18"/>
              </w:rPr>
            </w:pPr>
          </w:p>
        </w:tc>
        <w:tc>
          <w:tcPr>
            <w:tcW w:w="820"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jc w:val="right"/>
              <w:rPr>
                <w:rFonts w:ascii="Calibri" w:eastAsia="Times New Roman" w:hAnsi="Calibri" w:cs="Times New Roman"/>
                <w:color w:val="000000"/>
                <w:sz w:val="18"/>
                <w:szCs w:val="18"/>
              </w:rPr>
            </w:pPr>
          </w:p>
        </w:tc>
        <w:tc>
          <w:tcPr>
            <w:tcW w:w="1080"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jc w:val="right"/>
              <w:rPr>
                <w:rFonts w:ascii="Calibri" w:eastAsia="Times New Roman" w:hAnsi="Calibri" w:cs="Times New Roman"/>
                <w:color w:val="000000"/>
                <w:sz w:val="18"/>
                <w:szCs w:val="18"/>
              </w:rPr>
            </w:pPr>
            <w:r w:rsidRPr="00157577">
              <w:rPr>
                <w:rFonts w:ascii="Calibri" w:eastAsia="Times New Roman" w:hAnsi="Calibri" w:cs="Times New Roman"/>
                <w:color w:val="000000"/>
                <w:sz w:val="18"/>
                <w:szCs w:val="18"/>
              </w:rPr>
              <w:t>1448</w:t>
            </w:r>
          </w:p>
        </w:tc>
        <w:tc>
          <w:tcPr>
            <w:tcW w:w="1220"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jc w:val="right"/>
              <w:rPr>
                <w:rFonts w:ascii="Calibri" w:eastAsia="Times New Roman" w:hAnsi="Calibri" w:cs="Times New Roman"/>
                <w:color w:val="000000"/>
                <w:sz w:val="18"/>
                <w:szCs w:val="18"/>
              </w:rPr>
            </w:pPr>
            <w:r w:rsidRPr="00157577">
              <w:rPr>
                <w:rFonts w:ascii="Calibri" w:eastAsia="Times New Roman" w:hAnsi="Calibri" w:cs="Times New Roman"/>
                <w:color w:val="000000"/>
                <w:sz w:val="18"/>
                <w:szCs w:val="18"/>
              </w:rPr>
              <w:t>61.0%</w:t>
            </w:r>
          </w:p>
        </w:tc>
        <w:tc>
          <w:tcPr>
            <w:tcW w:w="820"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jc w:val="right"/>
              <w:rPr>
                <w:rFonts w:ascii="Calibri" w:eastAsia="Times New Roman" w:hAnsi="Calibri" w:cs="Times New Roman"/>
                <w:color w:val="000000"/>
                <w:sz w:val="18"/>
                <w:szCs w:val="18"/>
              </w:rPr>
            </w:pPr>
          </w:p>
        </w:tc>
      </w:tr>
      <w:tr w:rsidR="00157577" w:rsidRPr="00157577" w:rsidTr="00157577">
        <w:trPr>
          <w:trHeight w:val="300"/>
        </w:trPr>
        <w:tc>
          <w:tcPr>
            <w:tcW w:w="4388" w:type="dxa"/>
            <w:gridSpan w:val="4"/>
            <w:tcBorders>
              <w:top w:val="nil"/>
              <w:left w:val="nil"/>
              <w:bottom w:val="nil"/>
              <w:right w:val="nil"/>
            </w:tcBorders>
            <w:shd w:val="clear" w:color="auto" w:fill="auto"/>
            <w:noWrap/>
            <w:vAlign w:val="bottom"/>
            <w:hideMark/>
          </w:tcPr>
          <w:p w:rsidR="00157577" w:rsidRPr="00157577" w:rsidRDefault="00157577" w:rsidP="00157577">
            <w:pPr>
              <w:spacing w:after="0" w:line="240" w:lineRule="auto"/>
              <w:rPr>
                <w:rFonts w:ascii="Calibri" w:eastAsia="Times New Roman" w:hAnsi="Calibri" w:cs="Times New Roman"/>
                <w:color w:val="000000"/>
                <w:sz w:val="18"/>
                <w:szCs w:val="18"/>
              </w:rPr>
            </w:pPr>
            <w:r w:rsidRPr="00157577">
              <w:rPr>
                <w:rFonts w:ascii="Calibri" w:eastAsia="Times New Roman" w:hAnsi="Calibri" w:cs="Times New Roman"/>
                <w:color w:val="000000"/>
                <w:sz w:val="18"/>
                <w:szCs w:val="18"/>
              </w:rPr>
              <w:t>Used sleep medication 5 or more times in last month</w:t>
            </w:r>
          </w:p>
        </w:tc>
        <w:tc>
          <w:tcPr>
            <w:tcW w:w="660"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rPr>
                <w:rFonts w:ascii="Calibri" w:eastAsia="Times New Roman" w:hAnsi="Calibri" w:cs="Times New Roman"/>
                <w:color w:val="000000"/>
                <w:sz w:val="18"/>
                <w:szCs w:val="18"/>
              </w:rPr>
            </w:pPr>
          </w:p>
        </w:tc>
        <w:tc>
          <w:tcPr>
            <w:tcW w:w="1220"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rPr>
                <w:rFonts w:ascii="Calibri" w:eastAsia="Times New Roman" w:hAnsi="Calibri" w:cs="Times New Roman"/>
                <w:color w:val="000000"/>
                <w:sz w:val="18"/>
                <w:szCs w:val="18"/>
              </w:rPr>
            </w:pPr>
          </w:p>
        </w:tc>
        <w:tc>
          <w:tcPr>
            <w:tcW w:w="820"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jc w:val="right"/>
              <w:rPr>
                <w:rFonts w:ascii="Calibri" w:eastAsia="Times New Roman" w:hAnsi="Calibri" w:cs="Times New Roman"/>
                <w:color w:val="000000"/>
                <w:sz w:val="18"/>
                <w:szCs w:val="18"/>
              </w:rPr>
            </w:pPr>
            <w:r w:rsidRPr="00157577">
              <w:rPr>
                <w:rFonts w:ascii="Calibri" w:eastAsia="Times New Roman" w:hAnsi="Calibri" w:cs="Times New Roman"/>
                <w:color w:val="000000"/>
                <w:sz w:val="18"/>
                <w:szCs w:val="18"/>
              </w:rPr>
              <w:t>&lt;.0001</w:t>
            </w:r>
          </w:p>
        </w:tc>
        <w:tc>
          <w:tcPr>
            <w:tcW w:w="1080"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rPr>
                <w:rFonts w:ascii="Calibri" w:eastAsia="Times New Roman" w:hAnsi="Calibri" w:cs="Times New Roman"/>
                <w:color w:val="000000"/>
                <w:sz w:val="18"/>
                <w:szCs w:val="18"/>
              </w:rPr>
            </w:pPr>
          </w:p>
        </w:tc>
        <w:tc>
          <w:tcPr>
            <w:tcW w:w="1220"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rPr>
                <w:rFonts w:ascii="Calibri" w:eastAsia="Times New Roman" w:hAnsi="Calibri" w:cs="Times New Roman"/>
                <w:color w:val="000000"/>
                <w:sz w:val="18"/>
                <w:szCs w:val="18"/>
              </w:rPr>
            </w:pPr>
          </w:p>
        </w:tc>
        <w:tc>
          <w:tcPr>
            <w:tcW w:w="820"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jc w:val="right"/>
              <w:rPr>
                <w:rFonts w:ascii="Calibri" w:eastAsia="Times New Roman" w:hAnsi="Calibri" w:cs="Times New Roman"/>
                <w:color w:val="000000"/>
                <w:sz w:val="18"/>
                <w:szCs w:val="18"/>
              </w:rPr>
            </w:pPr>
            <w:r w:rsidRPr="00157577">
              <w:rPr>
                <w:rFonts w:ascii="Calibri" w:eastAsia="Times New Roman" w:hAnsi="Calibri" w:cs="Times New Roman"/>
                <w:color w:val="000000"/>
                <w:sz w:val="18"/>
                <w:szCs w:val="18"/>
              </w:rPr>
              <w:t>&lt;.0001</w:t>
            </w:r>
          </w:p>
        </w:tc>
      </w:tr>
      <w:tr w:rsidR="00157577" w:rsidRPr="00157577" w:rsidTr="00157577">
        <w:trPr>
          <w:trHeight w:val="300"/>
        </w:trPr>
        <w:tc>
          <w:tcPr>
            <w:tcW w:w="257"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rPr>
                <w:rFonts w:ascii="Calibri" w:eastAsia="Times New Roman" w:hAnsi="Calibri" w:cs="Times New Roman"/>
                <w:color w:val="000000"/>
                <w:sz w:val="18"/>
                <w:szCs w:val="18"/>
              </w:rPr>
            </w:pPr>
          </w:p>
        </w:tc>
        <w:tc>
          <w:tcPr>
            <w:tcW w:w="2278" w:type="dxa"/>
            <w:tcBorders>
              <w:top w:val="nil"/>
              <w:left w:val="nil"/>
              <w:bottom w:val="nil"/>
              <w:right w:val="nil"/>
            </w:tcBorders>
            <w:shd w:val="clear" w:color="auto" w:fill="auto"/>
            <w:vAlign w:val="bottom"/>
            <w:hideMark/>
          </w:tcPr>
          <w:p w:rsidR="00157577" w:rsidRPr="00157577" w:rsidRDefault="00157577" w:rsidP="00157577">
            <w:pPr>
              <w:spacing w:after="0" w:line="240" w:lineRule="auto"/>
              <w:rPr>
                <w:rFonts w:ascii="Calibri" w:eastAsia="Times New Roman" w:hAnsi="Calibri" w:cs="Times New Roman"/>
                <w:color w:val="000000"/>
                <w:sz w:val="18"/>
                <w:szCs w:val="18"/>
              </w:rPr>
            </w:pPr>
            <w:r w:rsidRPr="00157577">
              <w:rPr>
                <w:rFonts w:ascii="Calibri" w:eastAsia="Times New Roman" w:hAnsi="Calibri" w:cs="Times New Roman"/>
                <w:color w:val="000000"/>
                <w:sz w:val="18"/>
                <w:szCs w:val="18"/>
              </w:rPr>
              <w:t>No</w:t>
            </w:r>
          </w:p>
        </w:tc>
        <w:tc>
          <w:tcPr>
            <w:tcW w:w="673"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jc w:val="right"/>
              <w:rPr>
                <w:rFonts w:ascii="Calibri" w:eastAsia="Times New Roman" w:hAnsi="Calibri" w:cs="Times New Roman"/>
                <w:color w:val="000000"/>
                <w:sz w:val="18"/>
                <w:szCs w:val="18"/>
              </w:rPr>
            </w:pPr>
            <w:r w:rsidRPr="00157577">
              <w:rPr>
                <w:rFonts w:ascii="Calibri" w:eastAsia="Times New Roman" w:hAnsi="Calibri" w:cs="Times New Roman"/>
                <w:color w:val="000000"/>
                <w:sz w:val="18"/>
                <w:szCs w:val="18"/>
              </w:rPr>
              <w:t>15271</w:t>
            </w:r>
          </w:p>
        </w:tc>
        <w:tc>
          <w:tcPr>
            <w:tcW w:w="1180"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jc w:val="right"/>
              <w:rPr>
                <w:rFonts w:ascii="Calibri" w:eastAsia="Times New Roman" w:hAnsi="Calibri" w:cs="Times New Roman"/>
                <w:color w:val="000000"/>
                <w:sz w:val="18"/>
                <w:szCs w:val="18"/>
              </w:rPr>
            </w:pPr>
            <w:r w:rsidRPr="00157577">
              <w:rPr>
                <w:rFonts w:ascii="Calibri" w:eastAsia="Times New Roman" w:hAnsi="Calibri" w:cs="Times New Roman"/>
                <w:color w:val="000000"/>
                <w:sz w:val="18"/>
                <w:szCs w:val="18"/>
              </w:rPr>
              <w:t>94.3%</w:t>
            </w:r>
          </w:p>
        </w:tc>
        <w:tc>
          <w:tcPr>
            <w:tcW w:w="660"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jc w:val="right"/>
              <w:rPr>
                <w:rFonts w:ascii="Calibri" w:eastAsia="Times New Roman" w:hAnsi="Calibri" w:cs="Times New Roman"/>
                <w:color w:val="000000"/>
                <w:sz w:val="18"/>
                <w:szCs w:val="18"/>
              </w:rPr>
            </w:pPr>
            <w:r w:rsidRPr="00157577">
              <w:rPr>
                <w:rFonts w:ascii="Calibri" w:eastAsia="Times New Roman" w:hAnsi="Calibri" w:cs="Times New Roman"/>
                <w:color w:val="000000"/>
                <w:sz w:val="18"/>
                <w:szCs w:val="18"/>
              </w:rPr>
              <w:t>2399</w:t>
            </w:r>
          </w:p>
        </w:tc>
        <w:tc>
          <w:tcPr>
            <w:tcW w:w="1220"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jc w:val="right"/>
              <w:rPr>
                <w:rFonts w:ascii="Calibri" w:eastAsia="Times New Roman" w:hAnsi="Calibri" w:cs="Times New Roman"/>
                <w:color w:val="000000"/>
                <w:sz w:val="18"/>
                <w:szCs w:val="18"/>
              </w:rPr>
            </w:pPr>
            <w:r w:rsidRPr="00157577">
              <w:rPr>
                <w:rFonts w:ascii="Calibri" w:eastAsia="Times New Roman" w:hAnsi="Calibri" w:cs="Times New Roman"/>
                <w:color w:val="000000"/>
                <w:sz w:val="18"/>
                <w:szCs w:val="18"/>
              </w:rPr>
              <w:t>13.3%</w:t>
            </w:r>
          </w:p>
        </w:tc>
        <w:tc>
          <w:tcPr>
            <w:tcW w:w="820"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jc w:val="right"/>
              <w:rPr>
                <w:rFonts w:ascii="Calibri" w:eastAsia="Times New Roman" w:hAnsi="Calibri" w:cs="Times New Roman"/>
                <w:color w:val="000000"/>
                <w:sz w:val="18"/>
                <w:szCs w:val="18"/>
              </w:rPr>
            </w:pPr>
          </w:p>
        </w:tc>
        <w:tc>
          <w:tcPr>
            <w:tcW w:w="1080"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jc w:val="right"/>
              <w:rPr>
                <w:rFonts w:ascii="Calibri" w:eastAsia="Times New Roman" w:hAnsi="Calibri" w:cs="Times New Roman"/>
                <w:color w:val="000000"/>
                <w:sz w:val="18"/>
                <w:szCs w:val="18"/>
              </w:rPr>
            </w:pPr>
            <w:r w:rsidRPr="00157577">
              <w:rPr>
                <w:rFonts w:ascii="Calibri" w:eastAsia="Times New Roman" w:hAnsi="Calibri" w:cs="Times New Roman"/>
                <w:color w:val="000000"/>
                <w:sz w:val="18"/>
                <w:szCs w:val="18"/>
              </w:rPr>
              <w:t>6561</w:t>
            </w:r>
          </w:p>
        </w:tc>
        <w:tc>
          <w:tcPr>
            <w:tcW w:w="1220"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jc w:val="right"/>
              <w:rPr>
                <w:rFonts w:ascii="Calibri" w:eastAsia="Times New Roman" w:hAnsi="Calibri" w:cs="Times New Roman"/>
                <w:color w:val="000000"/>
                <w:sz w:val="18"/>
                <w:szCs w:val="18"/>
              </w:rPr>
            </w:pPr>
            <w:r w:rsidRPr="00157577">
              <w:rPr>
                <w:rFonts w:ascii="Calibri" w:eastAsia="Times New Roman" w:hAnsi="Calibri" w:cs="Times New Roman"/>
                <w:color w:val="000000"/>
                <w:sz w:val="18"/>
                <w:szCs w:val="18"/>
              </w:rPr>
              <w:t>47.5%</w:t>
            </w:r>
          </w:p>
        </w:tc>
        <w:tc>
          <w:tcPr>
            <w:tcW w:w="820"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jc w:val="right"/>
              <w:rPr>
                <w:rFonts w:ascii="Calibri" w:eastAsia="Times New Roman" w:hAnsi="Calibri" w:cs="Times New Roman"/>
                <w:color w:val="000000"/>
                <w:sz w:val="18"/>
                <w:szCs w:val="18"/>
              </w:rPr>
            </w:pPr>
          </w:p>
        </w:tc>
      </w:tr>
      <w:tr w:rsidR="00157577" w:rsidRPr="00157577" w:rsidTr="00157577">
        <w:trPr>
          <w:trHeight w:val="315"/>
        </w:trPr>
        <w:tc>
          <w:tcPr>
            <w:tcW w:w="257" w:type="dxa"/>
            <w:tcBorders>
              <w:top w:val="nil"/>
              <w:left w:val="nil"/>
              <w:bottom w:val="single" w:sz="4" w:space="0" w:color="auto"/>
              <w:right w:val="nil"/>
            </w:tcBorders>
            <w:shd w:val="clear" w:color="auto" w:fill="auto"/>
            <w:noWrap/>
            <w:vAlign w:val="bottom"/>
            <w:hideMark/>
          </w:tcPr>
          <w:p w:rsidR="00157577" w:rsidRPr="00157577" w:rsidRDefault="00157577" w:rsidP="00157577">
            <w:pPr>
              <w:spacing w:after="0" w:line="240" w:lineRule="auto"/>
              <w:rPr>
                <w:rFonts w:ascii="Calibri" w:eastAsia="Times New Roman" w:hAnsi="Calibri" w:cs="Times New Roman"/>
                <w:color w:val="000000"/>
                <w:sz w:val="18"/>
                <w:szCs w:val="18"/>
              </w:rPr>
            </w:pPr>
            <w:r w:rsidRPr="00157577">
              <w:rPr>
                <w:rFonts w:ascii="Calibri" w:eastAsia="Times New Roman" w:hAnsi="Calibri" w:cs="Times New Roman"/>
                <w:color w:val="000000"/>
                <w:sz w:val="18"/>
                <w:szCs w:val="18"/>
              </w:rPr>
              <w:t> </w:t>
            </w:r>
          </w:p>
        </w:tc>
        <w:tc>
          <w:tcPr>
            <w:tcW w:w="2278" w:type="dxa"/>
            <w:tcBorders>
              <w:top w:val="nil"/>
              <w:left w:val="nil"/>
              <w:bottom w:val="single" w:sz="4" w:space="0" w:color="auto"/>
              <w:right w:val="nil"/>
            </w:tcBorders>
            <w:shd w:val="clear" w:color="auto" w:fill="auto"/>
            <w:vAlign w:val="bottom"/>
            <w:hideMark/>
          </w:tcPr>
          <w:p w:rsidR="00157577" w:rsidRPr="00157577" w:rsidRDefault="00157577" w:rsidP="00157577">
            <w:pPr>
              <w:spacing w:after="0" w:line="240" w:lineRule="auto"/>
              <w:rPr>
                <w:rFonts w:ascii="Calibri" w:eastAsia="Times New Roman" w:hAnsi="Calibri" w:cs="Times New Roman"/>
                <w:color w:val="000000"/>
                <w:sz w:val="18"/>
                <w:szCs w:val="18"/>
              </w:rPr>
            </w:pPr>
            <w:r w:rsidRPr="00157577">
              <w:rPr>
                <w:rFonts w:ascii="Calibri" w:eastAsia="Times New Roman" w:hAnsi="Calibri" w:cs="Times New Roman"/>
                <w:color w:val="000000"/>
                <w:sz w:val="18"/>
                <w:szCs w:val="18"/>
              </w:rPr>
              <w:t>Yes</w:t>
            </w:r>
          </w:p>
        </w:tc>
        <w:tc>
          <w:tcPr>
            <w:tcW w:w="673" w:type="dxa"/>
            <w:tcBorders>
              <w:top w:val="nil"/>
              <w:left w:val="nil"/>
              <w:bottom w:val="single" w:sz="4" w:space="0" w:color="auto"/>
              <w:right w:val="nil"/>
            </w:tcBorders>
            <w:shd w:val="clear" w:color="auto" w:fill="auto"/>
            <w:noWrap/>
            <w:vAlign w:val="bottom"/>
            <w:hideMark/>
          </w:tcPr>
          <w:p w:rsidR="00157577" w:rsidRPr="00157577" w:rsidRDefault="00157577" w:rsidP="00157577">
            <w:pPr>
              <w:spacing w:after="0" w:line="240" w:lineRule="auto"/>
              <w:jc w:val="right"/>
              <w:rPr>
                <w:rFonts w:ascii="Calibri" w:eastAsia="Times New Roman" w:hAnsi="Calibri" w:cs="Times New Roman"/>
                <w:color w:val="000000"/>
                <w:sz w:val="18"/>
                <w:szCs w:val="18"/>
              </w:rPr>
            </w:pPr>
            <w:r w:rsidRPr="00157577">
              <w:rPr>
                <w:rFonts w:ascii="Calibri" w:eastAsia="Times New Roman" w:hAnsi="Calibri" w:cs="Times New Roman"/>
                <w:color w:val="000000"/>
                <w:sz w:val="18"/>
                <w:szCs w:val="18"/>
              </w:rPr>
              <w:t>801</w:t>
            </w:r>
          </w:p>
        </w:tc>
        <w:tc>
          <w:tcPr>
            <w:tcW w:w="1180" w:type="dxa"/>
            <w:tcBorders>
              <w:top w:val="nil"/>
              <w:left w:val="nil"/>
              <w:bottom w:val="single" w:sz="4" w:space="0" w:color="auto"/>
              <w:right w:val="nil"/>
            </w:tcBorders>
            <w:shd w:val="clear" w:color="auto" w:fill="auto"/>
            <w:noWrap/>
            <w:vAlign w:val="bottom"/>
            <w:hideMark/>
          </w:tcPr>
          <w:p w:rsidR="00157577" w:rsidRPr="00157577" w:rsidRDefault="00157577" w:rsidP="00157577">
            <w:pPr>
              <w:spacing w:after="0" w:line="240" w:lineRule="auto"/>
              <w:jc w:val="right"/>
              <w:rPr>
                <w:rFonts w:ascii="Calibri" w:eastAsia="Times New Roman" w:hAnsi="Calibri" w:cs="Times New Roman"/>
                <w:color w:val="000000"/>
                <w:sz w:val="18"/>
                <w:szCs w:val="18"/>
              </w:rPr>
            </w:pPr>
            <w:r w:rsidRPr="00157577">
              <w:rPr>
                <w:rFonts w:ascii="Calibri" w:eastAsia="Times New Roman" w:hAnsi="Calibri" w:cs="Times New Roman"/>
                <w:color w:val="000000"/>
                <w:sz w:val="18"/>
                <w:szCs w:val="18"/>
              </w:rPr>
              <w:t>5.7%</w:t>
            </w:r>
          </w:p>
        </w:tc>
        <w:tc>
          <w:tcPr>
            <w:tcW w:w="660" w:type="dxa"/>
            <w:tcBorders>
              <w:top w:val="nil"/>
              <w:left w:val="nil"/>
              <w:bottom w:val="single" w:sz="4" w:space="0" w:color="auto"/>
              <w:right w:val="nil"/>
            </w:tcBorders>
            <w:shd w:val="clear" w:color="auto" w:fill="auto"/>
            <w:noWrap/>
            <w:vAlign w:val="bottom"/>
            <w:hideMark/>
          </w:tcPr>
          <w:p w:rsidR="00157577" w:rsidRPr="00157577" w:rsidRDefault="00157577" w:rsidP="00157577">
            <w:pPr>
              <w:spacing w:after="0" w:line="240" w:lineRule="auto"/>
              <w:jc w:val="right"/>
              <w:rPr>
                <w:rFonts w:ascii="Calibri" w:eastAsia="Times New Roman" w:hAnsi="Calibri" w:cs="Times New Roman"/>
                <w:color w:val="000000"/>
                <w:sz w:val="18"/>
                <w:szCs w:val="18"/>
              </w:rPr>
            </w:pPr>
            <w:r w:rsidRPr="00157577">
              <w:rPr>
                <w:rFonts w:ascii="Calibri" w:eastAsia="Times New Roman" w:hAnsi="Calibri" w:cs="Times New Roman"/>
                <w:color w:val="000000"/>
                <w:sz w:val="18"/>
                <w:szCs w:val="18"/>
              </w:rPr>
              <w:t>194</w:t>
            </w:r>
          </w:p>
        </w:tc>
        <w:tc>
          <w:tcPr>
            <w:tcW w:w="1220" w:type="dxa"/>
            <w:tcBorders>
              <w:top w:val="nil"/>
              <w:left w:val="nil"/>
              <w:bottom w:val="single" w:sz="4" w:space="0" w:color="auto"/>
              <w:right w:val="nil"/>
            </w:tcBorders>
            <w:shd w:val="clear" w:color="auto" w:fill="auto"/>
            <w:noWrap/>
            <w:vAlign w:val="bottom"/>
            <w:hideMark/>
          </w:tcPr>
          <w:p w:rsidR="00157577" w:rsidRPr="00157577" w:rsidRDefault="00157577" w:rsidP="00157577">
            <w:pPr>
              <w:spacing w:after="0" w:line="240" w:lineRule="auto"/>
              <w:jc w:val="right"/>
              <w:rPr>
                <w:rFonts w:ascii="Calibri" w:eastAsia="Times New Roman" w:hAnsi="Calibri" w:cs="Times New Roman"/>
                <w:color w:val="000000"/>
                <w:sz w:val="18"/>
                <w:szCs w:val="18"/>
              </w:rPr>
            </w:pPr>
            <w:r w:rsidRPr="00157577">
              <w:rPr>
                <w:rFonts w:ascii="Calibri" w:eastAsia="Times New Roman" w:hAnsi="Calibri" w:cs="Times New Roman"/>
                <w:color w:val="000000"/>
                <w:sz w:val="18"/>
                <w:szCs w:val="18"/>
              </w:rPr>
              <w:t>21.3%</w:t>
            </w:r>
          </w:p>
        </w:tc>
        <w:tc>
          <w:tcPr>
            <w:tcW w:w="820" w:type="dxa"/>
            <w:tcBorders>
              <w:top w:val="nil"/>
              <w:left w:val="nil"/>
              <w:bottom w:val="single" w:sz="4" w:space="0" w:color="auto"/>
              <w:right w:val="nil"/>
            </w:tcBorders>
            <w:shd w:val="clear" w:color="auto" w:fill="auto"/>
            <w:noWrap/>
            <w:vAlign w:val="bottom"/>
            <w:hideMark/>
          </w:tcPr>
          <w:p w:rsidR="00157577" w:rsidRPr="00157577" w:rsidRDefault="00157577" w:rsidP="00157577">
            <w:pPr>
              <w:spacing w:after="0" w:line="240" w:lineRule="auto"/>
              <w:jc w:val="right"/>
              <w:rPr>
                <w:rFonts w:ascii="Calibri" w:eastAsia="Times New Roman" w:hAnsi="Calibri" w:cs="Times New Roman"/>
                <w:color w:val="000000"/>
                <w:sz w:val="18"/>
                <w:szCs w:val="18"/>
              </w:rPr>
            </w:pPr>
            <w:r w:rsidRPr="00157577">
              <w:rPr>
                <w:rFonts w:ascii="Calibri" w:eastAsia="Times New Roman" w:hAnsi="Calibri" w:cs="Times New Roman"/>
                <w:color w:val="000000"/>
                <w:sz w:val="18"/>
                <w:szCs w:val="18"/>
              </w:rPr>
              <w:t> </w:t>
            </w:r>
          </w:p>
        </w:tc>
        <w:tc>
          <w:tcPr>
            <w:tcW w:w="1080" w:type="dxa"/>
            <w:tcBorders>
              <w:top w:val="nil"/>
              <w:left w:val="nil"/>
              <w:bottom w:val="single" w:sz="4" w:space="0" w:color="auto"/>
              <w:right w:val="nil"/>
            </w:tcBorders>
            <w:shd w:val="clear" w:color="auto" w:fill="auto"/>
            <w:noWrap/>
            <w:vAlign w:val="bottom"/>
            <w:hideMark/>
          </w:tcPr>
          <w:p w:rsidR="00157577" w:rsidRPr="00157577" w:rsidRDefault="00157577" w:rsidP="00157577">
            <w:pPr>
              <w:spacing w:after="0" w:line="240" w:lineRule="auto"/>
              <w:jc w:val="right"/>
              <w:rPr>
                <w:rFonts w:ascii="Calibri" w:eastAsia="Times New Roman" w:hAnsi="Calibri" w:cs="Times New Roman"/>
                <w:color w:val="000000"/>
                <w:sz w:val="18"/>
                <w:szCs w:val="18"/>
              </w:rPr>
            </w:pPr>
            <w:r w:rsidRPr="00157577">
              <w:rPr>
                <w:rFonts w:ascii="Calibri" w:eastAsia="Times New Roman" w:hAnsi="Calibri" w:cs="Times New Roman"/>
                <w:color w:val="000000"/>
                <w:sz w:val="18"/>
                <w:szCs w:val="18"/>
              </w:rPr>
              <w:t>761</w:t>
            </w:r>
          </w:p>
        </w:tc>
        <w:tc>
          <w:tcPr>
            <w:tcW w:w="1220" w:type="dxa"/>
            <w:tcBorders>
              <w:top w:val="nil"/>
              <w:left w:val="nil"/>
              <w:bottom w:val="single" w:sz="4" w:space="0" w:color="auto"/>
              <w:right w:val="nil"/>
            </w:tcBorders>
            <w:shd w:val="clear" w:color="auto" w:fill="auto"/>
            <w:noWrap/>
            <w:vAlign w:val="bottom"/>
            <w:hideMark/>
          </w:tcPr>
          <w:p w:rsidR="00157577" w:rsidRPr="00157577" w:rsidRDefault="00157577" w:rsidP="00157577">
            <w:pPr>
              <w:spacing w:after="0" w:line="240" w:lineRule="auto"/>
              <w:jc w:val="right"/>
              <w:rPr>
                <w:rFonts w:ascii="Calibri" w:eastAsia="Times New Roman" w:hAnsi="Calibri" w:cs="Times New Roman"/>
                <w:color w:val="000000"/>
                <w:sz w:val="18"/>
                <w:szCs w:val="18"/>
              </w:rPr>
            </w:pPr>
            <w:r w:rsidRPr="00157577">
              <w:rPr>
                <w:rFonts w:ascii="Calibri" w:eastAsia="Times New Roman" w:hAnsi="Calibri" w:cs="Times New Roman"/>
                <w:color w:val="000000"/>
                <w:sz w:val="18"/>
                <w:szCs w:val="18"/>
              </w:rPr>
              <w:t>96.0%</w:t>
            </w:r>
          </w:p>
        </w:tc>
        <w:tc>
          <w:tcPr>
            <w:tcW w:w="820" w:type="dxa"/>
            <w:tcBorders>
              <w:top w:val="nil"/>
              <w:left w:val="nil"/>
              <w:bottom w:val="single" w:sz="4" w:space="0" w:color="auto"/>
              <w:right w:val="nil"/>
            </w:tcBorders>
            <w:shd w:val="clear" w:color="auto" w:fill="auto"/>
            <w:noWrap/>
            <w:vAlign w:val="bottom"/>
            <w:hideMark/>
          </w:tcPr>
          <w:p w:rsidR="00157577" w:rsidRPr="00157577" w:rsidRDefault="00157577" w:rsidP="00157577">
            <w:pPr>
              <w:spacing w:after="0" w:line="240" w:lineRule="auto"/>
              <w:jc w:val="right"/>
              <w:rPr>
                <w:rFonts w:ascii="Calibri" w:eastAsia="Times New Roman" w:hAnsi="Calibri" w:cs="Times New Roman"/>
                <w:color w:val="000000"/>
                <w:sz w:val="18"/>
                <w:szCs w:val="18"/>
              </w:rPr>
            </w:pPr>
            <w:r w:rsidRPr="00157577">
              <w:rPr>
                <w:rFonts w:ascii="Calibri" w:eastAsia="Times New Roman" w:hAnsi="Calibri" w:cs="Times New Roman"/>
                <w:color w:val="000000"/>
                <w:sz w:val="18"/>
                <w:szCs w:val="18"/>
              </w:rPr>
              <w:t> </w:t>
            </w:r>
          </w:p>
        </w:tc>
      </w:tr>
      <w:tr w:rsidR="00157577" w:rsidRPr="00157577" w:rsidTr="00157577">
        <w:trPr>
          <w:trHeight w:val="315"/>
        </w:trPr>
        <w:tc>
          <w:tcPr>
            <w:tcW w:w="10208" w:type="dxa"/>
            <w:gridSpan w:val="10"/>
            <w:tcBorders>
              <w:top w:val="single" w:sz="4" w:space="0" w:color="auto"/>
              <w:left w:val="nil"/>
              <w:right w:val="nil"/>
            </w:tcBorders>
            <w:shd w:val="clear" w:color="auto" w:fill="auto"/>
            <w:noWrap/>
            <w:vAlign w:val="bottom"/>
          </w:tcPr>
          <w:p w:rsidR="00157577" w:rsidRPr="00157577" w:rsidRDefault="00157577" w:rsidP="00157577">
            <w:pPr>
              <w:spacing w:after="0" w:line="240" w:lineRule="auto"/>
              <w:rPr>
                <w:rFonts w:ascii="Calibri" w:eastAsia="Times New Roman" w:hAnsi="Calibri" w:cs="Times New Roman"/>
                <w:color w:val="000000"/>
                <w:sz w:val="18"/>
                <w:szCs w:val="18"/>
              </w:rPr>
            </w:pPr>
            <w:r>
              <w:rPr>
                <w:rFonts w:ascii="Calibri" w:eastAsia="Times New Roman" w:hAnsi="Calibri" w:cs="Times New Roman"/>
                <w:color w:val="000000"/>
                <w:sz w:val="18"/>
                <w:szCs w:val="18"/>
              </w:rPr>
              <w:t>*P-values calculated via chi-square or ANOVA as appropriate.</w:t>
            </w:r>
          </w:p>
        </w:tc>
      </w:tr>
    </w:tbl>
    <w:p w:rsidR="001F714F" w:rsidRDefault="001F714F" w:rsidP="001F714F"/>
    <w:p w:rsidR="00091BED" w:rsidRDefault="00091BED" w:rsidP="001F714F"/>
    <w:tbl>
      <w:tblPr>
        <w:tblW w:w="7472" w:type="dxa"/>
        <w:tblInd w:w="93" w:type="dxa"/>
        <w:tblLook w:val="04A0" w:firstRow="1" w:lastRow="0" w:firstColumn="1" w:lastColumn="0" w:noHBand="0" w:noVBand="1"/>
      </w:tblPr>
      <w:tblGrid>
        <w:gridCol w:w="262"/>
        <w:gridCol w:w="4249"/>
        <w:gridCol w:w="1447"/>
        <w:gridCol w:w="1700"/>
      </w:tblGrid>
      <w:tr w:rsidR="00157577" w:rsidRPr="00157577" w:rsidTr="00157577">
        <w:trPr>
          <w:trHeight w:val="315"/>
        </w:trPr>
        <w:tc>
          <w:tcPr>
            <w:tcW w:w="5772" w:type="dxa"/>
            <w:gridSpan w:val="3"/>
            <w:tcBorders>
              <w:top w:val="nil"/>
              <w:left w:val="nil"/>
              <w:bottom w:val="double" w:sz="6" w:space="0" w:color="auto"/>
              <w:right w:val="nil"/>
            </w:tcBorders>
            <w:shd w:val="clear" w:color="auto" w:fill="auto"/>
            <w:noWrap/>
            <w:vAlign w:val="bottom"/>
            <w:hideMark/>
          </w:tcPr>
          <w:p w:rsidR="00157577" w:rsidRPr="00157577" w:rsidRDefault="00157577" w:rsidP="00157577">
            <w:pPr>
              <w:spacing w:after="0" w:line="240" w:lineRule="auto"/>
              <w:rPr>
                <w:rFonts w:ascii="Calibri" w:eastAsia="Times New Roman" w:hAnsi="Calibri" w:cs="Times New Roman"/>
                <w:color w:val="000000"/>
                <w:sz w:val="20"/>
                <w:szCs w:val="20"/>
              </w:rPr>
            </w:pPr>
            <w:r w:rsidRPr="00157577">
              <w:rPr>
                <w:rFonts w:ascii="Calibri" w:eastAsia="Times New Roman" w:hAnsi="Calibri" w:cs="Times New Roman"/>
                <w:color w:val="000000"/>
                <w:sz w:val="20"/>
                <w:szCs w:val="20"/>
              </w:rPr>
              <w:t>Table 2. Mean plasma c-reactive protein (CRP).</w:t>
            </w:r>
          </w:p>
        </w:tc>
        <w:tc>
          <w:tcPr>
            <w:tcW w:w="1700" w:type="dxa"/>
            <w:tcBorders>
              <w:top w:val="nil"/>
              <w:left w:val="nil"/>
              <w:bottom w:val="double" w:sz="6" w:space="0" w:color="auto"/>
              <w:right w:val="nil"/>
            </w:tcBorders>
            <w:shd w:val="clear" w:color="auto" w:fill="auto"/>
            <w:noWrap/>
            <w:vAlign w:val="bottom"/>
            <w:hideMark/>
          </w:tcPr>
          <w:p w:rsidR="00157577" w:rsidRPr="00157577" w:rsidRDefault="00157577" w:rsidP="00157577">
            <w:pPr>
              <w:spacing w:after="0" w:line="240" w:lineRule="auto"/>
              <w:jc w:val="right"/>
              <w:rPr>
                <w:rFonts w:ascii="Calibri" w:eastAsia="Times New Roman" w:hAnsi="Calibri" w:cs="Times New Roman"/>
                <w:color w:val="000000"/>
                <w:sz w:val="20"/>
                <w:szCs w:val="20"/>
              </w:rPr>
            </w:pPr>
            <w:r w:rsidRPr="00157577">
              <w:rPr>
                <w:rFonts w:ascii="Calibri" w:eastAsia="Times New Roman" w:hAnsi="Calibri" w:cs="Times New Roman"/>
                <w:color w:val="000000"/>
                <w:sz w:val="20"/>
                <w:szCs w:val="20"/>
              </w:rPr>
              <w:t> </w:t>
            </w:r>
          </w:p>
        </w:tc>
      </w:tr>
      <w:tr w:rsidR="00157577" w:rsidRPr="00157577" w:rsidTr="00157577">
        <w:trPr>
          <w:trHeight w:val="315"/>
        </w:trPr>
        <w:tc>
          <w:tcPr>
            <w:tcW w:w="76"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rPr>
                <w:rFonts w:ascii="Calibri" w:eastAsia="Times New Roman" w:hAnsi="Calibri" w:cs="Times New Roman"/>
                <w:color w:val="000000"/>
                <w:sz w:val="20"/>
                <w:szCs w:val="20"/>
              </w:rPr>
            </w:pPr>
          </w:p>
        </w:tc>
        <w:tc>
          <w:tcPr>
            <w:tcW w:w="4249"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rPr>
                <w:rFonts w:ascii="Calibri" w:eastAsia="Times New Roman" w:hAnsi="Calibri" w:cs="Times New Roman"/>
                <w:color w:val="000000"/>
                <w:sz w:val="20"/>
                <w:szCs w:val="20"/>
              </w:rPr>
            </w:pPr>
          </w:p>
        </w:tc>
        <w:tc>
          <w:tcPr>
            <w:tcW w:w="3147" w:type="dxa"/>
            <w:gridSpan w:val="2"/>
            <w:tcBorders>
              <w:top w:val="double" w:sz="6" w:space="0" w:color="auto"/>
              <w:left w:val="nil"/>
              <w:bottom w:val="nil"/>
              <w:right w:val="nil"/>
            </w:tcBorders>
            <w:shd w:val="clear" w:color="auto" w:fill="auto"/>
            <w:noWrap/>
            <w:vAlign w:val="bottom"/>
            <w:hideMark/>
          </w:tcPr>
          <w:p w:rsidR="00157577" w:rsidRPr="00157577" w:rsidRDefault="00157577" w:rsidP="00157577">
            <w:pPr>
              <w:spacing w:after="0" w:line="240" w:lineRule="auto"/>
              <w:jc w:val="center"/>
              <w:rPr>
                <w:rFonts w:ascii="Calibri" w:eastAsia="Times New Roman" w:hAnsi="Calibri" w:cs="Times New Roman"/>
                <w:color w:val="000000"/>
                <w:sz w:val="20"/>
                <w:szCs w:val="20"/>
              </w:rPr>
            </w:pPr>
            <w:r w:rsidRPr="00157577">
              <w:rPr>
                <w:rFonts w:ascii="Calibri" w:eastAsia="Times New Roman" w:hAnsi="Calibri" w:cs="Times New Roman"/>
                <w:color w:val="000000"/>
                <w:sz w:val="20"/>
                <w:szCs w:val="20"/>
              </w:rPr>
              <w:t> </w:t>
            </w:r>
          </w:p>
        </w:tc>
      </w:tr>
      <w:tr w:rsidR="00157577" w:rsidRPr="00157577" w:rsidTr="00157577">
        <w:trPr>
          <w:trHeight w:val="300"/>
        </w:trPr>
        <w:tc>
          <w:tcPr>
            <w:tcW w:w="76"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jc w:val="center"/>
              <w:rPr>
                <w:rFonts w:ascii="Calibri" w:eastAsia="Times New Roman" w:hAnsi="Calibri" w:cs="Times New Roman"/>
                <w:color w:val="000000"/>
                <w:sz w:val="20"/>
                <w:szCs w:val="20"/>
              </w:rPr>
            </w:pPr>
          </w:p>
        </w:tc>
        <w:tc>
          <w:tcPr>
            <w:tcW w:w="4249"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jc w:val="center"/>
              <w:rPr>
                <w:rFonts w:ascii="Calibri" w:eastAsia="Times New Roman" w:hAnsi="Calibri" w:cs="Times New Roman"/>
                <w:color w:val="000000"/>
                <w:sz w:val="20"/>
                <w:szCs w:val="20"/>
              </w:rPr>
            </w:pPr>
          </w:p>
        </w:tc>
        <w:tc>
          <w:tcPr>
            <w:tcW w:w="1447" w:type="dxa"/>
            <w:tcBorders>
              <w:top w:val="nil"/>
              <w:left w:val="nil"/>
              <w:bottom w:val="single" w:sz="4" w:space="0" w:color="auto"/>
              <w:right w:val="nil"/>
            </w:tcBorders>
            <w:shd w:val="clear" w:color="auto" w:fill="auto"/>
            <w:noWrap/>
            <w:vAlign w:val="bottom"/>
            <w:hideMark/>
          </w:tcPr>
          <w:p w:rsidR="00157577" w:rsidRPr="00157577" w:rsidRDefault="00157577" w:rsidP="00157577">
            <w:pPr>
              <w:spacing w:after="0" w:line="240" w:lineRule="auto"/>
              <w:jc w:val="center"/>
              <w:rPr>
                <w:rFonts w:ascii="Calibri" w:eastAsia="Times New Roman" w:hAnsi="Calibri" w:cs="Times New Roman"/>
                <w:color w:val="000000"/>
                <w:sz w:val="20"/>
                <w:szCs w:val="20"/>
              </w:rPr>
            </w:pPr>
            <w:r w:rsidRPr="00157577">
              <w:rPr>
                <w:rFonts w:ascii="Calibri" w:eastAsia="Times New Roman" w:hAnsi="Calibri" w:cs="Times New Roman"/>
                <w:color w:val="000000"/>
                <w:sz w:val="20"/>
                <w:szCs w:val="20"/>
              </w:rPr>
              <w:t>Mean CRP (mg/L)</w:t>
            </w:r>
          </w:p>
        </w:tc>
        <w:tc>
          <w:tcPr>
            <w:tcW w:w="1700" w:type="dxa"/>
            <w:tcBorders>
              <w:top w:val="nil"/>
              <w:left w:val="nil"/>
              <w:bottom w:val="single" w:sz="4" w:space="0" w:color="auto"/>
              <w:right w:val="nil"/>
            </w:tcBorders>
            <w:shd w:val="clear" w:color="auto" w:fill="auto"/>
            <w:noWrap/>
            <w:vAlign w:val="bottom"/>
            <w:hideMark/>
          </w:tcPr>
          <w:p w:rsidR="00157577" w:rsidRPr="00157577" w:rsidRDefault="00157577" w:rsidP="00157577">
            <w:pPr>
              <w:spacing w:after="0" w:line="240" w:lineRule="auto"/>
              <w:jc w:val="center"/>
              <w:rPr>
                <w:rFonts w:ascii="Calibri" w:eastAsia="Times New Roman" w:hAnsi="Calibri" w:cs="Times New Roman"/>
                <w:color w:val="000000"/>
                <w:sz w:val="20"/>
                <w:szCs w:val="20"/>
              </w:rPr>
            </w:pPr>
            <w:r w:rsidRPr="00157577">
              <w:rPr>
                <w:rFonts w:ascii="Calibri" w:eastAsia="Times New Roman" w:hAnsi="Calibri" w:cs="Times New Roman"/>
                <w:color w:val="000000"/>
                <w:sz w:val="20"/>
                <w:szCs w:val="20"/>
              </w:rPr>
              <w:t>P-value (ANOVA)</w:t>
            </w:r>
          </w:p>
        </w:tc>
      </w:tr>
      <w:tr w:rsidR="00157577" w:rsidRPr="00157577" w:rsidTr="00157577">
        <w:trPr>
          <w:trHeight w:val="300"/>
        </w:trPr>
        <w:tc>
          <w:tcPr>
            <w:tcW w:w="4325" w:type="dxa"/>
            <w:gridSpan w:val="2"/>
            <w:tcBorders>
              <w:top w:val="nil"/>
              <w:left w:val="nil"/>
              <w:bottom w:val="nil"/>
              <w:right w:val="nil"/>
            </w:tcBorders>
            <w:shd w:val="clear" w:color="auto" w:fill="auto"/>
            <w:noWrap/>
            <w:vAlign w:val="bottom"/>
            <w:hideMark/>
          </w:tcPr>
          <w:p w:rsidR="00157577" w:rsidRPr="00157577" w:rsidRDefault="00157577" w:rsidP="00157577">
            <w:pPr>
              <w:spacing w:after="0" w:line="240" w:lineRule="auto"/>
              <w:rPr>
                <w:rFonts w:ascii="Calibri" w:eastAsia="Times New Roman" w:hAnsi="Calibri" w:cs="Times New Roman"/>
                <w:color w:val="000000"/>
                <w:sz w:val="20"/>
                <w:szCs w:val="20"/>
              </w:rPr>
            </w:pPr>
            <w:r w:rsidRPr="00157577">
              <w:rPr>
                <w:rFonts w:ascii="Calibri" w:eastAsia="Times New Roman" w:hAnsi="Calibri" w:cs="Times New Roman"/>
                <w:color w:val="000000"/>
                <w:sz w:val="20"/>
                <w:szCs w:val="20"/>
              </w:rPr>
              <w:lastRenderedPageBreak/>
              <w:t>Education</w:t>
            </w:r>
          </w:p>
        </w:tc>
        <w:tc>
          <w:tcPr>
            <w:tcW w:w="1447"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jc w:val="center"/>
              <w:rPr>
                <w:rFonts w:ascii="Calibri" w:eastAsia="Times New Roman" w:hAnsi="Calibri" w:cs="Times New Roman"/>
                <w:color w:val="000000"/>
                <w:sz w:val="20"/>
                <w:szCs w:val="20"/>
              </w:rPr>
            </w:pPr>
          </w:p>
        </w:tc>
        <w:tc>
          <w:tcPr>
            <w:tcW w:w="1700"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jc w:val="right"/>
              <w:rPr>
                <w:rFonts w:ascii="Calibri" w:eastAsia="Times New Roman" w:hAnsi="Calibri" w:cs="Times New Roman"/>
                <w:color w:val="000000"/>
                <w:sz w:val="20"/>
                <w:szCs w:val="20"/>
              </w:rPr>
            </w:pPr>
            <w:r w:rsidRPr="00157577">
              <w:rPr>
                <w:rFonts w:ascii="Calibri" w:eastAsia="Times New Roman" w:hAnsi="Calibri" w:cs="Times New Roman"/>
                <w:color w:val="000000"/>
                <w:sz w:val="20"/>
                <w:szCs w:val="20"/>
              </w:rPr>
              <w:t>&lt;0.0001</w:t>
            </w:r>
          </w:p>
        </w:tc>
      </w:tr>
      <w:tr w:rsidR="00157577" w:rsidRPr="00157577" w:rsidTr="00157577">
        <w:trPr>
          <w:trHeight w:val="300"/>
        </w:trPr>
        <w:tc>
          <w:tcPr>
            <w:tcW w:w="76"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rPr>
                <w:rFonts w:ascii="Calibri" w:eastAsia="Times New Roman" w:hAnsi="Calibri" w:cs="Times New Roman"/>
                <w:color w:val="000000"/>
                <w:sz w:val="20"/>
                <w:szCs w:val="20"/>
              </w:rPr>
            </w:pPr>
          </w:p>
        </w:tc>
        <w:tc>
          <w:tcPr>
            <w:tcW w:w="4249"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rPr>
                <w:rFonts w:ascii="Calibri" w:eastAsia="Times New Roman" w:hAnsi="Calibri" w:cs="Times New Roman"/>
                <w:color w:val="000000"/>
                <w:sz w:val="20"/>
                <w:szCs w:val="20"/>
              </w:rPr>
            </w:pPr>
            <w:r w:rsidRPr="00157577">
              <w:rPr>
                <w:rFonts w:ascii="Calibri" w:eastAsia="Times New Roman" w:hAnsi="Calibri" w:cs="Times New Roman"/>
                <w:color w:val="000000"/>
                <w:sz w:val="20"/>
                <w:szCs w:val="20"/>
              </w:rPr>
              <w:t>9-11th Grade (Includes 12th grade with no diploma)</w:t>
            </w:r>
          </w:p>
        </w:tc>
        <w:tc>
          <w:tcPr>
            <w:tcW w:w="1447"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jc w:val="right"/>
              <w:rPr>
                <w:rFonts w:ascii="Calibri" w:eastAsia="Times New Roman" w:hAnsi="Calibri" w:cs="Times New Roman"/>
                <w:color w:val="000000"/>
                <w:sz w:val="20"/>
                <w:szCs w:val="20"/>
              </w:rPr>
            </w:pPr>
            <w:r w:rsidRPr="00157577">
              <w:rPr>
                <w:rFonts w:ascii="Calibri" w:eastAsia="Times New Roman" w:hAnsi="Calibri" w:cs="Times New Roman"/>
                <w:color w:val="000000"/>
                <w:sz w:val="20"/>
                <w:szCs w:val="20"/>
              </w:rPr>
              <w:t>0.21</w:t>
            </w:r>
          </w:p>
        </w:tc>
        <w:tc>
          <w:tcPr>
            <w:tcW w:w="1700"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jc w:val="right"/>
              <w:rPr>
                <w:rFonts w:ascii="Calibri" w:eastAsia="Times New Roman" w:hAnsi="Calibri" w:cs="Times New Roman"/>
                <w:color w:val="000000"/>
                <w:sz w:val="20"/>
                <w:szCs w:val="20"/>
              </w:rPr>
            </w:pPr>
          </w:p>
        </w:tc>
      </w:tr>
      <w:tr w:rsidR="00157577" w:rsidRPr="00157577" w:rsidTr="00157577">
        <w:trPr>
          <w:trHeight w:val="300"/>
        </w:trPr>
        <w:tc>
          <w:tcPr>
            <w:tcW w:w="76"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rPr>
                <w:rFonts w:ascii="Calibri" w:eastAsia="Times New Roman" w:hAnsi="Calibri" w:cs="Times New Roman"/>
                <w:color w:val="000000"/>
                <w:sz w:val="20"/>
                <w:szCs w:val="20"/>
              </w:rPr>
            </w:pPr>
          </w:p>
        </w:tc>
        <w:tc>
          <w:tcPr>
            <w:tcW w:w="4249"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rPr>
                <w:rFonts w:ascii="Calibri" w:eastAsia="Times New Roman" w:hAnsi="Calibri" w:cs="Times New Roman"/>
                <w:color w:val="000000"/>
                <w:sz w:val="20"/>
                <w:szCs w:val="20"/>
              </w:rPr>
            </w:pPr>
            <w:r w:rsidRPr="00157577">
              <w:rPr>
                <w:rFonts w:ascii="Calibri" w:eastAsia="Times New Roman" w:hAnsi="Calibri" w:cs="Times New Roman"/>
                <w:color w:val="000000"/>
                <w:sz w:val="20"/>
                <w:szCs w:val="20"/>
              </w:rPr>
              <w:t>College Graduate or above</w:t>
            </w:r>
          </w:p>
        </w:tc>
        <w:tc>
          <w:tcPr>
            <w:tcW w:w="1447"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jc w:val="right"/>
              <w:rPr>
                <w:rFonts w:ascii="Calibri" w:eastAsia="Times New Roman" w:hAnsi="Calibri" w:cs="Times New Roman"/>
                <w:color w:val="000000"/>
                <w:sz w:val="20"/>
                <w:szCs w:val="20"/>
              </w:rPr>
            </w:pPr>
            <w:r w:rsidRPr="00157577">
              <w:rPr>
                <w:rFonts w:ascii="Calibri" w:eastAsia="Times New Roman" w:hAnsi="Calibri" w:cs="Times New Roman"/>
                <w:color w:val="000000"/>
                <w:sz w:val="20"/>
                <w:szCs w:val="20"/>
              </w:rPr>
              <w:t>0.13</w:t>
            </w:r>
          </w:p>
        </w:tc>
        <w:tc>
          <w:tcPr>
            <w:tcW w:w="1700"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jc w:val="right"/>
              <w:rPr>
                <w:rFonts w:ascii="Calibri" w:eastAsia="Times New Roman" w:hAnsi="Calibri" w:cs="Times New Roman"/>
                <w:color w:val="000000"/>
                <w:sz w:val="20"/>
                <w:szCs w:val="20"/>
              </w:rPr>
            </w:pPr>
          </w:p>
        </w:tc>
      </w:tr>
      <w:tr w:rsidR="00157577" w:rsidRPr="00157577" w:rsidTr="00157577">
        <w:trPr>
          <w:trHeight w:val="300"/>
        </w:trPr>
        <w:tc>
          <w:tcPr>
            <w:tcW w:w="76"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rPr>
                <w:rFonts w:ascii="Calibri" w:eastAsia="Times New Roman" w:hAnsi="Calibri" w:cs="Times New Roman"/>
                <w:color w:val="000000"/>
                <w:sz w:val="20"/>
                <w:szCs w:val="20"/>
              </w:rPr>
            </w:pPr>
          </w:p>
        </w:tc>
        <w:tc>
          <w:tcPr>
            <w:tcW w:w="4249"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rPr>
                <w:rFonts w:ascii="Calibri" w:eastAsia="Times New Roman" w:hAnsi="Calibri" w:cs="Times New Roman"/>
                <w:color w:val="000000"/>
                <w:sz w:val="20"/>
                <w:szCs w:val="20"/>
              </w:rPr>
            </w:pPr>
            <w:r w:rsidRPr="00157577">
              <w:rPr>
                <w:rFonts w:ascii="Calibri" w:eastAsia="Times New Roman" w:hAnsi="Calibri" w:cs="Times New Roman"/>
                <w:color w:val="000000"/>
                <w:sz w:val="20"/>
                <w:szCs w:val="20"/>
              </w:rPr>
              <w:t>High School Grad/GED or Equivalent</w:t>
            </w:r>
          </w:p>
        </w:tc>
        <w:tc>
          <w:tcPr>
            <w:tcW w:w="1447"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jc w:val="right"/>
              <w:rPr>
                <w:rFonts w:ascii="Calibri" w:eastAsia="Times New Roman" w:hAnsi="Calibri" w:cs="Times New Roman"/>
                <w:color w:val="000000"/>
                <w:sz w:val="20"/>
                <w:szCs w:val="20"/>
              </w:rPr>
            </w:pPr>
            <w:r w:rsidRPr="00157577">
              <w:rPr>
                <w:rFonts w:ascii="Calibri" w:eastAsia="Times New Roman" w:hAnsi="Calibri" w:cs="Times New Roman"/>
                <w:color w:val="000000"/>
                <w:sz w:val="20"/>
                <w:szCs w:val="20"/>
              </w:rPr>
              <w:t>0.19</w:t>
            </w:r>
          </w:p>
        </w:tc>
        <w:tc>
          <w:tcPr>
            <w:tcW w:w="1700"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jc w:val="right"/>
              <w:rPr>
                <w:rFonts w:ascii="Calibri" w:eastAsia="Times New Roman" w:hAnsi="Calibri" w:cs="Times New Roman"/>
                <w:color w:val="000000"/>
                <w:sz w:val="20"/>
                <w:szCs w:val="20"/>
              </w:rPr>
            </w:pPr>
          </w:p>
        </w:tc>
      </w:tr>
      <w:tr w:rsidR="00157577" w:rsidRPr="00157577" w:rsidTr="00157577">
        <w:trPr>
          <w:trHeight w:val="300"/>
        </w:trPr>
        <w:tc>
          <w:tcPr>
            <w:tcW w:w="76"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rPr>
                <w:rFonts w:ascii="Calibri" w:eastAsia="Times New Roman" w:hAnsi="Calibri" w:cs="Times New Roman"/>
                <w:color w:val="000000"/>
                <w:sz w:val="20"/>
                <w:szCs w:val="20"/>
              </w:rPr>
            </w:pPr>
          </w:p>
        </w:tc>
        <w:tc>
          <w:tcPr>
            <w:tcW w:w="4249"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rPr>
                <w:rFonts w:ascii="Calibri" w:eastAsia="Times New Roman" w:hAnsi="Calibri" w:cs="Times New Roman"/>
                <w:color w:val="000000"/>
                <w:sz w:val="20"/>
                <w:szCs w:val="20"/>
              </w:rPr>
            </w:pPr>
            <w:r w:rsidRPr="00157577">
              <w:rPr>
                <w:rFonts w:ascii="Calibri" w:eastAsia="Times New Roman" w:hAnsi="Calibri" w:cs="Times New Roman"/>
                <w:color w:val="000000"/>
                <w:sz w:val="20"/>
                <w:szCs w:val="20"/>
              </w:rPr>
              <w:t>Less Than 9th Grade</w:t>
            </w:r>
          </w:p>
        </w:tc>
        <w:tc>
          <w:tcPr>
            <w:tcW w:w="1447"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jc w:val="right"/>
              <w:rPr>
                <w:rFonts w:ascii="Calibri" w:eastAsia="Times New Roman" w:hAnsi="Calibri" w:cs="Times New Roman"/>
                <w:color w:val="000000"/>
                <w:sz w:val="20"/>
                <w:szCs w:val="20"/>
              </w:rPr>
            </w:pPr>
            <w:r w:rsidRPr="00157577">
              <w:rPr>
                <w:rFonts w:ascii="Calibri" w:eastAsia="Times New Roman" w:hAnsi="Calibri" w:cs="Times New Roman"/>
                <w:color w:val="000000"/>
                <w:sz w:val="20"/>
                <w:szCs w:val="20"/>
              </w:rPr>
              <w:t>0.20</w:t>
            </w:r>
          </w:p>
        </w:tc>
        <w:tc>
          <w:tcPr>
            <w:tcW w:w="1700"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jc w:val="right"/>
              <w:rPr>
                <w:rFonts w:ascii="Calibri" w:eastAsia="Times New Roman" w:hAnsi="Calibri" w:cs="Times New Roman"/>
                <w:color w:val="000000"/>
                <w:sz w:val="20"/>
                <w:szCs w:val="20"/>
              </w:rPr>
            </w:pPr>
          </w:p>
        </w:tc>
      </w:tr>
      <w:tr w:rsidR="00157577" w:rsidRPr="00157577" w:rsidTr="00157577">
        <w:trPr>
          <w:trHeight w:val="300"/>
        </w:trPr>
        <w:tc>
          <w:tcPr>
            <w:tcW w:w="76"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rPr>
                <w:rFonts w:ascii="Calibri" w:eastAsia="Times New Roman" w:hAnsi="Calibri" w:cs="Times New Roman"/>
                <w:color w:val="000000"/>
                <w:sz w:val="20"/>
                <w:szCs w:val="20"/>
              </w:rPr>
            </w:pPr>
          </w:p>
        </w:tc>
        <w:tc>
          <w:tcPr>
            <w:tcW w:w="4249"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rPr>
                <w:rFonts w:ascii="Calibri" w:eastAsia="Times New Roman" w:hAnsi="Calibri" w:cs="Times New Roman"/>
                <w:color w:val="000000"/>
                <w:sz w:val="20"/>
                <w:szCs w:val="20"/>
              </w:rPr>
            </w:pPr>
            <w:r w:rsidRPr="00157577">
              <w:rPr>
                <w:rFonts w:ascii="Calibri" w:eastAsia="Times New Roman" w:hAnsi="Calibri" w:cs="Times New Roman"/>
                <w:color w:val="000000"/>
                <w:sz w:val="20"/>
                <w:szCs w:val="20"/>
              </w:rPr>
              <w:t>Some College or AA degree</w:t>
            </w:r>
          </w:p>
        </w:tc>
        <w:tc>
          <w:tcPr>
            <w:tcW w:w="1447"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jc w:val="right"/>
              <w:rPr>
                <w:rFonts w:ascii="Calibri" w:eastAsia="Times New Roman" w:hAnsi="Calibri" w:cs="Times New Roman"/>
                <w:color w:val="000000"/>
                <w:sz w:val="20"/>
                <w:szCs w:val="20"/>
              </w:rPr>
            </w:pPr>
            <w:r w:rsidRPr="00157577">
              <w:rPr>
                <w:rFonts w:ascii="Calibri" w:eastAsia="Times New Roman" w:hAnsi="Calibri" w:cs="Times New Roman"/>
                <w:color w:val="000000"/>
                <w:sz w:val="20"/>
                <w:szCs w:val="20"/>
              </w:rPr>
              <w:t>0.17</w:t>
            </w:r>
          </w:p>
        </w:tc>
        <w:tc>
          <w:tcPr>
            <w:tcW w:w="1700"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jc w:val="right"/>
              <w:rPr>
                <w:rFonts w:ascii="Calibri" w:eastAsia="Times New Roman" w:hAnsi="Calibri" w:cs="Times New Roman"/>
                <w:color w:val="000000"/>
                <w:sz w:val="20"/>
                <w:szCs w:val="20"/>
              </w:rPr>
            </w:pPr>
          </w:p>
        </w:tc>
      </w:tr>
      <w:tr w:rsidR="00157577" w:rsidRPr="00157577" w:rsidTr="00157577">
        <w:trPr>
          <w:trHeight w:val="300"/>
        </w:trPr>
        <w:tc>
          <w:tcPr>
            <w:tcW w:w="4325" w:type="dxa"/>
            <w:gridSpan w:val="2"/>
            <w:tcBorders>
              <w:top w:val="nil"/>
              <w:left w:val="nil"/>
              <w:bottom w:val="nil"/>
              <w:right w:val="nil"/>
            </w:tcBorders>
            <w:shd w:val="clear" w:color="auto" w:fill="auto"/>
            <w:noWrap/>
            <w:vAlign w:val="bottom"/>
            <w:hideMark/>
          </w:tcPr>
          <w:p w:rsidR="00157577" w:rsidRPr="00157577" w:rsidRDefault="00157577" w:rsidP="00157577">
            <w:pPr>
              <w:spacing w:after="0" w:line="240" w:lineRule="auto"/>
              <w:rPr>
                <w:rFonts w:ascii="Calibri" w:eastAsia="Times New Roman" w:hAnsi="Calibri" w:cs="Times New Roman"/>
                <w:color w:val="000000"/>
                <w:sz w:val="20"/>
                <w:szCs w:val="20"/>
              </w:rPr>
            </w:pPr>
            <w:r w:rsidRPr="00157577">
              <w:rPr>
                <w:rFonts w:ascii="Calibri" w:eastAsia="Times New Roman" w:hAnsi="Calibri" w:cs="Times New Roman"/>
                <w:color w:val="000000"/>
                <w:sz w:val="20"/>
                <w:szCs w:val="20"/>
              </w:rPr>
              <w:t>Income (% FPL)</w:t>
            </w:r>
          </w:p>
        </w:tc>
        <w:tc>
          <w:tcPr>
            <w:tcW w:w="1447"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rPr>
                <w:rFonts w:ascii="Calibri" w:eastAsia="Times New Roman" w:hAnsi="Calibri" w:cs="Times New Roman"/>
                <w:color w:val="000000"/>
                <w:sz w:val="20"/>
                <w:szCs w:val="20"/>
              </w:rPr>
            </w:pPr>
          </w:p>
        </w:tc>
        <w:tc>
          <w:tcPr>
            <w:tcW w:w="1700"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jc w:val="right"/>
              <w:rPr>
                <w:rFonts w:ascii="Calibri" w:eastAsia="Times New Roman" w:hAnsi="Calibri" w:cs="Times New Roman"/>
                <w:color w:val="000000"/>
                <w:sz w:val="20"/>
                <w:szCs w:val="20"/>
              </w:rPr>
            </w:pPr>
            <w:r w:rsidRPr="00157577">
              <w:rPr>
                <w:rFonts w:ascii="Calibri" w:eastAsia="Times New Roman" w:hAnsi="Calibri" w:cs="Times New Roman"/>
                <w:color w:val="000000"/>
                <w:sz w:val="20"/>
                <w:szCs w:val="20"/>
              </w:rPr>
              <w:t>&lt;0.0001</w:t>
            </w:r>
          </w:p>
        </w:tc>
      </w:tr>
      <w:tr w:rsidR="00157577" w:rsidRPr="00157577" w:rsidTr="00157577">
        <w:trPr>
          <w:trHeight w:val="300"/>
        </w:trPr>
        <w:tc>
          <w:tcPr>
            <w:tcW w:w="76"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rPr>
                <w:rFonts w:ascii="Calibri" w:eastAsia="Times New Roman" w:hAnsi="Calibri" w:cs="Times New Roman"/>
                <w:color w:val="000000"/>
                <w:sz w:val="20"/>
                <w:szCs w:val="20"/>
              </w:rPr>
            </w:pPr>
          </w:p>
        </w:tc>
        <w:tc>
          <w:tcPr>
            <w:tcW w:w="4249"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rPr>
                <w:rFonts w:ascii="Calibri" w:eastAsia="Times New Roman" w:hAnsi="Calibri" w:cs="Times New Roman"/>
                <w:color w:val="000000"/>
                <w:sz w:val="20"/>
                <w:szCs w:val="20"/>
              </w:rPr>
            </w:pPr>
            <w:r w:rsidRPr="00157577">
              <w:rPr>
                <w:rFonts w:ascii="Calibri" w:eastAsia="Times New Roman" w:hAnsi="Calibri" w:cs="Times New Roman"/>
                <w:color w:val="000000"/>
                <w:sz w:val="20"/>
                <w:szCs w:val="20"/>
              </w:rPr>
              <w:t>0-100%</w:t>
            </w:r>
          </w:p>
        </w:tc>
        <w:tc>
          <w:tcPr>
            <w:tcW w:w="1447"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jc w:val="right"/>
              <w:rPr>
                <w:rFonts w:ascii="Calibri" w:eastAsia="Times New Roman" w:hAnsi="Calibri" w:cs="Times New Roman"/>
                <w:color w:val="000000"/>
                <w:sz w:val="20"/>
                <w:szCs w:val="20"/>
              </w:rPr>
            </w:pPr>
            <w:r w:rsidRPr="00157577">
              <w:rPr>
                <w:rFonts w:ascii="Calibri" w:eastAsia="Times New Roman" w:hAnsi="Calibri" w:cs="Times New Roman"/>
                <w:color w:val="000000"/>
                <w:sz w:val="20"/>
                <w:szCs w:val="20"/>
              </w:rPr>
              <w:t>0.19</w:t>
            </w:r>
          </w:p>
        </w:tc>
        <w:tc>
          <w:tcPr>
            <w:tcW w:w="1700"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jc w:val="right"/>
              <w:rPr>
                <w:rFonts w:ascii="Calibri" w:eastAsia="Times New Roman" w:hAnsi="Calibri" w:cs="Times New Roman"/>
                <w:color w:val="000000"/>
                <w:sz w:val="20"/>
                <w:szCs w:val="20"/>
              </w:rPr>
            </w:pPr>
          </w:p>
        </w:tc>
      </w:tr>
      <w:tr w:rsidR="00157577" w:rsidRPr="00157577" w:rsidTr="00157577">
        <w:trPr>
          <w:trHeight w:val="300"/>
        </w:trPr>
        <w:tc>
          <w:tcPr>
            <w:tcW w:w="76"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rPr>
                <w:rFonts w:ascii="Calibri" w:eastAsia="Times New Roman" w:hAnsi="Calibri" w:cs="Times New Roman"/>
                <w:color w:val="000000"/>
                <w:sz w:val="20"/>
                <w:szCs w:val="20"/>
              </w:rPr>
            </w:pPr>
          </w:p>
        </w:tc>
        <w:tc>
          <w:tcPr>
            <w:tcW w:w="4249"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rPr>
                <w:rFonts w:ascii="Calibri" w:eastAsia="Times New Roman" w:hAnsi="Calibri" w:cs="Times New Roman"/>
                <w:color w:val="000000"/>
                <w:sz w:val="20"/>
                <w:szCs w:val="20"/>
              </w:rPr>
            </w:pPr>
            <w:r w:rsidRPr="00157577">
              <w:rPr>
                <w:rFonts w:ascii="Calibri" w:eastAsia="Times New Roman" w:hAnsi="Calibri" w:cs="Times New Roman"/>
                <w:color w:val="000000"/>
                <w:sz w:val="20"/>
                <w:szCs w:val="20"/>
              </w:rPr>
              <w:t>100-199%</w:t>
            </w:r>
          </w:p>
        </w:tc>
        <w:tc>
          <w:tcPr>
            <w:tcW w:w="1447"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jc w:val="right"/>
              <w:rPr>
                <w:rFonts w:ascii="Calibri" w:eastAsia="Times New Roman" w:hAnsi="Calibri" w:cs="Times New Roman"/>
                <w:color w:val="000000"/>
                <w:sz w:val="20"/>
                <w:szCs w:val="20"/>
              </w:rPr>
            </w:pPr>
            <w:r w:rsidRPr="00157577">
              <w:rPr>
                <w:rFonts w:ascii="Calibri" w:eastAsia="Times New Roman" w:hAnsi="Calibri" w:cs="Times New Roman"/>
                <w:color w:val="000000"/>
                <w:sz w:val="20"/>
                <w:szCs w:val="20"/>
              </w:rPr>
              <w:t>0.19</w:t>
            </w:r>
          </w:p>
        </w:tc>
        <w:tc>
          <w:tcPr>
            <w:tcW w:w="1700"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jc w:val="right"/>
              <w:rPr>
                <w:rFonts w:ascii="Calibri" w:eastAsia="Times New Roman" w:hAnsi="Calibri" w:cs="Times New Roman"/>
                <w:color w:val="000000"/>
                <w:sz w:val="20"/>
                <w:szCs w:val="20"/>
              </w:rPr>
            </w:pPr>
          </w:p>
        </w:tc>
      </w:tr>
      <w:tr w:rsidR="00157577" w:rsidRPr="00157577" w:rsidTr="00157577">
        <w:trPr>
          <w:trHeight w:val="300"/>
        </w:trPr>
        <w:tc>
          <w:tcPr>
            <w:tcW w:w="76"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rPr>
                <w:rFonts w:ascii="Calibri" w:eastAsia="Times New Roman" w:hAnsi="Calibri" w:cs="Times New Roman"/>
                <w:color w:val="000000"/>
                <w:sz w:val="20"/>
                <w:szCs w:val="20"/>
              </w:rPr>
            </w:pPr>
          </w:p>
        </w:tc>
        <w:tc>
          <w:tcPr>
            <w:tcW w:w="4249"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rPr>
                <w:rFonts w:ascii="Calibri" w:eastAsia="Times New Roman" w:hAnsi="Calibri" w:cs="Times New Roman"/>
                <w:color w:val="000000"/>
                <w:sz w:val="20"/>
                <w:szCs w:val="20"/>
              </w:rPr>
            </w:pPr>
            <w:r w:rsidRPr="00157577">
              <w:rPr>
                <w:rFonts w:ascii="Calibri" w:eastAsia="Times New Roman" w:hAnsi="Calibri" w:cs="Times New Roman"/>
                <w:color w:val="000000"/>
                <w:sz w:val="20"/>
                <w:szCs w:val="20"/>
              </w:rPr>
              <w:t>200%+</w:t>
            </w:r>
          </w:p>
        </w:tc>
        <w:tc>
          <w:tcPr>
            <w:tcW w:w="1447"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jc w:val="right"/>
              <w:rPr>
                <w:rFonts w:ascii="Calibri" w:eastAsia="Times New Roman" w:hAnsi="Calibri" w:cs="Times New Roman"/>
                <w:color w:val="000000"/>
                <w:sz w:val="20"/>
                <w:szCs w:val="20"/>
              </w:rPr>
            </w:pPr>
            <w:r w:rsidRPr="00157577">
              <w:rPr>
                <w:rFonts w:ascii="Calibri" w:eastAsia="Times New Roman" w:hAnsi="Calibri" w:cs="Times New Roman"/>
                <w:color w:val="000000"/>
                <w:sz w:val="20"/>
                <w:szCs w:val="20"/>
              </w:rPr>
              <w:t>0.16</w:t>
            </w:r>
          </w:p>
        </w:tc>
        <w:tc>
          <w:tcPr>
            <w:tcW w:w="1700"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jc w:val="right"/>
              <w:rPr>
                <w:rFonts w:ascii="Calibri" w:eastAsia="Times New Roman" w:hAnsi="Calibri" w:cs="Times New Roman"/>
                <w:color w:val="000000"/>
                <w:sz w:val="20"/>
                <w:szCs w:val="20"/>
              </w:rPr>
            </w:pPr>
          </w:p>
        </w:tc>
      </w:tr>
      <w:tr w:rsidR="00157577" w:rsidRPr="00157577" w:rsidTr="00157577">
        <w:trPr>
          <w:trHeight w:val="300"/>
        </w:trPr>
        <w:tc>
          <w:tcPr>
            <w:tcW w:w="5772" w:type="dxa"/>
            <w:gridSpan w:val="3"/>
            <w:tcBorders>
              <w:top w:val="nil"/>
              <w:left w:val="nil"/>
              <w:bottom w:val="nil"/>
              <w:right w:val="nil"/>
            </w:tcBorders>
            <w:shd w:val="clear" w:color="auto" w:fill="auto"/>
            <w:noWrap/>
            <w:vAlign w:val="bottom"/>
            <w:hideMark/>
          </w:tcPr>
          <w:p w:rsidR="00157577" w:rsidRPr="00157577" w:rsidRDefault="00157577" w:rsidP="00157577">
            <w:pPr>
              <w:spacing w:after="0" w:line="240" w:lineRule="auto"/>
              <w:rPr>
                <w:rFonts w:ascii="Calibri" w:eastAsia="Times New Roman" w:hAnsi="Calibri" w:cs="Times New Roman"/>
                <w:color w:val="000000"/>
                <w:sz w:val="20"/>
                <w:szCs w:val="20"/>
              </w:rPr>
            </w:pPr>
            <w:r w:rsidRPr="00157577">
              <w:rPr>
                <w:rFonts w:ascii="Calibri" w:eastAsia="Times New Roman" w:hAnsi="Calibri" w:cs="Times New Roman"/>
                <w:color w:val="000000"/>
                <w:sz w:val="20"/>
                <w:szCs w:val="20"/>
              </w:rPr>
              <w:t>Vigorous physical activity at least once per week</w:t>
            </w:r>
          </w:p>
        </w:tc>
        <w:tc>
          <w:tcPr>
            <w:tcW w:w="1700"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jc w:val="right"/>
              <w:rPr>
                <w:rFonts w:ascii="Calibri" w:eastAsia="Times New Roman" w:hAnsi="Calibri" w:cs="Times New Roman"/>
                <w:color w:val="000000"/>
                <w:sz w:val="20"/>
                <w:szCs w:val="20"/>
              </w:rPr>
            </w:pPr>
            <w:r w:rsidRPr="00157577">
              <w:rPr>
                <w:rFonts w:ascii="Calibri" w:eastAsia="Times New Roman" w:hAnsi="Calibri" w:cs="Times New Roman"/>
                <w:color w:val="000000"/>
                <w:sz w:val="20"/>
                <w:szCs w:val="20"/>
              </w:rPr>
              <w:t>&lt;0.0001</w:t>
            </w:r>
          </w:p>
        </w:tc>
      </w:tr>
      <w:tr w:rsidR="00157577" w:rsidRPr="00157577" w:rsidTr="00157577">
        <w:trPr>
          <w:trHeight w:val="300"/>
        </w:trPr>
        <w:tc>
          <w:tcPr>
            <w:tcW w:w="76"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rPr>
                <w:rFonts w:ascii="Calibri" w:eastAsia="Times New Roman" w:hAnsi="Calibri" w:cs="Times New Roman"/>
                <w:color w:val="000000"/>
                <w:sz w:val="20"/>
                <w:szCs w:val="20"/>
              </w:rPr>
            </w:pPr>
          </w:p>
        </w:tc>
        <w:tc>
          <w:tcPr>
            <w:tcW w:w="4249"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rPr>
                <w:rFonts w:ascii="Calibri" w:eastAsia="Times New Roman" w:hAnsi="Calibri" w:cs="Times New Roman"/>
                <w:color w:val="000000"/>
                <w:sz w:val="20"/>
                <w:szCs w:val="20"/>
              </w:rPr>
            </w:pPr>
            <w:r w:rsidRPr="00157577">
              <w:rPr>
                <w:rFonts w:ascii="Calibri" w:eastAsia="Times New Roman" w:hAnsi="Calibri" w:cs="Times New Roman"/>
                <w:color w:val="000000"/>
                <w:sz w:val="20"/>
                <w:szCs w:val="20"/>
              </w:rPr>
              <w:t>No</w:t>
            </w:r>
          </w:p>
        </w:tc>
        <w:tc>
          <w:tcPr>
            <w:tcW w:w="1447"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jc w:val="right"/>
              <w:rPr>
                <w:rFonts w:ascii="Calibri" w:eastAsia="Times New Roman" w:hAnsi="Calibri" w:cs="Times New Roman"/>
                <w:color w:val="000000"/>
                <w:sz w:val="20"/>
                <w:szCs w:val="20"/>
              </w:rPr>
            </w:pPr>
            <w:r w:rsidRPr="00157577">
              <w:rPr>
                <w:rFonts w:ascii="Calibri" w:eastAsia="Times New Roman" w:hAnsi="Calibri" w:cs="Times New Roman"/>
                <w:color w:val="000000"/>
                <w:sz w:val="20"/>
                <w:szCs w:val="20"/>
              </w:rPr>
              <w:t>0.20</w:t>
            </w:r>
          </w:p>
        </w:tc>
        <w:tc>
          <w:tcPr>
            <w:tcW w:w="1700"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jc w:val="right"/>
              <w:rPr>
                <w:rFonts w:ascii="Calibri" w:eastAsia="Times New Roman" w:hAnsi="Calibri" w:cs="Times New Roman"/>
                <w:color w:val="000000"/>
                <w:sz w:val="20"/>
                <w:szCs w:val="20"/>
              </w:rPr>
            </w:pPr>
          </w:p>
        </w:tc>
      </w:tr>
      <w:tr w:rsidR="00157577" w:rsidRPr="00157577" w:rsidTr="00157577">
        <w:trPr>
          <w:trHeight w:val="300"/>
        </w:trPr>
        <w:tc>
          <w:tcPr>
            <w:tcW w:w="76"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rPr>
                <w:rFonts w:ascii="Calibri" w:eastAsia="Times New Roman" w:hAnsi="Calibri" w:cs="Times New Roman"/>
                <w:color w:val="000000"/>
                <w:sz w:val="20"/>
                <w:szCs w:val="20"/>
              </w:rPr>
            </w:pPr>
          </w:p>
        </w:tc>
        <w:tc>
          <w:tcPr>
            <w:tcW w:w="4249"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rPr>
                <w:rFonts w:ascii="Calibri" w:eastAsia="Times New Roman" w:hAnsi="Calibri" w:cs="Times New Roman"/>
                <w:color w:val="000000"/>
                <w:sz w:val="20"/>
                <w:szCs w:val="20"/>
              </w:rPr>
            </w:pPr>
            <w:r w:rsidRPr="00157577">
              <w:rPr>
                <w:rFonts w:ascii="Calibri" w:eastAsia="Times New Roman" w:hAnsi="Calibri" w:cs="Times New Roman"/>
                <w:color w:val="000000"/>
                <w:sz w:val="20"/>
                <w:szCs w:val="20"/>
              </w:rPr>
              <w:t>Yes</w:t>
            </w:r>
          </w:p>
        </w:tc>
        <w:tc>
          <w:tcPr>
            <w:tcW w:w="1447"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jc w:val="right"/>
              <w:rPr>
                <w:rFonts w:ascii="Calibri" w:eastAsia="Times New Roman" w:hAnsi="Calibri" w:cs="Times New Roman"/>
                <w:color w:val="000000"/>
                <w:sz w:val="20"/>
                <w:szCs w:val="20"/>
              </w:rPr>
            </w:pPr>
            <w:r w:rsidRPr="00157577">
              <w:rPr>
                <w:rFonts w:ascii="Calibri" w:eastAsia="Times New Roman" w:hAnsi="Calibri" w:cs="Times New Roman"/>
                <w:color w:val="000000"/>
                <w:sz w:val="20"/>
                <w:szCs w:val="20"/>
              </w:rPr>
              <w:t>0.15</w:t>
            </w:r>
          </w:p>
        </w:tc>
        <w:tc>
          <w:tcPr>
            <w:tcW w:w="1700"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jc w:val="right"/>
              <w:rPr>
                <w:rFonts w:ascii="Calibri" w:eastAsia="Times New Roman" w:hAnsi="Calibri" w:cs="Times New Roman"/>
                <w:color w:val="000000"/>
                <w:sz w:val="20"/>
                <w:szCs w:val="20"/>
              </w:rPr>
            </w:pPr>
          </w:p>
        </w:tc>
      </w:tr>
      <w:tr w:rsidR="00157577" w:rsidRPr="00157577" w:rsidTr="00157577">
        <w:trPr>
          <w:trHeight w:val="300"/>
        </w:trPr>
        <w:tc>
          <w:tcPr>
            <w:tcW w:w="4325" w:type="dxa"/>
            <w:gridSpan w:val="2"/>
            <w:tcBorders>
              <w:top w:val="nil"/>
              <w:left w:val="nil"/>
              <w:bottom w:val="nil"/>
              <w:right w:val="nil"/>
            </w:tcBorders>
            <w:shd w:val="clear" w:color="auto" w:fill="auto"/>
            <w:noWrap/>
            <w:vAlign w:val="bottom"/>
            <w:hideMark/>
          </w:tcPr>
          <w:p w:rsidR="00157577" w:rsidRPr="00157577" w:rsidRDefault="00157577" w:rsidP="00157577">
            <w:pPr>
              <w:spacing w:after="0" w:line="240" w:lineRule="auto"/>
              <w:rPr>
                <w:rFonts w:ascii="Calibri" w:eastAsia="Times New Roman" w:hAnsi="Calibri" w:cs="Times New Roman"/>
                <w:color w:val="000000"/>
                <w:sz w:val="20"/>
                <w:szCs w:val="20"/>
              </w:rPr>
            </w:pPr>
            <w:r w:rsidRPr="00157577">
              <w:rPr>
                <w:rFonts w:ascii="Calibri" w:eastAsia="Times New Roman" w:hAnsi="Calibri" w:cs="Times New Roman"/>
                <w:color w:val="000000"/>
                <w:sz w:val="20"/>
                <w:szCs w:val="20"/>
              </w:rPr>
              <w:t>Gender</w:t>
            </w:r>
          </w:p>
        </w:tc>
        <w:tc>
          <w:tcPr>
            <w:tcW w:w="1447"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rPr>
                <w:rFonts w:ascii="Calibri" w:eastAsia="Times New Roman" w:hAnsi="Calibri" w:cs="Times New Roman"/>
                <w:color w:val="000000"/>
                <w:sz w:val="20"/>
                <w:szCs w:val="20"/>
              </w:rPr>
            </w:pPr>
          </w:p>
        </w:tc>
        <w:tc>
          <w:tcPr>
            <w:tcW w:w="1700"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jc w:val="right"/>
              <w:rPr>
                <w:rFonts w:ascii="Calibri" w:eastAsia="Times New Roman" w:hAnsi="Calibri" w:cs="Times New Roman"/>
                <w:color w:val="000000"/>
                <w:sz w:val="20"/>
                <w:szCs w:val="20"/>
              </w:rPr>
            </w:pPr>
            <w:r w:rsidRPr="00157577">
              <w:rPr>
                <w:rFonts w:ascii="Calibri" w:eastAsia="Times New Roman" w:hAnsi="Calibri" w:cs="Times New Roman"/>
                <w:color w:val="000000"/>
                <w:sz w:val="20"/>
                <w:szCs w:val="20"/>
              </w:rPr>
              <w:t>&lt;0.0001</w:t>
            </w:r>
          </w:p>
        </w:tc>
      </w:tr>
      <w:tr w:rsidR="00157577" w:rsidRPr="00157577" w:rsidTr="00157577">
        <w:trPr>
          <w:trHeight w:val="300"/>
        </w:trPr>
        <w:tc>
          <w:tcPr>
            <w:tcW w:w="76"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rPr>
                <w:rFonts w:ascii="Calibri" w:eastAsia="Times New Roman" w:hAnsi="Calibri" w:cs="Times New Roman"/>
                <w:color w:val="000000"/>
                <w:sz w:val="20"/>
                <w:szCs w:val="20"/>
              </w:rPr>
            </w:pPr>
          </w:p>
        </w:tc>
        <w:tc>
          <w:tcPr>
            <w:tcW w:w="4249"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rPr>
                <w:rFonts w:ascii="Calibri" w:eastAsia="Times New Roman" w:hAnsi="Calibri" w:cs="Times New Roman"/>
                <w:color w:val="000000"/>
                <w:sz w:val="20"/>
                <w:szCs w:val="20"/>
              </w:rPr>
            </w:pPr>
            <w:r w:rsidRPr="00157577">
              <w:rPr>
                <w:rFonts w:ascii="Calibri" w:eastAsia="Times New Roman" w:hAnsi="Calibri" w:cs="Times New Roman"/>
                <w:color w:val="000000"/>
                <w:sz w:val="20"/>
                <w:szCs w:val="20"/>
              </w:rPr>
              <w:t>Female</w:t>
            </w:r>
          </w:p>
        </w:tc>
        <w:tc>
          <w:tcPr>
            <w:tcW w:w="1447"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jc w:val="right"/>
              <w:rPr>
                <w:rFonts w:ascii="Calibri" w:eastAsia="Times New Roman" w:hAnsi="Calibri" w:cs="Times New Roman"/>
                <w:color w:val="000000"/>
                <w:sz w:val="20"/>
                <w:szCs w:val="20"/>
              </w:rPr>
            </w:pPr>
            <w:r w:rsidRPr="00157577">
              <w:rPr>
                <w:rFonts w:ascii="Calibri" w:eastAsia="Times New Roman" w:hAnsi="Calibri" w:cs="Times New Roman"/>
                <w:color w:val="000000"/>
                <w:sz w:val="20"/>
                <w:szCs w:val="20"/>
              </w:rPr>
              <w:t>0.20</w:t>
            </w:r>
          </w:p>
        </w:tc>
        <w:tc>
          <w:tcPr>
            <w:tcW w:w="1700"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jc w:val="right"/>
              <w:rPr>
                <w:rFonts w:ascii="Calibri" w:eastAsia="Times New Roman" w:hAnsi="Calibri" w:cs="Times New Roman"/>
                <w:color w:val="000000"/>
                <w:sz w:val="20"/>
                <w:szCs w:val="20"/>
              </w:rPr>
            </w:pPr>
          </w:p>
        </w:tc>
      </w:tr>
      <w:tr w:rsidR="00157577" w:rsidRPr="00157577" w:rsidTr="00157577">
        <w:trPr>
          <w:trHeight w:val="300"/>
        </w:trPr>
        <w:tc>
          <w:tcPr>
            <w:tcW w:w="76"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rPr>
                <w:rFonts w:ascii="Calibri" w:eastAsia="Times New Roman" w:hAnsi="Calibri" w:cs="Times New Roman"/>
                <w:color w:val="000000"/>
                <w:sz w:val="20"/>
                <w:szCs w:val="20"/>
              </w:rPr>
            </w:pPr>
          </w:p>
        </w:tc>
        <w:tc>
          <w:tcPr>
            <w:tcW w:w="4249"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rPr>
                <w:rFonts w:ascii="Calibri" w:eastAsia="Times New Roman" w:hAnsi="Calibri" w:cs="Times New Roman"/>
                <w:color w:val="000000"/>
                <w:sz w:val="20"/>
                <w:szCs w:val="20"/>
              </w:rPr>
            </w:pPr>
            <w:r w:rsidRPr="00157577">
              <w:rPr>
                <w:rFonts w:ascii="Calibri" w:eastAsia="Times New Roman" w:hAnsi="Calibri" w:cs="Times New Roman"/>
                <w:color w:val="000000"/>
                <w:sz w:val="20"/>
                <w:szCs w:val="20"/>
              </w:rPr>
              <w:t>Male</w:t>
            </w:r>
          </w:p>
        </w:tc>
        <w:tc>
          <w:tcPr>
            <w:tcW w:w="1447"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jc w:val="right"/>
              <w:rPr>
                <w:rFonts w:ascii="Calibri" w:eastAsia="Times New Roman" w:hAnsi="Calibri" w:cs="Times New Roman"/>
                <w:color w:val="000000"/>
                <w:sz w:val="20"/>
                <w:szCs w:val="20"/>
              </w:rPr>
            </w:pPr>
            <w:r w:rsidRPr="00157577">
              <w:rPr>
                <w:rFonts w:ascii="Calibri" w:eastAsia="Times New Roman" w:hAnsi="Calibri" w:cs="Times New Roman"/>
                <w:color w:val="000000"/>
                <w:sz w:val="20"/>
                <w:szCs w:val="20"/>
              </w:rPr>
              <w:t>0.15</w:t>
            </w:r>
          </w:p>
        </w:tc>
        <w:tc>
          <w:tcPr>
            <w:tcW w:w="1700"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jc w:val="right"/>
              <w:rPr>
                <w:rFonts w:ascii="Calibri" w:eastAsia="Times New Roman" w:hAnsi="Calibri" w:cs="Times New Roman"/>
                <w:color w:val="000000"/>
                <w:sz w:val="20"/>
                <w:szCs w:val="20"/>
              </w:rPr>
            </w:pPr>
          </w:p>
        </w:tc>
      </w:tr>
      <w:tr w:rsidR="00157577" w:rsidRPr="00157577" w:rsidTr="00157577">
        <w:trPr>
          <w:trHeight w:val="300"/>
        </w:trPr>
        <w:tc>
          <w:tcPr>
            <w:tcW w:w="4325" w:type="dxa"/>
            <w:gridSpan w:val="2"/>
            <w:tcBorders>
              <w:top w:val="nil"/>
              <w:left w:val="nil"/>
              <w:bottom w:val="nil"/>
              <w:right w:val="nil"/>
            </w:tcBorders>
            <w:shd w:val="clear" w:color="auto" w:fill="auto"/>
            <w:noWrap/>
            <w:vAlign w:val="bottom"/>
            <w:hideMark/>
          </w:tcPr>
          <w:p w:rsidR="00157577" w:rsidRPr="00157577" w:rsidRDefault="00157577" w:rsidP="00157577">
            <w:pPr>
              <w:spacing w:after="0" w:line="240" w:lineRule="auto"/>
              <w:rPr>
                <w:rFonts w:ascii="Calibri" w:eastAsia="Times New Roman" w:hAnsi="Calibri" w:cs="Times New Roman"/>
                <w:color w:val="000000"/>
                <w:sz w:val="20"/>
                <w:szCs w:val="20"/>
              </w:rPr>
            </w:pPr>
            <w:r w:rsidRPr="00157577">
              <w:rPr>
                <w:rFonts w:ascii="Calibri" w:eastAsia="Times New Roman" w:hAnsi="Calibri" w:cs="Times New Roman"/>
                <w:color w:val="000000"/>
                <w:sz w:val="20"/>
                <w:szCs w:val="20"/>
              </w:rPr>
              <w:t>Race/ethnicity</w:t>
            </w:r>
          </w:p>
        </w:tc>
        <w:tc>
          <w:tcPr>
            <w:tcW w:w="1447"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rPr>
                <w:rFonts w:ascii="Calibri" w:eastAsia="Times New Roman" w:hAnsi="Calibri" w:cs="Times New Roman"/>
                <w:color w:val="000000"/>
                <w:sz w:val="20"/>
                <w:szCs w:val="20"/>
              </w:rPr>
            </w:pPr>
          </w:p>
        </w:tc>
        <w:tc>
          <w:tcPr>
            <w:tcW w:w="1700"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jc w:val="right"/>
              <w:rPr>
                <w:rFonts w:ascii="Calibri" w:eastAsia="Times New Roman" w:hAnsi="Calibri" w:cs="Times New Roman"/>
                <w:color w:val="000000"/>
                <w:sz w:val="20"/>
                <w:szCs w:val="20"/>
              </w:rPr>
            </w:pPr>
            <w:r w:rsidRPr="00157577">
              <w:rPr>
                <w:rFonts w:ascii="Calibri" w:eastAsia="Times New Roman" w:hAnsi="Calibri" w:cs="Times New Roman"/>
                <w:color w:val="000000"/>
                <w:sz w:val="20"/>
                <w:szCs w:val="20"/>
              </w:rPr>
              <w:t>&lt;0.0001</w:t>
            </w:r>
          </w:p>
        </w:tc>
      </w:tr>
      <w:tr w:rsidR="00157577" w:rsidRPr="00157577" w:rsidTr="00157577">
        <w:trPr>
          <w:trHeight w:val="300"/>
        </w:trPr>
        <w:tc>
          <w:tcPr>
            <w:tcW w:w="76"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rPr>
                <w:rFonts w:ascii="Calibri" w:eastAsia="Times New Roman" w:hAnsi="Calibri" w:cs="Times New Roman"/>
                <w:color w:val="000000"/>
                <w:sz w:val="20"/>
                <w:szCs w:val="20"/>
              </w:rPr>
            </w:pPr>
          </w:p>
        </w:tc>
        <w:tc>
          <w:tcPr>
            <w:tcW w:w="4249"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rPr>
                <w:rFonts w:ascii="Calibri" w:eastAsia="Times New Roman" w:hAnsi="Calibri" w:cs="Times New Roman"/>
                <w:color w:val="000000"/>
                <w:sz w:val="20"/>
                <w:szCs w:val="20"/>
              </w:rPr>
            </w:pPr>
            <w:r w:rsidRPr="00157577">
              <w:rPr>
                <w:rFonts w:ascii="Calibri" w:eastAsia="Times New Roman" w:hAnsi="Calibri" w:cs="Times New Roman"/>
                <w:color w:val="000000"/>
                <w:sz w:val="20"/>
                <w:szCs w:val="20"/>
              </w:rPr>
              <w:t>Mexican American</w:t>
            </w:r>
          </w:p>
        </w:tc>
        <w:tc>
          <w:tcPr>
            <w:tcW w:w="1447"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jc w:val="right"/>
              <w:rPr>
                <w:rFonts w:ascii="Calibri" w:eastAsia="Times New Roman" w:hAnsi="Calibri" w:cs="Times New Roman"/>
                <w:color w:val="000000"/>
                <w:sz w:val="20"/>
                <w:szCs w:val="20"/>
              </w:rPr>
            </w:pPr>
            <w:r w:rsidRPr="00157577">
              <w:rPr>
                <w:rFonts w:ascii="Calibri" w:eastAsia="Times New Roman" w:hAnsi="Calibri" w:cs="Times New Roman"/>
                <w:color w:val="000000"/>
                <w:sz w:val="20"/>
                <w:szCs w:val="20"/>
              </w:rPr>
              <w:t>0.20</w:t>
            </w:r>
          </w:p>
        </w:tc>
        <w:tc>
          <w:tcPr>
            <w:tcW w:w="1700"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jc w:val="right"/>
              <w:rPr>
                <w:rFonts w:ascii="Calibri" w:eastAsia="Times New Roman" w:hAnsi="Calibri" w:cs="Times New Roman"/>
                <w:color w:val="000000"/>
                <w:sz w:val="20"/>
                <w:szCs w:val="20"/>
              </w:rPr>
            </w:pPr>
          </w:p>
        </w:tc>
      </w:tr>
      <w:tr w:rsidR="00157577" w:rsidRPr="00157577" w:rsidTr="00157577">
        <w:trPr>
          <w:trHeight w:val="300"/>
        </w:trPr>
        <w:tc>
          <w:tcPr>
            <w:tcW w:w="76"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rPr>
                <w:rFonts w:ascii="Calibri" w:eastAsia="Times New Roman" w:hAnsi="Calibri" w:cs="Times New Roman"/>
                <w:color w:val="000000"/>
                <w:sz w:val="20"/>
                <w:szCs w:val="20"/>
              </w:rPr>
            </w:pPr>
          </w:p>
        </w:tc>
        <w:tc>
          <w:tcPr>
            <w:tcW w:w="4249"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rPr>
                <w:rFonts w:ascii="Calibri" w:eastAsia="Times New Roman" w:hAnsi="Calibri" w:cs="Times New Roman"/>
                <w:color w:val="000000"/>
                <w:sz w:val="20"/>
                <w:szCs w:val="20"/>
              </w:rPr>
            </w:pPr>
            <w:r w:rsidRPr="00157577">
              <w:rPr>
                <w:rFonts w:ascii="Calibri" w:eastAsia="Times New Roman" w:hAnsi="Calibri" w:cs="Times New Roman"/>
                <w:color w:val="000000"/>
                <w:sz w:val="20"/>
                <w:szCs w:val="20"/>
              </w:rPr>
              <w:t>Non-Hispanic Black</w:t>
            </w:r>
          </w:p>
        </w:tc>
        <w:tc>
          <w:tcPr>
            <w:tcW w:w="1447"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jc w:val="right"/>
              <w:rPr>
                <w:rFonts w:ascii="Calibri" w:eastAsia="Times New Roman" w:hAnsi="Calibri" w:cs="Times New Roman"/>
                <w:color w:val="000000"/>
                <w:sz w:val="20"/>
                <w:szCs w:val="20"/>
              </w:rPr>
            </w:pPr>
            <w:r w:rsidRPr="00157577">
              <w:rPr>
                <w:rFonts w:ascii="Calibri" w:eastAsia="Times New Roman" w:hAnsi="Calibri" w:cs="Times New Roman"/>
                <w:color w:val="000000"/>
                <w:sz w:val="20"/>
                <w:szCs w:val="20"/>
              </w:rPr>
              <w:t>0.22</w:t>
            </w:r>
          </w:p>
        </w:tc>
        <w:tc>
          <w:tcPr>
            <w:tcW w:w="1700"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jc w:val="right"/>
              <w:rPr>
                <w:rFonts w:ascii="Calibri" w:eastAsia="Times New Roman" w:hAnsi="Calibri" w:cs="Times New Roman"/>
                <w:color w:val="000000"/>
                <w:sz w:val="20"/>
                <w:szCs w:val="20"/>
              </w:rPr>
            </w:pPr>
          </w:p>
        </w:tc>
      </w:tr>
      <w:tr w:rsidR="00157577" w:rsidRPr="00157577" w:rsidTr="00157577">
        <w:trPr>
          <w:trHeight w:val="300"/>
        </w:trPr>
        <w:tc>
          <w:tcPr>
            <w:tcW w:w="76"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rPr>
                <w:rFonts w:ascii="Calibri" w:eastAsia="Times New Roman" w:hAnsi="Calibri" w:cs="Times New Roman"/>
                <w:color w:val="000000"/>
                <w:sz w:val="20"/>
                <w:szCs w:val="20"/>
              </w:rPr>
            </w:pPr>
          </w:p>
        </w:tc>
        <w:tc>
          <w:tcPr>
            <w:tcW w:w="4249"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rPr>
                <w:rFonts w:ascii="Calibri" w:eastAsia="Times New Roman" w:hAnsi="Calibri" w:cs="Times New Roman"/>
                <w:color w:val="000000"/>
                <w:sz w:val="20"/>
                <w:szCs w:val="20"/>
              </w:rPr>
            </w:pPr>
            <w:r w:rsidRPr="00157577">
              <w:rPr>
                <w:rFonts w:ascii="Calibri" w:eastAsia="Times New Roman" w:hAnsi="Calibri" w:cs="Times New Roman"/>
                <w:color w:val="000000"/>
                <w:sz w:val="20"/>
                <w:szCs w:val="20"/>
              </w:rPr>
              <w:t>Non-Hispanic White</w:t>
            </w:r>
          </w:p>
        </w:tc>
        <w:tc>
          <w:tcPr>
            <w:tcW w:w="1447"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jc w:val="right"/>
              <w:rPr>
                <w:rFonts w:ascii="Calibri" w:eastAsia="Times New Roman" w:hAnsi="Calibri" w:cs="Times New Roman"/>
                <w:color w:val="000000"/>
                <w:sz w:val="20"/>
                <w:szCs w:val="20"/>
              </w:rPr>
            </w:pPr>
            <w:r w:rsidRPr="00157577">
              <w:rPr>
                <w:rFonts w:ascii="Calibri" w:eastAsia="Times New Roman" w:hAnsi="Calibri" w:cs="Times New Roman"/>
                <w:color w:val="000000"/>
                <w:sz w:val="20"/>
                <w:szCs w:val="20"/>
              </w:rPr>
              <w:t>0.17</w:t>
            </w:r>
          </w:p>
        </w:tc>
        <w:tc>
          <w:tcPr>
            <w:tcW w:w="1700"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jc w:val="right"/>
              <w:rPr>
                <w:rFonts w:ascii="Calibri" w:eastAsia="Times New Roman" w:hAnsi="Calibri" w:cs="Times New Roman"/>
                <w:color w:val="000000"/>
                <w:sz w:val="20"/>
                <w:szCs w:val="20"/>
              </w:rPr>
            </w:pPr>
          </w:p>
        </w:tc>
      </w:tr>
      <w:tr w:rsidR="00157577" w:rsidRPr="00157577" w:rsidTr="00157577">
        <w:trPr>
          <w:trHeight w:val="300"/>
        </w:trPr>
        <w:tc>
          <w:tcPr>
            <w:tcW w:w="76"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rPr>
                <w:rFonts w:ascii="Calibri" w:eastAsia="Times New Roman" w:hAnsi="Calibri" w:cs="Times New Roman"/>
                <w:color w:val="000000"/>
                <w:sz w:val="20"/>
                <w:szCs w:val="20"/>
              </w:rPr>
            </w:pPr>
          </w:p>
        </w:tc>
        <w:tc>
          <w:tcPr>
            <w:tcW w:w="4249"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rPr>
                <w:rFonts w:ascii="Calibri" w:eastAsia="Times New Roman" w:hAnsi="Calibri" w:cs="Times New Roman"/>
                <w:color w:val="000000"/>
                <w:sz w:val="20"/>
                <w:szCs w:val="20"/>
              </w:rPr>
            </w:pPr>
            <w:r w:rsidRPr="00157577">
              <w:rPr>
                <w:rFonts w:ascii="Calibri" w:eastAsia="Times New Roman" w:hAnsi="Calibri" w:cs="Times New Roman"/>
                <w:color w:val="000000"/>
                <w:sz w:val="20"/>
                <w:szCs w:val="20"/>
              </w:rPr>
              <w:t>Other Hispanic</w:t>
            </w:r>
          </w:p>
        </w:tc>
        <w:tc>
          <w:tcPr>
            <w:tcW w:w="1447"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jc w:val="right"/>
              <w:rPr>
                <w:rFonts w:ascii="Calibri" w:eastAsia="Times New Roman" w:hAnsi="Calibri" w:cs="Times New Roman"/>
                <w:color w:val="000000"/>
                <w:sz w:val="20"/>
                <w:szCs w:val="20"/>
              </w:rPr>
            </w:pPr>
            <w:r w:rsidRPr="00157577">
              <w:rPr>
                <w:rFonts w:ascii="Calibri" w:eastAsia="Times New Roman" w:hAnsi="Calibri" w:cs="Times New Roman"/>
                <w:color w:val="000000"/>
                <w:sz w:val="20"/>
                <w:szCs w:val="20"/>
              </w:rPr>
              <w:t>0.18</w:t>
            </w:r>
          </w:p>
        </w:tc>
        <w:tc>
          <w:tcPr>
            <w:tcW w:w="1700"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jc w:val="right"/>
              <w:rPr>
                <w:rFonts w:ascii="Calibri" w:eastAsia="Times New Roman" w:hAnsi="Calibri" w:cs="Times New Roman"/>
                <w:color w:val="000000"/>
                <w:sz w:val="20"/>
                <w:szCs w:val="20"/>
              </w:rPr>
            </w:pPr>
          </w:p>
        </w:tc>
      </w:tr>
      <w:tr w:rsidR="00157577" w:rsidRPr="00157577" w:rsidTr="00157577">
        <w:trPr>
          <w:trHeight w:val="300"/>
        </w:trPr>
        <w:tc>
          <w:tcPr>
            <w:tcW w:w="76"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rPr>
                <w:rFonts w:ascii="Calibri" w:eastAsia="Times New Roman" w:hAnsi="Calibri" w:cs="Times New Roman"/>
                <w:color w:val="000000"/>
                <w:sz w:val="20"/>
                <w:szCs w:val="20"/>
              </w:rPr>
            </w:pPr>
          </w:p>
        </w:tc>
        <w:tc>
          <w:tcPr>
            <w:tcW w:w="4249"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rPr>
                <w:rFonts w:ascii="Calibri" w:eastAsia="Times New Roman" w:hAnsi="Calibri" w:cs="Times New Roman"/>
                <w:color w:val="000000"/>
                <w:sz w:val="20"/>
                <w:szCs w:val="20"/>
              </w:rPr>
            </w:pPr>
            <w:r w:rsidRPr="00157577">
              <w:rPr>
                <w:rFonts w:ascii="Calibri" w:eastAsia="Times New Roman" w:hAnsi="Calibri" w:cs="Times New Roman"/>
                <w:color w:val="000000"/>
                <w:sz w:val="20"/>
                <w:szCs w:val="20"/>
              </w:rPr>
              <w:t>Other Race - Including Multi-Racial</w:t>
            </w:r>
          </w:p>
        </w:tc>
        <w:tc>
          <w:tcPr>
            <w:tcW w:w="1447"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jc w:val="right"/>
              <w:rPr>
                <w:rFonts w:ascii="Calibri" w:eastAsia="Times New Roman" w:hAnsi="Calibri" w:cs="Times New Roman"/>
                <w:color w:val="000000"/>
                <w:sz w:val="20"/>
                <w:szCs w:val="20"/>
              </w:rPr>
            </w:pPr>
            <w:r w:rsidRPr="00157577">
              <w:rPr>
                <w:rFonts w:ascii="Calibri" w:eastAsia="Times New Roman" w:hAnsi="Calibri" w:cs="Times New Roman"/>
                <w:color w:val="000000"/>
                <w:sz w:val="20"/>
                <w:szCs w:val="20"/>
              </w:rPr>
              <w:t>0.11</w:t>
            </w:r>
          </w:p>
        </w:tc>
        <w:tc>
          <w:tcPr>
            <w:tcW w:w="1700"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jc w:val="right"/>
              <w:rPr>
                <w:rFonts w:ascii="Calibri" w:eastAsia="Times New Roman" w:hAnsi="Calibri" w:cs="Times New Roman"/>
                <w:color w:val="000000"/>
                <w:sz w:val="20"/>
                <w:szCs w:val="20"/>
              </w:rPr>
            </w:pPr>
          </w:p>
        </w:tc>
      </w:tr>
      <w:tr w:rsidR="00157577" w:rsidRPr="00157577" w:rsidTr="00157577">
        <w:trPr>
          <w:trHeight w:val="300"/>
        </w:trPr>
        <w:tc>
          <w:tcPr>
            <w:tcW w:w="4325" w:type="dxa"/>
            <w:gridSpan w:val="2"/>
            <w:tcBorders>
              <w:top w:val="nil"/>
              <w:left w:val="nil"/>
              <w:bottom w:val="nil"/>
              <w:right w:val="nil"/>
            </w:tcBorders>
            <w:shd w:val="clear" w:color="auto" w:fill="auto"/>
            <w:noWrap/>
            <w:vAlign w:val="bottom"/>
            <w:hideMark/>
          </w:tcPr>
          <w:p w:rsidR="00157577" w:rsidRPr="00157577" w:rsidRDefault="00157577" w:rsidP="00157577">
            <w:pPr>
              <w:spacing w:after="0" w:line="240" w:lineRule="auto"/>
              <w:rPr>
                <w:rFonts w:ascii="Calibri" w:eastAsia="Times New Roman" w:hAnsi="Calibri" w:cs="Times New Roman"/>
                <w:color w:val="000000"/>
                <w:sz w:val="20"/>
                <w:szCs w:val="20"/>
              </w:rPr>
            </w:pPr>
            <w:r w:rsidRPr="00157577">
              <w:rPr>
                <w:rFonts w:ascii="Calibri" w:eastAsia="Times New Roman" w:hAnsi="Calibri" w:cs="Times New Roman"/>
                <w:color w:val="000000"/>
                <w:sz w:val="20"/>
                <w:szCs w:val="20"/>
              </w:rPr>
              <w:t>Age (yrs)</w:t>
            </w:r>
          </w:p>
        </w:tc>
        <w:tc>
          <w:tcPr>
            <w:tcW w:w="1447"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rPr>
                <w:rFonts w:ascii="Calibri" w:eastAsia="Times New Roman" w:hAnsi="Calibri" w:cs="Times New Roman"/>
                <w:color w:val="000000"/>
                <w:sz w:val="20"/>
                <w:szCs w:val="20"/>
              </w:rPr>
            </w:pPr>
          </w:p>
        </w:tc>
        <w:tc>
          <w:tcPr>
            <w:tcW w:w="1700"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jc w:val="right"/>
              <w:rPr>
                <w:rFonts w:ascii="Calibri" w:eastAsia="Times New Roman" w:hAnsi="Calibri" w:cs="Times New Roman"/>
                <w:color w:val="000000"/>
                <w:sz w:val="20"/>
                <w:szCs w:val="20"/>
              </w:rPr>
            </w:pPr>
            <w:r w:rsidRPr="00157577">
              <w:rPr>
                <w:rFonts w:ascii="Calibri" w:eastAsia="Times New Roman" w:hAnsi="Calibri" w:cs="Times New Roman"/>
                <w:color w:val="000000"/>
                <w:sz w:val="20"/>
                <w:szCs w:val="20"/>
              </w:rPr>
              <w:t>&lt;0.0001</w:t>
            </w:r>
          </w:p>
        </w:tc>
      </w:tr>
      <w:tr w:rsidR="00157577" w:rsidRPr="00157577" w:rsidTr="00157577">
        <w:trPr>
          <w:trHeight w:val="300"/>
        </w:trPr>
        <w:tc>
          <w:tcPr>
            <w:tcW w:w="76"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rPr>
                <w:rFonts w:ascii="Calibri" w:eastAsia="Times New Roman" w:hAnsi="Calibri" w:cs="Times New Roman"/>
                <w:color w:val="000000"/>
                <w:sz w:val="20"/>
                <w:szCs w:val="20"/>
              </w:rPr>
            </w:pPr>
          </w:p>
        </w:tc>
        <w:tc>
          <w:tcPr>
            <w:tcW w:w="4249"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rPr>
                <w:rFonts w:ascii="Calibri" w:eastAsia="Times New Roman" w:hAnsi="Calibri" w:cs="Times New Roman"/>
                <w:color w:val="000000"/>
                <w:sz w:val="20"/>
                <w:szCs w:val="20"/>
              </w:rPr>
            </w:pPr>
            <w:r w:rsidRPr="00157577">
              <w:rPr>
                <w:rFonts w:ascii="Calibri" w:eastAsia="Times New Roman" w:hAnsi="Calibri" w:cs="Times New Roman"/>
                <w:color w:val="000000"/>
                <w:sz w:val="20"/>
                <w:szCs w:val="20"/>
              </w:rPr>
              <w:t>20-24</w:t>
            </w:r>
          </w:p>
        </w:tc>
        <w:tc>
          <w:tcPr>
            <w:tcW w:w="1447"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jc w:val="right"/>
              <w:rPr>
                <w:rFonts w:ascii="Calibri" w:eastAsia="Times New Roman" w:hAnsi="Calibri" w:cs="Times New Roman"/>
                <w:color w:val="000000"/>
                <w:sz w:val="20"/>
                <w:szCs w:val="20"/>
              </w:rPr>
            </w:pPr>
            <w:r w:rsidRPr="00157577">
              <w:rPr>
                <w:rFonts w:ascii="Calibri" w:eastAsia="Times New Roman" w:hAnsi="Calibri" w:cs="Times New Roman"/>
                <w:color w:val="000000"/>
                <w:sz w:val="20"/>
                <w:szCs w:val="20"/>
              </w:rPr>
              <w:t>0.12</w:t>
            </w:r>
          </w:p>
        </w:tc>
        <w:tc>
          <w:tcPr>
            <w:tcW w:w="1700"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jc w:val="right"/>
              <w:rPr>
                <w:rFonts w:ascii="Calibri" w:eastAsia="Times New Roman" w:hAnsi="Calibri" w:cs="Times New Roman"/>
                <w:color w:val="000000"/>
                <w:sz w:val="20"/>
                <w:szCs w:val="20"/>
              </w:rPr>
            </w:pPr>
          </w:p>
        </w:tc>
      </w:tr>
      <w:tr w:rsidR="00157577" w:rsidRPr="00157577" w:rsidTr="00157577">
        <w:trPr>
          <w:trHeight w:val="300"/>
        </w:trPr>
        <w:tc>
          <w:tcPr>
            <w:tcW w:w="76"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rPr>
                <w:rFonts w:ascii="Calibri" w:eastAsia="Times New Roman" w:hAnsi="Calibri" w:cs="Times New Roman"/>
                <w:color w:val="000000"/>
                <w:sz w:val="20"/>
                <w:szCs w:val="20"/>
              </w:rPr>
            </w:pPr>
          </w:p>
        </w:tc>
        <w:tc>
          <w:tcPr>
            <w:tcW w:w="4249"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rPr>
                <w:rFonts w:ascii="Calibri" w:eastAsia="Times New Roman" w:hAnsi="Calibri" w:cs="Times New Roman"/>
                <w:color w:val="000000"/>
                <w:sz w:val="20"/>
                <w:szCs w:val="20"/>
              </w:rPr>
            </w:pPr>
            <w:r w:rsidRPr="00157577">
              <w:rPr>
                <w:rFonts w:ascii="Calibri" w:eastAsia="Times New Roman" w:hAnsi="Calibri" w:cs="Times New Roman"/>
                <w:color w:val="000000"/>
                <w:sz w:val="20"/>
                <w:szCs w:val="20"/>
              </w:rPr>
              <w:t>25-29</w:t>
            </w:r>
          </w:p>
        </w:tc>
        <w:tc>
          <w:tcPr>
            <w:tcW w:w="1447"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jc w:val="right"/>
              <w:rPr>
                <w:rFonts w:ascii="Calibri" w:eastAsia="Times New Roman" w:hAnsi="Calibri" w:cs="Times New Roman"/>
                <w:color w:val="000000"/>
                <w:sz w:val="20"/>
                <w:szCs w:val="20"/>
              </w:rPr>
            </w:pPr>
            <w:r w:rsidRPr="00157577">
              <w:rPr>
                <w:rFonts w:ascii="Calibri" w:eastAsia="Times New Roman" w:hAnsi="Calibri" w:cs="Times New Roman"/>
                <w:color w:val="000000"/>
                <w:sz w:val="20"/>
                <w:szCs w:val="20"/>
              </w:rPr>
              <w:t>0.14</w:t>
            </w:r>
          </w:p>
        </w:tc>
        <w:tc>
          <w:tcPr>
            <w:tcW w:w="1700"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jc w:val="right"/>
              <w:rPr>
                <w:rFonts w:ascii="Calibri" w:eastAsia="Times New Roman" w:hAnsi="Calibri" w:cs="Times New Roman"/>
                <w:color w:val="000000"/>
                <w:sz w:val="20"/>
                <w:szCs w:val="20"/>
              </w:rPr>
            </w:pPr>
          </w:p>
        </w:tc>
      </w:tr>
      <w:tr w:rsidR="00157577" w:rsidRPr="00157577" w:rsidTr="00157577">
        <w:trPr>
          <w:trHeight w:val="300"/>
        </w:trPr>
        <w:tc>
          <w:tcPr>
            <w:tcW w:w="76"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rPr>
                <w:rFonts w:ascii="Calibri" w:eastAsia="Times New Roman" w:hAnsi="Calibri" w:cs="Times New Roman"/>
                <w:color w:val="000000"/>
                <w:sz w:val="20"/>
                <w:szCs w:val="20"/>
              </w:rPr>
            </w:pPr>
          </w:p>
        </w:tc>
        <w:tc>
          <w:tcPr>
            <w:tcW w:w="4249"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rPr>
                <w:rFonts w:ascii="Calibri" w:eastAsia="Times New Roman" w:hAnsi="Calibri" w:cs="Times New Roman"/>
                <w:color w:val="000000"/>
                <w:sz w:val="20"/>
                <w:szCs w:val="20"/>
              </w:rPr>
            </w:pPr>
            <w:r w:rsidRPr="00157577">
              <w:rPr>
                <w:rFonts w:ascii="Calibri" w:eastAsia="Times New Roman" w:hAnsi="Calibri" w:cs="Times New Roman"/>
                <w:color w:val="000000"/>
                <w:sz w:val="20"/>
                <w:szCs w:val="20"/>
              </w:rPr>
              <w:t>30-34</w:t>
            </w:r>
          </w:p>
        </w:tc>
        <w:tc>
          <w:tcPr>
            <w:tcW w:w="1447"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jc w:val="right"/>
              <w:rPr>
                <w:rFonts w:ascii="Calibri" w:eastAsia="Times New Roman" w:hAnsi="Calibri" w:cs="Times New Roman"/>
                <w:color w:val="000000"/>
                <w:sz w:val="20"/>
                <w:szCs w:val="20"/>
              </w:rPr>
            </w:pPr>
            <w:r w:rsidRPr="00157577">
              <w:rPr>
                <w:rFonts w:ascii="Calibri" w:eastAsia="Times New Roman" w:hAnsi="Calibri" w:cs="Times New Roman"/>
                <w:color w:val="000000"/>
                <w:sz w:val="20"/>
                <w:szCs w:val="20"/>
              </w:rPr>
              <w:t>0.15</w:t>
            </w:r>
          </w:p>
        </w:tc>
        <w:tc>
          <w:tcPr>
            <w:tcW w:w="1700"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jc w:val="right"/>
              <w:rPr>
                <w:rFonts w:ascii="Calibri" w:eastAsia="Times New Roman" w:hAnsi="Calibri" w:cs="Times New Roman"/>
                <w:color w:val="000000"/>
                <w:sz w:val="20"/>
                <w:szCs w:val="20"/>
              </w:rPr>
            </w:pPr>
          </w:p>
        </w:tc>
      </w:tr>
      <w:tr w:rsidR="00157577" w:rsidRPr="00157577" w:rsidTr="00157577">
        <w:trPr>
          <w:trHeight w:val="300"/>
        </w:trPr>
        <w:tc>
          <w:tcPr>
            <w:tcW w:w="76"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rPr>
                <w:rFonts w:ascii="Calibri" w:eastAsia="Times New Roman" w:hAnsi="Calibri" w:cs="Times New Roman"/>
                <w:color w:val="000000"/>
                <w:sz w:val="20"/>
                <w:szCs w:val="20"/>
              </w:rPr>
            </w:pPr>
          </w:p>
        </w:tc>
        <w:tc>
          <w:tcPr>
            <w:tcW w:w="4249"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rPr>
                <w:rFonts w:ascii="Calibri" w:eastAsia="Times New Roman" w:hAnsi="Calibri" w:cs="Times New Roman"/>
                <w:color w:val="000000"/>
                <w:sz w:val="20"/>
                <w:szCs w:val="20"/>
              </w:rPr>
            </w:pPr>
            <w:r w:rsidRPr="00157577">
              <w:rPr>
                <w:rFonts w:ascii="Calibri" w:eastAsia="Times New Roman" w:hAnsi="Calibri" w:cs="Times New Roman"/>
                <w:color w:val="000000"/>
                <w:sz w:val="20"/>
                <w:szCs w:val="20"/>
              </w:rPr>
              <w:t>35-39</w:t>
            </w:r>
          </w:p>
        </w:tc>
        <w:tc>
          <w:tcPr>
            <w:tcW w:w="1447"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jc w:val="right"/>
              <w:rPr>
                <w:rFonts w:ascii="Calibri" w:eastAsia="Times New Roman" w:hAnsi="Calibri" w:cs="Times New Roman"/>
                <w:color w:val="000000"/>
                <w:sz w:val="20"/>
                <w:szCs w:val="20"/>
              </w:rPr>
            </w:pPr>
            <w:r w:rsidRPr="00157577">
              <w:rPr>
                <w:rFonts w:ascii="Calibri" w:eastAsia="Times New Roman" w:hAnsi="Calibri" w:cs="Times New Roman"/>
                <w:color w:val="000000"/>
                <w:sz w:val="20"/>
                <w:szCs w:val="20"/>
              </w:rPr>
              <w:t>0.15</w:t>
            </w:r>
          </w:p>
        </w:tc>
        <w:tc>
          <w:tcPr>
            <w:tcW w:w="1700"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jc w:val="right"/>
              <w:rPr>
                <w:rFonts w:ascii="Calibri" w:eastAsia="Times New Roman" w:hAnsi="Calibri" w:cs="Times New Roman"/>
                <w:color w:val="000000"/>
                <w:sz w:val="20"/>
                <w:szCs w:val="20"/>
              </w:rPr>
            </w:pPr>
          </w:p>
        </w:tc>
      </w:tr>
      <w:tr w:rsidR="00157577" w:rsidRPr="00157577" w:rsidTr="00157577">
        <w:trPr>
          <w:trHeight w:val="300"/>
        </w:trPr>
        <w:tc>
          <w:tcPr>
            <w:tcW w:w="76"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rPr>
                <w:rFonts w:ascii="Calibri" w:eastAsia="Times New Roman" w:hAnsi="Calibri" w:cs="Times New Roman"/>
                <w:color w:val="000000"/>
                <w:sz w:val="20"/>
                <w:szCs w:val="20"/>
              </w:rPr>
            </w:pPr>
          </w:p>
        </w:tc>
        <w:tc>
          <w:tcPr>
            <w:tcW w:w="4249"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rPr>
                <w:rFonts w:ascii="Calibri" w:eastAsia="Times New Roman" w:hAnsi="Calibri" w:cs="Times New Roman"/>
                <w:color w:val="000000"/>
                <w:sz w:val="20"/>
                <w:szCs w:val="20"/>
              </w:rPr>
            </w:pPr>
            <w:r w:rsidRPr="00157577">
              <w:rPr>
                <w:rFonts w:ascii="Calibri" w:eastAsia="Times New Roman" w:hAnsi="Calibri" w:cs="Times New Roman"/>
                <w:color w:val="000000"/>
                <w:sz w:val="20"/>
                <w:szCs w:val="20"/>
              </w:rPr>
              <w:t>40-44</w:t>
            </w:r>
          </w:p>
        </w:tc>
        <w:tc>
          <w:tcPr>
            <w:tcW w:w="1447"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jc w:val="right"/>
              <w:rPr>
                <w:rFonts w:ascii="Calibri" w:eastAsia="Times New Roman" w:hAnsi="Calibri" w:cs="Times New Roman"/>
                <w:color w:val="000000"/>
                <w:sz w:val="20"/>
                <w:szCs w:val="20"/>
              </w:rPr>
            </w:pPr>
            <w:r w:rsidRPr="00157577">
              <w:rPr>
                <w:rFonts w:ascii="Calibri" w:eastAsia="Times New Roman" w:hAnsi="Calibri" w:cs="Times New Roman"/>
                <w:color w:val="000000"/>
                <w:sz w:val="20"/>
                <w:szCs w:val="20"/>
              </w:rPr>
              <w:t>0.17</w:t>
            </w:r>
          </w:p>
        </w:tc>
        <w:tc>
          <w:tcPr>
            <w:tcW w:w="1700"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jc w:val="right"/>
              <w:rPr>
                <w:rFonts w:ascii="Calibri" w:eastAsia="Times New Roman" w:hAnsi="Calibri" w:cs="Times New Roman"/>
                <w:color w:val="000000"/>
                <w:sz w:val="20"/>
                <w:szCs w:val="20"/>
              </w:rPr>
            </w:pPr>
          </w:p>
        </w:tc>
      </w:tr>
      <w:tr w:rsidR="00157577" w:rsidRPr="00157577" w:rsidTr="00157577">
        <w:trPr>
          <w:trHeight w:val="300"/>
        </w:trPr>
        <w:tc>
          <w:tcPr>
            <w:tcW w:w="76"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rPr>
                <w:rFonts w:ascii="Calibri" w:eastAsia="Times New Roman" w:hAnsi="Calibri" w:cs="Times New Roman"/>
                <w:color w:val="000000"/>
                <w:sz w:val="20"/>
                <w:szCs w:val="20"/>
              </w:rPr>
            </w:pPr>
          </w:p>
        </w:tc>
        <w:tc>
          <w:tcPr>
            <w:tcW w:w="4249"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rPr>
                <w:rFonts w:ascii="Calibri" w:eastAsia="Times New Roman" w:hAnsi="Calibri" w:cs="Times New Roman"/>
                <w:color w:val="000000"/>
                <w:sz w:val="20"/>
                <w:szCs w:val="20"/>
              </w:rPr>
            </w:pPr>
            <w:r w:rsidRPr="00157577">
              <w:rPr>
                <w:rFonts w:ascii="Calibri" w:eastAsia="Times New Roman" w:hAnsi="Calibri" w:cs="Times New Roman"/>
                <w:color w:val="000000"/>
                <w:sz w:val="20"/>
                <w:szCs w:val="20"/>
              </w:rPr>
              <w:t>45-49</w:t>
            </w:r>
          </w:p>
        </w:tc>
        <w:tc>
          <w:tcPr>
            <w:tcW w:w="1447"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jc w:val="right"/>
              <w:rPr>
                <w:rFonts w:ascii="Calibri" w:eastAsia="Times New Roman" w:hAnsi="Calibri" w:cs="Times New Roman"/>
                <w:color w:val="000000"/>
                <w:sz w:val="20"/>
                <w:szCs w:val="20"/>
              </w:rPr>
            </w:pPr>
            <w:r w:rsidRPr="00157577">
              <w:rPr>
                <w:rFonts w:ascii="Calibri" w:eastAsia="Times New Roman" w:hAnsi="Calibri" w:cs="Times New Roman"/>
                <w:color w:val="000000"/>
                <w:sz w:val="20"/>
                <w:szCs w:val="20"/>
              </w:rPr>
              <w:t>0.19</w:t>
            </w:r>
          </w:p>
        </w:tc>
        <w:tc>
          <w:tcPr>
            <w:tcW w:w="1700"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jc w:val="right"/>
              <w:rPr>
                <w:rFonts w:ascii="Calibri" w:eastAsia="Times New Roman" w:hAnsi="Calibri" w:cs="Times New Roman"/>
                <w:color w:val="000000"/>
                <w:sz w:val="20"/>
                <w:szCs w:val="20"/>
              </w:rPr>
            </w:pPr>
          </w:p>
        </w:tc>
      </w:tr>
      <w:tr w:rsidR="00157577" w:rsidRPr="00157577" w:rsidTr="00157577">
        <w:trPr>
          <w:trHeight w:val="300"/>
        </w:trPr>
        <w:tc>
          <w:tcPr>
            <w:tcW w:w="76"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rPr>
                <w:rFonts w:ascii="Calibri" w:eastAsia="Times New Roman" w:hAnsi="Calibri" w:cs="Times New Roman"/>
                <w:color w:val="000000"/>
                <w:sz w:val="20"/>
                <w:szCs w:val="20"/>
              </w:rPr>
            </w:pPr>
          </w:p>
        </w:tc>
        <w:tc>
          <w:tcPr>
            <w:tcW w:w="4249"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rPr>
                <w:rFonts w:ascii="Calibri" w:eastAsia="Times New Roman" w:hAnsi="Calibri" w:cs="Times New Roman"/>
                <w:color w:val="000000"/>
                <w:sz w:val="20"/>
                <w:szCs w:val="20"/>
              </w:rPr>
            </w:pPr>
            <w:r w:rsidRPr="00157577">
              <w:rPr>
                <w:rFonts w:ascii="Calibri" w:eastAsia="Times New Roman" w:hAnsi="Calibri" w:cs="Times New Roman"/>
                <w:color w:val="000000"/>
                <w:sz w:val="20"/>
                <w:szCs w:val="20"/>
              </w:rPr>
              <w:t>50-54</w:t>
            </w:r>
          </w:p>
        </w:tc>
        <w:tc>
          <w:tcPr>
            <w:tcW w:w="1447"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jc w:val="right"/>
              <w:rPr>
                <w:rFonts w:ascii="Calibri" w:eastAsia="Times New Roman" w:hAnsi="Calibri" w:cs="Times New Roman"/>
                <w:color w:val="000000"/>
                <w:sz w:val="20"/>
                <w:szCs w:val="20"/>
              </w:rPr>
            </w:pPr>
            <w:r w:rsidRPr="00157577">
              <w:rPr>
                <w:rFonts w:ascii="Calibri" w:eastAsia="Times New Roman" w:hAnsi="Calibri" w:cs="Times New Roman"/>
                <w:color w:val="000000"/>
                <w:sz w:val="20"/>
                <w:szCs w:val="20"/>
              </w:rPr>
              <w:t>0.18</w:t>
            </w:r>
          </w:p>
        </w:tc>
        <w:tc>
          <w:tcPr>
            <w:tcW w:w="1700"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jc w:val="right"/>
              <w:rPr>
                <w:rFonts w:ascii="Calibri" w:eastAsia="Times New Roman" w:hAnsi="Calibri" w:cs="Times New Roman"/>
                <w:color w:val="000000"/>
                <w:sz w:val="20"/>
                <w:szCs w:val="20"/>
              </w:rPr>
            </w:pPr>
          </w:p>
        </w:tc>
      </w:tr>
      <w:tr w:rsidR="00157577" w:rsidRPr="00157577" w:rsidTr="00157577">
        <w:trPr>
          <w:trHeight w:val="300"/>
        </w:trPr>
        <w:tc>
          <w:tcPr>
            <w:tcW w:w="76"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rPr>
                <w:rFonts w:ascii="Calibri" w:eastAsia="Times New Roman" w:hAnsi="Calibri" w:cs="Times New Roman"/>
                <w:color w:val="000000"/>
                <w:sz w:val="20"/>
                <w:szCs w:val="20"/>
              </w:rPr>
            </w:pPr>
          </w:p>
        </w:tc>
        <w:tc>
          <w:tcPr>
            <w:tcW w:w="4249"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rPr>
                <w:rFonts w:ascii="Calibri" w:eastAsia="Times New Roman" w:hAnsi="Calibri" w:cs="Times New Roman"/>
                <w:color w:val="000000"/>
                <w:sz w:val="20"/>
                <w:szCs w:val="20"/>
              </w:rPr>
            </w:pPr>
            <w:r w:rsidRPr="00157577">
              <w:rPr>
                <w:rFonts w:ascii="Calibri" w:eastAsia="Times New Roman" w:hAnsi="Calibri" w:cs="Times New Roman"/>
                <w:color w:val="000000"/>
                <w:sz w:val="20"/>
                <w:szCs w:val="20"/>
              </w:rPr>
              <w:t>55-59</w:t>
            </w:r>
          </w:p>
        </w:tc>
        <w:tc>
          <w:tcPr>
            <w:tcW w:w="1447"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jc w:val="right"/>
              <w:rPr>
                <w:rFonts w:ascii="Calibri" w:eastAsia="Times New Roman" w:hAnsi="Calibri" w:cs="Times New Roman"/>
                <w:color w:val="000000"/>
                <w:sz w:val="20"/>
                <w:szCs w:val="20"/>
              </w:rPr>
            </w:pPr>
            <w:r w:rsidRPr="00157577">
              <w:rPr>
                <w:rFonts w:ascii="Calibri" w:eastAsia="Times New Roman" w:hAnsi="Calibri" w:cs="Times New Roman"/>
                <w:color w:val="000000"/>
                <w:sz w:val="20"/>
                <w:szCs w:val="20"/>
              </w:rPr>
              <w:t>0.19</w:t>
            </w:r>
          </w:p>
        </w:tc>
        <w:tc>
          <w:tcPr>
            <w:tcW w:w="1700"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jc w:val="right"/>
              <w:rPr>
                <w:rFonts w:ascii="Calibri" w:eastAsia="Times New Roman" w:hAnsi="Calibri" w:cs="Times New Roman"/>
                <w:color w:val="000000"/>
                <w:sz w:val="20"/>
                <w:szCs w:val="20"/>
              </w:rPr>
            </w:pPr>
          </w:p>
        </w:tc>
      </w:tr>
      <w:tr w:rsidR="00157577" w:rsidRPr="00157577" w:rsidTr="00157577">
        <w:trPr>
          <w:trHeight w:val="300"/>
        </w:trPr>
        <w:tc>
          <w:tcPr>
            <w:tcW w:w="76"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rPr>
                <w:rFonts w:ascii="Calibri" w:eastAsia="Times New Roman" w:hAnsi="Calibri" w:cs="Times New Roman"/>
                <w:color w:val="000000"/>
                <w:sz w:val="20"/>
                <w:szCs w:val="20"/>
              </w:rPr>
            </w:pPr>
          </w:p>
        </w:tc>
        <w:tc>
          <w:tcPr>
            <w:tcW w:w="4249"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rPr>
                <w:rFonts w:ascii="Calibri" w:eastAsia="Times New Roman" w:hAnsi="Calibri" w:cs="Times New Roman"/>
                <w:color w:val="000000"/>
                <w:sz w:val="20"/>
                <w:szCs w:val="20"/>
              </w:rPr>
            </w:pPr>
            <w:r w:rsidRPr="00157577">
              <w:rPr>
                <w:rFonts w:ascii="Calibri" w:eastAsia="Times New Roman" w:hAnsi="Calibri" w:cs="Times New Roman"/>
                <w:color w:val="000000"/>
                <w:sz w:val="20"/>
                <w:szCs w:val="20"/>
              </w:rPr>
              <w:t>60-64</w:t>
            </w:r>
          </w:p>
        </w:tc>
        <w:tc>
          <w:tcPr>
            <w:tcW w:w="1447"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jc w:val="right"/>
              <w:rPr>
                <w:rFonts w:ascii="Calibri" w:eastAsia="Times New Roman" w:hAnsi="Calibri" w:cs="Times New Roman"/>
                <w:color w:val="000000"/>
                <w:sz w:val="20"/>
                <w:szCs w:val="20"/>
              </w:rPr>
            </w:pPr>
            <w:r w:rsidRPr="00157577">
              <w:rPr>
                <w:rFonts w:ascii="Calibri" w:eastAsia="Times New Roman" w:hAnsi="Calibri" w:cs="Times New Roman"/>
                <w:color w:val="000000"/>
                <w:sz w:val="20"/>
                <w:szCs w:val="20"/>
              </w:rPr>
              <w:t>0.22</w:t>
            </w:r>
          </w:p>
        </w:tc>
        <w:tc>
          <w:tcPr>
            <w:tcW w:w="1700"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jc w:val="right"/>
              <w:rPr>
                <w:rFonts w:ascii="Calibri" w:eastAsia="Times New Roman" w:hAnsi="Calibri" w:cs="Times New Roman"/>
                <w:color w:val="000000"/>
                <w:sz w:val="20"/>
                <w:szCs w:val="20"/>
              </w:rPr>
            </w:pPr>
          </w:p>
        </w:tc>
      </w:tr>
      <w:tr w:rsidR="00157577" w:rsidRPr="00157577" w:rsidTr="00157577">
        <w:trPr>
          <w:trHeight w:val="300"/>
        </w:trPr>
        <w:tc>
          <w:tcPr>
            <w:tcW w:w="76"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rPr>
                <w:rFonts w:ascii="Calibri" w:eastAsia="Times New Roman" w:hAnsi="Calibri" w:cs="Times New Roman"/>
                <w:color w:val="000000"/>
                <w:sz w:val="20"/>
                <w:szCs w:val="20"/>
              </w:rPr>
            </w:pPr>
          </w:p>
        </w:tc>
        <w:tc>
          <w:tcPr>
            <w:tcW w:w="4249"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rPr>
                <w:rFonts w:ascii="Calibri" w:eastAsia="Times New Roman" w:hAnsi="Calibri" w:cs="Times New Roman"/>
                <w:color w:val="000000"/>
                <w:sz w:val="20"/>
                <w:szCs w:val="20"/>
              </w:rPr>
            </w:pPr>
            <w:r w:rsidRPr="00157577">
              <w:rPr>
                <w:rFonts w:ascii="Calibri" w:eastAsia="Times New Roman" w:hAnsi="Calibri" w:cs="Times New Roman"/>
                <w:color w:val="000000"/>
                <w:sz w:val="20"/>
                <w:szCs w:val="20"/>
              </w:rPr>
              <w:t>65-69</w:t>
            </w:r>
          </w:p>
        </w:tc>
        <w:tc>
          <w:tcPr>
            <w:tcW w:w="1447"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jc w:val="right"/>
              <w:rPr>
                <w:rFonts w:ascii="Calibri" w:eastAsia="Times New Roman" w:hAnsi="Calibri" w:cs="Times New Roman"/>
                <w:color w:val="000000"/>
                <w:sz w:val="20"/>
                <w:szCs w:val="20"/>
              </w:rPr>
            </w:pPr>
            <w:r w:rsidRPr="00157577">
              <w:rPr>
                <w:rFonts w:ascii="Calibri" w:eastAsia="Times New Roman" w:hAnsi="Calibri" w:cs="Times New Roman"/>
                <w:color w:val="000000"/>
                <w:sz w:val="20"/>
                <w:szCs w:val="20"/>
              </w:rPr>
              <w:t>0.21</w:t>
            </w:r>
          </w:p>
        </w:tc>
        <w:tc>
          <w:tcPr>
            <w:tcW w:w="1700"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jc w:val="right"/>
              <w:rPr>
                <w:rFonts w:ascii="Calibri" w:eastAsia="Times New Roman" w:hAnsi="Calibri" w:cs="Times New Roman"/>
                <w:color w:val="000000"/>
                <w:sz w:val="20"/>
                <w:szCs w:val="20"/>
              </w:rPr>
            </w:pPr>
          </w:p>
        </w:tc>
      </w:tr>
      <w:tr w:rsidR="00157577" w:rsidRPr="00157577" w:rsidTr="00157577">
        <w:trPr>
          <w:trHeight w:val="300"/>
        </w:trPr>
        <w:tc>
          <w:tcPr>
            <w:tcW w:w="76"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rPr>
                <w:rFonts w:ascii="Calibri" w:eastAsia="Times New Roman" w:hAnsi="Calibri" w:cs="Times New Roman"/>
                <w:color w:val="000000"/>
                <w:sz w:val="20"/>
                <w:szCs w:val="20"/>
              </w:rPr>
            </w:pPr>
          </w:p>
        </w:tc>
        <w:tc>
          <w:tcPr>
            <w:tcW w:w="4249"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rPr>
                <w:rFonts w:ascii="Calibri" w:eastAsia="Times New Roman" w:hAnsi="Calibri" w:cs="Times New Roman"/>
                <w:color w:val="000000"/>
                <w:sz w:val="20"/>
                <w:szCs w:val="20"/>
              </w:rPr>
            </w:pPr>
            <w:r w:rsidRPr="00157577">
              <w:rPr>
                <w:rFonts w:ascii="Calibri" w:eastAsia="Times New Roman" w:hAnsi="Calibri" w:cs="Times New Roman"/>
                <w:color w:val="000000"/>
                <w:sz w:val="20"/>
                <w:szCs w:val="20"/>
              </w:rPr>
              <w:t>70-74</w:t>
            </w:r>
          </w:p>
        </w:tc>
        <w:tc>
          <w:tcPr>
            <w:tcW w:w="1447"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jc w:val="right"/>
              <w:rPr>
                <w:rFonts w:ascii="Calibri" w:eastAsia="Times New Roman" w:hAnsi="Calibri" w:cs="Times New Roman"/>
                <w:color w:val="000000"/>
                <w:sz w:val="20"/>
                <w:szCs w:val="20"/>
              </w:rPr>
            </w:pPr>
            <w:r w:rsidRPr="00157577">
              <w:rPr>
                <w:rFonts w:ascii="Calibri" w:eastAsia="Times New Roman" w:hAnsi="Calibri" w:cs="Times New Roman"/>
                <w:color w:val="000000"/>
                <w:sz w:val="20"/>
                <w:szCs w:val="20"/>
              </w:rPr>
              <w:t>0.23</w:t>
            </w:r>
          </w:p>
        </w:tc>
        <w:tc>
          <w:tcPr>
            <w:tcW w:w="1700"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jc w:val="right"/>
              <w:rPr>
                <w:rFonts w:ascii="Calibri" w:eastAsia="Times New Roman" w:hAnsi="Calibri" w:cs="Times New Roman"/>
                <w:color w:val="000000"/>
                <w:sz w:val="20"/>
                <w:szCs w:val="20"/>
              </w:rPr>
            </w:pPr>
          </w:p>
        </w:tc>
      </w:tr>
      <w:tr w:rsidR="00157577" w:rsidRPr="00157577" w:rsidTr="00157577">
        <w:trPr>
          <w:trHeight w:val="300"/>
        </w:trPr>
        <w:tc>
          <w:tcPr>
            <w:tcW w:w="76"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rPr>
                <w:rFonts w:ascii="Calibri" w:eastAsia="Times New Roman" w:hAnsi="Calibri" w:cs="Times New Roman"/>
                <w:color w:val="000000"/>
                <w:sz w:val="20"/>
                <w:szCs w:val="20"/>
              </w:rPr>
            </w:pPr>
          </w:p>
        </w:tc>
        <w:tc>
          <w:tcPr>
            <w:tcW w:w="4249"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rPr>
                <w:rFonts w:ascii="Calibri" w:eastAsia="Times New Roman" w:hAnsi="Calibri" w:cs="Times New Roman"/>
                <w:color w:val="000000"/>
                <w:sz w:val="20"/>
                <w:szCs w:val="20"/>
              </w:rPr>
            </w:pPr>
            <w:r w:rsidRPr="00157577">
              <w:rPr>
                <w:rFonts w:ascii="Calibri" w:eastAsia="Times New Roman" w:hAnsi="Calibri" w:cs="Times New Roman"/>
                <w:color w:val="000000"/>
                <w:sz w:val="20"/>
                <w:szCs w:val="20"/>
              </w:rPr>
              <w:t>75-79</w:t>
            </w:r>
          </w:p>
        </w:tc>
        <w:tc>
          <w:tcPr>
            <w:tcW w:w="1447"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jc w:val="right"/>
              <w:rPr>
                <w:rFonts w:ascii="Calibri" w:eastAsia="Times New Roman" w:hAnsi="Calibri" w:cs="Times New Roman"/>
                <w:color w:val="000000"/>
                <w:sz w:val="20"/>
                <w:szCs w:val="20"/>
              </w:rPr>
            </w:pPr>
            <w:r w:rsidRPr="00157577">
              <w:rPr>
                <w:rFonts w:ascii="Calibri" w:eastAsia="Times New Roman" w:hAnsi="Calibri" w:cs="Times New Roman"/>
                <w:color w:val="000000"/>
                <w:sz w:val="20"/>
                <w:szCs w:val="20"/>
              </w:rPr>
              <w:t>0.21</w:t>
            </w:r>
          </w:p>
        </w:tc>
        <w:tc>
          <w:tcPr>
            <w:tcW w:w="1700"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jc w:val="right"/>
              <w:rPr>
                <w:rFonts w:ascii="Calibri" w:eastAsia="Times New Roman" w:hAnsi="Calibri" w:cs="Times New Roman"/>
                <w:color w:val="000000"/>
                <w:sz w:val="20"/>
                <w:szCs w:val="20"/>
              </w:rPr>
            </w:pPr>
          </w:p>
        </w:tc>
      </w:tr>
      <w:tr w:rsidR="00157577" w:rsidRPr="00157577" w:rsidTr="00157577">
        <w:trPr>
          <w:trHeight w:val="300"/>
        </w:trPr>
        <w:tc>
          <w:tcPr>
            <w:tcW w:w="76"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rPr>
                <w:rFonts w:ascii="Calibri" w:eastAsia="Times New Roman" w:hAnsi="Calibri" w:cs="Times New Roman"/>
                <w:color w:val="000000"/>
                <w:sz w:val="20"/>
                <w:szCs w:val="20"/>
              </w:rPr>
            </w:pPr>
          </w:p>
        </w:tc>
        <w:tc>
          <w:tcPr>
            <w:tcW w:w="4249"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rPr>
                <w:rFonts w:ascii="Calibri" w:eastAsia="Times New Roman" w:hAnsi="Calibri" w:cs="Times New Roman"/>
                <w:color w:val="000000"/>
                <w:sz w:val="20"/>
                <w:szCs w:val="20"/>
              </w:rPr>
            </w:pPr>
            <w:r w:rsidRPr="00157577">
              <w:rPr>
                <w:rFonts w:ascii="Calibri" w:eastAsia="Times New Roman" w:hAnsi="Calibri" w:cs="Times New Roman"/>
                <w:color w:val="000000"/>
                <w:sz w:val="20"/>
                <w:szCs w:val="20"/>
              </w:rPr>
              <w:t>80+</w:t>
            </w:r>
          </w:p>
        </w:tc>
        <w:tc>
          <w:tcPr>
            <w:tcW w:w="1447"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jc w:val="right"/>
              <w:rPr>
                <w:rFonts w:ascii="Calibri" w:eastAsia="Times New Roman" w:hAnsi="Calibri" w:cs="Times New Roman"/>
                <w:color w:val="000000"/>
                <w:sz w:val="20"/>
                <w:szCs w:val="20"/>
              </w:rPr>
            </w:pPr>
            <w:r w:rsidRPr="00157577">
              <w:rPr>
                <w:rFonts w:ascii="Calibri" w:eastAsia="Times New Roman" w:hAnsi="Calibri" w:cs="Times New Roman"/>
                <w:color w:val="000000"/>
                <w:sz w:val="20"/>
                <w:szCs w:val="20"/>
              </w:rPr>
              <w:t>0.21</w:t>
            </w:r>
          </w:p>
        </w:tc>
        <w:tc>
          <w:tcPr>
            <w:tcW w:w="1700"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jc w:val="right"/>
              <w:rPr>
                <w:rFonts w:ascii="Calibri" w:eastAsia="Times New Roman" w:hAnsi="Calibri" w:cs="Times New Roman"/>
                <w:color w:val="000000"/>
                <w:sz w:val="20"/>
                <w:szCs w:val="20"/>
              </w:rPr>
            </w:pPr>
          </w:p>
        </w:tc>
      </w:tr>
      <w:tr w:rsidR="00157577" w:rsidRPr="00157577" w:rsidTr="00157577">
        <w:trPr>
          <w:trHeight w:val="300"/>
        </w:trPr>
        <w:tc>
          <w:tcPr>
            <w:tcW w:w="4325" w:type="dxa"/>
            <w:gridSpan w:val="2"/>
            <w:tcBorders>
              <w:top w:val="nil"/>
              <w:left w:val="nil"/>
              <w:bottom w:val="nil"/>
              <w:right w:val="nil"/>
            </w:tcBorders>
            <w:shd w:val="clear" w:color="auto" w:fill="auto"/>
            <w:noWrap/>
            <w:vAlign w:val="bottom"/>
            <w:hideMark/>
          </w:tcPr>
          <w:p w:rsidR="00157577" w:rsidRPr="00157577" w:rsidRDefault="00157577" w:rsidP="00157577">
            <w:pPr>
              <w:spacing w:after="0" w:line="240" w:lineRule="auto"/>
              <w:rPr>
                <w:rFonts w:ascii="Calibri" w:eastAsia="Times New Roman" w:hAnsi="Calibri" w:cs="Times New Roman"/>
                <w:color w:val="000000"/>
                <w:sz w:val="20"/>
                <w:szCs w:val="20"/>
              </w:rPr>
            </w:pPr>
            <w:r w:rsidRPr="00157577">
              <w:rPr>
                <w:rFonts w:ascii="Calibri" w:eastAsia="Times New Roman" w:hAnsi="Calibri" w:cs="Times New Roman"/>
                <w:color w:val="000000"/>
                <w:sz w:val="20"/>
                <w:szCs w:val="20"/>
              </w:rPr>
              <w:t>Birth control</w:t>
            </w:r>
          </w:p>
        </w:tc>
        <w:tc>
          <w:tcPr>
            <w:tcW w:w="1447"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rPr>
                <w:rFonts w:ascii="Calibri" w:eastAsia="Times New Roman" w:hAnsi="Calibri" w:cs="Times New Roman"/>
                <w:color w:val="000000"/>
                <w:sz w:val="20"/>
                <w:szCs w:val="20"/>
              </w:rPr>
            </w:pPr>
          </w:p>
        </w:tc>
        <w:tc>
          <w:tcPr>
            <w:tcW w:w="1700"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jc w:val="right"/>
              <w:rPr>
                <w:rFonts w:ascii="Calibri" w:eastAsia="Times New Roman" w:hAnsi="Calibri" w:cs="Times New Roman"/>
                <w:color w:val="000000"/>
                <w:sz w:val="20"/>
                <w:szCs w:val="20"/>
              </w:rPr>
            </w:pPr>
            <w:r w:rsidRPr="00157577">
              <w:rPr>
                <w:rFonts w:ascii="Calibri" w:eastAsia="Times New Roman" w:hAnsi="Calibri" w:cs="Times New Roman"/>
                <w:color w:val="000000"/>
                <w:sz w:val="20"/>
                <w:szCs w:val="20"/>
              </w:rPr>
              <w:t>&lt;0.0001</w:t>
            </w:r>
          </w:p>
        </w:tc>
      </w:tr>
      <w:tr w:rsidR="00157577" w:rsidRPr="00157577" w:rsidTr="00157577">
        <w:trPr>
          <w:trHeight w:val="300"/>
        </w:trPr>
        <w:tc>
          <w:tcPr>
            <w:tcW w:w="76"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rPr>
                <w:rFonts w:ascii="Calibri" w:eastAsia="Times New Roman" w:hAnsi="Calibri" w:cs="Times New Roman"/>
                <w:color w:val="000000"/>
                <w:sz w:val="20"/>
                <w:szCs w:val="20"/>
              </w:rPr>
            </w:pPr>
          </w:p>
        </w:tc>
        <w:tc>
          <w:tcPr>
            <w:tcW w:w="4249"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rPr>
                <w:rFonts w:ascii="Calibri" w:eastAsia="Times New Roman" w:hAnsi="Calibri" w:cs="Times New Roman"/>
                <w:color w:val="000000"/>
                <w:sz w:val="20"/>
                <w:szCs w:val="20"/>
              </w:rPr>
            </w:pPr>
            <w:r w:rsidRPr="00157577">
              <w:rPr>
                <w:rFonts w:ascii="Calibri" w:eastAsia="Times New Roman" w:hAnsi="Calibri" w:cs="Times New Roman"/>
                <w:color w:val="000000"/>
                <w:sz w:val="20"/>
                <w:szCs w:val="20"/>
              </w:rPr>
              <w:t>No</w:t>
            </w:r>
          </w:p>
        </w:tc>
        <w:tc>
          <w:tcPr>
            <w:tcW w:w="1447"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jc w:val="right"/>
              <w:rPr>
                <w:rFonts w:ascii="Calibri" w:eastAsia="Times New Roman" w:hAnsi="Calibri" w:cs="Times New Roman"/>
                <w:color w:val="000000"/>
                <w:sz w:val="20"/>
                <w:szCs w:val="20"/>
              </w:rPr>
            </w:pPr>
            <w:r w:rsidRPr="00157577">
              <w:rPr>
                <w:rFonts w:ascii="Calibri" w:eastAsia="Times New Roman" w:hAnsi="Calibri" w:cs="Times New Roman"/>
                <w:color w:val="000000"/>
                <w:sz w:val="20"/>
                <w:szCs w:val="20"/>
              </w:rPr>
              <w:t>0.17</w:t>
            </w:r>
          </w:p>
        </w:tc>
        <w:tc>
          <w:tcPr>
            <w:tcW w:w="1700"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jc w:val="right"/>
              <w:rPr>
                <w:rFonts w:ascii="Calibri" w:eastAsia="Times New Roman" w:hAnsi="Calibri" w:cs="Times New Roman"/>
                <w:color w:val="000000"/>
                <w:sz w:val="20"/>
                <w:szCs w:val="20"/>
              </w:rPr>
            </w:pPr>
          </w:p>
        </w:tc>
      </w:tr>
      <w:tr w:rsidR="00157577" w:rsidRPr="00157577" w:rsidTr="00157577">
        <w:trPr>
          <w:trHeight w:val="300"/>
        </w:trPr>
        <w:tc>
          <w:tcPr>
            <w:tcW w:w="76"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rPr>
                <w:rFonts w:ascii="Calibri" w:eastAsia="Times New Roman" w:hAnsi="Calibri" w:cs="Times New Roman"/>
                <w:color w:val="000000"/>
                <w:sz w:val="20"/>
                <w:szCs w:val="20"/>
              </w:rPr>
            </w:pPr>
          </w:p>
        </w:tc>
        <w:tc>
          <w:tcPr>
            <w:tcW w:w="4249"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rPr>
                <w:rFonts w:ascii="Calibri" w:eastAsia="Times New Roman" w:hAnsi="Calibri" w:cs="Times New Roman"/>
                <w:color w:val="000000"/>
                <w:sz w:val="20"/>
                <w:szCs w:val="20"/>
              </w:rPr>
            </w:pPr>
            <w:r w:rsidRPr="00157577">
              <w:rPr>
                <w:rFonts w:ascii="Calibri" w:eastAsia="Times New Roman" w:hAnsi="Calibri" w:cs="Times New Roman"/>
                <w:color w:val="000000"/>
                <w:sz w:val="20"/>
                <w:szCs w:val="20"/>
              </w:rPr>
              <w:t>Yes</w:t>
            </w:r>
          </w:p>
        </w:tc>
        <w:tc>
          <w:tcPr>
            <w:tcW w:w="1447"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jc w:val="right"/>
              <w:rPr>
                <w:rFonts w:ascii="Calibri" w:eastAsia="Times New Roman" w:hAnsi="Calibri" w:cs="Times New Roman"/>
                <w:color w:val="000000"/>
                <w:sz w:val="20"/>
                <w:szCs w:val="20"/>
              </w:rPr>
            </w:pPr>
            <w:r w:rsidRPr="00157577">
              <w:rPr>
                <w:rFonts w:ascii="Calibri" w:eastAsia="Times New Roman" w:hAnsi="Calibri" w:cs="Times New Roman"/>
                <w:color w:val="000000"/>
                <w:sz w:val="20"/>
                <w:szCs w:val="20"/>
              </w:rPr>
              <w:t>0.30</w:t>
            </w:r>
          </w:p>
        </w:tc>
        <w:tc>
          <w:tcPr>
            <w:tcW w:w="1700"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jc w:val="right"/>
              <w:rPr>
                <w:rFonts w:ascii="Calibri" w:eastAsia="Times New Roman" w:hAnsi="Calibri" w:cs="Times New Roman"/>
                <w:color w:val="000000"/>
                <w:sz w:val="20"/>
                <w:szCs w:val="20"/>
              </w:rPr>
            </w:pPr>
          </w:p>
        </w:tc>
      </w:tr>
      <w:tr w:rsidR="00157577" w:rsidRPr="00157577" w:rsidTr="00157577">
        <w:trPr>
          <w:trHeight w:val="300"/>
        </w:trPr>
        <w:tc>
          <w:tcPr>
            <w:tcW w:w="4325" w:type="dxa"/>
            <w:gridSpan w:val="2"/>
            <w:tcBorders>
              <w:top w:val="nil"/>
              <w:left w:val="nil"/>
              <w:bottom w:val="nil"/>
              <w:right w:val="nil"/>
            </w:tcBorders>
            <w:shd w:val="clear" w:color="auto" w:fill="auto"/>
            <w:noWrap/>
            <w:vAlign w:val="bottom"/>
            <w:hideMark/>
          </w:tcPr>
          <w:p w:rsidR="00157577" w:rsidRPr="00157577" w:rsidRDefault="00157577" w:rsidP="00157577">
            <w:pPr>
              <w:spacing w:after="0" w:line="240" w:lineRule="auto"/>
              <w:rPr>
                <w:rFonts w:ascii="Calibri" w:eastAsia="Times New Roman" w:hAnsi="Calibri" w:cs="Times New Roman"/>
                <w:color w:val="000000"/>
                <w:sz w:val="20"/>
                <w:szCs w:val="20"/>
              </w:rPr>
            </w:pPr>
            <w:r w:rsidRPr="00157577">
              <w:rPr>
                <w:rFonts w:ascii="Calibri" w:eastAsia="Times New Roman" w:hAnsi="Calibri" w:cs="Times New Roman"/>
                <w:color w:val="000000"/>
                <w:sz w:val="20"/>
                <w:szCs w:val="20"/>
              </w:rPr>
              <w:t>Serum Cotinine</w:t>
            </w:r>
          </w:p>
        </w:tc>
        <w:tc>
          <w:tcPr>
            <w:tcW w:w="1447"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rPr>
                <w:rFonts w:ascii="Calibri" w:eastAsia="Times New Roman" w:hAnsi="Calibri" w:cs="Times New Roman"/>
                <w:color w:val="000000"/>
                <w:sz w:val="20"/>
                <w:szCs w:val="20"/>
              </w:rPr>
            </w:pPr>
          </w:p>
        </w:tc>
        <w:tc>
          <w:tcPr>
            <w:tcW w:w="1700"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jc w:val="right"/>
              <w:rPr>
                <w:rFonts w:ascii="Calibri" w:eastAsia="Times New Roman" w:hAnsi="Calibri" w:cs="Times New Roman"/>
                <w:color w:val="000000"/>
                <w:sz w:val="20"/>
                <w:szCs w:val="20"/>
              </w:rPr>
            </w:pPr>
            <w:r w:rsidRPr="00157577">
              <w:rPr>
                <w:rFonts w:ascii="Calibri" w:eastAsia="Times New Roman" w:hAnsi="Calibri" w:cs="Times New Roman"/>
                <w:color w:val="000000"/>
                <w:sz w:val="20"/>
                <w:szCs w:val="20"/>
              </w:rPr>
              <w:t>&lt;0.0001</w:t>
            </w:r>
          </w:p>
        </w:tc>
      </w:tr>
      <w:tr w:rsidR="00157577" w:rsidRPr="00157577" w:rsidTr="00157577">
        <w:trPr>
          <w:trHeight w:val="300"/>
        </w:trPr>
        <w:tc>
          <w:tcPr>
            <w:tcW w:w="76"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rPr>
                <w:rFonts w:ascii="Calibri" w:eastAsia="Times New Roman" w:hAnsi="Calibri" w:cs="Times New Roman"/>
                <w:color w:val="000000"/>
                <w:sz w:val="20"/>
                <w:szCs w:val="20"/>
              </w:rPr>
            </w:pPr>
          </w:p>
        </w:tc>
        <w:tc>
          <w:tcPr>
            <w:tcW w:w="4249"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rPr>
                <w:rFonts w:ascii="Calibri" w:eastAsia="Times New Roman" w:hAnsi="Calibri" w:cs="Times New Roman"/>
                <w:color w:val="000000"/>
                <w:sz w:val="20"/>
                <w:szCs w:val="20"/>
              </w:rPr>
            </w:pPr>
            <w:r w:rsidRPr="00157577">
              <w:rPr>
                <w:rFonts w:ascii="Calibri" w:eastAsia="Times New Roman" w:hAnsi="Calibri" w:cs="Times New Roman"/>
                <w:color w:val="000000"/>
                <w:sz w:val="20"/>
                <w:szCs w:val="20"/>
              </w:rPr>
              <w:t>3+ ng/mL</w:t>
            </w:r>
          </w:p>
        </w:tc>
        <w:tc>
          <w:tcPr>
            <w:tcW w:w="1447"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jc w:val="right"/>
              <w:rPr>
                <w:rFonts w:ascii="Calibri" w:eastAsia="Times New Roman" w:hAnsi="Calibri" w:cs="Times New Roman"/>
                <w:color w:val="000000"/>
                <w:sz w:val="20"/>
                <w:szCs w:val="20"/>
              </w:rPr>
            </w:pPr>
            <w:r w:rsidRPr="00157577">
              <w:rPr>
                <w:rFonts w:ascii="Calibri" w:eastAsia="Times New Roman" w:hAnsi="Calibri" w:cs="Times New Roman"/>
                <w:color w:val="000000"/>
                <w:sz w:val="20"/>
                <w:szCs w:val="20"/>
              </w:rPr>
              <w:t>0.18</w:t>
            </w:r>
          </w:p>
        </w:tc>
        <w:tc>
          <w:tcPr>
            <w:tcW w:w="1700"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jc w:val="right"/>
              <w:rPr>
                <w:rFonts w:ascii="Calibri" w:eastAsia="Times New Roman" w:hAnsi="Calibri" w:cs="Times New Roman"/>
                <w:color w:val="000000"/>
                <w:sz w:val="20"/>
                <w:szCs w:val="20"/>
              </w:rPr>
            </w:pPr>
          </w:p>
        </w:tc>
      </w:tr>
      <w:tr w:rsidR="00157577" w:rsidRPr="00157577" w:rsidTr="00157577">
        <w:trPr>
          <w:trHeight w:val="300"/>
        </w:trPr>
        <w:tc>
          <w:tcPr>
            <w:tcW w:w="76"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rPr>
                <w:rFonts w:ascii="Calibri" w:eastAsia="Times New Roman" w:hAnsi="Calibri" w:cs="Times New Roman"/>
                <w:color w:val="000000"/>
                <w:sz w:val="20"/>
                <w:szCs w:val="20"/>
              </w:rPr>
            </w:pPr>
          </w:p>
        </w:tc>
        <w:tc>
          <w:tcPr>
            <w:tcW w:w="4249"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rPr>
                <w:rFonts w:ascii="Calibri" w:eastAsia="Times New Roman" w:hAnsi="Calibri" w:cs="Times New Roman"/>
                <w:color w:val="000000"/>
                <w:sz w:val="20"/>
                <w:szCs w:val="20"/>
              </w:rPr>
            </w:pPr>
            <w:r w:rsidRPr="00157577">
              <w:rPr>
                <w:rFonts w:ascii="Calibri" w:eastAsia="Times New Roman" w:hAnsi="Calibri" w:cs="Times New Roman"/>
                <w:color w:val="000000"/>
                <w:sz w:val="20"/>
                <w:szCs w:val="20"/>
              </w:rPr>
              <w:t>&lt;3 ng/mL</w:t>
            </w:r>
          </w:p>
        </w:tc>
        <w:tc>
          <w:tcPr>
            <w:tcW w:w="1447"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jc w:val="right"/>
              <w:rPr>
                <w:rFonts w:ascii="Calibri" w:eastAsia="Times New Roman" w:hAnsi="Calibri" w:cs="Times New Roman"/>
                <w:color w:val="000000"/>
                <w:sz w:val="20"/>
                <w:szCs w:val="20"/>
              </w:rPr>
            </w:pPr>
            <w:r w:rsidRPr="00157577">
              <w:rPr>
                <w:rFonts w:ascii="Calibri" w:eastAsia="Times New Roman" w:hAnsi="Calibri" w:cs="Times New Roman"/>
                <w:color w:val="000000"/>
                <w:sz w:val="20"/>
                <w:szCs w:val="20"/>
              </w:rPr>
              <w:t>0.17</w:t>
            </w:r>
          </w:p>
        </w:tc>
        <w:tc>
          <w:tcPr>
            <w:tcW w:w="1700"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jc w:val="right"/>
              <w:rPr>
                <w:rFonts w:ascii="Calibri" w:eastAsia="Times New Roman" w:hAnsi="Calibri" w:cs="Times New Roman"/>
                <w:color w:val="000000"/>
                <w:sz w:val="20"/>
                <w:szCs w:val="20"/>
              </w:rPr>
            </w:pPr>
          </w:p>
        </w:tc>
      </w:tr>
      <w:tr w:rsidR="00157577" w:rsidRPr="00157577" w:rsidTr="00157577">
        <w:trPr>
          <w:trHeight w:val="300"/>
        </w:trPr>
        <w:tc>
          <w:tcPr>
            <w:tcW w:w="4325" w:type="dxa"/>
            <w:gridSpan w:val="2"/>
            <w:tcBorders>
              <w:top w:val="nil"/>
              <w:left w:val="nil"/>
              <w:bottom w:val="nil"/>
              <w:right w:val="nil"/>
            </w:tcBorders>
            <w:shd w:val="clear" w:color="auto" w:fill="auto"/>
            <w:noWrap/>
            <w:vAlign w:val="bottom"/>
            <w:hideMark/>
          </w:tcPr>
          <w:p w:rsidR="00157577" w:rsidRPr="00157577" w:rsidRDefault="00157577" w:rsidP="00157577">
            <w:pPr>
              <w:spacing w:after="0" w:line="240" w:lineRule="auto"/>
              <w:rPr>
                <w:rFonts w:ascii="Calibri" w:eastAsia="Times New Roman" w:hAnsi="Calibri" w:cs="Times New Roman"/>
                <w:color w:val="000000"/>
                <w:sz w:val="20"/>
                <w:szCs w:val="20"/>
              </w:rPr>
            </w:pPr>
            <w:r w:rsidRPr="00157577">
              <w:rPr>
                <w:rFonts w:ascii="Calibri" w:eastAsia="Times New Roman" w:hAnsi="Calibri" w:cs="Times New Roman"/>
                <w:color w:val="000000"/>
                <w:sz w:val="20"/>
                <w:szCs w:val="20"/>
              </w:rPr>
              <w:lastRenderedPageBreak/>
              <w:t>Hormone Replacement Therapy</w:t>
            </w:r>
          </w:p>
        </w:tc>
        <w:tc>
          <w:tcPr>
            <w:tcW w:w="1447"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rPr>
                <w:rFonts w:ascii="Calibri" w:eastAsia="Times New Roman" w:hAnsi="Calibri" w:cs="Times New Roman"/>
                <w:color w:val="000000"/>
                <w:sz w:val="20"/>
                <w:szCs w:val="20"/>
              </w:rPr>
            </w:pPr>
          </w:p>
        </w:tc>
        <w:tc>
          <w:tcPr>
            <w:tcW w:w="1700"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jc w:val="right"/>
              <w:rPr>
                <w:rFonts w:ascii="Calibri" w:eastAsia="Times New Roman" w:hAnsi="Calibri" w:cs="Times New Roman"/>
                <w:color w:val="000000"/>
                <w:sz w:val="20"/>
                <w:szCs w:val="20"/>
              </w:rPr>
            </w:pPr>
            <w:r w:rsidRPr="00157577">
              <w:rPr>
                <w:rFonts w:ascii="Calibri" w:eastAsia="Times New Roman" w:hAnsi="Calibri" w:cs="Times New Roman"/>
                <w:color w:val="000000"/>
                <w:sz w:val="20"/>
                <w:szCs w:val="20"/>
              </w:rPr>
              <w:t>&lt;0.0001</w:t>
            </w:r>
          </w:p>
        </w:tc>
      </w:tr>
      <w:tr w:rsidR="00157577" w:rsidRPr="00157577" w:rsidTr="00157577">
        <w:trPr>
          <w:trHeight w:val="300"/>
        </w:trPr>
        <w:tc>
          <w:tcPr>
            <w:tcW w:w="76"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rPr>
                <w:rFonts w:ascii="Calibri" w:eastAsia="Times New Roman" w:hAnsi="Calibri" w:cs="Times New Roman"/>
                <w:color w:val="000000"/>
                <w:sz w:val="20"/>
                <w:szCs w:val="20"/>
              </w:rPr>
            </w:pPr>
          </w:p>
        </w:tc>
        <w:tc>
          <w:tcPr>
            <w:tcW w:w="4249"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rPr>
                <w:rFonts w:ascii="Calibri" w:eastAsia="Times New Roman" w:hAnsi="Calibri" w:cs="Times New Roman"/>
                <w:color w:val="000000"/>
                <w:sz w:val="20"/>
                <w:szCs w:val="20"/>
              </w:rPr>
            </w:pPr>
            <w:r w:rsidRPr="00157577">
              <w:rPr>
                <w:rFonts w:ascii="Calibri" w:eastAsia="Times New Roman" w:hAnsi="Calibri" w:cs="Times New Roman"/>
                <w:color w:val="000000"/>
                <w:sz w:val="20"/>
                <w:szCs w:val="20"/>
              </w:rPr>
              <w:t>No</w:t>
            </w:r>
          </w:p>
        </w:tc>
        <w:tc>
          <w:tcPr>
            <w:tcW w:w="1447"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jc w:val="right"/>
              <w:rPr>
                <w:rFonts w:ascii="Calibri" w:eastAsia="Times New Roman" w:hAnsi="Calibri" w:cs="Times New Roman"/>
                <w:color w:val="000000"/>
                <w:sz w:val="20"/>
                <w:szCs w:val="20"/>
              </w:rPr>
            </w:pPr>
            <w:r w:rsidRPr="00157577">
              <w:rPr>
                <w:rFonts w:ascii="Calibri" w:eastAsia="Times New Roman" w:hAnsi="Calibri" w:cs="Times New Roman"/>
                <w:color w:val="000000"/>
                <w:sz w:val="20"/>
                <w:szCs w:val="20"/>
              </w:rPr>
              <w:t>0.17</w:t>
            </w:r>
          </w:p>
        </w:tc>
        <w:tc>
          <w:tcPr>
            <w:tcW w:w="1700"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jc w:val="right"/>
              <w:rPr>
                <w:rFonts w:ascii="Calibri" w:eastAsia="Times New Roman" w:hAnsi="Calibri" w:cs="Times New Roman"/>
                <w:color w:val="000000"/>
                <w:sz w:val="20"/>
                <w:szCs w:val="20"/>
              </w:rPr>
            </w:pPr>
          </w:p>
        </w:tc>
      </w:tr>
      <w:tr w:rsidR="00157577" w:rsidRPr="00157577" w:rsidTr="00157577">
        <w:trPr>
          <w:trHeight w:val="300"/>
        </w:trPr>
        <w:tc>
          <w:tcPr>
            <w:tcW w:w="76"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rPr>
                <w:rFonts w:ascii="Calibri" w:eastAsia="Times New Roman" w:hAnsi="Calibri" w:cs="Times New Roman"/>
                <w:color w:val="000000"/>
                <w:sz w:val="20"/>
                <w:szCs w:val="20"/>
              </w:rPr>
            </w:pPr>
          </w:p>
        </w:tc>
        <w:tc>
          <w:tcPr>
            <w:tcW w:w="4249"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rPr>
                <w:rFonts w:ascii="Calibri" w:eastAsia="Times New Roman" w:hAnsi="Calibri" w:cs="Times New Roman"/>
                <w:color w:val="000000"/>
                <w:sz w:val="20"/>
                <w:szCs w:val="20"/>
              </w:rPr>
            </w:pPr>
            <w:r w:rsidRPr="00157577">
              <w:rPr>
                <w:rFonts w:ascii="Calibri" w:eastAsia="Times New Roman" w:hAnsi="Calibri" w:cs="Times New Roman"/>
                <w:color w:val="000000"/>
                <w:sz w:val="20"/>
                <w:szCs w:val="20"/>
              </w:rPr>
              <w:t>Yes</w:t>
            </w:r>
          </w:p>
        </w:tc>
        <w:tc>
          <w:tcPr>
            <w:tcW w:w="1447"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jc w:val="right"/>
              <w:rPr>
                <w:rFonts w:ascii="Calibri" w:eastAsia="Times New Roman" w:hAnsi="Calibri" w:cs="Times New Roman"/>
                <w:color w:val="000000"/>
                <w:sz w:val="20"/>
                <w:szCs w:val="20"/>
              </w:rPr>
            </w:pPr>
            <w:r w:rsidRPr="00157577">
              <w:rPr>
                <w:rFonts w:ascii="Calibri" w:eastAsia="Times New Roman" w:hAnsi="Calibri" w:cs="Times New Roman"/>
                <w:color w:val="000000"/>
                <w:sz w:val="20"/>
                <w:szCs w:val="20"/>
              </w:rPr>
              <w:t>0.30</w:t>
            </w:r>
          </w:p>
        </w:tc>
        <w:tc>
          <w:tcPr>
            <w:tcW w:w="1700"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jc w:val="right"/>
              <w:rPr>
                <w:rFonts w:ascii="Calibri" w:eastAsia="Times New Roman" w:hAnsi="Calibri" w:cs="Times New Roman"/>
                <w:color w:val="000000"/>
                <w:sz w:val="20"/>
                <w:szCs w:val="20"/>
              </w:rPr>
            </w:pPr>
          </w:p>
        </w:tc>
      </w:tr>
      <w:tr w:rsidR="00157577" w:rsidRPr="00157577" w:rsidTr="00157577">
        <w:trPr>
          <w:trHeight w:val="300"/>
        </w:trPr>
        <w:tc>
          <w:tcPr>
            <w:tcW w:w="4325" w:type="dxa"/>
            <w:gridSpan w:val="2"/>
            <w:tcBorders>
              <w:top w:val="nil"/>
              <w:left w:val="nil"/>
              <w:bottom w:val="nil"/>
              <w:right w:val="nil"/>
            </w:tcBorders>
            <w:shd w:val="clear" w:color="auto" w:fill="auto"/>
            <w:noWrap/>
            <w:vAlign w:val="bottom"/>
            <w:hideMark/>
          </w:tcPr>
          <w:p w:rsidR="00157577" w:rsidRPr="00157577" w:rsidRDefault="00157577" w:rsidP="00157577">
            <w:pPr>
              <w:spacing w:after="0" w:line="240" w:lineRule="auto"/>
              <w:rPr>
                <w:rFonts w:ascii="Calibri" w:eastAsia="Times New Roman" w:hAnsi="Calibri" w:cs="Times New Roman"/>
                <w:color w:val="000000"/>
                <w:sz w:val="20"/>
                <w:szCs w:val="20"/>
              </w:rPr>
            </w:pPr>
            <w:r w:rsidRPr="00157577">
              <w:rPr>
                <w:rFonts w:ascii="Calibri" w:eastAsia="Times New Roman" w:hAnsi="Calibri" w:cs="Times New Roman"/>
                <w:color w:val="000000"/>
                <w:sz w:val="20"/>
                <w:szCs w:val="20"/>
              </w:rPr>
              <w:t>Obesity (BMI &gt; 30)</w:t>
            </w:r>
          </w:p>
        </w:tc>
        <w:tc>
          <w:tcPr>
            <w:tcW w:w="1447"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rPr>
                <w:rFonts w:ascii="Calibri" w:eastAsia="Times New Roman" w:hAnsi="Calibri" w:cs="Times New Roman"/>
                <w:color w:val="000000"/>
                <w:sz w:val="20"/>
                <w:szCs w:val="20"/>
              </w:rPr>
            </w:pPr>
          </w:p>
        </w:tc>
        <w:tc>
          <w:tcPr>
            <w:tcW w:w="1700"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jc w:val="right"/>
              <w:rPr>
                <w:rFonts w:ascii="Calibri" w:eastAsia="Times New Roman" w:hAnsi="Calibri" w:cs="Times New Roman"/>
                <w:color w:val="000000"/>
                <w:sz w:val="20"/>
                <w:szCs w:val="20"/>
              </w:rPr>
            </w:pPr>
            <w:r w:rsidRPr="00157577">
              <w:rPr>
                <w:rFonts w:ascii="Calibri" w:eastAsia="Times New Roman" w:hAnsi="Calibri" w:cs="Times New Roman"/>
                <w:color w:val="000000"/>
                <w:sz w:val="20"/>
                <w:szCs w:val="20"/>
              </w:rPr>
              <w:t>&lt;0.0001</w:t>
            </w:r>
          </w:p>
        </w:tc>
      </w:tr>
      <w:tr w:rsidR="00157577" w:rsidRPr="00157577" w:rsidTr="00157577">
        <w:trPr>
          <w:trHeight w:val="300"/>
        </w:trPr>
        <w:tc>
          <w:tcPr>
            <w:tcW w:w="76"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rPr>
                <w:rFonts w:ascii="Calibri" w:eastAsia="Times New Roman" w:hAnsi="Calibri" w:cs="Times New Roman"/>
                <w:color w:val="000000"/>
                <w:sz w:val="20"/>
                <w:szCs w:val="20"/>
              </w:rPr>
            </w:pPr>
          </w:p>
        </w:tc>
        <w:tc>
          <w:tcPr>
            <w:tcW w:w="4249"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rPr>
                <w:rFonts w:ascii="Calibri" w:eastAsia="Times New Roman" w:hAnsi="Calibri" w:cs="Times New Roman"/>
                <w:color w:val="000000"/>
                <w:sz w:val="20"/>
                <w:szCs w:val="20"/>
              </w:rPr>
            </w:pPr>
            <w:r w:rsidRPr="00157577">
              <w:rPr>
                <w:rFonts w:ascii="Calibri" w:eastAsia="Times New Roman" w:hAnsi="Calibri" w:cs="Times New Roman"/>
                <w:color w:val="000000"/>
                <w:sz w:val="20"/>
                <w:szCs w:val="20"/>
              </w:rPr>
              <w:t>No</w:t>
            </w:r>
          </w:p>
        </w:tc>
        <w:tc>
          <w:tcPr>
            <w:tcW w:w="1447"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jc w:val="right"/>
              <w:rPr>
                <w:rFonts w:ascii="Calibri" w:eastAsia="Times New Roman" w:hAnsi="Calibri" w:cs="Times New Roman"/>
                <w:color w:val="000000"/>
                <w:sz w:val="20"/>
                <w:szCs w:val="20"/>
              </w:rPr>
            </w:pPr>
            <w:r w:rsidRPr="00157577">
              <w:rPr>
                <w:rFonts w:ascii="Calibri" w:eastAsia="Times New Roman" w:hAnsi="Calibri" w:cs="Times New Roman"/>
                <w:color w:val="000000"/>
                <w:sz w:val="20"/>
                <w:szCs w:val="20"/>
              </w:rPr>
              <w:t>0.12</w:t>
            </w:r>
          </w:p>
        </w:tc>
        <w:tc>
          <w:tcPr>
            <w:tcW w:w="1700"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jc w:val="right"/>
              <w:rPr>
                <w:rFonts w:ascii="Calibri" w:eastAsia="Times New Roman" w:hAnsi="Calibri" w:cs="Times New Roman"/>
                <w:color w:val="000000"/>
                <w:sz w:val="20"/>
                <w:szCs w:val="20"/>
              </w:rPr>
            </w:pPr>
          </w:p>
        </w:tc>
      </w:tr>
      <w:tr w:rsidR="00157577" w:rsidRPr="00157577" w:rsidTr="00157577">
        <w:trPr>
          <w:trHeight w:val="300"/>
        </w:trPr>
        <w:tc>
          <w:tcPr>
            <w:tcW w:w="76"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rPr>
                <w:rFonts w:ascii="Calibri" w:eastAsia="Times New Roman" w:hAnsi="Calibri" w:cs="Times New Roman"/>
                <w:color w:val="000000"/>
                <w:sz w:val="20"/>
                <w:szCs w:val="20"/>
              </w:rPr>
            </w:pPr>
          </w:p>
        </w:tc>
        <w:tc>
          <w:tcPr>
            <w:tcW w:w="4249"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rPr>
                <w:rFonts w:ascii="Calibri" w:eastAsia="Times New Roman" w:hAnsi="Calibri" w:cs="Times New Roman"/>
                <w:color w:val="000000"/>
                <w:sz w:val="20"/>
                <w:szCs w:val="20"/>
              </w:rPr>
            </w:pPr>
            <w:r w:rsidRPr="00157577">
              <w:rPr>
                <w:rFonts w:ascii="Calibri" w:eastAsia="Times New Roman" w:hAnsi="Calibri" w:cs="Times New Roman"/>
                <w:color w:val="000000"/>
                <w:sz w:val="20"/>
                <w:szCs w:val="20"/>
              </w:rPr>
              <w:t>Yes</w:t>
            </w:r>
          </w:p>
        </w:tc>
        <w:tc>
          <w:tcPr>
            <w:tcW w:w="1447"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jc w:val="right"/>
              <w:rPr>
                <w:rFonts w:ascii="Calibri" w:eastAsia="Times New Roman" w:hAnsi="Calibri" w:cs="Times New Roman"/>
                <w:color w:val="000000"/>
                <w:sz w:val="20"/>
                <w:szCs w:val="20"/>
              </w:rPr>
            </w:pPr>
            <w:r w:rsidRPr="00157577">
              <w:rPr>
                <w:rFonts w:ascii="Calibri" w:eastAsia="Times New Roman" w:hAnsi="Calibri" w:cs="Times New Roman"/>
                <w:color w:val="000000"/>
                <w:sz w:val="20"/>
                <w:szCs w:val="20"/>
              </w:rPr>
              <w:t>0.34</w:t>
            </w:r>
          </w:p>
        </w:tc>
        <w:tc>
          <w:tcPr>
            <w:tcW w:w="1700"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jc w:val="right"/>
              <w:rPr>
                <w:rFonts w:ascii="Calibri" w:eastAsia="Times New Roman" w:hAnsi="Calibri" w:cs="Times New Roman"/>
                <w:color w:val="000000"/>
                <w:sz w:val="20"/>
                <w:szCs w:val="20"/>
              </w:rPr>
            </w:pPr>
          </w:p>
        </w:tc>
      </w:tr>
      <w:tr w:rsidR="00157577" w:rsidRPr="00157577" w:rsidTr="00157577">
        <w:trPr>
          <w:trHeight w:val="300"/>
        </w:trPr>
        <w:tc>
          <w:tcPr>
            <w:tcW w:w="4325" w:type="dxa"/>
            <w:gridSpan w:val="2"/>
            <w:tcBorders>
              <w:top w:val="nil"/>
              <w:left w:val="nil"/>
              <w:bottom w:val="nil"/>
              <w:right w:val="nil"/>
            </w:tcBorders>
            <w:shd w:val="clear" w:color="auto" w:fill="auto"/>
            <w:noWrap/>
            <w:vAlign w:val="bottom"/>
            <w:hideMark/>
          </w:tcPr>
          <w:p w:rsidR="00157577" w:rsidRPr="00157577" w:rsidRDefault="00157577" w:rsidP="00157577">
            <w:pPr>
              <w:spacing w:after="0" w:line="240" w:lineRule="auto"/>
              <w:rPr>
                <w:rFonts w:ascii="Calibri" w:eastAsia="Times New Roman" w:hAnsi="Calibri" w:cs="Times New Roman"/>
                <w:color w:val="000000"/>
                <w:sz w:val="20"/>
                <w:szCs w:val="20"/>
              </w:rPr>
            </w:pPr>
            <w:r w:rsidRPr="00157577">
              <w:rPr>
                <w:rFonts w:ascii="Calibri" w:eastAsia="Times New Roman" w:hAnsi="Calibri" w:cs="Times New Roman"/>
                <w:color w:val="000000"/>
                <w:sz w:val="20"/>
                <w:szCs w:val="20"/>
              </w:rPr>
              <w:t>Poor sleep</w:t>
            </w:r>
          </w:p>
        </w:tc>
        <w:tc>
          <w:tcPr>
            <w:tcW w:w="1447"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rPr>
                <w:rFonts w:ascii="Calibri" w:eastAsia="Times New Roman" w:hAnsi="Calibri" w:cs="Times New Roman"/>
                <w:color w:val="000000"/>
                <w:sz w:val="20"/>
                <w:szCs w:val="20"/>
              </w:rPr>
            </w:pPr>
          </w:p>
        </w:tc>
        <w:tc>
          <w:tcPr>
            <w:tcW w:w="1700"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jc w:val="right"/>
              <w:rPr>
                <w:rFonts w:ascii="Calibri" w:eastAsia="Times New Roman" w:hAnsi="Calibri" w:cs="Times New Roman"/>
                <w:color w:val="000000"/>
                <w:sz w:val="20"/>
                <w:szCs w:val="20"/>
              </w:rPr>
            </w:pPr>
            <w:r w:rsidRPr="00157577">
              <w:rPr>
                <w:rFonts w:ascii="Calibri" w:eastAsia="Times New Roman" w:hAnsi="Calibri" w:cs="Times New Roman"/>
                <w:color w:val="000000"/>
                <w:sz w:val="20"/>
                <w:szCs w:val="20"/>
              </w:rPr>
              <w:t>&lt;0.0001</w:t>
            </w:r>
          </w:p>
        </w:tc>
      </w:tr>
      <w:tr w:rsidR="00157577" w:rsidRPr="00157577" w:rsidTr="00157577">
        <w:trPr>
          <w:trHeight w:val="300"/>
        </w:trPr>
        <w:tc>
          <w:tcPr>
            <w:tcW w:w="76"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rPr>
                <w:rFonts w:ascii="Calibri" w:eastAsia="Times New Roman" w:hAnsi="Calibri" w:cs="Times New Roman"/>
                <w:color w:val="000000"/>
                <w:sz w:val="20"/>
                <w:szCs w:val="20"/>
              </w:rPr>
            </w:pPr>
          </w:p>
        </w:tc>
        <w:tc>
          <w:tcPr>
            <w:tcW w:w="4249"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rPr>
                <w:rFonts w:ascii="Calibri" w:eastAsia="Times New Roman" w:hAnsi="Calibri" w:cs="Times New Roman"/>
                <w:color w:val="000000"/>
                <w:sz w:val="20"/>
                <w:szCs w:val="20"/>
              </w:rPr>
            </w:pPr>
            <w:r w:rsidRPr="00157577">
              <w:rPr>
                <w:rFonts w:ascii="Calibri" w:eastAsia="Times New Roman" w:hAnsi="Calibri" w:cs="Times New Roman"/>
                <w:color w:val="000000"/>
                <w:sz w:val="20"/>
                <w:szCs w:val="20"/>
              </w:rPr>
              <w:t>No</w:t>
            </w:r>
          </w:p>
        </w:tc>
        <w:tc>
          <w:tcPr>
            <w:tcW w:w="1447"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jc w:val="right"/>
              <w:rPr>
                <w:rFonts w:ascii="Calibri" w:eastAsia="Times New Roman" w:hAnsi="Calibri" w:cs="Times New Roman"/>
                <w:color w:val="000000"/>
                <w:sz w:val="20"/>
                <w:szCs w:val="20"/>
              </w:rPr>
            </w:pPr>
            <w:r w:rsidRPr="00157577">
              <w:rPr>
                <w:rFonts w:ascii="Calibri" w:eastAsia="Times New Roman" w:hAnsi="Calibri" w:cs="Times New Roman"/>
                <w:color w:val="000000"/>
                <w:sz w:val="20"/>
                <w:szCs w:val="20"/>
              </w:rPr>
              <w:t>0.16</w:t>
            </w:r>
          </w:p>
        </w:tc>
        <w:tc>
          <w:tcPr>
            <w:tcW w:w="1700"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jc w:val="right"/>
              <w:rPr>
                <w:rFonts w:ascii="Calibri" w:eastAsia="Times New Roman" w:hAnsi="Calibri" w:cs="Times New Roman"/>
                <w:color w:val="000000"/>
                <w:sz w:val="20"/>
                <w:szCs w:val="20"/>
              </w:rPr>
            </w:pPr>
          </w:p>
        </w:tc>
      </w:tr>
      <w:tr w:rsidR="00157577" w:rsidRPr="00157577" w:rsidTr="00157577">
        <w:trPr>
          <w:trHeight w:val="300"/>
        </w:trPr>
        <w:tc>
          <w:tcPr>
            <w:tcW w:w="76"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rPr>
                <w:rFonts w:ascii="Calibri" w:eastAsia="Times New Roman" w:hAnsi="Calibri" w:cs="Times New Roman"/>
                <w:color w:val="000000"/>
                <w:sz w:val="20"/>
                <w:szCs w:val="20"/>
              </w:rPr>
            </w:pPr>
          </w:p>
        </w:tc>
        <w:tc>
          <w:tcPr>
            <w:tcW w:w="4249"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rPr>
                <w:rFonts w:ascii="Calibri" w:eastAsia="Times New Roman" w:hAnsi="Calibri" w:cs="Times New Roman"/>
                <w:color w:val="000000"/>
                <w:sz w:val="20"/>
                <w:szCs w:val="20"/>
              </w:rPr>
            </w:pPr>
            <w:r w:rsidRPr="00157577">
              <w:rPr>
                <w:rFonts w:ascii="Calibri" w:eastAsia="Times New Roman" w:hAnsi="Calibri" w:cs="Times New Roman"/>
                <w:color w:val="000000"/>
                <w:sz w:val="20"/>
                <w:szCs w:val="20"/>
              </w:rPr>
              <w:t>Yes</w:t>
            </w:r>
          </w:p>
        </w:tc>
        <w:tc>
          <w:tcPr>
            <w:tcW w:w="1447"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jc w:val="right"/>
              <w:rPr>
                <w:rFonts w:ascii="Calibri" w:eastAsia="Times New Roman" w:hAnsi="Calibri" w:cs="Times New Roman"/>
                <w:color w:val="000000"/>
                <w:sz w:val="20"/>
                <w:szCs w:val="20"/>
              </w:rPr>
            </w:pPr>
            <w:r w:rsidRPr="00157577">
              <w:rPr>
                <w:rFonts w:ascii="Calibri" w:eastAsia="Times New Roman" w:hAnsi="Calibri" w:cs="Times New Roman"/>
                <w:color w:val="000000"/>
                <w:sz w:val="20"/>
                <w:szCs w:val="20"/>
              </w:rPr>
              <w:t>0.18</w:t>
            </w:r>
          </w:p>
        </w:tc>
        <w:tc>
          <w:tcPr>
            <w:tcW w:w="1700"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jc w:val="right"/>
              <w:rPr>
                <w:rFonts w:ascii="Calibri" w:eastAsia="Times New Roman" w:hAnsi="Calibri" w:cs="Times New Roman"/>
                <w:color w:val="000000"/>
                <w:sz w:val="20"/>
                <w:szCs w:val="20"/>
              </w:rPr>
            </w:pPr>
          </w:p>
        </w:tc>
      </w:tr>
      <w:tr w:rsidR="00157577" w:rsidRPr="00157577" w:rsidTr="00157577">
        <w:trPr>
          <w:trHeight w:val="300"/>
        </w:trPr>
        <w:tc>
          <w:tcPr>
            <w:tcW w:w="4325" w:type="dxa"/>
            <w:gridSpan w:val="2"/>
            <w:tcBorders>
              <w:top w:val="nil"/>
              <w:left w:val="nil"/>
              <w:bottom w:val="nil"/>
              <w:right w:val="nil"/>
            </w:tcBorders>
            <w:shd w:val="clear" w:color="auto" w:fill="auto"/>
            <w:noWrap/>
            <w:vAlign w:val="bottom"/>
            <w:hideMark/>
          </w:tcPr>
          <w:p w:rsidR="00157577" w:rsidRPr="00157577" w:rsidRDefault="00157577" w:rsidP="00157577">
            <w:pPr>
              <w:spacing w:after="0" w:line="240" w:lineRule="auto"/>
              <w:rPr>
                <w:rFonts w:ascii="Calibri" w:eastAsia="Times New Roman" w:hAnsi="Calibri" w:cs="Times New Roman"/>
                <w:color w:val="000000"/>
                <w:sz w:val="20"/>
                <w:szCs w:val="20"/>
              </w:rPr>
            </w:pPr>
            <w:r w:rsidRPr="00157577">
              <w:rPr>
                <w:rFonts w:ascii="Calibri" w:eastAsia="Times New Roman" w:hAnsi="Calibri" w:cs="Times New Roman"/>
                <w:color w:val="000000"/>
                <w:sz w:val="20"/>
                <w:szCs w:val="20"/>
              </w:rPr>
              <w:t>Short sleep (&lt;6 hours)</w:t>
            </w:r>
          </w:p>
        </w:tc>
        <w:tc>
          <w:tcPr>
            <w:tcW w:w="1447"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rPr>
                <w:rFonts w:ascii="Calibri" w:eastAsia="Times New Roman" w:hAnsi="Calibri" w:cs="Times New Roman"/>
                <w:color w:val="000000"/>
                <w:sz w:val="20"/>
                <w:szCs w:val="20"/>
              </w:rPr>
            </w:pPr>
          </w:p>
        </w:tc>
        <w:tc>
          <w:tcPr>
            <w:tcW w:w="1700"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jc w:val="right"/>
              <w:rPr>
                <w:rFonts w:ascii="Calibri" w:eastAsia="Times New Roman" w:hAnsi="Calibri" w:cs="Times New Roman"/>
                <w:color w:val="000000"/>
                <w:sz w:val="20"/>
                <w:szCs w:val="20"/>
              </w:rPr>
            </w:pPr>
            <w:r w:rsidRPr="00157577">
              <w:rPr>
                <w:rFonts w:ascii="Calibri" w:eastAsia="Times New Roman" w:hAnsi="Calibri" w:cs="Times New Roman"/>
                <w:color w:val="000000"/>
                <w:sz w:val="20"/>
                <w:szCs w:val="20"/>
              </w:rPr>
              <w:t>&lt;0.0001</w:t>
            </w:r>
          </w:p>
        </w:tc>
      </w:tr>
      <w:tr w:rsidR="00157577" w:rsidRPr="00157577" w:rsidTr="00157577">
        <w:trPr>
          <w:trHeight w:val="300"/>
        </w:trPr>
        <w:tc>
          <w:tcPr>
            <w:tcW w:w="76"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rPr>
                <w:rFonts w:ascii="Calibri" w:eastAsia="Times New Roman" w:hAnsi="Calibri" w:cs="Times New Roman"/>
                <w:color w:val="000000"/>
                <w:sz w:val="20"/>
                <w:szCs w:val="20"/>
              </w:rPr>
            </w:pPr>
          </w:p>
        </w:tc>
        <w:tc>
          <w:tcPr>
            <w:tcW w:w="4249"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rPr>
                <w:rFonts w:ascii="Calibri" w:eastAsia="Times New Roman" w:hAnsi="Calibri" w:cs="Times New Roman"/>
                <w:color w:val="000000"/>
                <w:sz w:val="20"/>
                <w:szCs w:val="20"/>
              </w:rPr>
            </w:pPr>
            <w:r w:rsidRPr="00157577">
              <w:rPr>
                <w:rFonts w:ascii="Calibri" w:eastAsia="Times New Roman" w:hAnsi="Calibri" w:cs="Times New Roman"/>
                <w:color w:val="000000"/>
                <w:sz w:val="20"/>
                <w:szCs w:val="20"/>
              </w:rPr>
              <w:t>No</w:t>
            </w:r>
          </w:p>
        </w:tc>
        <w:tc>
          <w:tcPr>
            <w:tcW w:w="1447"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jc w:val="right"/>
              <w:rPr>
                <w:rFonts w:ascii="Calibri" w:eastAsia="Times New Roman" w:hAnsi="Calibri" w:cs="Times New Roman"/>
                <w:color w:val="000000"/>
                <w:sz w:val="20"/>
                <w:szCs w:val="20"/>
              </w:rPr>
            </w:pPr>
            <w:r w:rsidRPr="00157577">
              <w:rPr>
                <w:rFonts w:ascii="Calibri" w:eastAsia="Times New Roman" w:hAnsi="Calibri" w:cs="Times New Roman"/>
                <w:color w:val="000000"/>
                <w:sz w:val="20"/>
                <w:szCs w:val="20"/>
              </w:rPr>
              <w:t>0.17</w:t>
            </w:r>
          </w:p>
        </w:tc>
        <w:tc>
          <w:tcPr>
            <w:tcW w:w="1700"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jc w:val="right"/>
              <w:rPr>
                <w:rFonts w:ascii="Calibri" w:eastAsia="Times New Roman" w:hAnsi="Calibri" w:cs="Times New Roman"/>
                <w:color w:val="000000"/>
                <w:sz w:val="20"/>
                <w:szCs w:val="20"/>
              </w:rPr>
            </w:pPr>
          </w:p>
        </w:tc>
      </w:tr>
      <w:tr w:rsidR="00157577" w:rsidRPr="00157577" w:rsidTr="00157577">
        <w:trPr>
          <w:trHeight w:val="300"/>
        </w:trPr>
        <w:tc>
          <w:tcPr>
            <w:tcW w:w="76"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rPr>
                <w:rFonts w:ascii="Calibri" w:eastAsia="Times New Roman" w:hAnsi="Calibri" w:cs="Times New Roman"/>
                <w:color w:val="000000"/>
                <w:sz w:val="20"/>
                <w:szCs w:val="20"/>
              </w:rPr>
            </w:pPr>
          </w:p>
        </w:tc>
        <w:tc>
          <w:tcPr>
            <w:tcW w:w="4249"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rPr>
                <w:rFonts w:ascii="Calibri" w:eastAsia="Times New Roman" w:hAnsi="Calibri" w:cs="Times New Roman"/>
                <w:color w:val="000000"/>
                <w:sz w:val="20"/>
                <w:szCs w:val="20"/>
              </w:rPr>
            </w:pPr>
            <w:r w:rsidRPr="00157577">
              <w:rPr>
                <w:rFonts w:ascii="Calibri" w:eastAsia="Times New Roman" w:hAnsi="Calibri" w:cs="Times New Roman"/>
                <w:color w:val="000000"/>
                <w:sz w:val="20"/>
                <w:szCs w:val="20"/>
              </w:rPr>
              <w:t>Yes</w:t>
            </w:r>
          </w:p>
        </w:tc>
        <w:tc>
          <w:tcPr>
            <w:tcW w:w="1447"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jc w:val="right"/>
              <w:rPr>
                <w:rFonts w:ascii="Calibri" w:eastAsia="Times New Roman" w:hAnsi="Calibri" w:cs="Times New Roman"/>
                <w:color w:val="000000"/>
                <w:sz w:val="20"/>
                <w:szCs w:val="20"/>
              </w:rPr>
            </w:pPr>
            <w:r w:rsidRPr="00157577">
              <w:rPr>
                <w:rFonts w:ascii="Calibri" w:eastAsia="Times New Roman" w:hAnsi="Calibri" w:cs="Times New Roman"/>
                <w:color w:val="000000"/>
                <w:sz w:val="20"/>
                <w:szCs w:val="20"/>
              </w:rPr>
              <w:t>0.20</w:t>
            </w:r>
          </w:p>
        </w:tc>
        <w:tc>
          <w:tcPr>
            <w:tcW w:w="1700"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jc w:val="right"/>
              <w:rPr>
                <w:rFonts w:ascii="Calibri" w:eastAsia="Times New Roman" w:hAnsi="Calibri" w:cs="Times New Roman"/>
                <w:color w:val="000000"/>
                <w:sz w:val="20"/>
                <w:szCs w:val="20"/>
              </w:rPr>
            </w:pPr>
          </w:p>
        </w:tc>
      </w:tr>
      <w:tr w:rsidR="00157577" w:rsidRPr="00157577" w:rsidTr="00157577">
        <w:trPr>
          <w:trHeight w:val="300"/>
        </w:trPr>
        <w:tc>
          <w:tcPr>
            <w:tcW w:w="5772" w:type="dxa"/>
            <w:gridSpan w:val="3"/>
            <w:tcBorders>
              <w:top w:val="nil"/>
              <w:left w:val="nil"/>
              <w:bottom w:val="nil"/>
              <w:right w:val="nil"/>
            </w:tcBorders>
            <w:shd w:val="clear" w:color="auto" w:fill="auto"/>
            <w:noWrap/>
            <w:vAlign w:val="bottom"/>
            <w:hideMark/>
          </w:tcPr>
          <w:p w:rsidR="00157577" w:rsidRPr="00157577" w:rsidRDefault="00157577" w:rsidP="00157577">
            <w:pPr>
              <w:spacing w:after="0" w:line="240" w:lineRule="auto"/>
              <w:rPr>
                <w:rFonts w:ascii="Calibri" w:eastAsia="Times New Roman" w:hAnsi="Calibri" w:cs="Times New Roman"/>
                <w:color w:val="000000"/>
                <w:sz w:val="20"/>
                <w:szCs w:val="20"/>
              </w:rPr>
            </w:pPr>
            <w:r w:rsidRPr="00157577">
              <w:rPr>
                <w:rFonts w:ascii="Calibri" w:eastAsia="Times New Roman" w:hAnsi="Calibri" w:cs="Times New Roman"/>
                <w:color w:val="000000"/>
                <w:sz w:val="20"/>
                <w:szCs w:val="20"/>
              </w:rPr>
              <w:t>Used sleep medication 5 or more times in past month</w:t>
            </w:r>
          </w:p>
        </w:tc>
        <w:tc>
          <w:tcPr>
            <w:tcW w:w="1700"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jc w:val="right"/>
              <w:rPr>
                <w:rFonts w:ascii="Calibri" w:eastAsia="Times New Roman" w:hAnsi="Calibri" w:cs="Times New Roman"/>
                <w:color w:val="000000"/>
                <w:sz w:val="20"/>
                <w:szCs w:val="20"/>
              </w:rPr>
            </w:pPr>
            <w:r w:rsidRPr="00157577">
              <w:rPr>
                <w:rFonts w:ascii="Calibri" w:eastAsia="Times New Roman" w:hAnsi="Calibri" w:cs="Times New Roman"/>
                <w:color w:val="000000"/>
                <w:sz w:val="20"/>
                <w:szCs w:val="20"/>
              </w:rPr>
              <w:t>&lt;0.0001</w:t>
            </w:r>
          </w:p>
        </w:tc>
      </w:tr>
      <w:tr w:rsidR="00157577" w:rsidRPr="00157577" w:rsidTr="00157577">
        <w:trPr>
          <w:trHeight w:val="300"/>
        </w:trPr>
        <w:tc>
          <w:tcPr>
            <w:tcW w:w="76"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rPr>
                <w:rFonts w:ascii="Calibri" w:eastAsia="Times New Roman" w:hAnsi="Calibri" w:cs="Times New Roman"/>
                <w:color w:val="000000"/>
                <w:sz w:val="20"/>
                <w:szCs w:val="20"/>
              </w:rPr>
            </w:pPr>
          </w:p>
        </w:tc>
        <w:tc>
          <w:tcPr>
            <w:tcW w:w="4249"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rPr>
                <w:rFonts w:ascii="Calibri" w:eastAsia="Times New Roman" w:hAnsi="Calibri" w:cs="Times New Roman"/>
                <w:color w:val="000000"/>
                <w:sz w:val="20"/>
                <w:szCs w:val="20"/>
              </w:rPr>
            </w:pPr>
            <w:r w:rsidRPr="00157577">
              <w:rPr>
                <w:rFonts w:ascii="Calibri" w:eastAsia="Times New Roman" w:hAnsi="Calibri" w:cs="Times New Roman"/>
                <w:color w:val="000000"/>
                <w:sz w:val="20"/>
                <w:szCs w:val="20"/>
              </w:rPr>
              <w:t>No</w:t>
            </w:r>
          </w:p>
        </w:tc>
        <w:tc>
          <w:tcPr>
            <w:tcW w:w="1447"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jc w:val="right"/>
              <w:rPr>
                <w:rFonts w:ascii="Calibri" w:eastAsia="Times New Roman" w:hAnsi="Calibri" w:cs="Times New Roman"/>
                <w:color w:val="000000"/>
                <w:sz w:val="20"/>
                <w:szCs w:val="20"/>
              </w:rPr>
            </w:pPr>
            <w:r w:rsidRPr="00157577">
              <w:rPr>
                <w:rFonts w:ascii="Calibri" w:eastAsia="Times New Roman" w:hAnsi="Calibri" w:cs="Times New Roman"/>
                <w:color w:val="000000"/>
                <w:sz w:val="20"/>
                <w:szCs w:val="20"/>
              </w:rPr>
              <w:t>0.17</w:t>
            </w:r>
          </w:p>
        </w:tc>
        <w:tc>
          <w:tcPr>
            <w:tcW w:w="1700" w:type="dxa"/>
            <w:tcBorders>
              <w:top w:val="nil"/>
              <w:left w:val="nil"/>
              <w:bottom w:val="nil"/>
              <w:right w:val="nil"/>
            </w:tcBorders>
            <w:shd w:val="clear" w:color="auto" w:fill="auto"/>
            <w:noWrap/>
            <w:vAlign w:val="bottom"/>
            <w:hideMark/>
          </w:tcPr>
          <w:p w:rsidR="00157577" w:rsidRPr="00157577" w:rsidRDefault="00157577" w:rsidP="00157577">
            <w:pPr>
              <w:spacing w:after="0" w:line="240" w:lineRule="auto"/>
              <w:jc w:val="right"/>
              <w:rPr>
                <w:rFonts w:ascii="Calibri" w:eastAsia="Times New Roman" w:hAnsi="Calibri" w:cs="Times New Roman"/>
                <w:color w:val="000000"/>
                <w:sz w:val="20"/>
                <w:szCs w:val="20"/>
              </w:rPr>
            </w:pPr>
          </w:p>
        </w:tc>
      </w:tr>
      <w:tr w:rsidR="00157577" w:rsidRPr="00157577" w:rsidTr="00157577">
        <w:trPr>
          <w:trHeight w:val="300"/>
        </w:trPr>
        <w:tc>
          <w:tcPr>
            <w:tcW w:w="76" w:type="dxa"/>
            <w:tcBorders>
              <w:top w:val="nil"/>
              <w:left w:val="nil"/>
              <w:bottom w:val="single" w:sz="4" w:space="0" w:color="auto"/>
              <w:right w:val="nil"/>
            </w:tcBorders>
            <w:shd w:val="clear" w:color="auto" w:fill="auto"/>
            <w:noWrap/>
            <w:vAlign w:val="bottom"/>
            <w:hideMark/>
          </w:tcPr>
          <w:p w:rsidR="00157577" w:rsidRPr="00157577" w:rsidRDefault="00157577" w:rsidP="00157577">
            <w:pPr>
              <w:spacing w:after="0" w:line="240" w:lineRule="auto"/>
              <w:rPr>
                <w:rFonts w:ascii="Calibri" w:eastAsia="Times New Roman" w:hAnsi="Calibri" w:cs="Times New Roman"/>
                <w:color w:val="000000"/>
                <w:sz w:val="20"/>
                <w:szCs w:val="20"/>
              </w:rPr>
            </w:pPr>
            <w:r w:rsidRPr="00157577">
              <w:rPr>
                <w:rFonts w:ascii="Calibri" w:eastAsia="Times New Roman" w:hAnsi="Calibri" w:cs="Times New Roman"/>
                <w:color w:val="000000"/>
                <w:sz w:val="20"/>
                <w:szCs w:val="20"/>
              </w:rPr>
              <w:t> </w:t>
            </w:r>
          </w:p>
        </w:tc>
        <w:tc>
          <w:tcPr>
            <w:tcW w:w="4249" w:type="dxa"/>
            <w:tcBorders>
              <w:top w:val="nil"/>
              <w:left w:val="nil"/>
              <w:bottom w:val="single" w:sz="4" w:space="0" w:color="auto"/>
              <w:right w:val="nil"/>
            </w:tcBorders>
            <w:shd w:val="clear" w:color="auto" w:fill="auto"/>
            <w:noWrap/>
            <w:vAlign w:val="bottom"/>
            <w:hideMark/>
          </w:tcPr>
          <w:p w:rsidR="00157577" w:rsidRPr="00157577" w:rsidRDefault="00157577" w:rsidP="00157577">
            <w:pPr>
              <w:spacing w:after="0" w:line="240" w:lineRule="auto"/>
              <w:rPr>
                <w:rFonts w:ascii="Calibri" w:eastAsia="Times New Roman" w:hAnsi="Calibri" w:cs="Times New Roman"/>
                <w:color w:val="000000"/>
                <w:sz w:val="20"/>
                <w:szCs w:val="20"/>
              </w:rPr>
            </w:pPr>
            <w:r w:rsidRPr="00157577">
              <w:rPr>
                <w:rFonts w:ascii="Calibri" w:eastAsia="Times New Roman" w:hAnsi="Calibri" w:cs="Times New Roman"/>
                <w:color w:val="000000"/>
                <w:sz w:val="20"/>
                <w:szCs w:val="20"/>
              </w:rPr>
              <w:t>Yes</w:t>
            </w:r>
          </w:p>
        </w:tc>
        <w:tc>
          <w:tcPr>
            <w:tcW w:w="1447" w:type="dxa"/>
            <w:tcBorders>
              <w:top w:val="nil"/>
              <w:left w:val="nil"/>
              <w:bottom w:val="single" w:sz="4" w:space="0" w:color="auto"/>
              <w:right w:val="nil"/>
            </w:tcBorders>
            <w:shd w:val="clear" w:color="auto" w:fill="auto"/>
            <w:noWrap/>
            <w:vAlign w:val="bottom"/>
            <w:hideMark/>
          </w:tcPr>
          <w:p w:rsidR="00157577" w:rsidRPr="00157577" w:rsidRDefault="00157577" w:rsidP="00157577">
            <w:pPr>
              <w:spacing w:after="0" w:line="240" w:lineRule="auto"/>
              <w:jc w:val="right"/>
              <w:rPr>
                <w:rFonts w:ascii="Calibri" w:eastAsia="Times New Roman" w:hAnsi="Calibri" w:cs="Times New Roman"/>
                <w:color w:val="000000"/>
                <w:sz w:val="20"/>
                <w:szCs w:val="20"/>
              </w:rPr>
            </w:pPr>
            <w:r w:rsidRPr="00157577">
              <w:rPr>
                <w:rFonts w:ascii="Calibri" w:eastAsia="Times New Roman" w:hAnsi="Calibri" w:cs="Times New Roman"/>
                <w:color w:val="000000"/>
                <w:sz w:val="20"/>
                <w:szCs w:val="20"/>
              </w:rPr>
              <w:t>0.19</w:t>
            </w:r>
          </w:p>
        </w:tc>
        <w:tc>
          <w:tcPr>
            <w:tcW w:w="1700" w:type="dxa"/>
            <w:tcBorders>
              <w:top w:val="nil"/>
              <w:left w:val="nil"/>
              <w:bottom w:val="single" w:sz="4" w:space="0" w:color="auto"/>
              <w:right w:val="nil"/>
            </w:tcBorders>
            <w:shd w:val="clear" w:color="auto" w:fill="auto"/>
            <w:noWrap/>
            <w:vAlign w:val="bottom"/>
            <w:hideMark/>
          </w:tcPr>
          <w:p w:rsidR="00157577" w:rsidRPr="00157577" w:rsidRDefault="00157577" w:rsidP="00157577">
            <w:pPr>
              <w:spacing w:after="0" w:line="240" w:lineRule="auto"/>
              <w:jc w:val="right"/>
              <w:rPr>
                <w:rFonts w:ascii="Calibri" w:eastAsia="Times New Roman" w:hAnsi="Calibri" w:cs="Times New Roman"/>
                <w:color w:val="000000"/>
                <w:sz w:val="20"/>
                <w:szCs w:val="20"/>
              </w:rPr>
            </w:pPr>
            <w:r w:rsidRPr="00157577">
              <w:rPr>
                <w:rFonts w:ascii="Calibri" w:eastAsia="Times New Roman" w:hAnsi="Calibri" w:cs="Times New Roman"/>
                <w:color w:val="000000"/>
                <w:sz w:val="20"/>
                <w:szCs w:val="20"/>
              </w:rPr>
              <w:t> </w:t>
            </w:r>
          </w:p>
        </w:tc>
      </w:tr>
    </w:tbl>
    <w:p w:rsidR="00157577" w:rsidRDefault="00157577" w:rsidP="001F714F">
      <w:r>
        <w:fldChar w:fldCharType="begin"/>
      </w:r>
      <w:r>
        <w:instrText xml:space="preserve"> LINK Excel.Sheet.12 "\\\\homedir.nyumc.org\\users\\home005\\rensoa01\\Personal\\NHANES SES sleep CRP\\Final tables.xlsx" "Table 2!R1C1:R60C4" \a \f 4 \h  \* MERGEFORMAT </w:instrText>
      </w:r>
      <w:r>
        <w:fldChar w:fldCharType="separate"/>
      </w:r>
    </w:p>
    <w:p w:rsidR="00B972E0" w:rsidRDefault="00157577" w:rsidP="001F714F">
      <w:r>
        <w:fldChar w:fldCharType="end"/>
      </w:r>
    </w:p>
    <w:tbl>
      <w:tblPr>
        <w:tblW w:w="10440" w:type="dxa"/>
        <w:tblInd w:w="-972" w:type="dxa"/>
        <w:tblLayout w:type="fixed"/>
        <w:tblLook w:val="04A0" w:firstRow="1" w:lastRow="0" w:firstColumn="1" w:lastColumn="0" w:noHBand="0" w:noVBand="1"/>
      </w:tblPr>
      <w:tblGrid>
        <w:gridCol w:w="257"/>
        <w:gridCol w:w="2322"/>
        <w:gridCol w:w="841"/>
        <w:gridCol w:w="1088"/>
        <w:gridCol w:w="982"/>
        <w:gridCol w:w="98"/>
        <w:gridCol w:w="892"/>
        <w:gridCol w:w="236"/>
        <w:gridCol w:w="664"/>
        <w:gridCol w:w="1079"/>
        <w:gridCol w:w="360"/>
        <w:gridCol w:w="631"/>
        <w:gridCol w:w="375"/>
        <w:gridCol w:w="525"/>
        <w:gridCol w:w="90"/>
      </w:tblGrid>
      <w:tr w:rsidR="00B972E0" w:rsidRPr="00ED456E" w:rsidTr="00ED456E">
        <w:trPr>
          <w:gridAfter w:val="1"/>
          <w:wAfter w:w="90" w:type="dxa"/>
          <w:trHeight w:val="913"/>
        </w:trPr>
        <w:tc>
          <w:tcPr>
            <w:tcW w:w="10350" w:type="dxa"/>
            <w:gridSpan w:val="14"/>
            <w:tcBorders>
              <w:top w:val="nil"/>
              <w:left w:val="nil"/>
              <w:bottom w:val="double" w:sz="6" w:space="0" w:color="auto"/>
              <w:right w:val="nil"/>
            </w:tcBorders>
            <w:shd w:val="clear" w:color="auto" w:fill="auto"/>
            <w:vAlign w:val="bottom"/>
            <w:hideMark/>
          </w:tcPr>
          <w:p w:rsidR="00B972E0" w:rsidRPr="00ED456E" w:rsidRDefault="00B972E0" w:rsidP="00B709E4">
            <w:pPr>
              <w:spacing w:after="0" w:line="240" w:lineRule="auto"/>
              <w:rPr>
                <w:rFonts w:ascii="Calibri" w:eastAsia="Times New Roman" w:hAnsi="Calibri" w:cs="Calibri"/>
                <w:color w:val="000000"/>
                <w:sz w:val="18"/>
                <w:szCs w:val="18"/>
              </w:rPr>
            </w:pPr>
            <w:r w:rsidRPr="00ED456E">
              <w:rPr>
                <w:rFonts w:ascii="Calibri" w:eastAsia="Times New Roman" w:hAnsi="Calibri" w:cs="Calibri"/>
                <w:b/>
                <w:bCs/>
                <w:color w:val="000000"/>
                <w:sz w:val="18"/>
                <w:szCs w:val="18"/>
              </w:rPr>
              <w:t xml:space="preserve">Table 3. </w:t>
            </w:r>
            <w:r w:rsidRPr="00ED456E">
              <w:rPr>
                <w:rFonts w:ascii="Calibri" w:eastAsia="Times New Roman" w:hAnsi="Calibri" w:cs="Calibri"/>
                <w:color w:val="000000"/>
                <w:sz w:val="18"/>
                <w:szCs w:val="18"/>
              </w:rPr>
              <w:t xml:space="preserve">Total and indirect effects estimates of income and education on natural logarithm-transformed c-reactive protein, mediated by poor sleep and short sleep. </w:t>
            </w:r>
          </w:p>
        </w:tc>
      </w:tr>
      <w:tr w:rsidR="00B972E0" w:rsidRPr="00ED456E" w:rsidTr="00ED456E">
        <w:trPr>
          <w:gridAfter w:val="1"/>
          <w:wAfter w:w="90" w:type="dxa"/>
          <w:trHeight w:val="480"/>
        </w:trPr>
        <w:tc>
          <w:tcPr>
            <w:tcW w:w="257" w:type="dxa"/>
            <w:tcBorders>
              <w:top w:val="nil"/>
              <w:left w:val="nil"/>
              <w:bottom w:val="nil"/>
              <w:right w:val="nil"/>
            </w:tcBorders>
            <w:shd w:val="clear" w:color="auto" w:fill="auto"/>
            <w:noWrap/>
            <w:vAlign w:val="bottom"/>
            <w:hideMark/>
          </w:tcPr>
          <w:p w:rsidR="00B972E0" w:rsidRPr="00ED456E" w:rsidRDefault="00B972E0" w:rsidP="00B972E0">
            <w:pPr>
              <w:spacing w:after="0" w:line="240" w:lineRule="auto"/>
              <w:rPr>
                <w:rFonts w:ascii="Calibri" w:eastAsia="Times New Roman" w:hAnsi="Calibri" w:cs="Calibri"/>
                <w:color w:val="000000"/>
                <w:sz w:val="18"/>
                <w:szCs w:val="18"/>
              </w:rPr>
            </w:pPr>
          </w:p>
        </w:tc>
        <w:tc>
          <w:tcPr>
            <w:tcW w:w="2322" w:type="dxa"/>
            <w:tcBorders>
              <w:top w:val="nil"/>
              <w:left w:val="nil"/>
              <w:bottom w:val="nil"/>
              <w:right w:val="nil"/>
            </w:tcBorders>
            <w:shd w:val="clear" w:color="auto" w:fill="auto"/>
            <w:noWrap/>
            <w:vAlign w:val="bottom"/>
            <w:hideMark/>
          </w:tcPr>
          <w:p w:rsidR="00B972E0" w:rsidRPr="00ED456E" w:rsidRDefault="00B972E0" w:rsidP="00B972E0">
            <w:pPr>
              <w:spacing w:after="0" w:line="240" w:lineRule="auto"/>
              <w:rPr>
                <w:rFonts w:ascii="Times New Roman" w:eastAsia="Times New Roman" w:hAnsi="Times New Roman" w:cs="Times New Roman"/>
                <w:sz w:val="18"/>
                <w:szCs w:val="18"/>
              </w:rPr>
            </w:pPr>
          </w:p>
        </w:tc>
        <w:tc>
          <w:tcPr>
            <w:tcW w:w="6240" w:type="dxa"/>
            <w:gridSpan w:val="9"/>
            <w:tcBorders>
              <w:top w:val="nil"/>
              <w:left w:val="nil"/>
              <w:bottom w:val="nil"/>
              <w:right w:val="nil"/>
            </w:tcBorders>
            <w:shd w:val="clear" w:color="auto" w:fill="auto"/>
            <w:noWrap/>
            <w:vAlign w:val="bottom"/>
            <w:hideMark/>
          </w:tcPr>
          <w:p w:rsidR="00B972E0" w:rsidRPr="00ED456E" w:rsidRDefault="00B972E0" w:rsidP="00B972E0">
            <w:pPr>
              <w:spacing w:after="0" w:line="240" w:lineRule="auto"/>
              <w:jc w:val="center"/>
              <w:rPr>
                <w:rFonts w:ascii="Calibri" w:eastAsia="Times New Roman" w:hAnsi="Calibri" w:cs="Calibri"/>
                <w:color w:val="000000"/>
                <w:sz w:val="18"/>
                <w:szCs w:val="18"/>
              </w:rPr>
            </w:pPr>
            <w:r w:rsidRPr="00ED456E">
              <w:rPr>
                <w:rFonts w:ascii="Calibri" w:eastAsia="Times New Roman" w:hAnsi="Calibri" w:cs="Calibri"/>
                <w:color w:val="000000"/>
                <w:sz w:val="18"/>
                <w:szCs w:val="18"/>
              </w:rPr>
              <w:t>C-Reactive Protein (natural logarithm)*</w:t>
            </w:r>
          </w:p>
        </w:tc>
        <w:tc>
          <w:tcPr>
            <w:tcW w:w="1006" w:type="dxa"/>
            <w:gridSpan w:val="2"/>
            <w:tcBorders>
              <w:top w:val="nil"/>
              <w:left w:val="nil"/>
              <w:bottom w:val="nil"/>
              <w:right w:val="nil"/>
            </w:tcBorders>
            <w:shd w:val="clear" w:color="auto" w:fill="auto"/>
            <w:noWrap/>
            <w:vAlign w:val="bottom"/>
            <w:hideMark/>
          </w:tcPr>
          <w:p w:rsidR="00B972E0" w:rsidRPr="00ED456E" w:rsidRDefault="00B972E0" w:rsidP="00B972E0">
            <w:pPr>
              <w:spacing w:after="0" w:line="240" w:lineRule="auto"/>
              <w:jc w:val="center"/>
              <w:rPr>
                <w:rFonts w:ascii="Calibri" w:eastAsia="Times New Roman" w:hAnsi="Calibri" w:cs="Calibri"/>
                <w:color w:val="000000"/>
                <w:sz w:val="18"/>
                <w:szCs w:val="18"/>
              </w:rPr>
            </w:pPr>
          </w:p>
        </w:tc>
        <w:tc>
          <w:tcPr>
            <w:tcW w:w="525" w:type="dxa"/>
            <w:tcBorders>
              <w:top w:val="nil"/>
              <w:left w:val="nil"/>
              <w:bottom w:val="nil"/>
              <w:right w:val="nil"/>
            </w:tcBorders>
            <w:shd w:val="clear" w:color="auto" w:fill="auto"/>
            <w:noWrap/>
            <w:vAlign w:val="bottom"/>
            <w:hideMark/>
          </w:tcPr>
          <w:p w:rsidR="00B972E0" w:rsidRPr="00ED456E" w:rsidRDefault="00B972E0" w:rsidP="00B972E0">
            <w:pPr>
              <w:spacing w:after="0" w:line="240" w:lineRule="auto"/>
              <w:rPr>
                <w:rFonts w:ascii="Times New Roman" w:eastAsia="Times New Roman" w:hAnsi="Times New Roman" w:cs="Times New Roman"/>
                <w:sz w:val="18"/>
                <w:szCs w:val="18"/>
              </w:rPr>
            </w:pPr>
          </w:p>
        </w:tc>
      </w:tr>
      <w:tr w:rsidR="00B972E0" w:rsidRPr="00ED456E" w:rsidTr="00ED456E">
        <w:trPr>
          <w:gridAfter w:val="1"/>
          <w:wAfter w:w="90" w:type="dxa"/>
          <w:trHeight w:val="480"/>
        </w:trPr>
        <w:tc>
          <w:tcPr>
            <w:tcW w:w="257" w:type="dxa"/>
            <w:tcBorders>
              <w:top w:val="nil"/>
              <w:left w:val="nil"/>
              <w:bottom w:val="nil"/>
              <w:right w:val="nil"/>
            </w:tcBorders>
            <w:shd w:val="clear" w:color="auto" w:fill="auto"/>
            <w:noWrap/>
            <w:vAlign w:val="bottom"/>
            <w:hideMark/>
          </w:tcPr>
          <w:p w:rsidR="00B972E0" w:rsidRPr="00ED456E" w:rsidRDefault="00B972E0" w:rsidP="00B972E0">
            <w:pPr>
              <w:spacing w:after="0" w:line="240" w:lineRule="auto"/>
              <w:rPr>
                <w:rFonts w:ascii="Times New Roman" w:eastAsia="Times New Roman" w:hAnsi="Times New Roman" w:cs="Times New Roman"/>
                <w:sz w:val="18"/>
                <w:szCs w:val="18"/>
              </w:rPr>
            </w:pPr>
          </w:p>
        </w:tc>
        <w:tc>
          <w:tcPr>
            <w:tcW w:w="2322" w:type="dxa"/>
            <w:tcBorders>
              <w:top w:val="nil"/>
              <w:left w:val="nil"/>
              <w:bottom w:val="nil"/>
              <w:right w:val="nil"/>
            </w:tcBorders>
            <w:shd w:val="clear" w:color="auto" w:fill="auto"/>
            <w:noWrap/>
            <w:vAlign w:val="bottom"/>
            <w:hideMark/>
          </w:tcPr>
          <w:p w:rsidR="00B972E0" w:rsidRPr="00ED456E" w:rsidRDefault="00B972E0" w:rsidP="00B972E0">
            <w:pPr>
              <w:spacing w:after="0" w:line="240" w:lineRule="auto"/>
              <w:rPr>
                <w:rFonts w:ascii="Times New Roman" w:eastAsia="Times New Roman" w:hAnsi="Times New Roman" w:cs="Times New Roman"/>
                <w:sz w:val="18"/>
                <w:szCs w:val="18"/>
              </w:rPr>
            </w:pPr>
          </w:p>
        </w:tc>
        <w:tc>
          <w:tcPr>
            <w:tcW w:w="841" w:type="dxa"/>
            <w:tcBorders>
              <w:top w:val="nil"/>
              <w:left w:val="nil"/>
              <w:bottom w:val="nil"/>
              <w:right w:val="nil"/>
            </w:tcBorders>
            <w:shd w:val="clear" w:color="auto" w:fill="auto"/>
            <w:noWrap/>
            <w:vAlign w:val="bottom"/>
            <w:hideMark/>
          </w:tcPr>
          <w:p w:rsidR="00B972E0" w:rsidRPr="00ED456E" w:rsidRDefault="00B972E0" w:rsidP="00B972E0">
            <w:pPr>
              <w:spacing w:after="0" w:line="240" w:lineRule="auto"/>
              <w:rPr>
                <w:rFonts w:ascii="Times New Roman" w:eastAsia="Times New Roman" w:hAnsi="Times New Roman" w:cs="Times New Roman"/>
                <w:sz w:val="18"/>
                <w:szCs w:val="18"/>
              </w:rPr>
            </w:pPr>
          </w:p>
        </w:tc>
        <w:tc>
          <w:tcPr>
            <w:tcW w:w="1088" w:type="dxa"/>
            <w:tcBorders>
              <w:top w:val="nil"/>
              <w:left w:val="nil"/>
              <w:bottom w:val="nil"/>
              <w:right w:val="nil"/>
            </w:tcBorders>
            <w:shd w:val="clear" w:color="auto" w:fill="auto"/>
            <w:noWrap/>
            <w:vAlign w:val="bottom"/>
            <w:hideMark/>
          </w:tcPr>
          <w:p w:rsidR="00B972E0" w:rsidRPr="00ED456E" w:rsidRDefault="00B972E0" w:rsidP="00B972E0">
            <w:pPr>
              <w:spacing w:after="0" w:line="240" w:lineRule="auto"/>
              <w:jc w:val="center"/>
              <w:rPr>
                <w:rFonts w:ascii="Times New Roman" w:eastAsia="Times New Roman" w:hAnsi="Times New Roman" w:cs="Times New Roman"/>
                <w:sz w:val="18"/>
                <w:szCs w:val="18"/>
              </w:rPr>
            </w:pPr>
          </w:p>
        </w:tc>
        <w:tc>
          <w:tcPr>
            <w:tcW w:w="1080" w:type="dxa"/>
            <w:gridSpan w:val="2"/>
            <w:tcBorders>
              <w:top w:val="nil"/>
              <w:left w:val="nil"/>
              <w:bottom w:val="nil"/>
              <w:right w:val="nil"/>
            </w:tcBorders>
            <w:shd w:val="clear" w:color="auto" w:fill="auto"/>
            <w:noWrap/>
            <w:vAlign w:val="bottom"/>
            <w:hideMark/>
          </w:tcPr>
          <w:p w:rsidR="00B972E0" w:rsidRPr="00ED456E" w:rsidRDefault="00B972E0" w:rsidP="00B972E0">
            <w:pPr>
              <w:spacing w:after="0" w:line="240" w:lineRule="auto"/>
              <w:jc w:val="center"/>
              <w:rPr>
                <w:rFonts w:ascii="Times New Roman" w:eastAsia="Times New Roman" w:hAnsi="Times New Roman" w:cs="Times New Roman"/>
                <w:sz w:val="18"/>
                <w:szCs w:val="18"/>
              </w:rPr>
            </w:pPr>
          </w:p>
        </w:tc>
        <w:tc>
          <w:tcPr>
            <w:tcW w:w="1128" w:type="dxa"/>
            <w:gridSpan w:val="2"/>
            <w:tcBorders>
              <w:top w:val="nil"/>
              <w:left w:val="nil"/>
              <w:bottom w:val="nil"/>
              <w:right w:val="nil"/>
            </w:tcBorders>
            <w:shd w:val="clear" w:color="auto" w:fill="auto"/>
            <w:noWrap/>
            <w:vAlign w:val="bottom"/>
            <w:hideMark/>
          </w:tcPr>
          <w:p w:rsidR="00B972E0" w:rsidRPr="00ED456E" w:rsidRDefault="00B972E0" w:rsidP="00B972E0">
            <w:pPr>
              <w:spacing w:after="0" w:line="240" w:lineRule="auto"/>
              <w:jc w:val="center"/>
              <w:rPr>
                <w:rFonts w:ascii="Times New Roman" w:eastAsia="Times New Roman" w:hAnsi="Times New Roman" w:cs="Times New Roman"/>
                <w:sz w:val="18"/>
                <w:szCs w:val="18"/>
              </w:rPr>
            </w:pPr>
          </w:p>
        </w:tc>
        <w:tc>
          <w:tcPr>
            <w:tcW w:w="2103" w:type="dxa"/>
            <w:gridSpan w:val="3"/>
            <w:tcBorders>
              <w:top w:val="nil"/>
              <w:left w:val="nil"/>
              <w:bottom w:val="single" w:sz="4" w:space="0" w:color="auto"/>
              <w:right w:val="nil"/>
            </w:tcBorders>
            <w:shd w:val="clear" w:color="auto" w:fill="auto"/>
            <w:noWrap/>
            <w:vAlign w:val="bottom"/>
            <w:hideMark/>
          </w:tcPr>
          <w:p w:rsidR="00B972E0" w:rsidRPr="00ED456E" w:rsidRDefault="00B972E0" w:rsidP="00B972E0">
            <w:pPr>
              <w:spacing w:after="0" w:line="240" w:lineRule="auto"/>
              <w:jc w:val="center"/>
              <w:rPr>
                <w:rFonts w:ascii="Calibri" w:eastAsia="Times New Roman" w:hAnsi="Calibri" w:cs="Calibri"/>
                <w:color w:val="000000"/>
                <w:sz w:val="18"/>
                <w:szCs w:val="18"/>
              </w:rPr>
            </w:pPr>
            <w:r w:rsidRPr="00ED456E">
              <w:rPr>
                <w:rFonts w:ascii="Calibri" w:eastAsia="Times New Roman" w:hAnsi="Calibri" w:cs="Calibri"/>
                <w:color w:val="000000"/>
                <w:sz w:val="18"/>
                <w:szCs w:val="18"/>
              </w:rPr>
              <w:t>Via Poor Sleep</w:t>
            </w:r>
          </w:p>
        </w:tc>
        <w:tc>
          <w:tcPr>
            <w:tcW w:w="1531" w:type="dxa"/>
            <w:gridSpan w:val="3"/>
            <w:tcBorders>
              <w:top w:val="nil"/>
              <w:left w:val="nil"/>
              <w:bottom w:val="single" w:sz="4" w:space="0" w:color="auto"/>
              <w:right w:val="nil"/>
            </w:tcBorders>
            <w:shd w:val="clear" w:color="auto" w:fill="auto"/>
            <w:noWrap/>
            <w:vAlign w:val="bottom"/>
            <w:hideMark/>
          </w:tcPr>
          <w:p w:rsidR="00B972E0" w:rsidRPr="00ED456E" w:rsidRDefault="00B972E0" w:rsidP="00B972E0">
            <w:pPr>
              <w:spacing w:after="0" w:line="240" w:lineRule="auto"/>
              <w:jc w:val="center"/>
              <w:rPr>
                <w:rFonts w:ascii="Calibri" w:eastAsia="Times New Roman" w:hAnsi="Calibri" w:cs="Calibri"/>
                <w:color w:val="000000"/>
                <w:sz w:val="18"/>
                <w:szCs w:val="18"/>
              </w:rPr>
            </w:pPr>
            <w:r w:rsidRPr="00ED456E">
              <w:rPr>
                <w:rFonts w:ascii="Calibri" w:eastAsia="Times New Roman" w:hAnsi="Calibri" w:cs="Calibri"/>
                <w:color w:val="000000"/>
                <w:sz w:val="18"/>
                <w:szCs w:val="18"/>
              </w:rPr>
              <w:t>Via Short Sleep</w:t>
            </w:r>
          </w:p>
        </w:tc>
      </w:tr>
      <w:tr w:rsidR="00B972E0" w:rsidRPr="00ED456E" w:rsidTr="00ED456E">
        <w:trPr>
          <w:trHeight w:val="585"/>
        </w:trPr>
        <w:tc>
          <w:tcPr>
            <w:tcW w:w="257" w:type="dxa"/>
            <w:tcBorders>
              <w:top w:val="nil"/>
              <w:left w:val="nil"/>
              <w:bottom w:val="nil"/>
              <w:right w:val="nil"/>
            </w:tcBorders>
            <w:shd w:val="clear" w:color="auto" w:fill="auto"/>
            <w:noWrap/>
            <w:vAlign w:val="bottom"/>
            <w:hideMark/>
          </w:tcPr>
          <w:p w:rsidR="00B972E0" w:rsidRPr="00ED456E" w:rsidRDefault="00B972E0" w:rsidP="00B972E0">
            <w:pPr>
              <w:spacing w:after="0" w:line="240" w:lineRule="auto"/>
              <w:jc w:val="center"/>
              <w:rPr>
                <w:rFonts w:ascii="Calibri" w:eastAsia="Times New Roman" w:hAnsi="Calibri" w:cs="Calibri"/>
                <w:color w:val="000000"/>
                <w:sz w:val="18"/>
                <w:szCs w:val="18"/>
              </w:rPr>
            </w:pPr>
          </w:p>
        </w:tc>
        <w:tc>
          <w:tcPr>
            <w:tcW w:w="2322" w:type="dxa"/>
            <w:tcBorders>
              <w:top w:val="nil"/>
              <w:left w:val="nil"/>
              <w:bottom w:val="nil"/>
              <w:right w:val="nil"/>
            </w:tcBorders>
            <w:shd w:val="clear" w:color="auto" w:fill="auto"/>
            <w:noWrap/>
            <w:vAlign w:val="bottom"/>
            <w:hideMark/>
          </w:tcPr>
          <w:p w:rsidR="00B972E0" w:rsidRPr="00ED456E" w:rsidRDefault="00B972E0" w:rsidP="00B972E0">
            <w:pPr>
              <w:spacing w:after="0" w:line="240" w:lineRule="auto"/>
              <w:rPr>
                <w:rFonts w:ascii="Times New Roman" w:eastAsia="Times New Roman" w:hAnsi="Times New Roman" w:cs="Times New Roman"/>
                <w:sz w:val="18"/>
                <w:szCs w:val="18"/>
              </w:rPr>
            </w:pPr>
          </w:p>
        </w:tc>
        <w:tc>
          <w:tcPr>
            <w:tcW w:w="841" w:type="dxa"/>
            <w:tcBorders>
              <w:top w:val="nil"/>
              <w:left w:val="nil"/>
              <w:bottom w:val="single" w:sz="4" w:space="0" w:color="auto"/>
              <w:right w:val="nil"/>
            </w:tcBorders>
            <w:shd w:val="clear" w:color="auto" w:fill="auto"/>
            <w:vAlign w:val="bottom"/>
            <w:hideMark/>
          </w:tcPr>
          <w:p w:rsidR="00B972E0" w:rsidRPr="00ED456E" w:rsidRDefault="00B972E0" w:rsidP="00B972E0">
            <w:pPr>
              <w:spacing w:after="0" w:line="240" w:lineRule="auto"/>
              <w:jc w:val="center"/>
              <w:rPr>
                <w:rFonts w:ascii="Calibri" w:eastAsia="Times New Roman" w:hAnsi="Calibri" w:cs="Calibri"/>
                <w:color w:val="000000"/>
                <w:sz w:val="18"/>
                <w:szCs w:val="18"/>
              </w:rPr>
            </w:pPr>
            <w:r w:rsidRPr="00ED456E">
              <w:rPr>
                <w:rFonts w:ascii="Calibri" w:eastAsia="Times New Roman" w:hAnsi="Calibri" w:cs="Calibri"/>
                <w:color w:val="000000"/>
                <w:sz w:val="18"/>
                <w:szCs w:val="18"/>
              </w:rPr>
              <w:t xml:space="preserve">Total Effect </w:t>
            </w:r>
            <w:r w:rsidRPr="00ED456E">
              <w:rPr>
                <w:rFonts w:ascii="Calibri" w:eastAsia="Times New Roman" w:hAnsi="Calibri" w:cs="Calibri"/>
                <w:color w:val="000000"/>
                <w:sz w:val="18"/>
                <w:szCs w:val="18"/>
              </w:rPr>
              <w:br/>
              <w:t>(crude)</w:t>
            </w:r>
          </w:p>
        </w:tc>
        <w:tc>
          <w:tcPr>
            <w:tcW w:w="1088" w:type="dxa"/>
            <w:tcBorders>
              <w:top w:val="nil"/>
              <w:left w:val="nil"/>
              <w:bottom w:val="single" w:sz="4" w:space="0" w:color="auto"/>
              <w:right w:val="nil"/>
            </w:tcBorders>
            <w:shd w:val="clear" w:color="auto" w:fill="auto"/>
            <w:noWrap/>
            <w:vAlign w:val="bottom"/>
            <w:hideMark/>
          </w:tcPr>
          <w:p w:rsidR="00B972E0" w:rsidRPr="00ED456E" w:rsidRDefault="00B972E0" w:rsidP="00B972E0">
            <w:pPr>
              <w:spacing w:after="0" w:line="240" w:lineRule="auto"/>
              <w:jc w:val="center"/>
              <w:rPr>
                <w:rFonts w:ascii="Calibri" w:eastAsia="Times New Roman" w:hAnsi="Calibri" w:cs="Calibri"/>
                <w:color w:val="000000"/>
                <w:sz w:val="18"/>
                <w:szCs w:val="18"/>
              </w:rPr>
            </w:pPr>
            <w:r w:rsidRPr="00ED456E">
              <w:rPr>
                <w:rFonts w:ascii="Calibri" w:eastAsia="Times New Roman" w:hAnsi="Calibri" w:cs="Calibri"/>
                <w:color w:val="000000"/>
                <w:sz w:val="18"/>
                <w:szCs w:val="18"/>
              </w:rPr>
              <w:t>95% CI</w:t>
            </w:r>
          </w:p>
        </w:tc>
        <w:tc>
          <w:tcPr>
            <w:tcW w:w="982" w:type="dxa"/>
            <w:tcBorders>
              <w:top w:val="nil"/>
              <w:left w:val="nil"/>
              <w:bottom w:val="single" w:sz="4" w:space="0" w:color="auto"/>
              <w:right w:val="nil"/>
            </w:tcBorders>
            <w:shd w:val="clear" w:color="auto" w:fill="auto"/>
            <w:vAlign w:val="bottom"/>
            <w:hideMark/>
          </w:tcPr>
          <w:p w:rsidR="00B972E0" w:rsidRPr="00ED456E" w:rsidRDefault="00B972E0" w:rsidP="00B972E0">
            <w:pPr>
              <w:spacing w:after="0" w:line="240" w:lineRule="auto"/>
              <w:jc w:val="center"/>
              <w:rPr>
                <w:rFonts w:ascii="Calibri" w:eastAsia="Times New Roman" w:hAnsi="Calibri" w:cs="Calibri"/>
                <w:color w:val="000000"/>
                <w:sz w:val="18"/>
                <w:szCs w:val="18"/>
              </w:rPr>
            </w:pPr>
            <w:r w:rsidRPr="00ED456E">
              <w:rPr>
                <w:rFonts w:ascii="Calibri" w:eastAsia="Times New Roman" w:hAnsi="Calibri" w:cs="Calibri"/>
                <w:color w:val="000000"/>
                <w:sz w:val="18"/>
                <w:szCs w:val="18"/>
              </w:rPr>
              <w:t xml:space="preserve">Total Effect </w:t>
            </w:r>
            <w:r w:rsidRPr="00ED456E">
              <w:rPr>
                <w:rFonts w:ascii="Calibri" w:eastAsia="Times New Roman" w:hAnsi="Calibri" w:cs="Calibri"/>
                <w:color w:val="000000"/>
                <w:sz w:val="18"/>
                <w:szCs w:val="18"/>
              </w:rPr>
              <w:br/>
              <w:t>(adjusted)</w:t>
            </w:r>
          </w:p>
        </w:tc>
        <w:tc>
          <w:tcPr>
            <w:tcW w:w="990" w:type="dxa"/>
            <w:gridSpan w:val="2"/>
            <w:tcBorders>
              <w:top w:val="nil"/>
              <w:left w:val="nil"/>
              <w:bottom w:val="single" w:sz="4" w:space="0" w:color="auto"/>
              <w:right w:val="nil"/>
            </w:tcBorders>
            <w:shd w:val="clear" w:color="auto" w:fill="auto"/>
            <w:noWrap/>
            <w:vAlign w:val="bottom"/>
            <w:hideMark/>
          </w:tcPr>
          <w:p w:rsidR="00B972E0" w:rsidRPr="00ED456E" w:rsidRDefault="00B972E0" w:rsidP="00B972E0">
            <w:pPr>
              <w:spacing w:after="0" w:line="240" w:lineRule="auto"/>
              <w:jc w:val="center"/>
              <w:rPr>
                <w:rFonts w:ascii="Calibri" w:eastAsia="Times New Roman" w:hAnsi="Calibri" w:cs="Calibri"/>
                <w:color w:val="000000"/>
                <w:sz w:val="18"/>
                <w:szCs w:val="18"/>
              </w:rPr>
            </w:pPr>
            <w:r w:rsidRPr="00ED456E">
              <w:rPr>
                <w:rFonts w:ascii="Calibri" w:eastAsia="Times New Roman" w:hAnsi="Calibri" w:cs="Calibri"/>
                <w:color w:val="000000"/>
                <w:sz w:val="18"/>
                <w:szCs w:val="18"/>
              </w:rPr>
              <w:t>95% CI</w:t>
            </w:r>
          </w:p>
        </w:tc>
        <w:tc>
          <w:tcPr>
            <w:tcW w:w="900" w:type="dxa"/>
            <w:gridSpan w:val="2"/>
            <w:tcBorders>
              <w:top w:val="nil"/>
              <w:left w:val="nil"/>
              <w:bottom w:val="single" w:sz="4" w:space="0" w:color="auto"/>
              <w:right w:val="nil"/>
            </w:tcBorders>
            <w:shd w:val="clear" w:color="auto" w:fill="auto"/>
            <w:vAlign w:val="bottom"/>
            <w:hideMark/>
          </w:tcPr>
          <w:p w:rsidR="00B972E0" w:rsidRPr="00ED456E" w:rsidRDefault="00B972E0" w:rsidP="00B972E0">
            <w:pPr>
              <w:spacing w:after="0" w:line="240" w:lineRule="auto"/>
              <w:jc w:val="center"/>
              <w:rPr>
                <w:rFonts w:ascii="Calibri" w:eastAsia="Times New Roman" w:hAnsi="Calibri" w:cs="Calibri"/>
                <w:color w:val="000000"/>
                <w:sz w:val="18"/>
                <w:szCs w:val="18"/>
              </w:rPr>
            </w:pPr>
            <w:r w:rsidRPr="00ED456E">
              <w:rPr>
                <w:rFonts w:ascii="Calibri" w:eastAsia="Times New Roman" w:hAnsi="Calibri" w:cs="Calibri"/>
                <w:color w:val="000000"/>
                <w:sz w:val="18"/>
                <w:szCs w:val="18"/>
              </w:rPr>
              <w:t>Adjusted TIEǂ</w:t>
            </w:r>
          </w:p>
        </w:tc>
        <w:tc>
          <w:tcPr>
            <w:tcW w:w="1079" w:type="dxa"/>
            <w:tcBorders>
              <w:top w:val="nil"/>
              <w:left w:val="nil"/>
              <w:bottom w:val="single" w:sz="4" w:space="0" w:color="auto"/>
              <w:right w:val="nil"/>
            </w:tcBorders>
            <w:shd w:val="clear" w:color="auto" w:fill="auto"/>
            <w:noWrap/>
            <w:vAlign w:val="bottom"/>
            <w:hideMark/>
          </w:tcPr>
          <w:p w:rsidR="00B972E0" w:rsidRPr="00ED456E" w:rsidRDefault="00B972E0" w:rsidP="00B972E0">
            <w:pPr>
              <w:spacing w:after="0" w:line="240" w:lineRule="auto"/>
              <w:jc w:val="center"/>
              <w:rPr>
                <w:rFonts w:ascii="Calibri" w:eastAsia="Times New Roman" w:hAnsi="Calibri" w:cs="Calibri"/>
                <w:color w:val="000000"/>
                <w:sz w:val="18"/>
                <w:szCs w:val="18"/>
              </w:rPr>
            </w:pPr>
            <w:r w:rsidRPr="00ED456E">
              <w:rPr>
                <w:rFonts w:ascii="Calibri" w:eastAsia="Times New Roman" w:hAnsi="Calibri" w:cs="Calibri"/>
                <w:color w:val="000000"/>
                <w:sz w:val="18"/>
                <w:szCs w:val="18"/>
              </w:rPr>
              <w:t>95% CI</w:t>
            </w:r>
          </w:p>
        </w:tc>
        <w:tc>
          <w:tcPr>
            <w:tcW w:w="991" w:type="dxa"/>
            <w:gridSpan w:val="2"/>
            <w:tcBorders>
              <w:top w:val="nil"/>
              <w:left w:val="nil"/>
              <w:bottom w:val="single" w:sz="4" w:space="0" w:color="auto"/>
              <w:right w:val="nil"/>
            </w:tcBorders>
            <w:shd w:val="clear" w:color="auto" w:fill="auto"/>
            <w:vAlign w:val="bottom"/>
            <w:hideMark/>
          </w:tcPr>
          <w:p w:rsidR="00B972E0" w:rsidRPr="00ED456E" w:rsidRDefault="00B972E0" w:rsidP="00B972E0">
            <w:pPr>
              <w:spacing w:after="0" w:line="240" w:lineRule="auto"/>
              <w:jc w:val="center"/>
              <w:rPr>
                <w:rFonts w:ascii="Calibri" w:eastAsia="Times New Roman" w:hAnsi="Calibri" w:cs="Calibri"/>
                <w:color w:val="000000"/>
                <w:sz w:val="18"/>
                <w:szCs w:val="18"/>
              </w:rPr>
            </w:pPr>
            <w:r w:rsidRPr="00ED456E">
              <w:rPr>
                <w:rFonts w:ascii="Calibri" w:eastAsia="Times New Roman" w:hAnsi="Calibri" w:cs="Calibri"/>
                <w:color w:val="000000"/>
                <w:sz w:val="18"/>
                <w:szCs w:val="18"/>
              </w:rPr>
              <w:t>Adjusted TIE</w:t>
            </w:r>
          </w:p>
        </w:tc>
        <w:tc>
          <w:tcPr>
            <w:tcW w:w="990" w:type="dxa"/>
            <w:gridSpan w:val="3"/>
            <w:tcBorders>
              <w:top w:val="nil"/>
              <w:left w:val="nil"/>
              <w:bottom w:val="single" w:sz="4" w:space="0" w:color="auto"/>
              <w:right w:val="nil"/>
            </w:tcBorders>
            <w:shd w:val="clear" w:color="auto" w:fill="auto"/>
            <w:noWrap/>
            <w:vAlign w:val="bottom"/>
            <w:hideMark/>
          </w:tcPr>
          <w:p w:rsidR="00B972E0" w:rsidRPr="00ED456E" w:rsidRDefault="00B972E0" w:rsidP="00ED456E">
            <w:pPr>
              <w:spacing w:after="0" w:line="240" w:lineRule="auto"/>
              <w:rPr>
                <w:rFonts w:ascii="Calibri" w:eastAsia="Times New Roman" w:hAnsi="Calibri" w:cs="Calibri"/>
                <w:color w:val="000000"/>
                <w:sz w:val="18"/>
                <w:szCs w:val="18"/>
              </w:rPr>
            </w:pPr>
            <w:r w:rsidRPr="00ED456E">
              <w:rPr>
                <w:rFonts w:ascii="Calibri" w:eastAsia="Times New Roman" w:hAnsi="Calibri" w:cs="Calibri"/>
                <w:color w:val="000000"/>
                <w:sz w:val="18"/>
                <w:szCs w:val="18"/>
              </w:rPr>
              <w:t>95% CI</w:t>
            </w:r>
          </w:p>
        </w:tc>
      </w:tr>
      <w:tr w:rsidR="00B972E0" w:rsidRPr="00ED456E" w:rsidTr="00ED456E">
        <w:trPr>
          <w:trHeight w:val="290"/>
        </w:trPr>
        <w:tc>
          <w:tcPr>
            <w:tcW w:w="4508" w:type="dxa"/>
            <w:gridSpan w:val="4"/>
            <w:tcBorders>
              <w:top w:val="nil"/>
              <w:left w:val="nil"/>
              <w:bottom w:val="nil"/>
              <w:right w:val="nil"/>
            </w:tcBorders>
            <w:shd w:val="clear" w:color="auto" w:fill="auto"/>
            <w:noWrap/>
            <w:vAlign w:val="bottom"/>
            <w:hideMark/>
          </w:tcPr>
          <w:p w:rsidR="00B972E0" w:rsidRPr="00ED456E" w:rsidRDefault="00B972E0" w:rsidP="00B972E0">
            <w:pPr>
              <w:spacing w:after="0" w:line="240" w:lineRule="auto"/>
              <w:rPr>
                <w:rFonts w:ascii="Calibri" w:eastAsia="Times New Roman" w:hAnsi="Calibri" w:cs="Calibri"/>
                <w:color w:val="000000"/>
                <w:sz w:val="18"/>
                <w:szCs w:val="18"/>
              </w:rPr>
            </w:pPr>
            <w:r w:rsidRPr="00ED456E">
              <w:rPr>
                <w:rFonts w:ascii="Calibri" w:eastAsia="Times New Roman" w:hAnsi="Calibri" w:cs="Calibri"/>
                <w:color w:val="000000"/>
                <w:sz w:val="18"/>
                <w:szCs w:val="18"/>
              </w:rPr>
              <w:t>Income (% of FPL) (n=15,125)</w:t>
            </w:r>
          </w:p>
        </w:tc>
        <w:tc>
          <w:tcPr>
            <w:tcW w:w="982" w:type="dxa"/>
            <w:tcBorders>
              <w:top w:val="nil"/>
              <w:left w:val="nil"/>
              <w:bottom w:val="nil"/>
              <w:right w:val="nil"/>
            </w:tcBorders>
            <w:shd w:val="clear" w:color="auto" w:fill="auto"/>
            <w:noWrap/>
            <w:vAlign w:val="bottom"/>
            <w:hideMark/>
          </w:tcPr>
          <w:p w:rsidR="00B972E0" w:rsidRPr="00ED456E" w:rsidRDefault="00B972E0" w:rsidP="00B972E0">
            <w:pPr>
              <w:spacing w:after="0" w:line="240" w:lineRule="auto"/>
              <w:rPr>
                <w:rFonts w:ascii="Calibri" w:eastAsia="Times New Roman" w:hAnsi="Calibri" w:cs="Calibri"/>
                <w:color w:val="000000"/>
                <w:sz w:val="18"/>
                <w:szCs w:val="18"/>
              </w:rPr>
            </w:pPr>
          </w:p>
        </w:tc>
        <w:tc>
          <w:tcPr>
            <w:tcW w:w="990" w:type="dxa"/>
            <w:gridSpan w:val="2"/>
            <w:tcBorders>
              <w:top w:val="nil"/>
              <w:left w:val="nil"/>
              <w:bottom w:val="nil"/>
              <w:right w:val="nil"/>
            </w:tcBorders>
            <w:shd w:val="clear" w:color="auto" w:fill="auto"/>
            <w:noWrap/>
            <w:vAlign w:val="bottom"/>
            <w:hideMark/>
          </w:tcPr>
          <w:p w:rsidR="00B972E0" w:rsidRPr="00ED456E" w:rsidRDefault="00B972E0" w:rsidP="00B972E0">
            <w:pPr>
              <w:spacing w:after="0" w:line="240" w:lineRule="auto"/>
              <w:rPr>
                <w:rFonts w:ascii="Times New Roman" w:eastAsia="Times New Roman" w:hAnsi="Times New Roman" w:cs="Times New Roman"/>
                <w:sz w:val="18"/>
                <w:szCs w:val="18"/>
              </w:rPr>
            </w:pPr>
          </w:p>
        </w:tc>
        <w:tc>
          <w:tcPr>
            <w:tcW w:w="900" w:type="dxa"/>
            <w:gridSpan w:val="2"/>
            <w:tcBorders>
              <w:top w:val="nil"/>
              <w:left w:val="nil"/>
              <w:bottom w:val="nil"/>
              <w:right w:val="nil"/>
            </w:tcBorders>
            <w:shd w:val="clear" w:color="auto" w:fill="auto"/>
            <w:noWrap/>
            <w:vAlign w:val="bottom"/>
            <w:hideMark/>
          </w:tcPr>
          <w:p w:rsidR="00B972E0" w:rsidRPr="00ED456E" w:rsidRDefault="00B972E0" w:rsidP="00B972E0">
            <w:pPr>
              <w:spacing w:after="0" w:line="240" w:lineRule="auto"/>
              <w:rPr>
                <w:rFonts w:ascii="Times New Roman" w:eastAsia="Times New Roman" w:hAnsi="Times New Roman" w:cs="Times New Roman"/>
                <w:sz w:val="18"/>
                <w:szCs w:val="18"/>
              </w:rPr>
            </w:pPr>
          </w:p>
        </w:tc>
        <w:tc>
          <w:tcPr>
            <w:tcW w:w="1079" w:type="dxa"/>
            <w:tcBorders>
              <w:top w:val="nil"/>
              <w:left w:val="nil"/>
              <w:bottom w:val="nil"/>
              <w:right w:val="nil"/>
            </w:tcBorders>
            <w:shd w:val="clear" w:color="auto" w:fill="auto"/>
            <w:noWrap/>
            <w:vAlign w:val="bottom"/>
            <w:hideMark/>
          </w:tcPr>
          <w:p w:rsidR="00B972E0" w:rsidRPr="00ED456E" w:rsidRDefault="00B972E0" w:rsidP="00B972E0">
            <w:pPr>
              <w:spacing w:after="0" w:line="240" w:lineRule="auto"/>
              <w:rPr>
                <w:rFonts w:ascii="Times New Roman" w:eastAsia="Times New Roman" w:hAnsi="Times New Roman" w:cs="Times New Roman"/>
                <w:sz w:val="18"/>
                <w:szCs w:val="18"/>
              </w:rPr>
            </w:pPr>
          </w:p>
        </w:tc>
        <w:tc>
          <w:tcPr>
            <w:tcW w:w="991" w:type="dxa"/>
            <w:gridSpan w:val="2"/>
            <w:tcBorders>
              <w:top w:val="nil"/>
              <w:left w:val="nil"/>
              <w:bottom w:val="nil"/>
              <w:right w:val="nil"/>
            </w:tcBorders>
            <w:shd w:val="clear" w:color="auto" w:fill="auto"/>
            <w:noWrap/>
            <w:vAlign w:val="bottom"/>
            <w:hideMark/>
          </w:tcPr>
          <w:p w:rsidR="00B972E0" w:rsidRPr="00ED456E" w:rsidRDefault="00B972E0" w:rsidP="00B972E0">
            <w:pPr>
              <w:spacing w:after="0" w:line="240" w:lineRule="auto"/>
              <w:rPr>
                <w:rFonts w:ascii="Times New Roman" w:eastAsia="Times New Roman" w:hAnsi="Times New Roman" w:cs="Times New Roman"/>
                <w:sz w:val="18"/>
                <w:szCs w:val="18"/>
              </w:rPr>
            </w:pPr>
          </w:p>
        </w:tc>
        <w:tc>
          <w:tcPr>
            <w:tcW w:w="990" w:type="dxa"/>
            <w:gridSpan w:val="3"/>
            <w:tcBorders>
              <w:top w:val="nil"/>
              <w:left w:val="nil"/>
              <w:bottom w:val="nil"/>
              <w:right w:val="nil"/>
            </w:tcBorders>
            <w:shd w:val="clear" w:color="auto" w:fill="auto"/>
            <w:noWrap/>
            <w:vAlign w:val="bottom"/>
            <w:hideMark/>
          </w:tcPr>
          <w:p w:rsidR="00B972E0" w:rsidRPr="00ED456E" w:rsidRDefault="00B972E0" w:rsidP="00B972E0">
            <w:pPr>
              <w:spacing w:after="0" w:line="240" w:lineRule="auto"/>
              <w:rPr>
                <w:rFonts w:ascii="Times New Roman" w:eastAsia="Times New Roman" w:hAnsi="Times New Roman" w:cs="Times New Roman"/>
                <w:sz w:val="18"/>
                <w:szCs w:val="18"/>
              </w:rPr>
            </w:pPr>
          </w:p>
        </w:tc>
      </w:tr>
      <w:tr w:rsidR="00B972E0" w:rsidRPr="00ED456E" w:rsidTr="00ED456E">
        <w:trPr>
          <w:trHeight w:val="290"/>
        </w:trPr>
        <w:tc>
          <w:tcPr>
            <w:tcW w:w="257" w:type="dxa"/>
            <w:tcBorders>
              <w:top w:val="nil"/>
              <w:left w:val="nil"/>
              <w:bottom w:val="nil"/>
              <w:right w:val="nil"/>
            </w:tcBorders>
            <w:shd w:val="clear" w:color="auto" w:fill="auto"/>
            <w:noWrap/>
            <w:vAlign w:val="bottom"/>
            <w:hideMark/>
          </w:tcPr>
          <w:p w:rsidR="00B972E0" w:rsidRPr="00ED456E" w:rsidRDefault="00B972E0" w:rsidP="00B972E0">
            <w:pPr>
              <w:spacing w:after="0" w:line="240" w:lineRule="auto"/>
              <w:rPr>
                <w:rFonts w:ascii="Times New Roman" w:eastAsia="Times New Roman" w:hAnsi="Times New Roman" w:cs="Times New Roman"/>
                <w:sz w:val="18"/>
                <w:szCs w:val="18"/>
              </w:rPr>
            </w:pPr>
          </w:p>
        </w:tc>
        <w:tc>
          <w:tcPr>
            <w:tcW w:w="2322" w:type="dxa"/>
            <w:tcBorders>
              <w:top w:val="nil"/>
              <w:left w:val="nil"/>
              <w:bottom w:val="nil"/>
              <w:right w:val="nil"/>
            </w:tcBorders>
            <w:shd w:val="clear" w:color="auto" w:fill="auto"/>
            <w:noWrap/>
            <w:vAlign w:val="bottom"/>
            <w:hideMark/>
          </w:tcPr>
          <w:p w:rsidR="00B972E0" w:rsidRPr="00ED456E" w:rsidRDefault="00B972E0" w:rsidP="00B972E0">
            <w:pPr>
              <w:spacing w:after="0" w:line="240" w:lineRule="auto"/>
              <w:rPr>
                <w:rFonts w:ascii="Calibri" w:eastAsia="Times New Roman" w:hAnsi="Calibri" w:cs="Calibri"/>
                <w:color w:val="000000"/>
                <w:sz w:val="18"/>
                <w:szCs w:val="18"/>
              </w:rPr>
            </w:pPr>
            <w:r w:rsidRPr="00ED456E">
              <w:rPr>
                <w:rFonts w:ascii="Calibri" w:eastAsia="Times New Roman" w:hAnsi="Calibri" w:cs="Calibri"/>
                <w:color w:val="000000"/>
                <w:sz w:val="18"/>
                <w:szCs w:val="18"/>
              </w:rPr>
              <w:t>0-100%</w:t>
            </w:r>
          </w:p>
        </w:tc>
        <w:tc>
          <w:tcPr>
            <w:tcW w:w="841" w:type="dxa"/>
            <w:tcBorders>
              <w:top w:val="nil"/>
              <w:left w:val="nil"/>
              <w:bottom w:val="nil"/>
              <w:right w:val="nil"/>
            </w:tcBorders>
            <w:shd w:val="clear" w:color="auto" w:fill="auto"/>
            <w:noWrap/>
            <w:vAlign w:val="bottom"/>
            <w:hideMark/>
          </w:tcPr>
          <w:p w:rsidR="00B972E0" w:rsidRPr="00ED456E" w:rsidRDefault="00B972E0" w:rsidP="00B972E0">
            <w:pPr>
              <w:spacing w:after="0" w:line="240" w:lineRule="auto"/>
              <w:jc w:val="right"/>
              <w:rPr>
                <w:rFonts w:ascii="Calibri" w:eastAsia="Times New Roman" w:hAnsi="Calibri" w:cs="Calibri"/>
                <w:color w:val="000000"/>
                <w:sz w:val="18"/>
                <w:szCs w:val="18"/>
              </w:rPr>
            </w:pPr>
            <w:r w:rsidRPr="00ED456E">
              <w:rPr>
                <w:rFonts w:ascii="Calibri" w:eastAsia="Times New Roman" w:hAnsi="Calibri" w:cs="Calibri"/>
                <w:color w:val="000000"/>
                <w:sz w:val="18"/>
                <w:szCs w:val="18"/>
              </w:rPr>
              <w:t>1.21</w:t>
            </w:r>
          </w:p>
        </w:tc>
        <w:tc>
          <w:tcPr>
            <w:tcW w:w="1088" w:type="dxa"/>
            <w:tcBorders>
              <w:top w:val="nil"/>
              <w:left w:val="nil"/>
              <w:bottom w:val="nil"/>
              <w:right w:val="nil"/>
            </w:tcBorders>
            <w:shd w:val="clear" w:color="auto" w:fill="auto"/>
            <w:noWrap/>
            <w:vAlign w:val="bottom"/>
            <w:hideMark/>
          </w:tcPr>
          <w:p w:rsidR="00B972E0" w:rsidRPr="00ED456E" w:rsidRDefault="00B972E0" w:rsidP="00B972E0">
            <w:pPr>
              <w:spacing w:after="0" w:line="240" w:lineRule="auto"/>
              <w:jc w:val="right"/>
              <w:rPr>
                <w:rFonts w:ascii="Calibri" w:eastAsia="Times New Roman" w:hAnsi="Calibri" w:cs="Calibri"/>
                <w:color w:val="000000"/>
                <w:sz w:val="18"/>
                <w:szCs w:val="18"/>
              </w:rPr>
            </w:pPr>
            <w:r w:rsidRPr="00ED456E">
              <w:rPr>
                <w:rFonts w:ascii="Calibri" w:eastAsia="Times New Roman" w:hAnsi="Calibri" w:cs="Calibri"/>
                <w:color w:val="000000"/>
                <w:sz w:val="18"/>
                <w:szCs w:val="18"/>
              </w:rPr>
              <w:t>1.14--1.29</w:t>
            </w:r>
          </w:p>
        </w:tc>
        <w:tc>
          <w:tcPr>
            <w:tcW w:w="982" w:type="dxa"/>
            <w:tcBorders>
              <w:top w:val="nil"/>
              <w:left w:val="nil"/>
              <w:bottom w:val="nil"/>
              <w:right w:val="nil"/>
            </w:tcBorders>
            <w:shd w:val="clear" w:color="auto" w:fill="auto"/>
            <w:noWrap/>
            <w:vAlign w:val="bottom"/>
            <w:hideMark/>
          </w:tcPr>
          <w:p w:rsidR="00B972E0" w:rsidRPr="00ED456E" w:rsidRDefault="00B972E0" w:rsidP="00B972E0">
            <w:pPr>
              <w:spacing w:after="0" w:line="240" w:lineRule="auto"/>
              <w:jc w:val="right"/>
              <w:rPr>
                <w:rFonts w:ascii="Calibri" w:eastAsia="Times New Roman" w:hAnsi="Calibri" w:cs="Calibri"/>
                <w:color w:val="000000"/>
                <w:sz w:val="18"/>
                <w:szCs w:val="18"/>
              </w:rPr>
            </w:pPr>
            <w:r w:rsidRPr="00ED456E">
              <w:rPr>
                <w:rFonts w:ascii="Calibri" w:eastAsia="Times New Roman" w:hAnsi="Calibri" w:cs="Calibri"/>
                <w:color w:val="000000"/>
                <w:sz w:val="18"/>
                <w:szCs w:val="18"/>
              </w:rPr>
              <w:t>1.17</w:t>
            </w:r>
          </w:p>
        </w:tc>
        <w:tc>
          <w:tcPr>
            <w:tcW w:w="990" w:type="dxa"/>
            <w:gridSpan w:val="2"/>
            <w:tcBorders>
              <w:top w:val="nil"/>
              <w:left w:val="nil"/>
              <w:bottom w:val="nil"/>
              <w:right w:val="nil"/>
            </w:tcBorders>
            <w:shd w:val="clear" w:color="auto" w:fill="auto"/>
            <w:noWrap/>
            <w:vAlign w:val="bottom"/>
            <w:hideMark/>
          </w:tcPr>
          <w:p w:rsidR="00B972E0" w:rsidRPr="00ED456E" w:rsidRDefault="00B972E0" w:rsidP="00B972E0">
            <w:pPr>
              <w:spacing w:after="0" w:line="240" w:lineRule="auto"/>
              <w:jc w:val="right"/>
              <w:rPr>
                <w:rFonts w:ascii="Calibri" w:eastAsia="Times New Roman" w:hAnsi="Calibri" w:cs="Calibri"/>
                <w:color w:val="000000"/>
                <w:sz w:val="18"/>
                <w:szCs w:val="18"/>
              </w:rPr>
            </w:pPr>
            <w:r w:rsidRPr="00ED456E">
              <w:rPr>
                <w:rFonts w:ascii="Calibri" w:eastAsia="Times New Roman" w:hAnsi="Calibri" w:cs="Calibri"/>
                <w:color w:val="000000"/>
                <w:sz w:val="18"/>
                <w:szCs w:val="18"/>
              </w:rPr>
              <w:t>1.10--1.24</w:t>
            </w:r>
          </w:p>
        </w:tc>
        <w:tc>
          <w:tcPr>
            <w:tcW w:w="900" w:type="dxa"/>
            <w:gridSpan w:val="2"/>
            <w:tcBorders>
              <w:top w:val="nil"/>
              <w:left w:val="nil"/>
              <w:bottom w:val="nil"/>
              <w:right w:val="nil"/>
            </w:tcBorders>
            <w:shd w:val="clear" w:color="auto" w:fill="auto"/>
            <w:noWrap/>
            <w:vAlign w:val="bottom"/>
            <w:hideMark/>
          </w:tcPr>
          <w:p w:rsidR="00B972E0" w:rsidRPr="00ED456E" w:rsidRDefault="00B972E0" w:rsidP="00B972E0">
            <w:pPr>
              <w:spacing w:after="0" w:line="240" w:lineRule="auto"/>
              <w:jc w:val="right"/>
              <w:rPr>
                <w:rFonts w:ascii="Calibri" w:eastAsia="Times New Roman" w:hAnsi="Calibri" w:cs="Calibri"/>
                <w:color w:val="000000"/>
                <w:sz w:val="18"/>
                <w:szCs w:val="18"/>
              </w:rPr>
            </w:pPr>
            <w:r w:rsidRPr="00ED456E">
              <w:rPr>
                <w:rFonts w:ascii="Calibri" w:eastAsia="Times New Roman" w:hAnsi="Calibri" w:cs="Calibri"/>
                <w:color w:val="000000"/>
                <w:sz w:val="18"/>
                <w:szCs w:val="18"/>
              </w:rPr>
              <w:t>0.99</w:t>
            </w:r>
          </w:p>
        </w:tc>
        <w:tc>
          <w:tcPr>
            <w:tcW w:w="1079" w:type="dxa"/>
            <w:tcBorders>
              <w:top w:val="nil"/>
              <w:left w:val="nil"/>
              <w:bottom w:val="nil"/>
              <w:right w:val="nil"/>
            </w:tcBorders>
            <w:shd w:val="clear" w:color="auto" w:fill="auto"/>
            <w:noWrap/>
            <w:vAlign w:val="bottom"/>
            <w:hideMark/>
          </w:tcPr>
          <w:p w:rsidR="00B972E0" w:rsidRPr="00ED456E" w:rsidRDefault="00B972E0" w:rsidP="00B972E0">
            <w:pPr>
              <w:spacing w:after="0" w:line="240" w:lineRule="auto"/>
              <w:jc w:val="right"/>
              <w:rPr>
                <w:rFonts w:ascii="Calibri" w:eastAsia="Times New Roman" w:hAnsi="Calibri" w:cs="Calibri"/>
                <w:color w:val="000000"/>
                <w:sz w:val="18"/>
                <w:szCs w:val="18"/>
              </w:rPr>
            </w:pPr>
            <w:r w:rsidRPr="00ED456E">
              <w:rPr>
                <w:rFonts w:ascii="Calibri" w:eastAsia="Times New Roman" w:hAnsi="Calibri" w:cs="Calibri"/>
                <w:color w:val="000000"/>
                <w:sz w:val="18"/>
                <w:szCs w:val="18"/>
              </w:rPr>
              <w:t>0.98--1.00</w:t>
            </w:r>
          </w:p>
        </w:tc>
        <w:tc>
          <w:tcPr>
            <w:tcW w:w="991" w:type="dxa"/>
            <w:gridSpan w:val="2"/>
            <w:tcBorders>
              <w:top w:val="nil"/>
              <w:left w:val="nil"/>
              <w:bottom w:val="nil"/>
              <w:right w:val="nil"/>
            </w:tcBorders>
            <w:shd w:val="clear" w:color="auto" w:fill="auto"/>
            <w:noWrap/>
            <w:vAlign w:val="bottom"/>
            <w:hideMark/>
          </w:tcPr>
          <w:p w:rsidR="00B972E0" w:rsidRPr="00ED456E" w:rsidRDefault="00B972E0" w:rsidP="00B972E0">
            <w:pPr>
              <w:spacing w:after="0" w:line="240" w:lineRule="auto"/>
              <w:jc w:val="right"/>
              <w:rPr>
                <w:rFonts w:ascii="Calibri" w:eastAsia="Times New Roman" w:hAnsi="Calibri" w:cs="Calibri"/>
                <w:color w:val="000000"/>
                <w:sz w:val="18"/>
                <w:szCs w:val="18"/>
              </w:rPr>
            </w:pPr>
            <w:r w:rsidRPr="00ED456E">
              <w:rPr>
                <w:rFonts w:ascii="Calibri" w:eastAsia="Times New Roman" w:hAnsi="Calibri" w:cs="Calibri"/>
                <w:color w:val="000000"/>
                <w:sz w:val="18"/>
                <w:szCs w:val="18"/>
              </w:rPr>
              <w:t>1.01</w:t>
            </w:r>
          </w:p>
        </w:tc>
        <w:tc>
          <w:tcPr>
            <w:tcW w:w="990" w:type="dxa"/>
            <w:gridSpan w:val="3"/>
            <w:tcBorders>
              <w:top w:val="nil"/>
              <w:left w:val="nil"/>
              <w:bottom w:val="nil"/>
              <w:right w:val="nil"/>
            </w:tcBorders>
            <w:shd w:val="clear" w:color="auto" w:fill="auto"/>
            <w:noWrap/>
            <w:vAlign w:val="bottom"/>
            <w:hideMark/>
          </w:tcPr>
          <w:p w:rsidR="00B972E0" w:rsidRPr="00ED456E" w:rsidRDefault="00B972E0" w:rsidP="00B972E0">
            <w:pPr>
              <w:spacing w:after="0" w:line="240" w:lineRule="auto"/>
              <w:jc w:val="right"/>
              <w:rPr>
                <w:rFonts w:ascii="Calibri" w:eastAsia="Times New Roman" w:hAnsi="Calibri" w:cs="Calibri"/>
                <w:color w:val="000000"/>
                <w:sz w:val="18"/>
                <w:szCs w:val="18"/>
              </w:rPr>
            </w:pPr>
            <w:r w:rsidRPr="00ED456E">
              <w:rPr>
                <w:rFonts w:ascii="Calibri" w:eastAsia="Times New Roman" w:hAnsi="Calibri" w:cs="Calibri"/>
                <w:color w:val="000000"/>
                <w:sz w:val="18"/>
                <w:szCs w:val="18"/>
              </w:rPr>
              <w:t>1.00--1.02</w:t>
            </w:r>
          </w:p>
        </w:tc>
      </w:tr>
      <w:tr w:rsidR="00B972E0" w:rsidRPr="00ED456E" w:rsidTr="00ED456E">
        <w:trPr>
          <w:trHeight w:val="290"/>
        </w:trPr>
        <w:tc>
          <w:tcPr>
            <w:tcW w:w="257" w:type="dxa"/>
            <w:tcBorders>
              <w:top w:val="nil"/>
              <w:left w:val="nil"/>
              <w:bottom w:val="nil"/>
              <w:right w:val="nil"/>
            </w:tcBorders>
            <w:shd w:val="clear" w:color="auto" w:fill="auto"/>
            <w:noWrap/>
            <w:vAlign w:val="bottom"/>
            <w:hideMark/>
          </w:tcPr>
          <w:p w:rsidR="00B972E0" w:rsidRPr="00ED456E" w:rsidRDefault="00B972E0" w:rsidP="00B972E0">
            <w:pPr>
              <w:spacing w:after="0" w:line="240" w:lineRule="auto"/>
              <w:jc w:val="right"/>
              <w:rPr>
                <w:rFonts w:ascii="Calibri" w:eastAsia="Times New Roman" w:hAnsi="Calibri" w:cs="Calibri"/>
                <w:color w:val="000000"/>
                <w:sz w:val="18"/>
                <w:szCs w:val="18"/>
              </w:rPr>
            </w:pPr>
          </w:p>
        </w:tc>
        <w:tc>
          <w:tcPr>
            <w:tcW w:w="2322" w:type="dxa"/>
            <w:tcBorders>
              <w:top w:val="nil"/>
              <w:left w:val="nil"/>
              <w:bottom w:val="nil"/>
              <w:right w:val="nil"/>
            </w:tcBorders>
            <w:shd w:val="clear" w:color="auto" w:fill="auto"/>
            <w:noWrap/>
            <w:vAlign w:val="bottom"/>
            <w:hideMark/>
          </w:tcPr>
          <w:p w:rsidR="00B972E0" w:rsidRPr="00ED456E" w:rsidRDefault="00B972E0" w:rsidP="00B972E0">
            <w:pPr>
              <w:spacing w:after="0" w:line="240" w:lineRule="auto"/>
              <w:rPr>
                <w:rFonts w:ascii="Calibri" w:eastAsia="Times New Roman" w:hAnsi="Calibri" w:cs="Calibri"/>
                <w:color w:val="000000"/>
                <w:sz w:val="18"/>
                <w:szCs w:val="18"/>
              </w:rPr>
            </w:pPr>
            <w:r w:rsidRPr="00ED456E">
              <w:rPr>
                <w:rFonts w:ascii="Calibri" w:eastAsia="Times New Roman" w:hAnsi="Calibri" w:cs="Calibri"/>
                <w:color w:val="000000"/>
                <w:sz w:val="18"/>
                <w:szCs w:val="18"/>
              </w:rPr>
              <w:t>100-199%</w:t>
            </w:r>
          </w:p>
        </w:tc>
        <w:tc>
          <w:tcPr>
            <w:tcW w:w="841" w:type="dxa"/>
            <w:tcBorders>
              <w:top w:val="nil"/>
              <w:left w:val="nil"/>
              <w:bottom w:val="nil"/>
              <w:right w:val="nil"/>
            </w:tcBorders>
            <w:shd w:val="clear" w:color="auto" w:fill="auto"/>
            <w:noWrap/>
            <w:vAlign w:val="bottom"/>
            <w:hideMark/>
          </w:tcPr>
          <w:p w:rsidR="00B972E0" w:rsidRPr="00ED456E" w:rsidRDefault="00B972E0" w:rsidP="00B972E0">
            <w:pPr>
              <w:spacing w:after="0" w:line="240" w:lineRule="auto"/>
              <w:jc w:val="right"/>
              <w:rPr>
                <w:rFonts w:ascii="Calibri" w:eastAsia="Times New Roman" w:hAnsi="Calibri" w:cs="Calibri"/>
                <w:color w:val="000000"/>
                <w:sz w:val="18"/>
                <w:szCs w:val="18"/>
              </w:rPr>
            </w:pPr>
            <w:r w:rsidRPr="00ED456E">
              <w:rPr>
                <w:rFonts w:ascii="Calibri" w:eastAsia="Times New Roman" w:hAnsi="Calibri" w:cs="Calibri"/>
                <w:color w:val="000000"/>
                <w:sz w:val="18"/>
                <w:szCs w:val="18"/>
              </w:rPr>
              <w:t>1.21</w:t>
            </w:r>
          </w:p>
        </w:tc>
        <w:tc>
          <w:tcPr>
            <w:tcW w:w="1088" w:type="dxa"/>
            <w:tcBorders>
              <w:top w:val="nil"/>
              <w:left w:val="nil"/>
              <w:bottom w:val="nil"/>
              <w:right w:val="nil"/>
            </w:tcBorders>
            <w:shd w:val="clear" w:color="auto" w:fill="auto"/>
            <w:noWrap/>
            <w:vAlign w:val="bottom"/>
            <w:hideMark/>
          </w:tcPr>
          <w:p w:rsidR="00B972E0" w:rsidRPr="00ED456E" w:rsidRDefault="00B972E0" w:rsidP="00B972E0">
            <w:pPr>
              <w:spacing w:after="0" w:line="240" w:lineRule="auto"/>
              <w:jc w:val="right"/>
              <w:rPr>
                <w:rFonts w:ascii="Calibri" w:eastAsia="Times New Roman" w:hAnsi="Calibri" w:cs="Calibri"/>
                <w:color w:val="000000"/>
                <w:sz w:val="18"/>
                <w:szCs w:val="18"/>
              </w:rPr>
            </w:pPr>
            <w:r w:rsidRPr="00ED456E">
              <w:rPr>
                <w:rFonts w:ascii="Calibri" w:eastAsia="Times New Roman" w:hAnsi="Calibri" w:cs="Calibri"/>
                <w:color w:val="000000"/>
                <w:sz w:val="18"/>
                <w:szCs w:val="18"/>
              </w:rPr>
              <w:t>1.12--1.30</w:t>
            </w:r>
          </w:p>
        </w:tc>
        <w:tc>
          <w:tcPr>
            <w:tcW w:w="982" w:type="dxa"/>
            <w:tcBorders>
              <w:top w:val="nil"/>
              <w:left w:val="nil"/>
              <w:bottom w:val="nil"/>
              <w:right w:val="nil"/>
            </w:tcBorders>
            <w:shd w:val="clear" w:color="auto" w:fill="auto"/>
            <w:noWrap/>
            <w:vAlign w:val="bottom"/>
            <w:hideMark/>
          </w:tcPr>
          <w:p w:rsidR="00B972E0" w:rsidRPr="00ED456E" w:rsidRDefault="00B972E0" w:rsidP="00B972E0">
            <w:pPr>
              <w:spacing w:after="0" w:line="240" w:lineRule="auto"/>
              <w:jc w:val="right"/>
              <w:rPr>
                <w:rFonts w:ascii="Calibri" w:eastAsia="Times New Roman" w:hAnsi="Calibri" w:cs="Calibri"/>
                <w:color w:val="000000"/>
                <w:sz w:val="18"/>
                <w:szCs w:val="18"/>
              </w:rPr>
            </w:pPr>
            <w:r w:rsidRPr="00ED456E">
              <w:rPr>
                <w:rFonts w:ascii="Calibri" w:eastAsia="Times New Roman" w:hAnsi="Calibri" w:cs="Calibri"/>
                <w:color w:val="000000"/>
                <w:sz w:val="18"/>
                <w:szCs w:val="18"/>
              </w:rPr>
              <w:t>1.11</w:t>
            </w:r>
          </w:p>
        </w:tc>
        <w:tc>
          <w:tcPr>
            <w:tcW w:w="990" w:type="dxa"/>
            <w:gridSpan w:val="2"/>
            <w:tcBorders>
              <w:top w:val="nil"/>
              <w:left w:val="nil"/>
              <w:bottom w:val="nil"/>
              <w:right w:val="nil"/>
            </w:tcBorders>
            <w:shd w:val="clear" w:color="auto" w:fill="auto"/>
            <w:noWrap/>
            <w:vAlign w:val="bottom"/>
            <w:hideMark/>
          </w:tcPr>
          <w:p w:rsidR="00B972E0" w:rsidRPr="00ED456E" w:rsidRDefault="00B972E0" w:rsidP="00B972E0">
            <w:pPr>
              <w:spacing w:after="0" w:line="240" w:lineRule="auto"/>
              <w:jc w:val="right"/>
              <w:rPr>
                <w:rFonts w:ascii="Calibri" w:eastAsia="Times New Roman" w:hAnsi="Calibri" w:cs="Calibri"/>
                <w:color w:val="000000"/>
                <w:sz w:val="18"/>
                <w:szCs w:val="18"/>
              </w:rPr>
            </w:pPr>
            <w:r w:rsidRPr="00ED456E">
              <w:rPr>
                <w:rFonts w:ascii="Calibri" w:eastAsia="Times New Roman" w:hAnsi="Calibri" w:cs="Calibri"/>
                <w:color w:val="000000"/>
                <w:sz w:val="18"/>
                <w:szCs w:val="18"/>
              </w:rPr>
              <w:t>1.05--1.18</w:t>
            </w:r>
          </w:p>
        </w:tc>
        <w:tc>
          <w:tcPr>
            <w:tcW w:w="900" w:type="dxa"/>
            <w:gridSpan w:val="2"/>
            <w:tcBorders>
              <w:top w:val="nil"/>
              <w:left w:val="nil"/>
              <w:bottom w:val="nil"/>
              <w:right w:val="nil"/>
            </w:tcBorders>
            <w:shd w:val="clear" w:color="auto" w:fill="auto"/>
            <w:noWrap/>
            <w:vAlign w:val="bottom"/>
            <w:hideMark/>
          </w:tcPr>
          <w:p w:rsidR="00B972E0" w:rsidRPr="00ED456E" w:rsidRDefault="00B972E0" w:rsidP="00B972E0">
            <w:pPr>
              <w:spacing w:after="0" w:line="240" w:lineRule="auto"/>
              <w:jc w:val="right"/>
              <w:rPr>
                <w:rFonts w:ascii="Calibri" w:eastAsia="Times New Roman" w:hAnsi="Calibri" w:cs="Calibri"/>
                <w:color w:val="000000"/>
                <w:sz w:val="18"/>
                <w:szCs w:val="18"/>
              </w:rPr>
            </w:pPr>
            <w:r w:rsidRPr="00ED456E">
              <w:rPr>
                <w:rFonts w:ascii="Calibri" w:eastAsia="Times New Roman" w:hAnsi="Calibri" w:cs="Calibri"/>
                <w:color w:val="000000"/>
                <w:sz w:val="18"/>
                <w:szCs w:val="18"/>
              </w:rPr>
              <w:t>0.99</w:t>
            </w:r>
          </w:p>
        </w:tc>
        <w:tc>
          <w:tcPr>
            <w:tcW w:w="1079" w:type="dxa"/>
            <w:tcBorders>
              <w:top w:val="nil"/>
              <w:left w:val="nil"/>
              <w:bottom w:val="nil"/>
              <w:right w:val="nil"/>
            </w:tcBorders>
            <w:shd w:val="clear" w:color="auto" w:fill="auto"/>
            <w:noWrap/>
            <w:vAlign w:val="bottom"/>
            <w:hideMark/>
          </w:tcPr>
          <w:p w:rsidR="00B972E0" w:rsidRPr="00ED456E" w:rsidRDefault="00B972E0" w:rsidP="00B972E0">
            <w:pPr>
              <w:spacing w:after="0" w:line="240" w:lineRule="auto"/>
              <w:jc w:val="right"/>
              <w:rPr>
                <w:rFonts w:ascii="Calibri" w:eastAsia="Times New Roman" w:hAnsi="Calibri" w:cs="Calibri"/>
                <w:color w:val="000000"/>
                <w:sz w:val="18"/>
                <w:szCs w:val="18"/>
              </w:rPr>
            </w:pPr>
            <w:r w:rsidRPr="00ED456E">
              <w:rPr>
                <w:rFonts w:ascii="Calibri" w:eastAsia="Times New Roman" w:hAnsi="Calibri" w:cs="Calibri"/>
                <w:color w:val="000000"/>
                <w:sz w:val="18"/>
                <w:szCs w:val="18"/>
              </w:rPr>
              <w:t>0.99--1.00</w:t>
            </w:r>
          </w:p>
        </w:tc>
        <w:tc>
          <w:tcPr>
            <w:tcW w:w="991" w:type="dxa"/>
            <w:gridSpan w:val="2"/>
            <w:tcBorders>
              <w:top w:val="nil"/>
              <w:left w:val="nil"/>
              <w:bottom w:val="nil"/>
              <w:right w:val="nil"/>
            </w:tcBorders>
            <w:shd w:val="clear" w:color="auto" w:fill="auto"/>
            <w:noWrap/>
            <w:vAlign w:val="bottom"/>
            <w:hideMark/>
          </w:tcPr>
          <w:p w:rsidR="00B972E0" w:rsidRPr="00ED456E" w:rsidRDefault="00B972E0" w:rsidP="00B972E0">
            <w:pPr>
              <w:spacing w:after="0" w:line="240" w:lineRule="auto"/>
              <w:jc w:val="right"/>
              <w:rPr>
                <w:rFonts w:ascii="Calibri" w:eastAsia="Times New Roman" w:hAnsi="Calibri" w:cs="Calibri"/>
                <w:color w:val="000000"/>
                <w:sz w:val="18"/>
                <w:szCs w:val="18"/>
              </w:rPr>
            </w:pPr>
            <w:r w:rsidRPr="00ED456E">
              <w:rPr>
                <w:rFonts w:ascii="Calibri" w:eastAsia="Times New Roman" w:hAnsi="Calibri" w:cs="Calibri"/>
                <w:color w:val="000000"/>
                <w:sz w:val="18"/>
                <w:szCs w:val="18"/>
              </w:rPr>
              <w:t>1.00</w:t>
            </w:r>
          </w:p>
        </w:tc>
        <w:tc>
          <w:tcPr>
            <w:tcW w:w="990" w:type="dxa"/>
            <w:gridSpan w:val="3"/>
            <w:tcBorders>
              <w:top w:val="nil"/>
              <w:left w:val="nil"/>
              <w:bottom w:val="nil"/>
              <w:right w:val="nil"/>
            </w:tcBorders>
            <w:shd w:val="clear" w:color="auto" w:fill="auto"/>
            <w:noWrap/>
            <w:vAlign w:val="bottom"/>
            <w:hideMark/>
          </w:tcPr>
          <w:p w:rsidR="00B972E0" w:rsidRPr="00ED456E" w:rsidRDefault="00B972E0" w:rsidP="00B972E0">
            <w:pPr>
              <w:spacing w:after="0" w:line="240" w:lineRule="auto"/>
              <w:jc w:val="right"/>
              <w:rPr>
                <w:rFonts w:ascii="Calibri" w:eastAsia="Times New Roman" w:hAnsi="Calibri" w:cs="Calibri"/>
                <w:color w:val="000000"/>
                <w:sz w:val="18"/>
                <w:szCs w:val="18"/>
              </w:rPr>
            </w:pPr>
            <w:r w:rsidRPr="00ED456E">
              <w:rPr>
                <w:rFonts w:ascii="Calibri" w:eastAsia="Times New Roman" w:hAnsi="Calibri" w:cs="Calibri"/>
                <w:color w:val="000000"/>
                <w:sz w:val="18"/>
                <w:szCs w:val="18"/>
              </w:rPr>
              <w:t>1.00--1.01</w:t>
            </w:r>
          </w:p>
        </w:tc>
      </w:tr>
      <w:tr w:rsidR="00B972E0" w:rsidRPr="00ED456E" w:rsidTr="00ED456E">
        <w:trPr>
          <w:trHeight w:val="290"/>
        </w:trPr>
        <w:tc>
          <w:tcPr>
            <w:tcW w:w="257" w:type="dxa"/>
            <w:tcBorders>
              <w:top w:val="nil"/>
              <w:left w:val="nil"/>
              <w:bottom w:val="nil"/>
              <w:right w:val="nil"/>
            </w:tcBorders>
            <w:shd w:val="clear" w:color="auto" w:fill="auto"/>
            <w:noWrap/>
            <w:vAlign w:val="bottom"/>
            <w:hideMark/>
          </w:tcPr>
          <w:p w:rsidR="00B972E0" w:rsidRPr="00ED456E" w:rsidRDefault="00B972E0" w:rsidP="00B972E0">
            <w:pPr>
              <w:spacing w:after="0" w:line="240" w:lineRule="auto"/>
              <w:jc w:val="right"/>
              <w:rPr>
                <w:rFonts w:ascii="Calibri" w:eastAsia="Times New Roman" w:hAnsi="Calibri" w:cs="Calibri"/>
                <w:color w:val="000000"/>
                <w:sz w:val="18"/>
                <w:szCs w:val="18"/>
              </w:rPr>
            </w:pPr>
          </w:p>
        </w:tc>
        <w:tc>
          <w:tcPr>
            <w:tcW w:w="2322" w:type="dxa"/>
            <w:tcBorders>
              <w:top w:val="nil"/>
              <w:left w:val="nil"/>
              <w:bottom w:val="nil"/>
              <w:right w:val="nil"/>
            </w:tcBorders>
            <w:shd w:val="clear" w:color="auto" w:fill="auto"/>
            <w:noWrap/>
            <w:vAlign w:val="bottom"/>
            <w:hideMark/>
          </w:tcPr>
          <w:p w:rsidR="00B972E0" w:rsidRPr="00ED456E" w:rsidRDefault="00B972E0" w:rsidP="00B972E0">
            <w:pPr>
              <w:spacing w:after="0" w:line="240" w:lineRule="auto"/>
              <w:rPr>
                <w:rFonts w:ascii="Calibri" w:eastAsia="Times New Roman" w:hAnsi="Calibri" w:cs="Calibri"/>
                <w:color w:val="000000"/>
                <w:sz w:val="18"/>
                <w:szCs w:val="18"/>
              </w:rPr>
            </w:pPr>
            <w:r w:rsidRPr="00ED456E">
              <w:rPr>
                <w:rFonts w:ascii="Calibri" w:eastAsia="Times New Roman" w:hAnsi="Calibri" w:cs="Calibri"/>
                <w:color w:val="000000"/>
                <w:sz w:val="18"/>
                <w:szCs w:val="18"/>
              </w:rPr>
              <w:t>200%+</w:t>
            </w:r>
          </w:p>
        </w:tc>
        <w:tc>
          <w:tcPr>
            <w:tcW w:w="841" w:type="dxa"/>
            <w:tcBorders>
              <w:top w:val="nil"/>
              <w:left w:val="nil"/>
              <w:bottom w:val="nil"/>
              <w:right w:val="nil"/>
            </w:tcBorders>
            <w:shd w:val="clear" w:color="auto" w:fill="auto"/>
            <w:noWrap/>
            <w:vAlign w:val="bottom"/>
            <w:hideMark/>
          </w:tcPr>
          <w:p w:rsidR="00B972E0" w:rsidRPr="00ED456E" w:rsidRDefault="00B972E0" w:rsidP="00B972E0">
            <w:pPr>
              <w:spacing w:after="0" w:line="240" w:lineRule="auto"/>
              <w:jc w:val="right"/>
              <w:rPr>
                <w:rFonts w:ascii="Calibri" w:eastAsia="Times New Roman" w:hAnsi="Calibri" w:cs="Calibri"/>
                <w:color w:val="000000"/>
                <w:sz w:val="18"/>
                <w:szCs w:val="18"/>
              </w:rPr>
            </w:pPr>
            <w:r w:rsidRPr="00ED456E">
              <w:rPr>
                <w:rFonts w:ascii="Calibri" w:eastAsia="Times New Roman" w:hAnsi="Calibri" w:cs="Calibri"/>
                <w:color w:val="000000"/>
                <w:sz w:val="18"/>
                <w:szCs w:val="18"/>
              </w:rPr>
              <w:t>1.00</w:t>
            </w:r>
          </w:p>
        </w:tc>
        <w:tc>
          <w:tcPr>
            <w:tcW w:w="1088" w:type="dxa"/>
            <w:tcBorders>
              <w:top w:val="nil"/>
              <w:left w:val="nil"/>
              <w:bottom w:val="nil"/>
              <w:right w:val="nil"/>
            </w:tcBorders>
            <w:shd w:val="clear" w:color="auto" w:fill="auto"/>
            <w:noWrap/>
            <w:vAlign w:val="bottom"/>
            <w:hideMark/>
          </w:tcPr>
          <w:p w:rsidR="00B972E0" w:rsidRPr="00ED456E" w:rsidRDefault="00B972E0" w:rsidP="00B972E0">
            <w:pPr>
              <w:spacing w:after="0" w:line="240" w:lineRule="auto"/>
              <w:jc w:val="center"/>
              <w:rPr>
                <w:rFonts w:ascii="Calibri" w:eastAsia="Times New Roman" w:hAnsi="Calibri" w:cs="Calibri"/>
                <w:color w:val="000000"/>
                <w:sz w:val="18"/>
                <w:szCs w:val="18"/>
              </w:rPr>
            </w:pPr>
            <w:r w:rsidRPr="00ED456E">
              <w:rPr>
                <w:rFonts w:ascii="Calibri" w:eastAsia="Times New Roman" w:hAnsi="Calibri" w:cs="Calibri"/>
                <w:color w:val="000000"/>
                <w:sz w:val="18"/>
                <w:szCs w:val="18"/>
              </w:rPr>
              <w:t>-</w:t>
            </w:r>
          </w:p>
        </w:tc>
        <w:tc>
          <w:tcPr>
            <w:tcW w:w="982" w:type="dxa"/>
            <w:tcBorders>
              <w:top w:val="nil"/>
              <w:left w:val="nil"/>
              <w:bottom w:val="nil"/>
              <w:right w:val="nil"/>
            </w:tcBorders>
            <w:shd w:val="clear" w:color="auto" w:fill="auto"/>
            <w:noWrap/>
            <w:vAlign w:val="bottom"/>
            <w:hideMark/>
          </w:tcPr>
          <w:p w:rsidR="00B972E0" w:rsidRPr="00ED456E" w:rsidRDefault="00B972E0" w:rsidP="00B972E0">
            <w:pPr>
              <w:spacing w:after="0" w:line="240" w:lineRule="auto"/>
              <w:jc w:val="right"/>
              <w:rPr>
                <w:rFonts w:ascii="Calibri" w:eastAsia="Times New Roman" w:hAnsi="Calibri" w:cs="Calibri"/>
                <w:color w:val="000000"/>
                <w:sz w:val="18"/>
                <w:szCs w:val="18"/>
              </w:rPr>
            </w:pPr>
            <w:r w:rsidRPr="00ED456E">
              <w:rPr>
                <w:rFonts w:ascii="Calibri" w:eastAsia="Times New Roman" w:hAnsi="Calibri" w:cs="Calibri"/>
                <w:color w:val="000000"/>
                <w:sz w:val="18"/>
                <w:szCs w:val="18"/>
              </w:rPr>
              <w:t>1.00</w:t>
            </w:r>
          </w:p>
        </w:tc>
        <w:tc>
          <w:tcPr>
            <w:tcW w:w="990" w:type="dxa"/>
            <w:gridSpan w:val="2"/>
            <w:tcBorders>
              <w:top w:val="nil"/>
              <w:left w:val="nil"/>
              <w:bottom w:val="nil"/>
              <w:right w:val="nil"/>
            </w:tcBorders>
            <w:shd w:val="clear" w:color="auto" w:fill="auto"/>
            <w:noWrap/>
            <w:vAlign w:val="bottom"/>
            <w:hideMark/>
          </w:tcPr>
          <w:p w:rsidR="00B972E0" w:rsidRPr="00ED456E" w:rsidRDefault="00B972E0" w:rsidP="00B972E0">
            <w:pPr>
              <w:spacing w:after="0" w:line="240" w:lineRule="auto"/>
              <w:jc w:val="center"/>
              <w:rPr>
                <w:rFonts w:ascii="Calibri" w:eastAsia="Times New Roman" w:hAnsi="Calibri" w:cs="Calibri"/>
                <w:color w:val="000000"/>
                <w:sz w:val="18"/>
                <w:szCs w:val="18"/>
              </w:rPr>
            </w:pPr>
            <w:r w:rsidRPr="00ED456E">
              <w:rPr>
                <w:rFonts w:ascii="Calibri" w:eastAsia="Times New Roman" w:hAnsi="Calibri" w:cs="Calibri"/>
                <w:color w:val="000000"/>
                <w:sz w:val="18"/>
                <w:szCs w:val="18"/>
              </w:rPr>
              <w:t>-</w:t>
            </w:r>
          </w:p>
        </w:tc>
        <w:tc>
          <w:tcPr>
            <w:tcW w:w="900" w:type="dxa"/>
            <w:gridSpan w:val="2"/>
            <w:tcBorders>
              <w:top w:val="nil"/>
              <w:left w:val="nil"/>
              <w:bottom w:val="nil"/>
              <w:right w:val="nil"/>
            </w:tcBorders>
            <w:shd w:val="clear" w:color="auto" w:fill="auto"/>
            <w:noWrap/>
            <w:vAlign w:val="bottom"/>
            <w:hideMark/>
          </w:tcPr>
          <w:p w:rsidR="00B972E0" w:rsidRPr="00ED456E" w:rsidRDefault="00B972E0" w:rsidP="00B972E0">
            <w:pPr>
              <w:spacing w:after="0" w:line="240" w:lineRule="auto"/>
              <w:jc w:val="center"/>
              <w:rPr>
                <w:rFonts w:ascii="Calibri" w:eastAsia="Times New Roman" w:hAnsi="Calibri" w:cs="Calibri"/>
                <w:color w:val="000000"/>
                <w:sz w:val="18"/>
                <w:szCs w:val="18"/>
              </w:rPr>
            </w:pPr>
            <w:r w:rsidRPr="00ED456E">
              <w:rPr>
                <w:rFonts w:ascii="Calibri" w:eastAsia="Times New Roman" w:hAnsi="Calibri" w:cs="Calibri"/>
                <w:color w:val="000000"/>
                <w:sz w:val="18"/>
                <w:szCs w:val="18"/>
              </w:rPr>
              <w:t>-</w:t>
            </w:r>
          </w:p>
        </w:tc>
        <w:tc>
          <w:tcPr>
            <w:tcW w:w="1079" w:type="dxa"/>
            <w:tcBorders>
              <w:top w:val="nil"/>
              <w:left w:val="nil"/>
              <w:bottom w:val="nil"/>
              <w:right w:val="nil"/>
            </w:tcBorders>
            <w:shd w:val="clear" w:color="auto" w:fill="auto"/>
            <w:noWrap/>
            <w:vAlign w:val="bottom"/>
            <w:hideMark/>
          </w:tcPr>
          <w:p w:rsidR="00B972E0" w:rsidRPr="00ED456E" w:rsidRDefault="00B972E0" w:rsidP="00B972E0">
            <w:pPr>
              <w:spacing w:after="0" w:line="240" w:lineRule="auto"/>
              <w:jc w:val="center"/>
              <w:rPr>
                <w:rFonts w:ascii="Calibri" w:eastAsia="Times New Roman" w:hAnsi="Calibri" w:cs="Calibri"/>
                <w:color w:val="000000"/>
                <w:sz w:val="18"/>
                <w:szCs w:val="18"/>
              </w:rPr>
            </w:pPr>
            <w:r w:rsidRPr="00ED456E">
              <w:rPr>
                <w:rFonts w:ascii="Calibri" w:eastAsia="Times New Roman" w:hAnsi="Calibri" w:cs="Calibri"/>
                <w:color w:val="000000"/>
                <w:sz w:val="18"/>
                <w:szCs w:val="18"/>
              </w:rPr>
              <w:t>-</w:t>
            </w:r>
          </w:p>
        </w:tc>
        <w:tc>
          <w:tcPr>
            <w:tcW w:w="991" w:type="dxa"/>
            <w:gridSpan w:val="2"/>
            <w:tcBorders>
              <w:top w:val="nil"/>
              <w:left w:val="nil"/>
              <w:bottom w:val="nil"/>
              <w:right w:val="nil"/>
            </w:tcBorders>
            <w:shd w:val="clear" w:color="auto" w:fill="auto"/>
            <w:noWrap/>
            <w:vAlign w:val="bottom"/>
            <w:hideMark/>
          </w:tcPr>
          <w:p w:rsidR="00B972E0" w:rsidRPr="00ED456E" w:rsidRDefault="00B972E0" w:rsidP="00B972E0">
            <w:pPr>
              <w:spacing w:after="0" w:line="240" w:lineRule="auto"/>
              <w:jc w:val="center"/>
              <w:rPr>
                <w:rFonts w:ascii="Calibri" w:eastAsia="Times New Roman" w:hAnsi="Calibri" w:cs="Calibri"/>
                <w:color w:val="000000"/>
                <w:sz w:val="18"/>
                <w:szCs w:val="18"/>
              </w:rPr>
            </w:pPr>
            <w:r w:rsidRPr="00ED456E">
              <w:rPr>
                <w:rFonts w:ascii="Calibri" w:eastAsia="Times New Roman" w:hAnsi="Calibri" w:cs="Calibri"/>
                <w:color w:val="000000"/>
                <w:sz w:val="18"/>
                <w:szCs w:val="18"/>
              </w:rPr>
              <w:t>-</w:t>
            </w:r>
          </w:p>
        </w:tc>
        <w:tc>
          <w:tcPr>
            <w:tcW w:w="990" w:type="dxa"/>
            <w:gridSpan w:val="3"/>
            <w:tcBorders>
              <w:top w:val="nil"/>
              <w:left w:val="nil"/>
              <w:bottom w:val="nil"/>
              <w:right w:val="nil"/>
            </w:tcBorders>
            <w:shd w:val="clear" w:color="auto" w:fill="auto"/>
            <w:noWrap/>
            <w:vAlign w:val="bottom"/>
            <w:hideMark/>
          </w:tcPr>
          <w:p w:rsidR="00B972E0" w:rsidRPr="00ED456E" w:rsidRDefault="00B972E0" w:rsidP="00B972E0">
            <w:pPr>
              <w:spacing w:after="0" w:line="240" w:lineRule="auto"/>
              <w:jc w:val="center"/>
              <w:rPr>
                <w:rFonts w:ascii="Calibri" w:eastAsia="Times New Roman" w:hAnsi="Calibri" w:cs="Calibri"/>
                <w:color w:val="000000"/>
                <w:sz w:val="18"/>
                <w:szCs w:val="18"/>
              </w:rPr>
            </w:pPr>
            <w:r w:rsidRPr="00ED456E">
              <w:rPr>
                <w:rFonts w:ascii="Calibri" w:eastAsia="Times New Roman" w:hAnsi="Calibri" w:cs="Calibri"/>
                <w:color w:val="000000"/>
                <w:sz w:val="18"/>
                <w:szCs w:val="18"/>
              </w:rPr>
              <w:t>-</w:t>
            </w:r>
          </w:p>
        </w:tc>
      </w:tr>
      <w:tr w:rsidR="00B972E0" w:rsidRPr="00ED456E" w:rsidTr="00ED456E">
        <w:trPr>
          <w:trHeight w:val="290"/>
        </w:trPr>
        <w:tc>
          <w:tcPr>
            <w:tcW w:w="3420" w:type="dxa"/>
            <w:gridSpan w:val="3"/>
            <w:tcBorders>
              <w:top w:val="nil"/>
              <w:left w:val="nil"/>
              <w:bottom w:val="nil"/>
              <w:right w:val="nil"/>
            </w:tcBorders>
            <w:shd w:val="clear" w:color="auto" w:fill="auto"/>
            <w:noWrap/>
            <w:vAlign w:val="bottom"/>
            <w:hideMark/>
          </w:tcPr>
          <w:p w:rsidR="00B972E0" w:rsidRPr="00ED456E" w:rsidRDefault="00B972E0" w:rsidP="00B972E0">
            <w:pPr>
              <w:spacing w:after="0" w:line="240" w:lineRule="auto"/>
              <w:rPr>
                <w:rFonts w:ascii="Calibri" w:eastAsia="Times New Roman" w:hAnsi="Calibri" w:cs="Calibri"/>
                <w:color w:val="000000"/>
                <w:sz w:val="18"/>
                <w:szCs w:val="18"/>
              </w:rPr>
            </w:pPr>
            <w:r w:rsidRPr="00ED456E">
              <w:rPr>
                <w:rFonts w:ascii="Calibri" w:eastAsia="Times New Roman" w:hAnsi="Calibri" w:cs="Calibri"/>
                <w:color w:val="000000"/>
                <w:sz w:val="18"/>
                <w:szCs w:val="18"/>
              </w:rPr>
              <w:t>Education (n=15,103)</w:t>
            </w:r>
          </w:p>
        </w:tc>
        <w:tc>
          <w:tcPr>
            <w:tcW w:w="1088" w:type="dxa"/>
            <w:tcBorders>
              <w:top w:val="nil"/>
              <w:left w:val="nil"/>
              <w:bottom w:val="nil"/>
              <w:right w:val="nil"/>
            </w:tcBorders>
            <w:shd w:val="clear" w:color="auto" w:fill="auto"/>
            <w:noWrap/>
            <w:vAlign w:val="bottom"/>
            <w:hideMark/>
          </w:tcPr>
          <w:p w:rsidR="00B972E0" w:rsidRPr="00ED456E" w:rsidRDefault="00B972E0" w:rsidP="00B972E0">
            <w:pPr>
              <w:spacing w:after="0" w:line="240" w:lineRule="auto"/>
              <w:rPr>
                <w:rFonts w:ascii="Calibri" w:eastAsia="Times New Roman" w:hAnsi="Calibri" w:cs="Calibri"/>
                <w:color w:val="000000"/>
                <w:sz w:val="18"/>
                <w:szCs w:val="18"/>
              </w:rPr>
            </w:pPr>
          </w:p>
        </w:tc>
        <w:tc>
          <w:tcPr>
            <w:tcW w:w="982" w:type="dxa"/>
            <w:tcBorders>
              <w:top w:val="nil"/>
              <w:left w:val="nil"/>
              <w:bottom w:val="nil"/>
              <w:right w:val="nil"/>
            </w:tcBorders>
            <w:shd w:val="clear" w:color="auto" w:fill="auto"/>
            <w:noWrap/>
            <w:vAlign w:val="bottom"/>
            <w:hideMark/>
          </w:tcPr>
          <w:p w:rsidR="00B972E0" w:rsidRPr="00ED456E" w:rsidRDefault="00B972E0" w:rsidP="00B972E0">
            <w:pPr>
              <w:spacing w:after="0" w:line="240" w:lineRule="auto"/>
              <w:rPr>
                <w:rFonts w:ascii="Times New Roman" w:eastAsia="Times New Roman" w:hAnsi="Times New Roman" w:cs="Times New Roman"/>
                <w:sz w:val="18"/>
                <w:szCs w:val="18"/>
              </w:rPr>
            </w:pPr>
          </w:p>
        </w:tc>
        <w:tc>
          <w:tcPr>
            <w:tcW w:w="990" w:type="dxa"/>
            <w:gridSpan w:val="2"/>
            <w:tcBorders>
              <w:top w:val="nil"/>
              <w:left w:val="nil"/>
              <w:bottom w:val="nil"/>
              <w:right w:val="nil"/>
            </w:tcBorders>
            <w:shd w:val="clear" w:color="auto" w:fill="auto"/>
            <w:noWrap/>
            <w:vAlign w:val="bottom"/>
            <w:hideMark/>
          </w:tcPr>
          <w:p w:rsidR="00B972E0" w:rsidRPr="00ED456E" w:rsidRDefault="00B972E0" w:rsidP="00B972E0">
            <w:pPr>
              <w:spacing w:after="0" w:line="240" w:lineRule="auto"/>
              <w:rPr>
                <w:rFonts w:ascii="Times New Roman" w:eastAsia="Times New Roman" w:hAnsi="Times New Roman" w:cs="Times New Roman"/>
                <w:sz w:val="18"/>
                <w:szCs w:val="18"/>
              </w:rPr>
            </w:pPr>
          </w:p>
        </w:tc>
        <w:tc>
          <w:tcPr>
            <w:tcW w:w="900" w:type="dxa"/>
            <w:gridSpan w:val="2"/>
            <w:tcBorders>
              <w:top w:val="nil"/>
              <w:left w:val="nil"/>
              <w:bottom w:val="nil"/>
              <w:right w:val="nil"/>
            </w:tcBorders>
            <w:shd w:val="clear" w:color="auto" w:fill="auto"/>
            <w:noWrap/>
            <w:vAlign w:val="bottom"/>
            <w:hideMark/>
          </w:tcPr>
          <w:p w:rsidR="00B972E0" w:rsidRPr="00ED456E" w:rsidRDefault="00B972E0" w:rsidP="00B972E0">
            <w:pPr>
              <w:spacing w:after="0" w:line="240" w:lineRule="auto"/>
              <w:rPr>
                <w:rFonts w:ascii="Times New Roman" w:eastAsia="Times New Roman" w:hAnsi="Times New Roman" w:cs="Times New Roman"/>
                <w:sz w:val="18"/>
                <w:szCs w:val="18"/>
              </w:rPr>
            </w:pPr>
          </w:p>
        </w:tc>
        <w:tc>
          <w:tcPr>
            <w:tcW w:w="1079" w:type="dxa"/>
            <w:tcBorders>
              <w:top w:val="nil"/>
              <w:left w:val="nil"/>
              <w:bottom w:val="nil"/>
              <w:right w:val="nil"/>
            </w:tcBorders>
            <w:shd w:val="clear" w:color="auto" w:fill="auto"/>
            <w:noWrap/>
            <w:vAlign w:val="bottom"/>
            <w:hideMark/>
          </w:tcPr>
          <w:p w:rsidR="00B972E0" w:rsidRPr="00ED456E" w:rsidRDefault="00B972E0" w:rsidP="00B972E0">
            <w:pPr>
              <w:spacing w:after="0" w:line="240" w:lineRule="auto"/>
              <w:rPr>
                <w:rFonts w:ascii="Times New Roman" w:eastAsia="Times New Roman" w:hAnsi="Times New Roman" w:cs="Times New Roman"/>
                <w:sz w:val="18"/>
                <w:szCs w:val="18"/>
              </w:rPr>
            </w:pPr>
          </w:p>
        </w:tc>
        <w:tc>
          <w:tcPr>
            <w:tcW w:w="991" w:type="dxa"/>
            <w:gridSpan w:val="2"/>
            <w:tcBorders>
              <w:top w:val="nil"/>
              <w:left w:val="nil"/>
              <w:bottom w:val="nil"/>
              <w:right w:val="nil"/>
            </w:tcBorders>
            <w:shd w:val="clear" w:color="auto" w:fill="auto"/>
            <w:noWrap/>
            <w:vAlign w:val="bottom"/>
            <w:hideMark/>
          </w:tcPr>
          <w:p w:rsidR="00B972E0" w:rsidRPr="00ED456E" w:rsidRDefault="00B972E0" w:rsidP="00B972E0">
            <w:pPr>
              <w:spacing w:after="0" w:line="240" w:lineRule="auto"/>
              <w:rPr>
                <w:rFonts w:ascii="Times New Roman" w:eastAsia="Times New Roman" w:hAnsi="Times New Roman" w:cs="Times New Roman"/>
                <w:sz w:val="18"/>
                <w:szCs w:val="18"/>
              </w:rPr>
            </w:pPr>
          </w:p>
        </w:tc>
        <w:tc>
          <w:tcPr>
            <w:tcW w:w="990" w:type="dxa"/>
            <w:gridSpan w:val="3"/>
            <w:tcBorders>
              <w:top w:val="nil"/>
              <w:left w:val="nil"/>
              <w:bottom w:val="nil"/>
              <w:right w:val="nil"/>
            </w:tcBorders>
            <w:shd w:val="clear" w:color="auto" w:fill="auto"/>
            <w:noWrap/>
            <w:vAlign w:val="bottom"/>
            <w:hideMark/>
          </w:tcPr>
          <w:p w:rsidR="00B972E0" w:rsidRPr="00ED456E" w:rsidRDefault="00B972E0" w:rsidP="00B972E0">
            <w:pPr>
              <w:spacing w:after="0" w:line="240" w:lineRule="auto"/>
              <w:rPr>
                <w:rFonts w:ascii="Times New Roman" w:eastAsia="Times New Roman" w:hAnsi="Times New Roman" w:cs="Times New Roman"/>
                <w:sz w:val="18"/>
                <w:szCs w:val="18"/>
              </w:rPr>
            </w:pPr>
          </w:p>
        </w:tc>
      </w:tr>
      <w:tr w:rsidR="00B972E0" w:rsidRPr="00ED456E" w:rsidTr="00ED456E">
        <w:trPr>
          <w:trHeight w:val="290"/>
        </w:trPr>
        <w:tc>
          <w:tcPr>
            <w:tcW w:w="257" w:type="dxa"/>
            <w:tcBorders>
              <w:top w:val="nil"/>
              <w:left w:val="nil"/>
              <w:bottom w:val="nil"/>
              <w:right w:val="nil"/>
            </w:tcBorders>
            <w:shd w:val="clear" w:color="auto" w:fill="auto"/>
            <w:noWrap/>
            <w:vAlign w:val="bottom"/>
            <w:hideMark/>
          </w:tcPr>
          <w:p w:rsidR="00B972E0" w:rsidRPr="00ED456E" w:rsidRDefault="00B972E0" w:rsidP="00B972E0">
            <w:pPr>
              <w:spacing w:after="0" w:line="240" w:lineRule="auto"/>
              <w:rPr>
                <w:rFonts w:ascii="Times New Roman" w:eastAsia="Times New Roman" w:hAnsi="Times New Roman" w:cs="Times New Roman"/>
                <w:sz w:val="18"/>
                <w:szCs w:val="18"/>
              </w:rPr>
            </w:pPr>
          </w:p>
        </w:tc>
        <w:tc>
          <w:tcPr>
            <w:tcW w:w="2322" w:type="dxa"/>
            <w:tcBorders>
              <w:top w:val="nil"/>
              <w:left w:val="nil"/>
              <w:bottom w:val="nil"/>
              <w:right w:val="nil"/>
            </w:tcBorders>
            <w:shd w:val="clear" w:color="auto" w:fill="auto"/>
            <w:noWrap/>
            <w:vAlign w:val="bottom"/>
            <w:hideMark/>
          </w:tcPr>
          <w:p w:rsidR="00B972E0" w:rsidRPr="00ED456E" w:rsidRDefault="00B972E0" w:rsidP="00B972E0">
            <w:pPr>
              <w:spacing w:after="0" w:line="240" w:lineRule="auto"/>
              <w:rPr>
                <w:rFonts w:ascii="Calibri" w:eastAsia="Times New Roman" w:hAnsi="Calibri" w:cs="Calibri"/>
                <w:color w:val="000000"/>
                <w:sz w:val="18"/>
                <w:szCs w:val="18"/>
              </w:rPr>
            </w:pPr>
            <w:r w:rsidRPr="00ED456E">
              <w:rPr>
                <w:rFonts w:ascii="Calibri" w:eastAsia="Times New Roman" w:hAnsi="Calibri" w:cs="Calibri"/>
                <w:color w:val="000000"/>
                <w:sz w:val="18"/>
                <w:szCs w:val="18"/>
              </w:rPr>
              <w:t>Less than 9th Grade</w:t>
            </w:r>
          </w:p>
        </w:tc>
        <w:tc>
          <w:tcPr>
            <w:tcW w:w="841" w:type="dxa"/>
            <w:tcBorders>
              <w:top w:val="nil"/>
              <w:left w:val="nil"/>
              <w:bottom w:val="nil"/>
              <w:right w:val="nil"/>
            </w:tcBorders>
            <w:shd w:val="clear" w:color="auto" w:fill="auto"/>
            <w:noWrap/>
            <w:vAlign w:val="bottom"/>
            <w:hideMark/>
          </w:tcPr>
          <w:p w:rsidR="00B972E0" w:rsidRPr="00ED456E" w:rsidRDefault="00B972E0" w:rsidP="00B972E0">
            <w:pPr>
              <w:spacing w:after="0" w:line="240" w:lineRule="auto"/>
              <w:jc w:val="right"/>
              <w:rPr>
                <w:rFonts w:ascii="Calibri" w:eastAsia="Times New Roman" w:hAnsi="Calibri" w:cs="Calibri"/>
                <w:color w:val="000000"/>
                <w:sz w:val="18"/>
                <w:szCs w:val="18"/>
              </w:rPr>
            </w:pPr>
            <w:r w:rsidRPr="00ED456E">
              <w:rPr>
                <w:rFonts w:ascii="Calibri" w:eastAsia="Times New Roman" w:hAnsi="Calibri" w:cs="Calibri"/>
                <w:color w:val="000000"/>
                <w:sz w:val="18"/>
                <w:szCs w:val="18"/>
              </w:rPr>
              <w:t>1.17</w:t>
            </w:r>
          </w:p>
        </w:tc>
        <w:tc>
          <w:tcPr>
            <w:tcW w:w="1088" w:type="dxa"/>
            <w:tcBorders>
              <w:top w:val="nil"/>
              <w:left w:val="nil"/>
              <w:bottom w:val="nil"/>
              <w:right w:val="nil"/>
            </w:tcBorders>
            <w:shd w:val="clear" w:color="auto" w:fill="auto"/>
            <w:noWrap/>
            <w:vAlign w:val="bottom"/>
            <w:hideMark/>
          </w:tcPr>
          <w:p w:rsidR="00B972E0" w:rsidRPr="00ED456E" w:rsidRDefault="00B972E0" w:rsidP="00B972E0">
            <w:pPr>
              <w:spacing w:after="0" w:line="240" w:lineRule="auto"/>
              <w:jc w:val="right"/>
              <w:rPr>
                <w:rFonts w:ascii="Calibri" w:eastAsia="Times New Roman" w:hAnsi="Calibri" w:cs="Calibri"/>
                <w:color w:val="000000"/>
                <w:sz w:val="18"/>
                <w:szCs w:val="18"/>
              </w:rPr>
            </w:pPr>
            <w:r w:rsidRPr="00ED456E">
              <w:rPr>
                <w:rFonts w:ascii="Calibri" w:eastAsia="Times New Roman" w:hAnsi="Calibri" w:cs="Calibri"/>
                <w:color w:val="000000"/>
                <w:sz w:val="18"/>
                <w:szCs w:val="18"/>
              </w:rPr>
              <w:t>1.07--1.27</w:t>
            </w:r>
          </w:p>
        </w:tc>
        <w:tc>
          <w:tcPr>
            <w:tcW w:w="982" w:type="dxa"/>
            <w:tcBorders>
              <w:top w:val="nil"/>
              <w:left w:val="nil"/>
              <w:bottom w:val="nil"/>
              <w:right w:val="nil"/>
            </w:tcBorders>
            <w:shd w:val="clear" w:color="auto" w:fill="auto"/>
            <w:noWrap/>
            <w:vAlign w:val="bottom"/>
            <w:hideMark/>
          </w:tcPr>
          <w:p w:rsidR="00B972E0" w:rsidRPr="00ED456E" w:rsidRDefault="00B972E0" w:rsidP="00B972E0">
            <w:pPr>
              <w:spacing w:after="0" w:line="240" w:lineRule="auto"/>
              <w:jc w:val="right"/>
              <w:rPr>
                <w:rFonts w:ascii="Calibri" w:eastAsia="Times New Roman" w:hAnsi="Calibri" w:cs="Calibri"/>
                <w:color w:val="000000"/>
                <w:sz w:val="18"/>
                <w:szCs w:val="18"/>
              </w:rPr>
            </w:pPr>
            <w:r w:rsidRPr="00ED456E">
              <w:rPr>
                <w:rFonts w:ascii="Calibri" w:eastAsia="Times New Roman" w:hAnsi="Calibri" w:cs="Calibri"/>
                <w:color w:val="000000"/>
                <w:sz w:val="18"/>
                <w:szCs w:val="18"/>
              </w:rPr>
              <w:t>1.20</w:t>
            </w:r>
          </w:p>
        </w:tc>
        <w:tc>
          <w:tcPr>
            <w:tcW w:w="990" w:type="dxa"/>
            <w:gridSpan w:val="2"/>
            <w:tcBorders>
              <w:top w:val="nil"/>
              <w:left w:val="nil"/>
              <w:bottom w:val="nil"/>
              <w:right w:val="nil"/>
            </w:tcBorders>
            <w:shd w:val="clear" w:color="auto" w:fill="auto"/>
            <w:noWrap/>
            <w:vAlign w:val="bottom"/>
            <w:hideMark/>
          </w:tcPr>
          <w:p w:rsidR="00B972E0" w:rsidRPr="00ED456E" w:rsidRDefault="00B972E0" w:rsidP="00B972E0">
            <w:pPr>
              <w:spacing w:after="0" w:line="240" w:lineRule="auto"/>
              <w:jc w:val="right"/>
              <w:rPr>
                <w:rFonts w:ascii="Calibri" w:eastAsia="Times New Roman" w:hAnsi="Calibri" w:cs="Calibri"/>
                <w:color w:val="000000"/>
                <w:sz w:val="18"/>
                <w:szCs w:val="18"/>
              </w:rPr>
            </w:pPr>
            <w:r w:rsidRPr="00ED456E">
              <w:rPr>
                <w:rFonts w:ascii="Calibri" w:eastAsia="Times New Roman" w:hAnsi="Calibri" w:cs="Calibri"/>
                <w:color w:val="000000"/>
                <w:sz w:val="18"/>
                <w:szCs w:val="18"/>
              </w:rPr>
              <w:t>1.10--1.31</w:t>
            </w:r>
          </w:p>
        </w:tc>
        <w:tc>
          <w:tcPr>
            <w:tcW w:w="900" w:type="dxa"/>
            <w:gridSpan w:val="2"/>
            <w:tcBorders>
              <w:top w:val="nil"/>
              <w:left w:val="nil"/>
              <w:bottom w:val="nil"/>
              <w:right w:val="nil"/>
            </w:tcBorders>
            <w:shd w:val="clear" w:color="auto" w:fill="auto"/>
            <w:noWrap/>
            <w:vAlign w:val="bottom"/>
            <w:hideMark/>
          </w:tcPr>
          <w:p w:rsidR="00B972E0" w:rsidRPr="00ED456E" w:rsidRDefault="00B972E0" w:rsidP="00B972E0">
            <w:pPr>
              <w:spacing w:after="0" w:line="240" w:lineRule="auto"/>
              <w:jc w:val="right"/>
              <w:rPr>
                <w:rFonts w:ascii="Calibri" w:eastAsia="Times New Roman" w:hAnsi="Calibri" w:cs="Calibri"/>
                <w:color w:val="000000"/>
                <w:sz w:val="18"/>
                <w:szCs w:val="18"/>
              </w:rPr>
            </w:pPr>
            <w:r w:rsidRPr="00ED456E">
              <w:rPr>
                <w:rFonts w:ascii="Calibri" w:eastAsia="Times New Roman" w:hAnsi="Calibri" w:cs="Calibri"/>
                <w:color w:val="000000"/>
                <w:sz w:val="18"/>
                <w:szCs w:val="18"/>
              </w:rPr>
              <w:t>0.99</w:t>
            </w:r>
          </w:p>
        </w:tc>
        <w:tc>
          <w:tcPr>
            <w:tcW w:w="1079" w:type="dxa"/>
            <w:tcBorders>
              <w:top w:val="nil"/>
              <w:left w:val="nil"/>
              <w:bottom w:val="nil"/>
              <w:right w:val="nil"/>
            </w:tcBorders>
            <w:shd w:val="clear" w:color="auto" w:fill="auto"/>
            <w:noWrap/>
            <w:vAlign w:val="bottom"/>
            <w:hideMark/>
          </w:tcPr>
          <w:p w:rsidR="00B972E0" w:rsidRPr="00ED456E" w:rsidRDefault="00B972E0" w:rsidP="00B972E0">
            <w:pPr>
              <w:spacing w:after="0" w:line="240" w:lineRule="auto"/>
              <w:jc w:val="right"/>
              <w:rPr>
                <w:rFonts w:ascii="Calibri" w:eastAsia="Times New Roman" w:hAnsi="Calibri" w:cs="Calibri"/>
                <w:color w:val="000000"/>
                <w:sz w:val="18"/>
                <w:szCs w:val="18"/>
              </w:rPr>
            </w:pPr>
            <w:r w:rsidRPr="00ED456E">
              <w:rPr>
                <w:rFonts w:ascii="Calibri" w:eastAsia="Times New Roman" w:hAnsi="Calibri" w:cs="Calibri"/>
                <w:color w:val="000000"/>
                <w:sz w:val="18"/>
                <w:szCs w:val="18"/>
              </w:rPr>
              <w:t>0.98--1.00</w:t>
            </w:r>
          </w:p>
        </w:tc>
        <w:tc>
          <w:tcPr>
            <w:tcW w:w="991" w:type="dxa"/>
            <w:gridSpan w:val="2"/>
            <w:tcBorders>
              <w:top w:val="nil"/>
              <w:left w:val="nil"/>
              <w:bottom w:val="nil"/>
              <w:right w:val="nil"/>
            </w:tcBorders>
            <w:shd w:val="clear" w:color="auto" w:fill="auto"/>
            <w:noWrap/>
            <w:vAlign w:val="bottom"/>
            <w:hideMark/>
          </w:tcPr>
          <w:p w:rsidR="00B972E0" w:rsidRPr="00ED456E" w:rsidRDefault="00B972E0" w:rsidP="00B972E0">
            <w:pPr>
              <w:spacing w:after="0" w:line="240" w:lineRule="auto"/>
              <w:jc w:val="right"/>
              <w:rPr>
                <w:rFonts w:ascii="Calibri" w:eastAsia="Times New Roman" w:hAnsi="Calibri" w:cs="Calibri"/>
                <w:color w:val="000000"/>
                <w:sz w:val="18"/>
                <w:szCs w:val="18"/>
              </w:rPr>
            </w:pPr>
          </w:p>
        </w:tc>
        <w:tc>
          <w:tcPr>
            <w:tcW w:w="990" w:type="dxa"/>
            <w:gridSpan w:val="3"/>
            <w:tcBorders>
              <w:top w:val="nil"/>
              <w:left w:val="nil"/>
              <w:bottom w:val="nil"/>
              <w:right w:val="nil"/>
            </w:tcBorders>
            <w:shd w:val="clear" w:color="auto" w:fill="auto"/>
            <w:noWrap/>
            <w:vAlign w:val="bottom"/>
            <w:hideMark/>
          </w:tcPr>
          <w:p w:rsidR="00B972E0" w:rsidRPr="00ED456E" w:rsidRDefault="00B972E0" w:rsidP="00B972E0">
            <w:pPr>
              <w:spacing w:after="0" w:line="240" w:lineRule="auto"/>
              <w:rPr>
                <w:rFonts w:ascii="Times New Roman" w:eastAsia="Times New Roman" w:hAnsi="Times New Roman" w:cs="Times New Roman"/>
                <w:sz w:val="18"/>
                <w:szCs w:val="18"/>
              </w:rPr>
            </w:pPr>
          </w:p>
        </w:tc>
      </w:tr>
      <w:tr w:rsidR="00B972E0" w:rsidRPr="00ED456E" w:rsidTr="00ED456E">
        <w:trPr>
          <w:trHeight w:val="290"/>
        </w:trPr>
        <w:tc>
          <w:tcPr>
            <w:tcW w:w="257" w:type="dxa"/>
            <w:tcBorders>
              <w:top w:val="nil"/>
              <w:left w:val="nil"/>
              <w:bottom w:val="nil"/>
              <w:right w:val="nil"/>
            </w:tcBorders>
            <w:shd w:val="clear" w:color="auto" w:fill="auto"/>
            <w:noWrap/>
            <w:vAlign w:val="bottom"/>
            <w:hideMark/>
          </w:tcPr>
          <w:p w:rsidR="00B972E0" w:rsidRPr="00ED456E" w:rsidRDefault="00B972E0" w:rsidP="00B972E0">
            <w:pPr>
              <w:spacing w:after="0" w:line="240" w:lineRule="auto"/>
              <w:rPr>
                <w:rFonts w:ascii="Times New Roman" w:eastAsia="Times New Roman" w:hAnsi="Times New Roman" w:cs="Times New Roman"/>
                <w:sz w:val="18"/>
                <w:szCs w:val="18"/>
              </w:rPr>
            </w:pPr>
          </w:p>
        </w:tc>
        <w:tc>
          <w:tcPr>
            <w:tcW w:w="2322" w:type="dxa"/>
            <w:tcBorders>
              <w:top w:val="nil"/>
              <w:left w:val="nil"/>
              <w:bottom w:val="nil"/>
              <w:right w:val="nil"/>
            </w:tcBorders>
            <w:shd w:val="clear" w:color="auto" w:fill="auto"/>
            <w:noWrap/>
            <w:vAlign w:val="bottom"/>
            <w:hideMark/>
          </w:tcPr>
          <w:p w:rsidR="00B972E0" w:rsidRPr="00ED456E" w:rsidRDefault="00B972E0" w:rsidP="00B972E0">
            <w:pPr>
              <w:spacing w:after="0" w:line="240" w:lineRule="auto"/>
              <w:rPr>
                <w:rFonts w:ascii="Calibri" w:eastAsia="Times New Roman" w:hAnsi="Calibri" w:cs="Calibri"/>
                <w:color w:val="000000"/>
                <w:sz w:val="18"/>
                <w:szCs w:val="18"/>
              </w:rPr>
            </w:pPr>
            <w:r w:rsidRPr="00ED456E">
              <w:rPr>
                <w:rFonts w:ascii="Calibri" w:eastAsia="Times New Roman" w:hAnsi="Calibri" w:cs="Calibri"/>
                <w:color w:val="000000"/>
                <w:sz w:val="18"/>
                <w:szCs w:val="18"/>
              </w:rPr>
              <w:t>9-11th Grade</w:t>
            </w:r>
          </w:p>
        </w:tc>
        <w:tc>
          <w:tcPr>
            <w:tcW w:w="841" w:type="dxa"/>
            <w:tcBorders>
              <w:top w:val="nil"/>
              <w:left w:val="nil"/>
              <w:bottom w:val="nil"/>
              <w:right w:val="nil"/>
            </w:tcBorders>
            <w:shd w:val="clear" w:color="auto" w:fill="auto"/>
            <w:noWrap/>
            <w:vAlign w:val="bottom"/>
            <w:hideMark/>
          </w:tcPr>
          <w:p w:rsidR="00B972E0" w:rsidRPr="00ED456E" w:rsidRDefault="00B972E0" w:rsidP="00B972E0">
            <w:pPr>
              <w:spacing w:after="0" w:line="240" w:lineRule="auto"/>
              <w:jc w:val="right"/>
              <w:rPr>
                <w:rFonts w:ascii="Calibri" w:eastAsia="Times New Roman" w:hAnsi="Calibri" w:cs="Calibri"/>
                <w:color w:val="000000"/>
                <w:sz w:val="18"/>
                <w:szCs w:val="18"/>
              </w:rPr>
            </w:pPr>
            <w:r w:rsidRPr="00ED456E">
              <w:rPr>
                <w:rFonts w:ascii="Calibri" w:eastAsia="Times New Roman" w:hAnsi="Calibri" w:cs="Calibri"/>
                <w:color w:val="000000"/>
                <w:sz w:val="18"/>
                <w:szCs w:val="18"/>
              </w:rPr>
              <w:t>1.18</w:t>
            </w:r>
          </w:p>
        </w:tc>
        <w:tc>
          <w:tcPr>
            <w:tcW w:w="1088" w:type="dxa"/>
            <w:tcBorders>
              <w:top w:val="nil"/>
              <w:left w:val="nil"/>
              <w:bottom w:val="nil"/>
              <w:right w:val="nil"/>
            </w:tcBorders>
            <w:shd w:val="clear" w:color="auto" w:fill="auto"/>
            <w:noWrap/>
            <w:vAlign w:val="bottom"/>
            <w:hideMark/>
          </w:tcPr>
          <w:p w:rsidR="00B972E0" w:rsidRPr="00ED456E" w:rsidRDefault="00B972E0" w:rsidP="00B972E0">
            <w:pPr>
              <w:spacing w:after="0" w:line="240" w:lineRule="auto"/>
              <w:jc w:val="right"/>
              <w:rPr>
                <w:rFonts w:ascii="Calibri" w:eastAsia="Times New Roman" w:hAnsi="Calibri" w:cs="Calibri"/>
                <w:color w:val="000000"/>
                <w:sz w:val="18"/>
                <w:szCs w:val="18"/>
              </w:rPr>
            </w:pPr>
            <w:r w:rsidRPr="00ED456E">
              <w:rPr>
                <w:rFonts w:ascii="Calibri" w:eastAsia="Times New Roman" w:hAnsi="Calibri" w:cs="Calibri"/>
                <w:color w:val="000000"/>
                <w:sz w:val="18"/>
                <w:szCs w:val="18"/>
              </w:rPr>
              <w:t>1.07--1.29</w:t>
            </w:r>
          </w:p>
        </w:tc>
        <w:tc>
          <w:tcPr>
            <w:tcW w:w="982" w:type="dxa"/>
            <w:tcBorders>
              <w:top w:val="nil"/>
              <w:left w:val="nil"/>
              <w:bottom w:val="nil"/>
              <w:right w:val="nil"/>
            </w:tcBorders>
            <w:shd w:val="clear" w:color="auto" w:fill="auto"/>
            <w:noWrap/>
            <w:vAlign w:val="bottom"/>
            <w:hideMark/>
          </w:tcPr>
          <w:p w:rsidR="00B972E0" w:rsidRPr="00ED456E" w:rsidRDefault="00B972E0" w:rsidP="00B972E0">
            <w:pPr>
              <w:spacing w:after="0" w:line="240" w:lineRule="auto"/>
              <w:jc w:val="right"/>
              <w:rPr>
                <w:rFonts w:ascii="Calibri" w:eastAsia="Times New Roman" w:hAnsi="Calibri" w:cs="Calibri"/>
                <w:color w:val="000000"/>
                <w:sz w:val="18"/>
                <w:szCs w:val="18"/>
              </w:rPr>
            </w:pPr>
            <w:r w:rsidRPr="00ED456E">
              <w:rPr>
                <w:rFonts w:ascii="Calibri" w:eastAsia="Times New Roman" w:hAnsi="Calibri" w:cs="Calibri"/>
                <w:color w:val="000000"/>
                <w:sz w:val="18"/>
                <w:szCs w:val="18"/>
              </w:rPr>
              <w:t>1.27</w:t>
            </w:r>
          </w:p>
        </w:tc>
        <w:tc>
          <w:tcPr>
            <w:tcW w:w="990" w:type="dxa"/>
            <w:gridSpan w:val="2"/>
            <w:tcBorders>
              <w:top w:val="nil"/>
              <w:left w:val="nil"/>
              <w:bottom w:val="nil"/>
              <w:right w:val="nil"/>
            </w:tcBorders>
            <w:shd w:val="clear" w:color="auto" w:fill="auto"/>
            <w:noWrap/>
            <w:vAlign w:val="bottom"/>
            <w:hideMark/>
          </w:tcPr>
          <w:p w:rsidR="00B972E0" w:rsidRPr="00ED456E" w:rsidRDefault="00B972E0" w:rsidP="00B972E0">
            <w:pPr>
              <w:spacing w:after="0" w:line="240" w:lineRule="auto"/>
              <w:jc w:val="right"/>
              <w:rPr>
                <w:rFonts w:ascii="Calibri" w:eastAsia="Times New Roman" w:hAnsi="Calibri" w:cs="Calibri"/>
                <w:color w:val="000000"/>
                <w:sz w:val="18"/>
                <w:szCs w:val="18"/>
              </w:rPr>
            </w:pPr>
            <w:r w:rsidRPr="00ED456E">
              <w:rPr>
                <w:rFonts w:ascii="Calibri" w:eastAsia="Times New Roman" w:hAnsi="Calibri" w:cs="Calibri"/>
                <w:color w:val="000000"/>
                <w:sz w:val="18"/>
                <w:szCs w:val="18"/>
              </w:rPr>
              <w:t>1.17--1.39</w:t>
            </w:r>
          </w:p>
        </w:tc>
        <w:tc>
          <w:tcPr>
            <w:tcW w:w="900" w:type="dxa"/>
            <w:gridSpan w:val="2"/>
            <w:tcBorders>
              <w:top w:val="nil"/>
              <w:left w:val="nil"/>
              <w:bottom w:val="nil"/>
              <w:right w:val="nil"/>
            </w:tcBorders>
            <w:shd w:val="clear" w:color="auto" w:fill="auto"/>
            <w:noWrap/>
            <w:vAlign w:val="bottom"/>
            <w:hideMark/>
          </w:tcPr>
          <w:p w:rsidR="00B972E0" w:rsidRPr="00ED456E" w:rsidRDefault="00B972E0" w:rsidP="00B972E0">
            <w:pPr>
              <w:spacing w:after="0" w:line="240" w:lineRule="auto"/>
              <w:jc w:val="right"/>
              <w:rPr>
                <w:rFonts w:ascii="Calibri" w:eastAsia="Times New Roman" w:hAnsi="Calibri" w:cs="Calibri"/>
                <w:color w:val="000000"/>
                <w:sz w:val="18"/>
                <w:szCs w:val="18"/>
              </w:rPr>
            </w:pPr>
            <w:r w:rsidRPr="00ED456E">
              <w:rPr>
                <w:rFonts w:ascii="Calibri" w:eastAsia="Times New Roman" w:hAnsi="Calibri" w:cs="Calibri"/>
                <w:color w:val="000000"/>
                <w:sz w:val="18"/>
                <w:szCs w:val="18"/>
              </w:rPr>
              <w:t>0.99</w:t>
            </w:r>
          </w:p>
        </w:tc>
        <w:tc>
          <w:tcPr>
            <w:tcW w:w="1079" w:type="dxa"/>
            <w:tcBorders>
              <w:top w:val="nil"/>
              <w:left w:val="nil"/>
              <w:bottom w:val="nil"/>
              <w:right w:val="nil"/>
            </w:tcBorders>
            <w:shd w:val="clear" w:color="auto" w:fill="auto"/>
            <w:noWrap/>
            <w:vAlign w:val="bottom"/>
            <w:hideMark/>
          </w:tcPr>
          <w:p w:rsidR="00B972E0" w:rsidRPr="00ED456E" w:rsidRDefault="00B972E0" w:rsidP="00B972E0">
            <w:pPr>
              <w:spacing w:after="0" w:line="240" w:lineRule="auto"/>
              <w:jc w:val="right"/>
              <w:rPr>
                <w:rFonts w:ascii="Calibri" w:eastAsia="Times New Roman" w:hAnsi="Calibri" w:cs="Calibri"/>
                <w:color w:val="000000"/>
                <w:sz w:val="18"/>
                <w:szCs w:val="18"/>
              </w:rPr>
            </w:pPr>
            <w:r w:rsidRPr="00ED456E">
              <w:rPr>
                <w:rFonts w:ascii="Calibri" w:eastAsia="Times New Roman" w:hAnsi="Calibri" w:cs="Calibri"/>
                <w:color w:val="000000"/>
                <w:sz w:val="18"/>
                <w:szCs w:val="18"/>
              </w:rPr>
              <w:t>0.98--1.00</w:t>
            </w:r>
          </w:p>
        </w:tc>
        <w:tc>
          <w:tcPr>
            <w:tcW w:w="991" w:type="dxa"/>
            <w:gridSpan w:val="2"/>
            <w:tcBorders>
              <w:top w:val="nil"/>
              <w:left w:val="nil"/>
              <w:bottom w:val="nil"/>
              <w:right w:val="nil"/>
            </w:tcBorders>
            <w:shd w:val="clear" w:color="auto" w:fill="auto"/>
            <w:noWrap/>
            <w:vAlign w:val="bottom"/>
            <w:hideMark/>
          </w:tcPr>
          <w:p w:rsidR="00B972E0" w:rsidRPr="00ED456E" w:rsidRDefault="00B972E0" w:rsidP="00B972E0">
            <w:pPr>
              <w:spacing w:after="0" w:line="240" w:lineRule="auto"/>
              <w:jc w:val="right"/>
              <w:rPr>
                <w:rFonts w:ascii="Calibri" w:eastAsia="Times New Roman" w:hAnsi="Calibri" w:cs="Calibri"/>
                <w:color w:val="000000"/>
                <w:sz w:val="18"/>
                <w:szCs w:val="18"/>
              </w:rPr>
            </w:pPr>
          </w:p>
        </w:tc>
        <w:tc>
          <w:tcPr>
            <w:tcW w:w="990" w:type="dxa"/>
            <w:gridSpan w:val="3"/>
            <w:tcBorders>
              <w:top w:val="nil"/>
              <w:left w:val="nil"/>
              <w:bottom w:val="nil"/>
              <w:right w:val="nil"/>
            </w:tcBorders>
            <w:shd w:val="clear" w:color="auto" w:fill="auto"/>
            <w:noWrap/>
            <w:vAlign w:val="bottom"/>
            <w:hideMark/>
          </w:tcPr>
          <w:p w:rsidR="00B972E0" w:rsidRPr="00ED456E" w:rsidRDefault="00B972E0" w:rsidP="00B972E0">
            <w:pPr>
              <w:spacing w:after="0" w:line="240" w:lineRule="auto"/>
              <w:rPr>
                <w:rFonts w:ascii="Times New Roman" w:eastAsia="Times New Roman" w:hAnsi="Times New Roman" w:cs="Times New Roman"/>
                <w:sz w:val="18"/>
                <w:szCs w:val="18"/>
              </w:rPr>
            </w:pPr>
          </w:p>
        </w:tc>
      </w:tr>
      <w:tr w:rsidR="00B972E0" w:rsidRPr="00ED456E" w:rsidTr="00ED456E">
        <w:trPr>
          <w:trHeight w:val="290"/>
        </w:trPr>
        <w:tc>
          <w:tcPr>
            <w:tcW w:w="257" w:type="dxa"/>
            <w:tcBorders>
              <w:top w:val="nil"/>
              <w:left w:val="nil"/>
              <w:bottom w:val="nil"/>
              <w:right w:val="nil"/>
            </w:tcBorders>
            <w:shd w:val="clear" w:color="auto" w:fill="auto"/>
            <w:noWrap/>
            <w:vAlign w:val="bottom"/>
            <w:hideMark/>
          </w:tcPr>
          <w:p w:rsidR="00B972E0" w:rsidRPr="00ED456E" w:rsidRDefault="00B972E0" w:rsidP="00B972E0">
            <w:pPr>
              <w:spacing w:after="0" w:line="240" w:lineRule="auto"/>
              <w:rPr>
                <w:rFonts w:ascii="Times New Roman" w:eastAsia="Times New Roman" w:hAnsi="Times New Roman" w:cs="Times New Roman"/>
                <w:sz w:val="18"/>
                <w:szCs w:val="18"/>
              </w:rPr>
            </w:pPr>
          </w:p>
        </w:tc>
        <w:tc>
          <w:tcPr>
            <w:tcW w:w="2322" w:type="dxa"/>
            <w:tcBorders>
              <w:top w:val="nil"/>
              <w:left w:val="nil"/>
              <w:bottom w:val="nil"/>
              <w:right w:val="nil"/>
            </w:tcBorders>
            <w:shd w:val="clear" w:color="auto" w:fill="auto"/>
            <w:noWrap/>
            <w:vAlign w:val="bottom"/>
            <w:hideMark/>
          </w:tcPr>
          <w:p w:rsidR="00B972E0" w:rsidRPr="00ED456E" w:rsidRDefault="00B972E0" w:rsidP="00B972E0">
            <w:pPr>
              <w:spacing w:after="0" w:line="240" w:lineRule="auto"/>
              <w:rPr>
                <w:rFonts w:ascii="Calibri" w:eastAsia="Times New Roman" w:hAnsi="Calibri" w:cs="Calibri"/>
                <w:color w:val="000000"/>
                <w:sz w:val="18"/>
                <w:szCs w:val="18"/>
              </w:rPr>
            </w:pPr>
            <w:r w:rsidRPr="00ED456E">
              <w:rPr>
                <w:rFonts w:ascii="Calibri" w:eastAsia="Times New Roman" w:hAnsi="Calibri" w:cs="Calibri"/>
                <w:color w:val="000000"/>
                <w:sz w:val="18"/>
                <w:szCs w:val="18"/>
              </w:rPr>
              <w:t>High School Grad / GED</w:t>
            </w:r>
          </w:p>
        </w:tc>
        <w:tc>
          <w:tcPr>
            <w:tcW w:w="841" w:type="dxa"/>
            <w:tcBorders>
              <w:top w:val="nil"/>
              <w:left w:val="nil"/>
              <w:bottom w:val="nil"/>
              <w:right w:val="nil"/>
            </w:tcBorders>
            <w:shd w:val="clear" w:color="auto" w:fill="auto"/>
            <w:noWrap/>
            <w:vAlign w:val="bottom"/>
            <w:hideMark/>
          </w:tcPr>
          <w:p w:rsidR="00B972E0" w:rsidRPr="00ED456E" w:rsidRDefault="00B972E0" w:rsidP="00B972E0">
            <w:pPr>
              <w:spacing w:after="0" w:line="240" w:lineRule="auto"/>
              <w:jc w:val="right"/>
              <w:rPr>
                <w:rFonts w:ascii="Calibri" w:eastAsia="Times New Roman" w:hAnsi="Calibri" w:cs="Calibri"/>
                <w:color w:val="000000"/>
                <w:sz w:val="18"/>
                <w:szCs w:val="18"/>
              </w:rPr>
            </w:pPr>
            <w:r w:rsidRPr="00ED456E">
              <w:rPr>
                <w:rFonts w:ascii="Calibri" w:eastAsia="Times New Roman" w:hAnsi="Calibri" w:cs="Calibri"/>
                <w:color w:val="000000"/>
                <w:sz w:val="18"/>
                <w:szCs w:val="18"/>
              </w:rPr>
              <w:t>1.11</w:t>
            </w:r>
          </w:p>
        </w:tc>
        <w:tc>
          <w:tcPr>
            <w:tcW w:w="1088" w:type="dxa"/>
            <w:tcBorders>
              <w:top w:val="nil"/>
              <w:left w:val="nil"/>
              <w:bottom w:val="nil"/>
              <w:right w:val="nil"/>
            </w:tcBorders>
            <w:shd w:val="clear" w:color="auto" w:fill="auto"/>
            <w:noWrap/>
            <w:vAlign w:val="bottom"/>
            <w:hideMark/>
          </w:tcPr>
          <w:p w:rsidR="00B972E0" w:rsidRPr="00ED456E" w:rsidRDefault="00B972E0" w:rsidP="00B972E0">
            <w:pPr>
              <w:spacing w:after="0" w:line="240" w:lineRule="auto"/>
              <w:jc w:val="right"/>
              <w:rPr>
                <w:rFonts w:ascii="Calibri" w:eastAsia="Times New Roman" w:hAnsi="Calibri" w:cs="Calibri"/>
                <w:color w:val="000000"/>
                <w:sz w:val="18"/>
                <w:szCs w:val="18"/>
              </w:rPr>
            </w:pPr>
            <w:r w:rsidRPr="00ED456E">
              <w:rPr>
                <w:rFonts w:ascii="Calibri" w:eastAsia="Times New Roman" w:hAnsi="Calibri" w:cs="Calibri"/>
                <w:color w:val="000000"/>
                <w:sz w:val="18"/>
                <w:szCs w:val="18"/>
              </w:rPr>
              <w:t>1.03--1.19</w:t>
            </w:r>
          </w:p>
        </w:tc>
        <w:tc>
          <w:tcPr>
            <w:tcW w:w="982" w:type="dxa"/>
            <w:tcBorders>
              <w:top w:val="nil"/>
              <w:left w:val="nil"/>
              <w:bottom w:val="nil"/>
              <w:right w:val="nil"/>
            </w:tcBorders>
            <w:shd w:val="clear" w:color="auto" w:fill="auto"/>
            <w:noWrap/>
            <w:vAlign w:val="bottom"/>
            <w:hideMark/>
          </w:tcPr>
          <w:p w:rsidR="00B972E0" w:rsidRPr="00ED456E" w:rsidRDefault="00B972E0" w:rsidP="00B972E0">
            <w:pPr>
              <w:spacing w:after="0" w:line="240" w:lineRule="auto"/>
              <w:jc w:val="right"/>
              <w:rPr>
                <w:rFonts w:ascii="Calibri" w:eastAsia="Times New Roman" w:hAnsi="Calibri" w:cs="Calibri"/>
                <w:color w:val="000000"/>
                <w:sz w:val="18"/>
                <w:szCs w:val="18"/>
              </w:rPr>
            </w:pPr>
            <w:r w:rsidRPr="00ED456E">
              <w:rPr>
                <w:rFonts w:ascii="Calibri" w:eastAsia="Times New Roman" w:hAnsi="Calibri" w:cs="Calibri"/>
                <w:color w:val="000000"/>
                <w:sz w:val="18"/>
                <w:szCs w:val="18"/>
              </w:rPr>
              <w:t>1.24</w:t>
            </w:r>
          </w:p>
        </w:tc>
        <w:tc>
          <w:tcPr>
            <w:tcW w:w="990" w:type="dxa"/>
            <w:gridSpan w:val="2"/>
            <w:tcBorders>
              <w:top w:val="nil"/>
              <w:left w:val="nil"/>
              <w:bottom w:val="nil"/>
              <w:right w:val="nil"/>
            </w:tcBorders>
            <w:shd w:val="clear" w:color="auto" w:fill="auto"/>
            <w:noWrap/>
            <w:vAlign w:val="bottom"/>
            <w:hideMark/>
          </w:tcPr>
          <w:p w:rsidR="00B972E0" w:rsidRPr="00ED456E" w:rsidRDefault="00B972E0" w:rsidP="00B972E0">
            <w:pPr>
              <w:spacing w:after="0" w:line="240" w:lineRule="auto"/>
              <w:jc w:val="right"/>
              <w:rPr>
                <w:rFonts w:ascii="Calibri" w:eastAsia="Times New Roman" w:hAnsi="Calibri" w:cs="Calibri"/>
                <w:color w:val="000000"/>
                <w:sz w:val="18"/>
                <w:szCs w:val="18"/>
              </w:rPr>
            </w:pPr>
            <w:r w:rsidRPr="00ED456E">
              <w:rPr>
                <w:rFonts w:ascii="Calibri" w:eastAsia="Times New Roman" w:hAnsi="Calibri" w:cs="Calibri"/>
                <w:color w:val="000000"/>
                <w:sz w:val="18"/>
                <w:szCs w:val="18"/>
              </w:rPr>
              <w:t>1.16--1.32</w:t>
            </w:r>
          </w:p>
        </w:tc>
        <w:tc>
          <w:tcPr>
            <w:tcW w:w="900" w:type="dxa"/>
            <w:gridSpan w:val="2"/>
            <w:tcBorders>
              <w:top w:val="nil"/>
              <w:left w:val="nil"/>
              <w:bottom w:val="nil"/>
              <w:right w:val="nil"/>
            </w:tcBorders>
            <w:shd w:val="clear" w:color="auto" w:fill="auto"/>
            <w:noWrap/>
            <w:vAlign w:val="bottom"/>
            <w:hideMark/>
          </w:tcPr>
          <w:p w:rsidR="00B972E0" w:rsidRPr="00ED456E" w:rsidRDefault="00B972E0" w:rsidP="00B972E0">
            <w:pPr>
              <w:spacing w:after="0" w:line="240" w:lineRule="auto"/>
              <w:jc w:val="right"/>
              <w:rPr>
                <w:rFonts w:ascii="Calibri" w:eastAsia="Times New Roman" w:hAnsi="Calibri" w:cs="Calibri"/>
                <w:color w:val="000000"/>
                <w:sz w:val="18"/>
                <w:szCs w:val="18"/>
              </w:rPr>
            </w:pPr>
            <w:r w:rsidRPr="00ED456E">
              <w:rPr>
                <w:rFonts w:ascii="Calibri" w:eastAsia="Times New Roman" w:hAnsi="Calibri" w:cs="Calibri"/>
                <w:color w:val="000000"/>
                <w:sz w:val="18"/>
                <w:szCs w:val="18"/>
              </w:rPr>
              <w:t>0.99</w:t>
            </w:r>
          </w:p>
        </w:tc>
        <w:tc>
          <w:tcPr>
            <w:tcW w:w="1079" w:type="dxa"/>
            <w:tcBorders>
              <w:top w:val="nil"/>
              <w:left w:val="nil"/>
              <w:bottom w:val="nil"/>
              <w:right w:val="nil"/>
            </w:tcBorders>
            <w:shd w:val="clear" w:color="auto" w:fill="auto"/>
            <w:noWrap/>
            <w:vAlign w:val="bottom"/>
            <w:hideMark/>
          </w:tcPr>
          <w:p w:rsidR="00B972E0" w:rsidRPr="00ED456E" w:rsidRDefault="00B972E0" w:rsidP="00B972E0">
            <w:pPr>
              <w:spacing w:after="0" w:line="240" w:lineRule="auto"/>
              <w:jc w:val="right"/>
              <w:rPr>
                <w:rFonts w:ascii="Calibri" w:eastAsia="Times New Roman" w:hAnsi="Calibri" w:cs="Calibri"/>
                <w:color w:val="000000"/>
                <w:sz w:val="18"/>
                <w:szCs w:val="18"/>
              </w:rPr>
            </w:pPr>
            <w:r w:rsidRPr="00ED456E">
              <w:rPr>
                <w:rFonts w:ascii="Calibri" w:eastAsia="Times New Roman" w:hAnsi="Calibri" w:cs="Calibri"/>
                <w:color w:val="000000"/>
                <w:sz w:val="18"/>
                <w:szCs w:val="18"/>
              </w:rPr>
              <w:t>0.98--1.00</w:t>
            </w:r>
          </w:p>
        </w:tc>
        <w:tc>
          <w:tcPr>
            <w:tcW w:w="991" w:type="dxa"/>
            <w:gridSpan w:val="2"/>
            <w:tcBorders>
              <w:top w:val="nil"/>
              <w:left w:val="nil"/>
              <w:bottom w:val="nil"/>
              <w:right w:val="nil"/>
            </w:tcBorders>
            <w:shd w:val="clear" w:color="auto" w:fill="auto"/>
            <w:noWrap/>
            <w:vAlign w:val="bottom"/>
            <w:hideMark/>
          </w:tcPr>
          <w:p w:rsidR="00B972E0" w:rsidRPr="00ED456E" w:rsidRDefault="00B972E0" w:rsidP="00B972E0">
            <w:pPr>
              <w:spacing w:after="0" w:line="240" w:lineRule="auto"/>
              <w:jc w:val="right"/>
              <w:rPr>
                <w:rFonts w:ascii="Calibri" w:eastAsia="Times New Roman" w:hAnsi="Calibri" w:cs="Calibri"/>
                <w:color w:val="000000"/>
                <w:sz w:val="18"/>
                <w:szCs w:val="18"/>
              </w:rPr>
            </w:pPr>
          </w:p>
        </w:tc>
        <w:tc>
          <w:tcPr>
            <w:tcW w:w="990" w:type="dxa"/>
            <w:gridSpan w:val="3"/>
            <w:tcBorders>
              <w:top w:val="nil"/>
              <w:left w:val="nil"/>
              <w:bottom w:val="nil"/>
              <w:right w:val="nil"/>
            </w:tcBorders>
            <w:shd w:val="clear" w:color="auto" w:fill="auto"/>
            <w:noWrap/>
            <w:vAlign w:val="bottom"/>
            <w:hideMark/>
          </w:tcPr>
          <w:p w:rsidR="00B972E0" w:rsidRPr="00ED456E" w:rsidRDefault="00B972E0" w:rsidP="00B972E0">
            <w:pPr>
              <w:spacing w:after="0" w:line="240" w:lineRule="auto"/>
              <w:rPr>
                <w:rFonts w:ascii="Times New Roman" w:eastAsia="Times New Roman" w:hAnsi="Times New Roman" w:cs="Times New Roman"/>
                <w:sz w:val="18"/>
                <w:szCs w:val="18"/>
              </w:rPr>
            </w:pPr>
          </w:p>
        </w:tc>
      </w:tr>
      <w:tr w:rsidR="00B972E0" w:rsidRPr="00ED456E" w:rsidTr="00ED456E">
        <w:trPr>
          <w:trHeight w:val="290"/>
        </w:trPr>
        <w:tc>
          <w:tcPr>
            <w:tcW w:w="257" w:type="dxa"/>
            <w:tcBorders>
              <w:top w:val="nil"/>
              <w:left w:val="nil"/>
              <w:bottom w:val="nil"/>
              <w:right w:val="nil"/>
            </w:tcBorders>
            <w:shd w:val="clear" w:color="auto" w:fill="auto"/>
            <w:noWrap/>
            <w:vAlign w:val="bottom"/>
            <w:hideMark/>
          </w:tcPr>
          <w:p w:rsidR="00B972E0" w:rsidRPr="00ED456E" w:rsidRDefault="00B972E0" w:rsidP="00B972E0">
            <w:pPr>
              <w:spacing w:after="0" w:line="240" w:lineRule="auto"/>
              <w:rPr>
                <w:rFonts w:ascii="Times New Roman" w:eastAsia="Times New Roman" w:hAnsi="Times New Roman" w:cs="Times New Roman"/>
                <w:sz w:val="18"/>
                <w:szCs w:val="18"/>
              </w:rPr>
            </w:pPr>
          </w:p>
        </w:tc>
        <w:tc>
          <w:tcPr>
            <w:tcW w:w="2322" w:type="dxa"/>
            <w:tcBorders>
              <w:top w:val="nil"/>
              <w:left w:val="nil"/>
              <w:bottom w:val="nil"/>
              <w:right w:val="nil"/>
            </w:tcBorders>
            <w:shd w:val="clear" w:color="auto" w:fill="auto"/>
            <w:noWrap/>
            <w:vAlign w:val="bottom"/>
            <w:hideMark/>
          </w:tcPr>
          <w:p w:rsidR="00B972E0" w:rsidRPr="00ED456E" w:rsidRDefault="00B972E0" w:rsidP="00B972E0">
            <w:pPr>
              <w:spacing w:after="0" w:line="240" w:lineRule="auto"/>
              <w:rPr>
                <w:rFonts w:ascii="Calibri" w:eastAsia="Times New Roman" w:hAnsi="Calibri" w:cs="Calibri"/>
                <w:color w:val="000000"/>
                <w:sz w:val="18"/>
                <w:szCs w:val="18"/>
              </w:rPr>
            </w:pPr>
            <w:r w:rsidRPr="00ED456E">
              <w:rPr>
                <w:rFonts w:ascii="Calibri" w:eastAsia="Times New Roman" w:hAnsi="Calibri" w:cs="Calibri"/>
                <w:color w:val="000000"/>
                <w:sz w:val="18"/>
                <w:szCs w:val="18"/>
              </w:rPr>
              <w:t>Some College or AA Degree</w:t>
            </w:r>
          </w:p>
        </w:tc>
        <w:tc>
          <w:tcPr>
            <w:tcW w:w="841" w:type="dxa"/>
            <w:tcBorders>
              <w:top w:val="nil"/>
              <w:left w:val="nil"/>
              <w:bottom w:val="nil"/>
              <w:right w:val="nil"/>
            </w:tcBorders>
            <w:shd w:val="clear" w:color="auto" w:fill="auto"/>
            <w:noWrap/>
            <w:vAlign w:val="bottom"/>
            <w:hideMark/>
          </w:tcPr>
          <w:p w:rsidR="00B972E0" w:rsidRPr="00ED456E" w:rsidRDefault="00B972E0" w:rsidP="00B972E0">
            <w:pPr>
              <w:spacing w:after="0" w:line="240" w:lineRule="auto"/>
              <w:jc w:val="right"/>
              <w:rPr>
                <w:rFonts w:ascii="Calibri" w:eastAsia="Times New Roman" w:hAnsi="Calibri" w:cs="Calibri"/>
                <w:color w:val="000000"/>
                <w:sz w:val="18"/>
                <w:szCs w:val="18"/>
              </w:rPr>
            </w:pPr>
            <w:r w:rsidRPr="00ED456E">
              <w:rPr>
                <w:rFonts w:ascii="Calibri" w:eastAsia="Times New Roman" w:hAnsi="Calibri" w:cs="Calibri"/>
                <w:color w:val="000000"/>
                <w:sz w:val="18"/>
                <w:szCs w:val="18"/>
              </w:rPr>
              <w:t>1.17</w:t>
            </w:r>
          </w:p>
        </w:tc>
        <w:tc>
          <w:tcPr>
            <w:tcW w:w="1088" w:type="dxa"/>
            <w:tcBorders>
              <w:top w:val="nil"/>
              <w:left w:val="nil"/>
              <w:bottom w:val="nil"/>
              <w:right w:val="nil"/>
            </w:tcBorders>
            <w:shd w:val="clear" w:color="auto" w:fill="auto"/>
            <w:noWrap/>
            <w:vAlign w:val="bottom"/>
            <w:hideMark/>
          </w:tcPr>
          <w:p w:rsidR="00B972E0" w:rsidRPr="00ED456E" w:rsidRDefault="00B972E0" w:rsidP="00B972E0">
            <w:pPr>
              <w:spacing w:after="0" w:line="240" w:lineRule="auto"/>
              <w:jc w:val="right"/>
              <w:rPr>
                <w:rFonts w:ascii="Calibri" w:eastAsia="Times New Roman" w:hAnsi="Calibri" w:cs="Calibri"/>
                <w:color w:val="000000"/>
                <w:sz w:val="18"/>
                <w:szCs w:val="18"/>
              </w:rPr>
            </w:pPr>
            <w:r w:rsidRPr="00ED456E">
              <w:rPr>
                <w:rFonts w:ascii="Calibri" w:eastAsia="Times New Roman" w:hAnsi="Calibri" w:cs="Calibri"/>
                <w:color w:val="000000"/>
                <w:sz w:val="18"/>
                <w:szCs w:val="18"/>
              </w:rPr>
              <w:t>1.07--1.27</w:t>
            </w:r>
          </w:p>
        </w:tc>
        <w:tc>
          <w:tcPr>
            <w:tcW w:w="982" w:type="dxa"/>
            <w:tcBorders>
              <w:top w:val="nil"/>
              <w:left w:val="nil"/>
              <w:bottom w:val="nil"/>
              <w:right w:val="nil"/>
            </w:tcBorders>
            <w:shd w:val="clear" w:color="auto" w:fill="auto"/>
            <w:noWrap/>
            <w:vAlign w:val="bottom"/>
            <w:hideMark/>
          </w:tcPr>
          <w:p w:rsidR="00B972E0" w:rsidRPr="00ED456E" w:rsidRDefault="00B972E0" w:rsidP="00B972E0">
            <w:pPr>
              <w:spacing w:after="0" w:line="240" w:lineRule="auto"/>
              <w:jc w:val="right"/>
              <w:rPr>
                <w:rFonts w:ascii="Calibri" w:eastAsia="Times New Roman" w:hAnsi="Calibri" w:cs="Calibri"/>
                <w:color w:val="000000"/>
                <w:sz w:val="18"/>
                <w:szCs w:val="18"/>
              </w:rPr>
            </w:pPr>
            <w:r w:rsidRPr="00ED456E">
              <w:rPr>
                <w:rFonts w:ascii="Calibri" w:eastAsia="Times New Roman" w:hAnsi="Calibri" w:cs="Calibri"/>
                <w:color w:val="000000"/>
                <w:sz w:val="18"/>
                <w:szCs w:val="18"/>
              </w:rPr>
              <w:t>1.20</w:t>
            </w:r>
          </w:p>
        </w:tc>
        <w:tc>
          <w:tcPr>
            <w:tcW w:w="990" w:type="dxa"/>
            <w:gridSpan w:val="2"/>
            <w:tcBorders>
              <w:top w:val="nil"/>
              <w:left w:val="nil"/>
              <w:bottom w:val="nil"/>
              <w:right w:val="nil"/>
            </w:tcBorders>
            <w:shd w:val="clear" w:color="auto" w:fill="auto"/>
            <w:noWrap/>
            <w:vAlign w:val="bottom"/>
            <w:hideMark/>
          </w:tcPr>
          <w:p w:rsidR="00B972E0" w:rsidRPr="00ED456E" w:rsidRDefault="00B972E0" w:rsidP="00B972E0">
            <w:pPr>
              <w:spacing w:after="0" w:line="240" w:lineRule="auto"/>
              <w:jc w:val="right"/>
              <w:rPr>
                <w:rFonts w:ascii="Calibri" w:eastAsia="Times New Roman" w:hAnsi="Calibri" w:cs="Calibri"/>
                <w:color w:val="000000"/>
                <w:sz w:val="18"/>
                <w:szCs w:val="18"/>
              </w:rPr>
            </w:pPr>
            <w:r w:rsidRPr="00ED456E">
              <w:rPr>
                <w:rFonts w:ascii="Calibri" w:eastAsia="Times New Roman" w:hAnsi="Calibri" w:cs="Calibri"/>
                <w:color w:val="000000"/>
                <w:sz w:val="18"/>
                <w:szCs w:val="18"/>
              </w:rPr>
              <w:t>1.10--1.31</w:t>
            </w:r>
          </w:p>
        </w:tc>
        <w:tc>
          <w:tcPr>
            <w:tcW w:w="900" w:type="dxa"/>
            <w:gridSpan w:val="2"/>
            <w:tcBorders>
              <w:top w:val="nil"/>
              <w:left w:val="nil"/>
              <w:bottom w:val="nil"/>
              <w:right w:val="nil"/>
            </w:tcBorders>
            <w:shd w:val="clear" w:color="auto" w:fill="auto"/>
            <w:noWrap/>
            <w:vAlign w:val="bottom"/>
            <w:hideMark/>
          </w:tcPr>
          <w:p w:rsidR="00B972E0" w:rsidRPr="00ED456E" w:rsidRDefault="00B972E0" w:rsidP="00B972E0">
            <w:pPr>
              <w:spacing w:after="0" w:line="240" w:lineRule="auto"/>
              <w:jc w:val="right"/>
              <w:rPr>
                <w:rFonts w:ascii="Calibri" w:eastAsia="Times New Roman" w:hAnsi="Calibri" w:cs="Calibri"/>
                <w:color w:val="000000"/>
                <w:sz w:val="18"/>
                <w:szCs w:val="18"/>
              </w:rPr>
            </w:pPr>
            <w:r w:rsidRPr="00ED456E">
              <w:rPr>
                <w:rFonts w:ascii="Calibri" w:eastAsia="Times New Roman" w:hAnsi="Calibri" w:cs="Calibri"/>
                <w:color w:val="000000"/>
                <w:sz w:val="18"/>
                <w:szCs w:val="18"/>
              </w:rPr>
              <w:t>0.99</w:t>
            </w:r>
          </w:p>
        </w:tc>
        <w:tc>
          <w:tcPr>
            <w:tcW w:w="1079" w:type="dxa"/>
            <w:tcBorders>
              <w:top w:val="nil"/>
              <w:left w:val="nil"/>
              <w:bottom w:val="nil"/>
              <w:right w:val="nil"/>
            </w:tcBorders>
            <w:shd w:val="clear" w:color="auto" w:fill="auto"/>
            <w:noWrap/>
            <w:vAlign w:val="bottom"/>
            <w:hideMark/>
          </w:tcPr>
          <w:p w:rsidR="00B972E0" w:rsidRPr="00ED456E" w:rsidRDefault="00B972E0" w:rsidP="00B972E0">
            <w:pPr>
              <w:spacing w:after="0" w:line="240" w:lineRule="auto"/>
              <w:jc w:val="right"/>
              <w:rPr>
                <w:rFonts w:ascii="Calibri" w:eastAsia="Times New Roman" w:hAnsi="Calibri" w:cs="Calibri"/>
                <w:color w:val="000000"/>
                <w:sz w:val="18"/>
                <w:szCs w:val="18"/>
              </w:rPr>
            </w:pPr>
            <w:r w:rsidRPr="00ED456E">
              <w:rPr>
                <w:rFonts w:ascii="Calibri" w:eastAsia="Times New Roman" w:hAnsi="Calibri" w:cs="Calibri"/>
                <w:color w:val="000000"/>
                <w:sz w:val="18"/>
                <w:szCs w:val="18"/>
              </w:rPr>
              <w:t>0.98--1.00</w:t>
            </w:r>
          </w:p>
        </w:tc>
        <w:tc>
          <w:tcPr>
            <w:tcW w:w="991" w:type="dxa"/>
            <w:gridSpan w:val="2"/>
            <w:tcBorders>
              <w:top w:val="nil"/>
              <w:left w:val="nil"/>
              <w:bottom w:val="nil"/>
              <w:right w:val="nil"/>
            </w:tcBorders>
            <w:shd w:val="clear" w:color="auto" w:fill="auto"/>
            <w:noWrap/>
            <w:vAlign w:val="bottom"/>
            <w:hideMark/>
          </w:tcPr>
          <w:p w:rsidR="00B972E0" w:rsidRPr="00ED456E" w:rsidRDefault="00B972E0" w:rsidP="00B972E0">
            <w:pPr>
              <w:spacing w:after="0" w:line="240" w:lineRule="auto"/>
              <w:jc w:val="right"/>
              <w:rPr>
                <w:rFonts w:ascii="Calibri" w:eastAsia="Times New Roman" w:hAnsi="Calibri" w:cs="Calibri"/>
                <w:color w:val="000000"/>
                <w:sz w:val="18"/>
                <w:szCs w:val="18"/>
              </w:rPr>
            </w:pPr>
          </w:p>
        </w:tc>
        <w:tc>
          <w:tcPr>
            <w:tcW w:w="990" w:type="dxa"/>
            <w:gridSpan w:val="3"/>
            <w:tcBorders>
              <w:top w:val="nil"/>
              <w:left w:val="nil"/>
              <w:bottom w:val="nil"/>
              <w:right w:val="nil"/>
            </w:tcBorders>
            <w:shd w:val="clear" w:color="auto" w:fill="auto"/>
            <w:noWrap/>
            <w:vAlign w:val="bottom"/>
            <w:hideMark/>
          </w:tcPr>
          <w:p w:rsidR="00B972E0" w:rsidRPr="00ED456E" w:rsidRDefault="00B972E0" w:rsidP="00B972E0">
            <w:pPr>
              <w:spacing w:after="0" w:line="240" w:lineRule="auto"/>
              <w:rPr>
                <w:rFonts w:ascii="Times New Roman" w:eastAsia="Times New Roman" w:hAnsi="Times New Roman" w:cs="Times New Roman"/>
                <w:sz w:val="18"/>
                <w:szCs w:val="18"/>
              </w:rPr>
            </w:pPr>
          </w:p>
        </w:tc>
      </w:tr>
      <w:tr w:rsidR="00B972E0" w:rsidRPr="00ED456E" w:rsidTr="00ED456E">
        <w:trPr>
          <w:trHeight w:val="290"/>
        </w:trPr>
        <w:tc>
          <w:tcPr>
            <w:tcW w:w="257" w:type="dxa"/>
            <w:tcBorders>
              <w:top w:val="nil"/>
              <w:left w:val="nil"/>
              <w:bottom w:val="nil"/>
              <w:right w:val="nil"/>
            </w:tcBorders>
            <w:shd w:val="clear" w:color="auto" w:fill="auto"/>
            <w:noWrap/>
            <w:vAlign w:val="bottom"/>
            <w:hideMark/>
          </w:tcPr>
          <w:p w:rsidR="00B972E0" w:rsidRPr="00ED456E" w:rsidRDefault="00B972E0" w:rsidP="00B972E0">
            <w:pPr>
              <w:spacing w:after="0" w:line="240" w:lineRule="auto"/>
              <w:rPr>
                <w:rFonts w:ascii="Times New Roman" w:eastAsia="Times New Roman" w:hAnsi="Times New Roman" w:cs="Times New Roman"/>
                <w:sz w:val="18"/>
                <w:szCs w:val="18"/>
              </w:rPr>
            </w:pPr>
          </w:p>
        </w:tc>
        <w:tc>
          <w:tcPr>
            <w:tcW w:w="2322" w:type="dxa"/>
            <w:tcBorders>
              <w:top w:val="nil"/>
              <w:left w:val="nil"/>
              <w:bottom w:val="nil"/>
              <w:right w:val="nil"/>
            </w:tcBorders>
            <w:shd w:val="clear" w:color="auto" w:fill="auto"/>
            <w:noWrap/>
            <w:vAlign w:val="bottom"/>
            <w:hideMark/>
          </w:tcPr>
          <w:p w:rsidR="00B972E0" w:rsidRPr="00ED456E" w:rsidRDefault="00B972E0" w:rsidP="00B972E0">
            <w:pPr>
              <w:spacing w:after="0" w:line="240" w:lineRule="auto"/>
              <w:rPr>
                <w:rFonts w:ascii="Calibri" w:eastAsia="Times New Roman" w:hAnsi="Calibri" w:cs="Calibri"/>
                <w:color w:val="000000"/>
                <w:sz w:val="18"/>
                <w:szCs w:val="18"/>
              </w:rPr>
            </w:pPr>
            <w:r w:rsidRPr="00ED456E">
              <w:rPr>
                <w:rFonts w:ascii="Calibri" w:eastAsia="Times New Roman" w:hAnsi="Calibri" w:cs="Calibri"/>
                <w:color w:val="000000"/>
                <w:sz w:val="18"/>
                <w:szCs w:val="18"/>
              </w:rPr>
              <w:t>College Graduate or Above</w:t>
            </w:r>
          </w:p>
        </w:tc>
        <w:tc>
          <w:tcPr>
            <w:tcW w:w="841" w:type="dxa"/>
            <w:tcBorders>
              <w:top w:val="nil"/>
              <w:left w:val="nil"/>
              <w:bottom w:val="nil"/>
              <w:right w:val="nil"/>
            </w:tcBorders>
            <w:shd w:val="clear" w:color="auto" w:fill="auto"/>
            <w:noWrap/>
            <w:vAlign w:val="bottom"/>
            <w:hideMark/>
          </w:tcPr>
          <w:p w:rsidR="00B972E0" w:rsidRPr="00ED456E" w:rsidRDefault="00B972E0" w:rsidP="00B972E0">
            <w:pPr>
              <w:spacing w:after="0" w:line="240" w:lineRule="auto"/>
              <w:jc w:val="right"/>
              <w:rPr>
                <w:rFonts w:ascii="Calibri" w:eastAsia="Times New Roman" w:hAnsi="Calibri" w:cs="Calibri"/>
                <w:color w:val="000000"/>
                <w:sz w:val="18"/>
                <w:szCs w:val="18"/>
              </w:rPr>
            </w:pPr>
            <w:r w:rsidRPr="00ED456E">
              <w:rPr>
                <w:rFonts w:ascii="Calibri" w:eastAsia="Times New Roman" w:hAnsi="Calibri" w:cs="Calibri"/>
                <w:color w:val="000000"/>
                <w:sz w:val="18"/>
                <w:szCs w:val="18"/>
              </w:rPr>
              <w:t>1.00</w:t>
            </w:r>
          </w:p>
        </w:tc>
        <w:tc>
          <w:tcPr>
            <w:tcW w:w="1088" w:type="dxa"/>
            <w:tcBorders>
              <w:top w:val="nil"/>
              <w:left w:val="nil"/>
              <w:bottom w:val="nil"/>
              <w:right w:val="nil"/>
            </w:tcBorders>
            <w:shd w:val="clear" w:color="auto" w:fill="auto"/>
            <w:noWrap/>
            <w:vAlign w:val="bottom"/>
            <w:hideMark/>
          </w:tcPr>
          <w:p w:rsidR="00B972E0" w:rsidRPr="00ED456E" w:rsidRDefault="00B972E0" w:rsidP="00B972E0">
            <w:pPr>
              <w:spacing w:after="0" w:line="240" w:lineRule="auto"/>
              <w:jc w:val="center"/>
              <w:rPr>
                <w:rFonts w:ascii="Calibri" w:eastAsia="Times New Roman" w:hAnsi="Calibri" w:cs="Calibri"/>
                <w:color w:val="000000"/>
                <w:sz w:val="18"/>
                <w:szCs w:val="18"/>
              </w:rPr>
            </w:pPr>
            <w:r w:rsidRPr="00ED456E">
              <w:rPr>
                <w:rFonts w:ascii="Calibri" w:eastAsia="Times New Roman" w:hAnsi="Calibri" w:cs="Calibri"/>
                <w:color w:val="000000"/>
                <w:sz w:val="18"/>
                <w:szCs w:val="18"/>
              </w:rPr>
              <w:t>-</w:t>
            </w:r>
          </w:p>
        </w:tc>
        <w:tc>
          <w:tcPr>
            <w:tcW w:w="982" w:type="dxa"/>
            <w:tcBorders>
              <w:top w:val="nil"/>
              <w:left w:val="nil"/>
              <w:bottom w:val="nil"/>
              <w:right w:val="nil"/>
            </w:tcBorders>
            <w:shd w:val="clear" w:color="auto" w:fill="auto"/>
            <w:noWrap/>
            <w:vAlign w:val="bottom"/>
            <w:hideMark/>
          </w:tcPr>
          <w:p w:rsidR="00B972E0" w:rsidRPr="00ED456E" w:rsidRDefault="00B972E0" w:rsidP="00B972E0">
            <w:pPr>
              <w:spacing w:after="0" w:line="240" w:lineRule="auto"/>
              <w:jc w:val="right"/>
              <w:rPr>
                <w:rFonts w:ascii="Calibri" w:eastAsia="Times New Roman" w:hAnsi="Calibri" w:cs="Calibri"/>
                <w:color w:val="000000"/>
                <w:sz w:val="18"/>
                <w:szCs w:val="18"/>
              </w:rPr>
            </w:pPr>
            <w:r w:rsidRPr="00ED456E">
              <w:rPr>
                <w:rFonts w:ascii="Calibri" w:eastAsia="Times New Roman" w:hAnsi="Calibri" w:cs="Calibri"/>
                <w:color w:val="000000"/>
                <w:sz w:val="18"/>
                <w:szCs w:val="18"/>
              </w:rPr>
              <w:t>1.00</w:t>
            </w:r>
          </w:p>
        </w:tc>
        <w:tc>
          <w:tcPr>
            <w:tcW w:w="990" w:type="dxa"/>
            <w:gridSpan w:val="2"/>
            <w:tcBorders>
              <w:top w:val="nil"/>
              <w:left w:val="nil"/>
              <w:bottom w:val="nil"/>
              <w:right w:val="nil"/>
            </w:tcBorders>
            <w:shd w:val="clear" w:color="auto" w:fill="auto"/>
            <w:noWrap/>
            <w:vAlign w:val="bottom"/>
            <w:hideMark/>
          </w:tcPr>
          <w:p w:rsidR="00B972E0" w:rsidRPr="00ED456E" w:rsidRDefault="00B972E0" w:rsidP="00B972E0">
            <w:pPr>
              <w:spacing w:after="0" w:line="240" w:lineRule="auto"/>
              <w:jc w:val="center"/>
              <w:rPr>
                <w:rFonts w:ascii="Calibri" w:eastAsia="Times New Roman" w:hAnsi="Calibri" w:cs="Calibri"/>
                <w:color w:val="000000"/>
                <w:sz w:val="18"/>
                <w:szCs w:val="18"/>
              </w:rPr>
            </w:pPr>
            <w:r w:rsidRPr="00ED456E">
              <w:rPr>
                <w:rFonts w:ascii="Calibri" w:eastAsia="Times New Roman" w:hAnsi="Calibri" w:cs="Calibri"/>
                <w:color w:val="000000"/>
                <w:sz w:val="18"/>
                <w:szCs w:val="18"/>
              </w:rPr>
              <w:t>-</w:t>
            </w:r>
          </w:p>
        </w:tc>
        <w:tc>
          <w:tcPr>
            <w:tcW w:w="900" w:type="dxa"/>
            <w:gridSpan w:val="2"/>
            <w:tcBorders>
              <w:top w:val="nil"/>
              <w:left w:val="nil"/>
              <w:bottom w:val="nil"/>
              <w:right w:val="nil"/>
            </w:tcBorders>
            <w:shd w:val="clear" w:color="auto" w:fill="auto"/>
            <w:noWrap/>
            <w:vAlign w:val="bottom"/>
            <w:hideMark/>
          </w:tcPr>
          <w:p w:rsidR="00B972E0" w:rsidRPr="00ED456E" w:rsidRDefault="00B972E0" w:rsidP="00B972E0">
            <w:pPr>
              <w:spacing w:after="0" w:line="240" w:lineRule="auto"/>
              <w:jc w:val="center"/>
              <w:rPr>
                <w:rFonts w:ascii="Calibri" w:eastAsia="Times New Roman" w:hAnsi="Calibri" w:cs="Calibri"/>
                <w:color w:val="000000"/>
                <w:sz w:val="18"/>
                <w:szCs w:val="18"/>
              </w:rPr>
            </w:pPr>
            <w:r w:rsidRPr="00ED456E">
              <w:rPr>
                <w:rFonts w:ascii="Calibri" w:eastAsia="Times New Roman" w:hAnsi="Calibri" w:cs="Calibri"/>
                <w:color w:val="000000"/>
                <w:sz w:val="18"/>
                <w:szCs w:val="18"/>
              </w:rPr>
              <w:t>-</w:t>
            </w:r>
          </w:p>
        </w:tc>
        <w:tc>
          <w:tcPr>
            <w:tcW w:w="1079" w:type="dxa"/>
            <w:tcBorders>
              <w:top w:val="nil"/>
              <w:left w:val="nil"/>
              <w:bottom w:val="nil"/>
              <w:right w:val="nil"/>
            </w:tcBorders>
            <w:shd w:val="clear" w:color="auto" w:fill="auto"/>
            <w:noWrap/>
            <w:vAlign w:val="bottom"/>
            <w:hideMark/>
          </w:tcPr>
          <w:p w:rsidR="00B972E0" w:rsidRPr="00ED456E" w:rsidRDefault="00B972E0" w:rsidP="00B972E0">
            <w:pPr>
              <w:spacing w:after="0" w:line="240" w:lineRule="auto"/>
              <w:jc w:val="center"/>
              <w:rPr>
                <w:rFonts w:ascii="Calibri" w:eastAsia="Times New Roman" w:hAnsi="Calibri" w:cs="Calibri"/>
                <w:color w:val="000000"/>
                <w:sz w:val="18"/>
                <w:szCs w:val="18"/>
              </w:rPr>
            </w:pPr>
            <w:r w:rsidRPr="00ED456E">
              <w:rPr>
                <w:rFonts w:ascii="Calibri" w:eastAsia="Times New Roman" w:hAnsi="Calibri" w:cs="Calibri"/>
                <w:color w:val="000000"/>
                <w:sz w:val="18"/>
                <w:szCs w:val="18"/>
              </w:rPr>
              <w:t>-</w:t>
            </w:r>
          </w:p>
        </w:tc>
        <w:tc>
          <w:tcPr>
            <w:tcW w:w="991" w:type="dxa"/>
            <w:gridSpan w:val="2"/>
            <w:tcBorders>
              <w:top w:val="nil"/>
              <w:left w:val="nil"/>
              <w:bottom w:val="nil"/>
              <w:right w:val="nil"/>
            </w:tcBorders>
            <w:shd w:val="clear" w:color="auto" w:fill="auto"/>
            <w:noWrap/>
            <w:vAlign w:val="bottom"/>
            <w:hideMark/>
          </w:tcPr>
          <w:p w:rsidR="00B972E0" w:rsidRPr="00ED456E" w:rsidRDefault="00B972E0" w:rsidP="00B972E0">
            <w:pPr>
              <w:spacing w:after="0" w:line="240" w:lineRule="auto"/>
              <w:jc w:val="center"/>
              <w:rPr>
                <w:rFonts w:ascii="Calibri" w:eastAsia="Times New Roman" w:hAnsi="Calibri" w:cs="Calibri"/>
                <w:color w:val="000000"/>
                <w:sz w:val="18"/>
                <w:szCs w:val="18"/>
              </w:rPr>
            </w:pPr>
          </w:p>
        </w:tc>
        <w:tc>
          <w:tcPr>
            <w:tcW w:w="990" w:type="dxa"/>
            <w:gridSpan w:val="3"/>
            <w:tcBorders>
              <w:top w:val="nil"/>
              <w:left w:val="nil"/>
              <w:bottom w:val="nil"/>
              <w:right w:val="nil"/>
            </w:tcBorders>
            <w:shd w:val="clear" w:color="auto" w:fill="auto"/>
            <w:noWrap/>
            <w:vAlign w:val="bottom"/>
            <w:hideMark/>
          </w:tcPr>
          <w:p w:rsidR="00B972E0" w:rsidRPr="00ED456E" w:rsidRDefault="00B972E0" w:rsidP="00B972E0">
            <w:pPr>
              <w:spacing w:after="0" w:line="240" w:lineRule="auto"/>
              <w:rPr>
                <w:rFonts w:ascii="Times New Roman" w:eastAsia="Times New Roman" w:hAnsi="Times New Roman" w:cs="Times New Roman"/>
                <w:sz w:val="18"/>
                <w:szCs w:val="18"/>
              </w:rPr>
            </w:pPr>
          </w:p>
        </w:tc>
      </w:tr>
      <w:tr w:rsidR="00B972E0" w:rsidRPr="00ED456E" w:rsidTr="00ED456E">
        <w:trPr>
          <w:trHeight w:val="200"/>
        </w:trPr>
        <w:tc>
          <w:tcPr>
            <w:tcW w:w="257" w:type="dxa"/>
            <w:tcBorders>
              <w:top w:val="nil"/>
              <w:left w:val="nil"/>
              <w:bottom w:val="double" w:sz="6" w:space="0" w:color="auto"/>
              <w:right w:val="nil"/>
            </w:tcBorders>
            <w:shd w:val="clear" w:color="auto" w:fill="auto"/>
            <w:noWrap/>
            <w:vAlign w:val="bottom"/>
            <w:hideMark/>
          </w:tcPr>
          <w:p w:rsidR="00B972E0" w:rsidRPr="00ED456E" w:rsidRDefault="00B972E0" w:rsidP="00B972E0">
            <w:pPr>
              <w:spacing w:after="0" w:line="240" w:lineRule="auto"/>
              <w:rPr>
                <w:rFonts w:ascii="Calibri" w:eastAsia="Times New Roman" w:hAnsi="Calibri" w:cs="Calibri"/>
                <w:color w:val="000000"/>
                <w:sz w:val="18"/>
                <w:szCs w:val="18"/>
              </w:rPr>
            </w:pPr>
            <w:r w:rsidRPr="00ED456E">
              <w:rPr>
                <w:rFonts w:ascii="Calibri" w:eastAsia="Times New Roman" w:hAnsi="Calibri" w:cs="Calibri"/>
                <w:color w:val="000000"/>
                <w:sz w:val="18"/>
                <w:szCs w:val="18"/>
              </w:rPr>
              <w:t> </w:t>
            </w:r>
          </w:p>
        </w:tc>
        <w:tc>
          <w:tcPr>
            <w:tcW w:w="2322" w:type="dxa"/>
            <w:tcBorders>
              <w:top w:val="nil"/>
              <w:left w:val="nil"/>
              <w:bottom w:val="double" w:sz="6" w:space="0" w:color="auto"/>
              <w:right w:val="nil"/>
            </w:tcBorders>
            <w:shd w:val="clear" w:color="auto" w:fill="auto"/>
            <w:noWrap/>
            <w:vAlign w:val="bottom"/>
            <w:hideMark/>
          </w:tcPr>
          <w:p w:rsidR="00B972E0" w:rsidRPr="00ED456E" w:rsidRDefault="00B972E0" w:rsidP="00B972E0">
            <w:pPr>
              <w:spacing w:after="0" w:line="240" w:lineRule="auto"/>
              <w:rPr>
                <w:rFonts w:ascii="Calibri" w:eastAsia="Times New Roman" w:hAnsi="Calibri" w:cs="Calibri"/>
                <w:color w:val="000000"/>
                <w:sz w:val="18"/>
                <w:szCs w:val="18"/>
              </w:rPr>
            </w:pPr>
            <w:r w:rsidRPr="00ED456E">
              <w:rPr>
                <w:rFonts w:ascii="Calibri" w:eastAsia="Times New Roman" w:hAnsi="Calibri" w:cs="Calibri"/>
                <w:color w:val="000000"/>
                <w:sz w:val="18"/>
                <w:szCs w:val="18"/>
              </w:rPr>
              <w:t> </w:t>
            </w:r>
          </w:p>
        </w:tc>
        <w:tc>
          <w:tcPr>
            <w:tcW w:w="841" w:type="dxa"/>
            <w:tcBorders>
              <w:top w:val="nil"/>
              <w:left w:val="nil"/>
              <w:bottom w:val="nil"/>
              <w:right w:val="nil"/>
            </w:tcBorders>
            <w:shd w:val="clear" w:color="auto" w:fill="auto"/>
            <w:noWrap/>
            <w:vAlign w:val="bottom"/>
            <w:hideMark/>
          </w:tcPr>
          <w:p w:rsidR="00B972E0" w:rsidRPr="00ED456E" w:rsidRDefault="00B972E0" w:rsidP="00B972E0">
            <w:pPr>
              <w:spacing w:after="0" w:line="240" w:lineRule="auto"/>
              <w:rPr>
                <w:rFonts w:ascii="Calibri" w:eastAsia="Times New Roman" w:hAnsi="Calibri" w:cs="Calibri"/>
                <w:color w:val="000000"/>
                <w:sz w:val="18"/>
                <w:szCs w:val="18"/>
              </w:rPr>
            </w:pPr>
          </w:p>
        </w:tc>
        <w:tc>
          <w:tcPr>
            <w:tcW w:w="1088" w:type="dxa"/>
            <w:tcBorders>
              <w:top w:val="nil"/>
              <w:left w:val="nil"/>
              <w:bottom w:val="nil"/>
              <w:right w:val="nil"/>
            </w:tcBorders>
            <w:shd w:val="clear" w:color="auto" w:fill="auto"/>
            <w:noWrap/>
            <w:vAlign w:val="bottom"/>
            <w:hideMark/>
          </w:tcPr>
          <w:p w:rsidR="00B972E0" w:rsidRPr="00ED456E" w:rsidRDefault="00B972E0" w:rsidP="00B972E0">
            <w:pPr>
              <w:spacing w:after="0" w:line="240" w:lineRule="auto"/>
              <w:rPr>
                <w:rFonts w:ascii="Times New Roman" w:eastAsia="Times New Roman" w:hAnsi="Times New Roman" w:cs="Times New Roman"/>
                <w:sz w:val="18"/>
                <w:szCs w:val="18"/>
              </w:rPr>
            </w:pPr>
          </w:p>
        </w:tc>
        <w:tc>
          <w:tcPr>
            <w:tcW w:w="982" w:type="dxa"/>
            <w:tcBorders>
              <w:top w:val="nil"/>
              <w:left w:val="nil"/>
              <w:bottom w:val="double" w:sz="6" w:space="0" w:color="auto"/>
              <w:right w:val="nil"/>
            </w:tcBorders>
            <w:shd w:val="clear" w:color="auto" w:fill="auto"/>
            <w:noWrap/>
            <w:vAlign w:val="bottom"/>
            <w:hideMark/>
          </w:tcPr>
          <w:p w:rsidR="00B972E0" w:rsidRPr="00ED456E" w:rsidRDefault="00B972E0" w:rsidP="00B972E0">
            <w:pPr>
              <w:spacing w:after="0" w:line="240" w:lineRule="auto"/>
              <w:rPr>
                <w:rFonts w:ascii="Calibri" w:eastAsia="Times New Roman" w:hAnsi="Calibri" w:cs="Calibri"/>
                <w:color w:val="000000"/>
                <w:sz w:val="18"/>
                <w:szCs w:val="18"/>
              </w:rPr>
            </w:pPr>
            <w:r w:rsidRPr="00ED456E">
              <w:rPr>
                <w:rFonts w:ascii="Calibri" w:eastAsia="Times New Roman" w:hAnsi="Calibri" w:cs="Calibri"/>
                <w:color w:val="000000"/>
                <w:sz w:val="18"/>
                <w:szCs w:val="18"/>
              </w:rPr>
              <w:t> </w:t>
            </w:r>
          </w:p>
        </w:tc>
        <w:tc>
          <w:tcPr>
            <w:tcW w:w="990" w:type="dxa"/>
            <w:gridSpan w:val="2"/>
            <w:tcBorders>
              <w:top w:val="nil"/>
              <w:left w:val="nil"/>
              <w:bottom w:val="double" w:sz="6" w:space="0" w:color="auto"/>
              <w:right w:val="nil"/>
            </w:tcBorders>
            <w:shd w:val="clear" w:color="auto" w:fill="auto"/>
            <w:noWrap/>
            <w:vAlign w:val="bottom"/>
            <w:hideMark/>
          </w:tcPr>
          <w:p w:rsidR="00B972E0" w:rsidRPr="00ED456E" w:rsidRDefault="00B972E0" w:rsidP="00B972E0">
            <w:pPr>
              <w:spacing w:after="0" w:line="240" w:lineRule="auto"/>
              <w:rPr>
                <w:rFonts w:ascii="Calibri" w:eastAsia="Times New Roman" w:hAnsi="Calibri" w:cs="Calibri"/>
                <w:color w:val="000000"/>
                <w:sz w:val="18"/>
                <w:szCs w:val="18"/>
              </w:rPr>
            </w:pPr>
            <w:r w:rsidRPr="00ED456E">
              <w:rPr>
                <w:rFonts w:ascii="Calibri" w:eastAsia="Times New Roman" w:hAnsi="Calibri" w:cs="Calibri"/>
                <w:color w:val="000000"/>
                <w:sz w:val="18"/>
                <w:szCs w:val="18"/>
              </w:rPr>
              <w:t> </w:t>
            </w:r>
          </w:p>
        </w:tc>
        <w:tc>
          <w:tcPr>
            <w:tcW w:w="900" w:type="dxa"/>
            <w:gridSpan w:val="2"/>
            <w:tcBorders>
              <w:top w:val="nil"/>
              <w:left w:val="nil"/>
              <w:bottom w:val="double" w:sz="6" w:space="0" w:color="auto"/>
              <w:right w:val="nil"/>
            </w:tcBorders>
            <w:shd w:val="clear" w:color="auto" w:fill="auto"/>
            <w:noWrap/>
            <w:vAlign w:val="bottom"/>
            <w:hideMark/>
          </w:tcPr>
          <w:p w:rsidR="00B972E0" w:rsidRPr="00ED456E" w:rsidRDefault="00B972E0" w:rsidP="00B972E0">
            <w:pPr>
              <w:spacing w:after="0" w:line="240" w:lineRule="auto"/>
              <w:rPr>
                <w:rFonts w:ascii="Calibri" w:eastAsia="Times New Roman" w:hAnsi="Calibri" w:cs="Calibri"/>
                <w:color w:val="000000"/>
                <w:sz w:val="18"/>
                <w:szCs w:val="18"/>
              </w:rPr>
            </w:pPr>
            <w:r w:rsidRPr="00ED456E">
              <w:rPr>
                <w:rFonts w:ascii="Calibri" w:eastAsia="Times New Roman" w:hAnsi="Calibri" w:cs="Calibri"/>
                <w:color w:val="000000"/>
                <w:sz w:val="18"/>
                <w:szCs w:val="18"/>
              </w:rPr>
              <w:t> </w:t>
            </w:r>
          </w:p>
        </w:tc>
        <w:tc>
          <w:tcPr>
            <w:tcW w:w="1079" w:type="dxa"/>
            <w:tcBorders>
              <w:top w:val="nil"/>
              <w:left w:val="nil"/>
              <w:bottom w:val="double" w:sz="6" w:space="0" w:color="auto"/>
              <w:right w:val="nil"/>
            </w:tcBorders>
            <w:shd w:val="clear" w:color="auto" w:fill="auto"/>
            <w:noWrap/>
            <w:vAlign w:val="bottom"/>
            <w:hideMark/>
          </w:tcPr>
          <w:p w:rsidR="00B972E0" w:rsidRPr="00ED456E" w:rsidRDefault="00B972E0" w:rsidP="00B972E0">
            <w:pPr>
              <w:spacing w:after="0" w:line="240" w:lineRule="auto"/>
              <w:rPr>
                <w:rFonts w:ascii="Calibri" w:eastAsia="Times New Roman" w:hAnsi="Calibri" w:cs="Calibri"/>
                <w:color w:val="000000"/>
                <w:sz w:val="18"/>
                <w:szCs w:val="18"/>
              </w:rPr>
            </w:pPr>
            <w:r w:rsidRPr="00ED456E">
              <w:rPr>
                <w:rFonts w:ascii="Calibri" w:eastAsia="Times New Roman" w:hAnsi="Calibri" w:cs="Calibri"/>
                <w:color w:val="000000"/>
                <w:sz w:val="18"/>
                <w:szCs w:val="18"/>
              </w:rPr>
              <w:t> </w:t>
            </w:r>
          </w:p>
        </w:tc>
        <w:tc>
          <w:tcPr>
            <w:tcW w:w="991" w:type="dxa"/>
            <w:gridSpan w:val="2"/>
            <w:tcBorders>
              <w:top w:val="nil"/>
              <w:left w:val="nil"/>
              <w:bottom w:val="double" w:sz="6" w:space="0" w:color="auto"/>
              <w:right w:val="nil"/>
            </w:tcBorders>
            <w:shd w:val="clear" w:color="auto" w:fill="auto"/>
            <w:noWrap/>
            <w:vAlign w:val="bottom"/>
            <w:hideMark/>
          </w:tcPr>
          <w:p w:rsidR="00B972E0" w:rsidRPr="00ED456E" w:rsidRDefault="00B972E0" w:rsidP="00B972E0">
            <w:pPr>
              <w:spacing w:after="0" w:line="240" w:lineRule="auto"/>
              <w:rPr>
                <w:rFonts w:ascii="Calibri" w:eastAsia="Times New Roman" w:hAnsi="Calibri" w:cs="Calibri"/>
                <w:color w:val="000000"/>
                <w:sz w:val="18"/>
                <w:szCs w:val="18"/>
              </w:rPr>
            </w:pPr>
            <w:r w:rsidRPr="00ED456E">
              <w:rPr>
                <w:rFonts w:ascii="Calibri" w:eastAsia="Times New Roman" w:hAnsi="Calibri" w:cs="Calibri"/>
                <w:color w:val="000000"/>
                <w:sz w:val="18"/>
                <w:szCs w:val="18"/>
              </w:rPr>
              <w:t> </w:t>
            </w:r>
          </w:p>
        </w:tc>
        <w:tc>
          <w:tcPr>
            <w:tcW w:w="990" w:type="dxa"/>
            <w:gridSpan w:val="3"/>
            <w:tcBorders>
              <w:top w:val="nil"/>
              <w:left w:val="nil"/>
              <w:bottom w:val="double" w:sz="6" w:space="0" w:color="auto"/>
              <w:right w:val="nil"/>
            </w:tcBorders>
            <w:shd w:val="clear" w:color="auto" w:fill="auto"/>
            <w:noWrap/>
            <w:vAlign w:val="bottom"/>
            <w:hideMark/>
          </w:tcPr>
          <w:p w:rsidR="00B972E0" w:rsidRPr="00ED456E" w:rsidRDefault="00B972E0" w:rsidP="00B972E0">
            <w:pPr>
              <w:spacing w:after="0" w:line="240" w:lineRule="auto"/>
              <w:rPr>
                <w:rFonts w:ascii="Calibri" w:eastAsia="Times New Roman" w:hAnsi="Calibri" w:cs="Calibri"/>
                <w:color w:val="000000"/>
                <w:sz w:val="18"/>
                <w:szCs w:val="18"/>
              </w:rPr>
            </w:pPr>
            <w:r w:rsidRPr="00ED456E">
              <w:rPr>
                <w:rFonts w:ascii="Calibri" w:eastAsia="Times New Roman" w:hAnsi="Calibri" w:cs="Calibri"/>
                <w:color w:val="000000"/>
                <w:sz w:val="18"/>
                <w:szCs w:val="18"/>
              </w:rPr>
              <w:t> </w:t>
            </w:r>
          </w:p>
        </w:tc>
      </w:tr>
      <w:tr w:rsidR="003A2899" w:rsidRPr="00ED456E" w:rsidTr="00ED456E">
        <w:trPr>
          <w:gridAfter w:val="1"/>
          <w:wAfter w:w="90" w:type="dxa"/>
          <w:trHeight w:val="600"/>
        </w:trPr>
        <w:tc>
          <w:tcPr>
            <w:tcW w:w="10350" w:type="dxa"/>
            <w:gridSpan w:val="14"/>
            <w:tcBorders>
              <w:top w:val="double" w:sz="6" w:space="0" w:color="auto"/>
              <w:left w:val="nil"/>
              <w:bottom w:val="nil"/>
              <w:right w:val="nil"/>
            </w:tcBorders>
            <w:shd w:val="clear" w:color="auto" w:fill="auto"/>
            <w:vAlign w:val="bottom"/>
            <w:hideMark/>
          </w:tcPr>
          <w:p w:rsidR="003A2899" w:rsidRPr="00ED456E" w:rsidRDefault="003A2899" w:rsidP="003A2899">
            <w:pPr>
              <w:spacing w:after="0" w:line="240" w:lineRule="auto"/>
              <w:rPr>
                <w:rFonts w:ascii="Calibri" w:eastAsia="Times New Roman" w:hAnsi="Calibri" w:cs="Calibri"/>
                <w:color w:val="000000"/>
                <w:sz w:val="18"/>
                <w:szCs w:val="18"/>
              </w:rPr>
            </w:pPr>
            <w:r w:rsidRPr="00ED456E">
              <w:rPr>
                <w:rFonts w:ascii="Calibri" w:eastAsia="Times New Roman" w:hAnsi="Calibri" w:cs="Calibri"/>
                <w:color w:val="000000"/>
                <w:sz w:val="18"/>
                <w:szCs w:val="18"/>
              </w:rPr>
              <w:t xml:space="preserve">Estimates are presented as </w:t>
            </w:r>
            <w:r w:rsidRPr="00ED456E">
              <w:rPr>
                <w:rFonts w:ascii="Calibri" w:eastAsia="Times New Roman" w:hAnsi="Calibri" w:cs="Calibri"/>
                <w:i/>
                <w:iCs/>
                <w:color w:val="000000"/>
                <w:sz w:val="18"/>
                <w:szCs w:val="18"/>
              </w:rPr>
              <w:t xml:space="preserve">e </w:t>
            </w:r>
            <w:r w:rsidRPr="00ED456E">
              <w:rPr>
                <w:rFonts w:ascii="Calibri" w:eastAsia="Times New Roman" w:hAnsi="Calibri" w:cs="Calibri"/>
                <w:color w:val="000000"/>
                <w:sz w:val="18"/>
                <w:szCs w:val="18"/>
              </w:rPr>
              <w:t xml:space="preserve">raised to the β power, and represent </w:t>
            </w:r>
            <w:r w:rsidR="00ED456E" w:rsidRPr="00ED456E">
              <w:rPr>
                <w:rFonts w:ascii="Calibri" w:eastAsia="Times New Roman" w:hAnsi="Calibri" w:cs="Calibri"/>
                <w:color w:val="000000"/>
                <w:sz w:val="18"/>
                <w:szCs w:val="18"/>
              </w:rPr>
              <w:t>geometric mean ratios (G</w:t>
            </w:r>
            <w:r w:rsidRPr="00ED456E">
              <w:rPr>
                <w:rFonts w:ascii="Calibri" w:eastAsia="Times New Roman" w:hAnsi="Calibri" w:cs="Calibri"/>
                <w:color w:val="000000"/>
                <w:sz w:val="18"/>
                <w:szCs w:val="18"/>
              </w:rPr>
              <w:t>MRs). These are ratios and as such the null value is 1. 95% confidence intervals (CIs) are computed for indirect effect estimates using bootstrap resampling with 1000 replications.</w:t>
            </w:r>
          </w:p>
          <w:p w:rsidR="003A2899" w:rsidRPr="00ED456E" w:rsidRDefault="003A2899" w:rsidP="003A2899">
            <w:pPr>
              <w:spacing w:after="0" w:line="240" w:lineRule="auto"/>
              <w:rPr>
                <w:rFonts w:ascii="Calibri" w:eastAsia="Times New Roman" w:hAnsi="Calibri" w:cs="Calibri"/>
                <w:color w:val="000000"/>
                <w:sz w:val="18"/>
                <w:szCs w:val="18"/>
              </w:rPr>
            </w:pPr>
            <w:r w:rsidRPr="00ED456E">
              <w:rPr>
                <w:rFonts w:ascii="Calibri" w:eastAsia="Times New Roman" w:hAnsi="Calibri" w:cs="Calibri"/>
                <w:color w:val="000000"/>
                <w:sz w:val="18"/>
                <w:szCs w:val="18"/>
              </w:rPr>
              <w:t>*Models fit using least squares linear regression adjusted for the survey design. Adjusted model include terms for age (continuous), gender, race/ethnicity, physical activity, birth control use, HRT use, sleep medication use, plasma cotinine, and obesity (BMI &gt; 30).</w:t>
            </w:r>
          </w:p>
        </w:tc>
      </w:tr>
      <w:tr w:rsidR="003A2899" w:rsidRPr="00ED456E" w:rsidTr="00ED456E">
        <w:trPr>
          <w:gridAfter w:val="1"/>
          <w:wAfter w:w="90" w:type="dxa"/>
          <w:trHeight w:val="290"/>
        </w:trPr>
        <w:tc>
          <w:tcPr>
            <w:tcW w:w="10350" w:type="dxa"/>
            <w:gridSpan w:val="14"/>
            <w:tcBorders>
              <w:top w:val="nil"/>
              <w:left w:val="nil"/>
              <w:bottom w:val="nil"/>
              <w:right w:val="nil"/>
            </w:tcBorders>
            <w:shd w:val="clear" w:color="auto" w:fill="auto"/>
            <w:noWrap/>
            <w:vAlign w:val="bottom"/>
            <w:hideMark/>
          </w:tcPr>
          <w:p w:rsidR="003A2899" w:rsidRPr="00ED456E" w:rsidRDefault="003A2899" w:rsidP="003A2899">
            <w:pPr>
              <w:spacing w:after="0" w:line="240" w:lineRule="auto"/>
              <w:rPr>
                <w:rFonts w:ascii="Times New Roman" w:eastAsia="Times New Roman" w:hAnsi="Times New Roman" w:cs="Times New Roman"/>
                <w:sz w:val="18"/>
                <w:szCs w:val="18"/>
              </w:rPr>
            </w:pPr>
            <w:r w:rsidRPr="00ED456E">
              <w:rPr>
                <w:rFonts w:ascii="Calibri" w:eastAsia="Times New Roman" w:hAnsi="Calibri" w:cs="Calibri"/>
                <w:color w:val="000000"/>
                <w:sz w:val="18"/>
                <w:szCs w:val="18"/>
              </w:rPr>
              <w:t xml:space="preserve">ǂ TIE = Total indirect effect, or the relative increase in CRP as a result of the fact that SES affects sleep. </w:t>
            </w:r>
          </w:p>
        </w:tc>
      </w:tr>
    </w:tbl>
    <w:p w:rsidR="00B972E0" w:rsidRDefault="00B972E0" w:rsidP="001F714F"/>
    <w:p w:rsidR="00091BED" w:rsidRPr="001F714F" w:rsidRDefault="00091BED" w:rsidP="001F714F"/>
    <w:p w:rsidR="00500835" w:rsidRDefault="005B7D8E" w:rsidP="005B7D8E">
      <w:pPr>
        <w:pStyle w:val="Heading1"/>
      </w:pPr>
      <w:r>
        <w:t>References</w:t>
      </w:r>
    </w:p>
    <w:p w:rsidR="00E35A9B" w:rsidRPr="00E35A9B" w:rsidRDefault="00500835" w:rsidP="00E35A9B">
      <w:pPr>
        <w:pStyle w:val="EndNoteBibliography"/>
        <w:spacing w:after="0"/>
        <w:ind w:left="720" w:hanging="720"/>
      </w:pPr>
      <w:r>
        <w:fldChar w:fldCharType="begin"/>
      </w:r>
      <w:r>
        <w:instrText xml:space="preserve"> ADDIN EN.REFLIST </w:instrText>
      </w:r>
      <w:r>
        <w:fldChar w:fldCharType="separate"/>
      </w:r>
      <w:r w:rsidR="00E35A9B" w:rsidRPr="00E35A9B">
        <w:t>1.</w:t>
      </w:r>
      <w:r w:rsidR="00E35A9B" w:rsidRPr="00E35A9B">
        <w:tab/>
        <w:t xml:space="preserve">Ram S, Seirawan H, Kumar SK, Clark GT. Prevalence and impact of sleep disorders and sleep habits in the United States. </w:t>
      </w:r>
      <w:r w:rsidR="00E35A9B" w:rsidRPr="00E35A9B">
        <w:rPr>
          <w:i/>
        </w:rPr>
        <w:t xml:space="preserve">Sleep and Breathing. </w:t>
      </w:r>
      <w:r w:rsidR="00E35A9B" w:rsidRPr="00E35A9B">
        <w:t>2010;14(1):63-70.</w:t>
      </w:r>
    </w:p>
    <w:p w:rsidR="00E35A9B" w:rsidRPr="00E35A9B" w:rsidRDefault="00E35A9B" w:rsidP="00E35A9B">
      <w:pPr>
        <w:pStyle w:val="EndNoteBibliography"/>
        <w:spacing w:after="0"/>
        <w:ind w:left="720" w:hanging="720"/>
      </w:pPr>
      <w:r w:rsidRPr="00E35A9B">
        <w:t>2.</w:t>
      </w:r>
      <w:r w:rsidRPr="00E35A9B">
        <w:tab/>
        <w:t xml:space="preserve">Roth T. Insomnia: definition, prevalence, etiology, and consequences. </w:t>
      </w:r>
      <w:r w:rsidRPr="00E35A9B">
        <w:rPr>
          <w:i/>
        </w:rPr>
        <w:t xml:space="preserve">Journal of clinical sleep medicine: JCSM: official publication of the American Academy of Sleep Medicine. </w:t>
      </w:r>
      <w:r w:rsidRPr="00E35A9B">
        <w:t>2007;3(5 Suppl):S7.</w:t>
      </w:r>
    </w:p>
    <w:p w:rsidR="00E35A9B" w:rsidRPr="00E35A9B" w:rsidRDefault="00E35A9B" w:rsidP="00E35A9B">
      <w:pPr>
        <w:pStyle w:val="EndNoteBibliography"/>
        <w:spacing w:after="0"/>
        <w:ind w:left="720" w:hanging="720"/>
      </w:pPr>
      <w:r w:rsidRPr="00E35A9B">
        <w:t>3.</w:t>
      </w:r>
      <w:r w:rsidRPr="00E35A9B">
        <w:tab/>
        <w:t xml:space="preserve">Gallicchio L, Kalesan B. Sleep duration and mortality: a systematic review and meta‐analysis. </w:t>
      </w:r>
      <w:r w:rsidRPr="00E35A9B">
        <w:rPr>
          <w:i/>
        </w:rPr>
        <w:t xml:space="preserve">Journal of sleep research. </w:t>
      </w:r>
      <w:r w:rsidRPr="00E35A9B">
        <w:t>2009;18(2):148-158.</w:t>
      </w:r>
    </w:p>
    <w:p w:rsidR="00E35A9B" w:rsidRPr="00E35A9B" w:rsidRDefault="00E35A9B" w:rsidP="00E35A9B">
      <w:pPr>
        <w:pStyle w:val="EndNoteBibliography"/>
        <w:spacing w:after="0"/>
        <w:ind w:left="720" w:hanging="720"/>
      </w:pPr>
      <w:r w:rsidRPr="00E35A9B">
        <w:t>4.</w:t>
      </w:r>
      <w:r w:rsidRPr="00E35A9B">
        <w:tab/>
        <w:t xml:space="preserve">Cappuccio FP, D'Elia L, Strazzullo P, Miller MA. Sleep duration and all-cause mortality: a systematic review and meta-analysis of prospective studies. </w:t>
      </w:r>
      <w:r w:rsidRPr="00E35A9B">
        <w:rPr>
          <w:i/>
        </w:rPr>
        <w:t xml:space="preserve">Sleep. </w:t>
      </w:r>
      <w:r w:rsidRPr="00E35A9B">
        <w:t>2010;33(5):585.</w:t>
      </w:r>
    </w:p>
    <w:p w:rsidR="00E35A9B" w:rsidRPr="00E35A9B" w:rsidRDefault="00E35A9B" w:rsidP="00E35A9B">
      <w:pPr>
        <w:pStyle w:val="EndNoteBibliography"/>
        <w:spacing w:after="0"/>
        <w:ind w:left="720" w:hanging="720"/>
      </w:pPr>
      <w:r w:rsidRPr="00E35A9B">
        <w:t>5.</w:t>
      </w:r>
      <w:r w:rsidRPr="00E35A9B">
        <w:tab/>
        <w:t xml:space="preserve">Cappuccio FP, D'elia L, Strazzullo P, Miller MA. Quantity and quality of sleep and incidence of type 2 diabetes. </w:t>
      </w:r>
      <w:r w:rsidRPr="00E35A9B">
        <w:rPr>
          <w:i/>
        </w:rPr>
        <w:t xml:space="preserve">Diabetes care. </w:t>
      </w:r>
      <w:r w:rsidRPr="00E35A9B">
        <w:t>2010;33(2):414-420.</w:t>
      </w:r>
    </w:p>
    <w:p w:rsidR="00E35A9B" w:rsidRPr="00E35A9B" w:rsidRDefault="00E35A9B" w:rsidP="00E35A9B">
      <w:pPr>
        <w:pStyle w:val="EndNoteBibliography"/>
        <w:spacing w:after="0"/>
        <w:ind w:left="720" w:hanging="720"/>
      </w:pPr>
      <w:r w:rsidRPr="00E35A9B">
        <w:t>6.</w:t>
      </w:r>
      <w:r w:rsidRPr="00E35A9B">
        <w:tab/>
        <w:t xml:space="preserve">Ayas NT, White DP, Al-Delaimy WK, et al. A prospective study of self-reported sleep duration and incident diabetes in women. </w:t>
      </w:r>
      <w:r w:rsidRPr="00E35A9B">
        <w:rPr>
          <w:i/>
        </w:rPr>
        <w:t xml:space="preserve">Diabetes care. </w:t>
      </w:r>
      <w:r w:rsidRPr="00E35A9B">
        <w:t>2003;26(2):380-384.</w:t>
      </w:r>
    </w:p>
    <w:p w:rsidR="00E35A9B" w:rsidRPr="00E35A9B" w:rsidRDefault="00E35A9B" w:rsidP="00E35A9B">
      <w:pPr>
        <w:pStyle w:val="EndNoteBibliography"/>
        <w:spacing w:after="0"/>
        <w:ind w:left="720" w:hanging="720"/>
      </w:pPr>
      <w:r w:rsidRPr="00E35A9B">
        <w:t>7.</w:t>
      </w:r>
      <w:r w:rsidRPr="00E35A9B">
        <w:tab/>
        <w:t xml:space="preserve">Bansil P, Kuklina EV, Merritt RK, Yoon PW. Associations between sleep disorders, sleep duration, quality of sleep, and hypertension: results from the National Health and Nutrition Examination Survey, 2005 to 2008. </w:t>
      </w:r>
      <w:r w:rsidRPr="00E35A9B">
        <w:rPr>
          <w:i/>
        </w:rPr>
        <w:t xml:space="preserve">The Journal of Clinical Hypertension. </w:t>
      </w:r>
      <w:r w:rsidRPr="00E35A9B">
        <w:t>2011;13(10):739-743.</w:t>
      </w:r>
    </w:p>
    <w:p w:rsidR="00E35A9B" w:rsidRPr="00E35A9B" w:rsidRDefault="00E35A9B" w:rsidP="00E35A9B">
      <w:pPr>
        <w:pStyle w:val="EndNoteBibliography"/>
        <w:spacing w:after="0"/>
        <w:ind w:left="720" w:hanging="720"/>
      </w:pPr>
      <w:r w:rsidRPr="00E35A9B">
        <w:t>8.</w:t>
      </w:r>
      <w:r w:rsidRPr="00E35A9B">
        <w:tab/>
        <w:t xml:space="preserve">Ayas NT, White DP, Manson JE, et al. A prospective study of sleep duration and coronary heart disease in women. </w:t>
      </w:r>
      <w:r w:rsidRPr="00E35A9B">
        <w:rPr>
          <w:i/>
        </w:rPr>
        <w:t xml:space="preserve">Archives of internal medicine. </w:t>
      </w:r>
      <w:r w:rsidRPr="00E35A9B">
        <w:t>2003;163(2):205-209.</w:t>
      </w:r>
    </w:p>
    <w:p w:rsidR="00E35A9B" w:rsidRPr="00E35A9B" w:rsidRDefault="00E35A9B" w:rsidP="00E35A9B">
      <w:pPr>
        <w:pStyle w:val="EndNoteBibliography"/>
        <w:spacing w:after="0"/>
        <w:ind w:left="720" w:hanging="720"/>
      </w:pPr>
      <w:r w:rsidRPr="00E35A9B">
        <w:t>9.</w:t>
      </w:r>
      <w:r w:rsidRPr="00E35A9B">
        <w:tab/>
        <w:t xml:space="preserve">Yaggi HK, Concato J, Kernan WN, Lichtman JH, Brass LM, Mohsenin V. Obstructive sleep apnea as a risk factor for stroke and death. </w:t>
      </w:r>
      <w:r w:rsidRPr="00E35A9B">
        <w:rPr>
          <w:i/>
        </w:rPr>
        <w:t xml:space="preserve">New England Journal of Medicine. </w:t>
      </w:r>
      <w:r w:rsidRPr="00E35A9B">
        <w:t>2005;353(19):2034-2041.</w:t>
      </w:r>
    </w:p>
    <w:p w:rsidR="00E35A9B" w:rsidRPr="00E35A9B" w:rsidRDefault="00E35A9B" w:rsidP="00E35A9B">
      <w:pPr>
        <w:pStyle w:val="EndNoteBibliography"/>
        <w:spacing w:after="0"/>
        <w:ind w:left="720" w:hanging="720"/>
      </w:pPr>
      <w:r w:rsidRPr="00E35A9B">
        <w:t>10.</w:t>
      </w:r>
      <w:r w:rsidRPr="00E35A9B">
        <w:tab/>
        <w:t xml:space="preserve">Roberts WL, Moulton L, Law TC, et al. Evaluation of nine automated high-sensitivity C-reactive protein methods: implications for clinical and epidemiological applications. Part 2. </w:t>
      </w:r>
      <w:r w:rsidRPr="00E35A9B">
        <w:rPr>
          <w:i/>
        </w:rPr>
        <w:t xml:space="preserve">Clinical chemistry. </w:t>
      </w:r>
      <w:r w:rsidRPr="00E35A9B">
        <w:t>2001;47(3):418-425.</w:t>
      </w:r>
    </w:p>
    <w:p w:rsidR="00E35A9B" w:rsidRPr="00E35A9B" w:rsidRDefault="00E35A9B" w:rsidP="00E35A9B">
      <w:pPr>
        <w:pStyle w:val="EndNoteBibliography"/>
        <w:spacing w:after="0"/>
        <w:ind w:left="720" w:hanging="720"/>
      </w:pPr>
      <w:r w:rsidRPr="00E35A9B">
        <w:t>11.</w:t>
      </w:r>
      <w:r w:rsidRPr="00E35A9B">
        <w:tab/>
        <w:t xml:space="preserve">Timpson NJ, Lawlor DA, Harbord RM, et al. C-reactive protein and its role in metabolic syndrome: mendelian randomisation study. </w:t>
      </w:r>
      <w:r w:rsidRPr="00E35A9B">
        <w:rPr>
          <w:i/>
        </w:rPr>
        <w:t xml:space="preserve">The Lancet. </w:t>
      </w:r>
      <w:r w:rsidRPr="00E35A9B">
        <w:t>2005;366(9501):1954-1959.</w:t>
      </w:r>
    </w:p>
    <w:p w:rsidR="00E35A9B" w:rsidRPr="00E35A9B" w:rsidRDefault="00E35A9B" w:rsidP="00E35A9B">
      <w:pPr>
        <w:pStyle w:val="EndNoteBibliography"/>
        <w:spacing w:after="0"/>
        <w:ind w:left="720" w:hanging="720"/>
      </w:pPr>
      <w:r w:rsidRPr="00E35A9B">
        <w:t>12.</w:t>
      </w:r>
      <w:r w:rsidRPr="00E35A9B">
        <w:tab/>
        <w:t xml:space="preserve">Zacho J, Tybjærg-Hansen A, Jensen JS, Grande P, Sillesen H, Nordestgaard BG. Genetically elevated C-reactive protein and ischemic vascular disease. </w:t>
      </w:r>
      <w:r w:rsidRPr="00E35A9B">
        <w:rPr>
          <w:i/>
        </w:rPr>
        <w:t xml:space="preserve">New England Journal of Medicine. </w:t>
      </w:r>
      <w:r w:rsidRPr="00E35A9B">
        <w:t>2008;359(18):1897-1908.</w:t>
      </w:r>
    </w:p>
    <w:p w:rsidR="00E35A9B" w:rsidRPr="00E35A9B" w:rsidRDefault="00E35A9B" w:rsidP="00E35A9B">
      <w:pPr>
        <w:pStyle w:val="EndNoteBibliography"/>
        <w:spacing w:after="0"/>
        <w:ind w:left="720" w:hanging="720"/>
      </w:pPr>
      <w:r w:rsidRPr="00E35A9B">
        <w:t>13.</w:t>
      </w:r>
      <w:r w:rsidRPr="00E35A9B">
        <w:tab/>
        <w:t xml:space="preserve">Bisoendial RJ, Kastelein JJ, Levels JH, et al. Activation of inflammation and coagulation after infusion of C-reactive protein in humans. </w:t>
      </w:r>
      <w:r w:rsidRPr="00E35A9B">
        <w:rPr>
          <w:i/>
        </w:rPr>
        <w:t xml:space="preserve">Circulation Research. </w:t>
      </w:r>
      <w:r w:rsidRPr="00E35A9B">
        <w:t>2005;96(7):714-716.</w:t>
      </w:r>
    </w:p>
    <w:p w:rsidR="00E35A9B" w:rsidRPr="00E35A9B" w:rsidRDefault="00E35A9B" w:rsidP="00E35A9B">
      <w:pPr>
        <w:pStyle w:val="EndNoteBibliography"/>
        <w:spacing w:after="0"/>
        <w:ind w:left="720" w:hanging="720"/>
      </w:pPr>
      <w:r w:rsidRPr="00E35A9B">
        <w:t>14.</w:t>
      </w:r>
      <w:r w:rsidRPr="00E35A9B">
        <w:tab/>
        <w:t xml:space="preserve">Marnell L, Mold C, Du Clos TW. C-reactive protein: ligands, receptors and role in inflammation. </w:t>
      </w:r>
      <w:r w:rsidRPr="00E35A9B">
        <w:rPr>
          <w:i/>
        </w:rPr>
        <w:t xml:space="preserve">Clinical immunology. </w:t>
      </w:r>
      <w:r w:rsidRPr="00E35A9B">
        <w:t>2005;117(2):104-111.</w:t>
      </w:r>
    </w:p>
    <w:p w:rsidR="00E35A9B" w:rsidRPr="00E35A9B" w:rsidRDefault="00E35A9B" w:rsidP="00E35A9B">
      <w:pPr>
        <w:pStyle w:val="EndNoteBibliography"/>
        <w:spacing w:after="0"/>
        <w:ind w:left="720" w:hanging="720"/>
      </w:pPr>
      <w:r w:rsidRPr="00E35A9B">
        <w:t>15.</w:t>
      </w:r>
      <w:r w:rsidRPr="00E35A9B">
        <w:tab/>
        <w:t xml:space="preserve">Ridker PM, Buring JE, Shih J, Matias M, Hennekens CH. Prospective study of C-reactive protein and the risk of future cardiovascular events among apparently healthy women. </w:t>
      </w:r>
      <w:r w:rsidRPr="00E35A9B">
        <w:rPr>
          <w:i/>
        </w:rPr>
        <w:t xml:space="preserve">Circulation. </w:t>
      </w:r>
      <w:r w:rsidRPr="00E35A9B">
        <w:t>1998;98(8):731-733.</w:t>
      </w:r>
    </w:p>
    <w:p w:rsidR="00E35A9B" w:rsidRPr="00E35A9B" w:rsidRDefault="00E35A9B" w:rsidP="00E35A9B">
      <w:pPr>
        <w:pStyle w:val="EndNoteBibliography"/>
        <w:spacing w:after="0"/>
        <w:ind w:left="720" w:hanging="720"/>
      </w:pPr>
      <w:r w:rsidRPr="00E35A9B">
        <w:t>16.</w:t>
      </w:r>
      <w:r w:rsidRPr="00E35A9B">
        <w:tab/>
        <w:t xml:space="preserve">Ridker PM, Buring JE, Cook NR, Rifai N. C-reactive protein, the metabolic syndrome, and risk of incident cardiovascular events. </w:t>
      </w:r>
      <w:r w:rsidRPr="00E35A9B">
        <w:rPr>
          <w:i/>
        </w:rPr>
        <w:t xml:space="preserve">Circulation. </w:t>
      </w:r>
      <w:r w:rsidRPr="00E35A9B">
        <w:t>2003;107(3):391-397.</w:t>
      </w:r>
    </w:p>
    <w:p w:rsidR="00E35A9B" w:rsidRPr="00E35A9B" w:rsidRDefault="00E35A9B" w:rsidP="00E35A9B">
      <w:pPr>
        <w:pStyle w:val="EndNoteBibliography"/>
        <w:spacing w:after="0"/>
        <w:ind w:left="720" w:hanging="720"/>
      </w:pPr>
      <w:r w:rsidRPr="00E35A9B">
        <w:t>17.</w:t>
      </w:r>
      <w:r w:rsidRPr="00E35A9B">
        <w:tab/>
        <w:t xml:space="preserve">Ridker PM. Clinical application of C-reactive protein for cardiovascular disease detection and prevention. </w:t>
      </w:r>
      <w:r w:rsidRPr="00E35A9B">
        <w:rPr>
          <w:i/>
        </w:rPr>
        <w:t xml:space="preserve">Circulation. </w:t>
      </w:r>
      <w:r w:rsidRPr="00E35A9B">
        <w:t>2003;107(3):363-369.</w:t>
      </w:r>
    </w:p>
    <w:p w:rsidR="00E35A9B" w:rsidRPr="00E35A9B" w:rsidRDefault="00E35A9B" w:rsidP="00E35A9B">
      <w:pPr>
        <w:pStyle w:val="EndNoteBibliography"/>
        <w:spacing w:after="0"/>
        <w:ind w:left="720" w:hanging="720"/>
      </w:pPr>
      <w:r w:rsidRPr="00E35A9B">
        <w:t>18.</w:t>
      </w:r>
      <w:r w:rsidRPr="00E35A9B">
        <w:tab/>
        <w:t xml:space="preserve">Libby P, Okamoto Y, Rocha VZ, Folco E. Inflammation in atherosclerosis. </w:t>
      </w:r>
      <w:r w:rsidRPr="00E35A9B">
        <w:rPr>
          <w:i/>
        </w:rPr>
        <w:t xml:space="preserve">Circulation Journal. </w:t>
      </w:r>
      <w:r w:rsidRPr="00E35A9B">
        <w:t>2010;74(2):213-220.</w:t>
      </w:r>
    </w:p>
    <w:p w:rsidR="00E35A9B" w:rsidRPr="00E35A9B" w:rsidRDefault="00E35A9B" w:rsidP="00E35A9B">
      <w:pPr>
        <w:pStyle w:val="EndNoteBibliography"/>
        <w:spacing w:after="0"/>
        <w:ind w:left="720" w:hanging="720"/>
      </w:pPr>
      <w:r w:rsidRPr="00E35A9B">
        <w:t>19.</w:t>
      </w:r>
      <w:r w:rsidRPr="00E35A9B">
        <w:tab/>
        <w:t xml:space="preserve">Marsik C, Kazemi-Shirazi L, Schickbauer T, et al. C-reactive protein and all-cause mortality in a large hospital-based cohort. </w:t>
      </w:r>
      <w:r w:rsidRPr="00E35A9B">
        <w:rPr>
          <w:i/>
        </w:rPr>
        <w:t xml:space="preserve">Clinical chemistry. </w:t>
      </w:r>
      <w:r w:rsidRPr="00E35A9B">
        <w:t>2008;54(2):343-349.</w:t>
      </w:r>
    </w:p>
    <w:p w:rsidR="00E35A9B" w:rsidRPr="00E35A9B" w:rsidRDefault="00E35A9B" w:rsidP="00E35A9B">
      <w:pPr>
        <w:pStyle w:val="EndNoteBibliography"/>
        <w:spacing w:after="0"/>
        <w:ind w:left="720" w:hanging="720"/>
      </w:pPr>
      <w:r w:rsidRPr="00E35A9B">
        <w:t>20.</w:t>
      </w:r>
      <w:r w:rsidRPr="00E35A9B">
        <w:tab/>
        <w:t xml:space="preserve">Erlinger TP, Platz EA, Rifai N, Helzlsouer KJ. C-reactive protein and the risk of incident colorectal cancer. </w:t>
      </w:r>
      <w:r w:rsidRPr="00E35A9B">
        <w:rPr>
          <w:i/>
        </w:rPr>
        <w:t xml:space="preserve">Jama. </w:t>
      </w:r>
      <w:r w:rsidRPr="00E35A9B">
        <w:t>2004;291(5):585-590.</w:t>
      </w:r>
    </w:p>
    <w:p w:rsidR="00E35A9B" w:rsidRPr="00E35A9B" w:rsidRDefault="00E35A9B" w:rsidP="00E35A9B">
      <w:pPr>
        <w:pStyle w:val="EndNoteBibliography"/>
        <w:spacing w:after="0"/>
        <w:ind w:left="720" w:hanging="720"/>
      </w:pPr>
      <w:r w:rsidRPr="00E35A9B">
        <w:t>21.</w:t>
      </w:r>
      <w:r w:rsidRPr="00E35A9B">
        <w:tab/>
        <w:t xml:space="preserve">Arici M, Walls J. End-stage renal disease, atherosclerosis, and cardiovascular mortality: is C-reactive protein the missing link? </w:t>
      </w:r>
      <w:r w:rsidRPr="00E35A9B">
        <w:rPr>
          <w:i/>
        </w:rPr>
        <w:t xml:space="preserve">Kidney international. </w:t>
      </w:r>
      <w:r w:rsidRPr="00E35A9B">
        <w:t>2001;59(2):407-414.</w:t>
      </w:r>
    </w:p>
    <w:p w:rsidR="00E35A9B" w:rsidRPr="00E35A9B" w:rsidRDefault="00E35A9B" w:rsidP="00E35A9B">
      <w:pPr>
        <w:pStyle w:val="EndNoteBibliography"/>
        <w:spacing w:after="0"/>
        <w:ind w:left="720" w:hanging="720"/>
      </w:pPr>
      <w:r w:rsidRPr="00E35A9B">
        <w:t>22.</w:t>
      </w:r>
      <w:r w:rsidRPr="00E35A9B">
        <w:tab/>
        <w:t xml:space="preserve">Meier-Ewert HK, Ridker PM, Rifai N, et al. Effect of sleep loss on C-reactive protein, an inflammatory marker of cardiovascular risk. </w:t>
      </w:r>
      <w:r w:rsidRPr="00E35A9B">
        <w:rPr>
          <w:i/>
        </w:rPr>
        <w:t xml:space="preserve">Journal of the American College of Cardiology. </w:t>
      </w:r>
      <w:r w:rsidRPr="00E35A9B">
        <w:t>2004;43(4):678-683.</w:t>
      </w:r>
    </w:p>
    <w:p w:rsidR="00E35A9B" w:rsidRPr="00E35A9B" w:rsidRDefault="00E35A9B" w:rsidP="00E35A9B">
      <w:pPr>
        <w:pStyle w:val="EndNoteBibliography"/>
        <w:spacing w:after="0"/>
        <w:ind w:left="720" w:hanging="720"/>
      </w:pPr>
      <w:r w:rsidRPr="00E35A9B">
        <w:t>23.</w:t>
      </w:r>
      <w:r w:rsidRPr="00E35A9B">
        <w:tab/>
        <w:t xml:space="preserve">Vgontzas AN, Zoumakis E, Bixler EO, et al. Adverse effects of modest sleep restriction on sleepiness, performance, and inflammatory cytokines. </w:t>
      </w:r>
      <w:r w:rsidRPr="00E35A9B">
        <w:rPr>
          <w:i/>
        </w:rPr>
        <w:t xml:space="preserve">The journal of Clinical Endocrinology &amp; Metabolism. </w:t>
      </w:r>
      <w:r w:rsidRPr="00E35A9B">
        <w:t>2004;89(5):2119-2126.</w:t>
      </w:r>
    </w:p>
    <w:p w:rsidR="00E35A9B" w:rsidRPr="00E35A9B" w:rsidRDefault="00E35A9B" w:rsidP="00E35A9B">
      <w:pPr>
        <w:pStyle w:val="EndNoteBibliography"/>
        <w:spacing w:after="0"/>
        <w:ind w:left="720" w:hanging="720"/>
      </w:pPr>
      <w:r w:rsidRPr="00E35A9B">
        <w:t>24.</w:t>
      </w:r>
      <w:r w:rsidRPr="00E35A9B">
        <w:tab/>
        <w:t xml:space="preserve">Prather AA, Epel ES, Cohen BE, Neylan TC, Whooley MA. Gender differences in the prospective associations of self-reported sleep quality with biomarkers of systemic inflammation and coagulation: Findings from the Heart and Soul Study. </w:t>
      </w:r>
      <w:r w:rsidRPr="00E35A9B">
        <w:rPr>
          <w:i/>
        </w:rPr>
        <w:t xml:space="preserve">Journal of psychiatric research. </w:t>
      </w:r>
      <w:r w:rsidRPr="00E35A9B">
        <w:t>2013;47(9):1228-1235.</w:t>
      </w:r>
    </w:p>
    <w:p w:rsidR="00E35A9B" w:rsidRPr="00E35A9B" w:rsidRDefault="00E35A9B" w:rsidP="00E35A9B">
      <w:pPr>
        <w:pStyle w:val="EndNoteBibliography"/>
        <w:spacing w:after="0"/>
        <w:ind w:left="720" w:hanging="720"/>
      </w:pPr>
      <w:r w:rsidRPr="00E35A9B">
        <w:t>25.</w:t>
      </w:r>
      <w:r w:rsidRPr="00E35A9B">
        <w:tab/>
        <w:t xml:space="preserve">Hall MH, Smagula SF, Boudreau RM, et al. Association between sleep duration and mortality is mediated by markers of inflammation and health in older adults: the health, aging and body composition study. </w:t>
      </w:r>
      <w:r w:rsidRPr="00E35A9B">
        <w:rPr>
          <w:i/>
        </w:rPr>
        <w:t xml:space="preserve">Sleep. </w:t>
      </w:r>
      <w:r w:rsidRPr="00E35A9B">
        <w:t>2015;38(2):189.</w:t>
      </w:r>
    </w:p>
    <w:p w:rsidR="00E35A9B" w:rsidRPr="00E35A9B" w:rsidRDefault="00E35A9B" w:rsidP="00E35A9B">
      <w:pPr>
        <w:pStyle w:val="EndNoteBibliography"/>
        <w:spacing w:after="0"/>
        <w:ind w:left="720" w:hanging="720"/>
      </w:pPr>
      <w:r w:rsidRPr="00E35A9B">
        <w:t>26.</w:t>
      </w:r>
      <w:r w:rsidRPr="00E35A9B">
        <w:tab/>
        <w:t xml:space="preserve">Jackowska M, Kumari M, Steptoe A. Sleep and biomarkers in the English Longitudinal Study of Ageing: associations with C-reactive protein, fibrinogen, dehydroepiandrosterone sulfate and hemoglobin. </w:t>
      </w:r>
      <w:r w:rsidRPr="00E35A9B">
        <w:rPr>
          <w:i/>
        </w:rPr>
        <w:t xml:space="preserve">Psychoneuroendocrinology. </w:t>
      </w:r>
      <w:r w:rsidRPr="00E35A9B">
        <w:t>2013;38(9):1484-1493.</w:t>
      </w:r>
    </w:p>
    <w:p w:rsidR="00E35A9B" w:rsidRPr="00E35A9B" w:rsidRDefault="00E35A9B" w:rsidP="00E35A9B">
      <w:pPr>
        <w:pStyle w:val="EndNoteBibliography"/>
        <w:spacing w:after="0"/>
        <w:ind w:left="720" w:hanging="720"/>
      </w:pPr>
      <w:r w:rsidRPr="00E35A9B">
        <w:t>27.</w:t>
      </w:r>
      <w:r w:rsidRPr="00E35A9B">
        <w:tab/>
        <w:t xml:space="preserve">Spiegel K, Leproult R, Van Cauter E. Impact of sleep debt on metabolic and endocrine function. </w:t>
      </w:r>
      <w:r w:rsidRPr="00E35A9B">
        <w:rPr>
          <w:i/>
        </w:rPr>
        <w:t xml:space="preserve">The lancet. </w:t>
      </w:r>
      <w:r w:rsidRPr="00E35A9B">
        <w:t>1999;354(9188):1435-1439.</w:t>
      </w:r>
    </w:p>
    <w:p w:rsidR="00E35A9B" w:rsidRPr="00E35A9B" w:rsidRDefault="00E35A9B" w:rsidP="00E35A9B">
      <w:pPr>
        <w:pStyle w:val="EndNoteBibliography"/>
        <w:spacing w:after="0"/>
        <w:ind w:left="720" w:hanging="720"/>
      </w:pPr>
      <w:r w:rsidRPr="00E35A9B">
        <w:t>28.</w:t>
      </w:r>
      <w:r w:rsidRPr="00E35A9B">
        <w:tab/>
        <w:t xml:space="preserve">Adler NE, Boyce T, Chesney MA, et al. Socioeconomic status and health: the challenge of the gradient. </w:t>
      </w:r>
      <w:r w:rsidRPr="00E35A9B">
        <w:rPr>
          <w:i/>
        </w:rPr>
        <w:t xml:space="preserve">American psychologist. </w:t>
      </w:r>
      <w:r w:rsidRPr="00E35A9B">
        <w:t>1994;49(1):15.</w:t>
      </w:r>
    </w:p>
    <w:p w:rsidR="00E35A9B" w:rsidRPr="00E35A9B" w:rsidRDefault="00E35A9B" w:rsidP="00E35A9B">
      <w:pPr>
        <w:pStyle w:val="EndNoteBibliography"/>
        <w:spacing w:after="0"/>
        <w:ind w:left="720" w:hanging="720"/>
      </w:pPr>
      <w:r w:rsidRPr="00E35A9B">
        <w:t>29.</w:t>
      </w:r>
      <w:r w:rsidRPr="00E35A9B">
        <w:tab/>
        <w:t xml:space="preserve">Blackwell DL, Lucas JW, Clarke TC. Summary health statistics for U.S. adults: national health interview survey, 2012. </w:t>
      </w:r>
      <w:r w:rsidRPr="00E35A9B">
        <w:rPr>
          <w:i/>
        </w:rPr>
        <w:t xml:space="preserve">Vital and health statistics Series 10, Data from the National Health Survey. </w:t>
      </w:r>
      <w:r w:rsidRPr="00E35A9B">
        <w:t>2014(260):1-161.</w:t>
      </w:r>
    </w:p>
    <w:p w:rsidR="00E35A9B" w:rsidRPr="00E35A9B" w:rsidRDefault="00E35A9B" w:rsidP="00E35A9B">
      <w:pPr>
        <w:pStyle w:val="EndNoteBibliography"/>
        <w:spacing w:after="0"/>
        <w:ind w:left="720" w:hanging="720"/>
      </w:pPr>
      <w:r w:rsidRPr="00E35A9B">
        <w:t>30.</w:t>
      </w:r>
      <w:r w:rsidRPr="00E35A9B">
        <w:tab/>
        <w:t xml:space="preserve">Phillips JE, Marsland AL, Flory JD, Muldoon MF, Cohen S, Manuck SB. Parental education is related to C-reactive protein among female middle aged community volunteers. </w:t>
      </w:r>
      <w:r w:rsidRPr="00E35A9B">
        <w:rPr>
          <w:i/>
        </w:rPr>
        <w:t xml:space="preserve">Brain, behavior, and immunity. </w:t>
      </w:r>
      <w:r w:rsidRPr="00E35A9B">
        <w:t>2009;23(5):677-683.</w:t>
      </w:r>
    </w:p>
    <w:p w:rsidR="00E35A9B" w:rsidRPr="00E35A9B" w:rsidRDefault="00E35A9B" w:rsidP="00E35A9B">
      <w:pPr>
        <w:pStyle w:val="EndNoteBibliography"/>
        <w:spacing w:after="0"/>
        <w:ind w:left="720" w:hanging="720"/>
      </w:pPr>
      <w:r w:rsidRPr="00E35A9B">
        <w:t>31.</w:t>
      </w:r>
      <w:r w:rsidRPr="00E35A9B">
        <w:tab/>
        <w:t xml:space="preserve">Kershaw KN, Mezuk B, Abdou CM, Rafferty JA, Jackson JS. Socioeconomic position, health behaviors, and C-reactive protein: a moderated-mediation analysis. </w:t>
      </w:r>
      <w:r w:rsidRPr="00E35A9B">
        <w:rPr>
          <w:i/>
        </w:rPr>
        <w:t xml:space="preserve">Health Psychology. </w:t>
      </w:r>
      <w:r w:rsidRPr="00E35A9B">
        <w:t>2010;29(3):307.</w:t>
      </w:r>
    </w:p>
    <w:p w:rsidR="00E35A9B" w:rsidRPr="00E35A9B" w:rsidRDefault="00E35A9B" w:rsidP="00E35A9B">
      <w:pPr>
        <w:pStyle w:val="EndNoteBibliography"/>
        <w:spacing w:after="0"/>
        <w:ind w:left="720" w:hanging="720"/>
      </w:pPr>
      <w:r w:rsidRPr="00E35A9B">
        <w:t>32.</w:t>
      </w:r>
      <w:r w:rsidRPr="00E35A9B">
        <w:tab/>
        <w:t xml:space="preserve">Matthews KA, Chang Y, Bromberger JT, et al. Childhood Socioeconomic Circumstances, Inflammation, and Hemostasis Among Midlife Women: Study of Women's Health Across the Nation. </w:t>
      </w:r>
      <w:r w:rsidRPr="00E35A9B">
        <w:rPr>
          <w:i/>
        </w:rPr>
        <w:t xml:space="preserve">Psychosomatic medicine. </w:t>
      </w:r>
      <w:r w:rsidRPr="00E35A9B">
        <w:t>2016;78(3):311-318.</w:t>
      </w:r>
    </w:p>
    <w:p w:rsidR="00E35A9B" w:rsidRPr="00E35A9B" w:rsidRDefault="00E35A9B" w:rsidP="00E35A9B">
      <w:pPr>
        <w:pStyle w:val="EndNoteBibliography"/>
        <w:spacing w:after="0"/>
        <w:ind w:left="720" w:hanging="720"/>
      </w:pPr>
      <w:r w:rsidRPr="00E35A9B">
        <w:t>33.</w:t>
      </w:r>
      <w:r w:rsidRPr="00E35A9B">
        <w:tab/>
        <w:t xml:space="preserve">Stepanikova I, Bateman LB, Oates GR. Systemic inflammation in midlife: race, socioeconomic status, and perceived discrimination. </w:t>
      </w:r>
      <w:r w:rsidRPr="00E35A9B">
        <w:rPr>
          <w:i/>
        </w:rPr>
        <w:t xml:space="preserve">American Journal of Preventive Medicine. </w:t>
      </w:r>
      <w:r w:rsidRPr="00E35A9B">
        <w:t>2017;52(1):S63-S76.</w:t>
      </w:r>
    </w:p>
    <w:p w:rsidR="00E35A9B" w:rsidRPr="00E35A9B" w:rsidRDefault="00E35A9B" w:rsidP="00E35A9B">
      <w:pPr>
        <w:pStyle w:val="EndNoteBibliography"/>
        <w:spacing w:after="0"/>
        <w:ind w:left="720" w:hanging="720"/>
      </w:pPr>
      <w:r w:rsidRPr="00E35A9B">
        <w:t>34.</w:t>
      </w:r>
      <w:r w:rsidRPr="00E35A9B">
        <w:tab/>
        <w:t xml:space="preserve">Gruenewald TL, Cohen S, Matthews KA, Tracy R, Seeman TE. Association of socioeconomic status with inflammation markers in black and white men and women in the Coronary Artery Risk Development in Young Adults (CARDIA) study. </w:t>
      </w:r>
      <w:r w:rsidRPr="00E35A9B">
        <w:rPr>
          <w:i/>
        </w:rPr>
        <w:t xml:space="preserve">Social science &amp; medicine. </w:t>
      </w:r>
      <w:r w:rsidRPr="00E35A9B">
        <w:t>2009;69(3):451-459.</w:t>
      </w:r>
    </w:p>
    <w:p w:rsidR="00E35A9B" w:rsidRPr="00E35A9B" w:rsidRDefault="00E35A9B" w:rsidP="00E35A9B">
      <w:pPr>
        <w:pStyle w:val="EndNoteBibliography"/>
        <w:spacing w:after="0"/>
        <w:ind w:left="720" w:hanging="720"/>
      </w:pPr>
      <w:r w:rsidRPr="00E35A9B">
        <w:t>35.</w:t>
      </w:r>
      <w:r w:rsidRPr="00E35A9B">
        <w:tab/>
        <w:t xml:space="preserve">Piccolo RS, Yang M, Bliwise DL, Yaggi HK, Araujo AB. Racial and socioeconomic disparities in sleep and chronic disease: results of a longitudinal investigation. </w:t>
      </w:r>
      <w:r w:rsidRPr="00E35A9B">
        <w:rPr>
          <w:i/>
        </w:rPr>
        <w:t xml:space="preserve">Ethnicity &amp; disease. </w:t>
      </w:r>
      <w:r w:rsidRPr="00E35A9B">
        <w:t>2013;23(4):499.</w:t>
      </w:r>
    </w:p>
    <w:p w:rsidR="00E35A9B" w:rsidRPr="00E35A9B" w:rsidRDefault="00E35A9B" w:rsidP="00E35A9B">
      <w:pPr>
        <w:pStyle w:val="EndNoteBibliography"/>
        <w:spacing w:after="0"/>
        <w:ind w:left="720" w:hanging="720"/>
      </w:pPr>
      <w:r w:rsidRPr="00E35A9B">
        <w:t>36.</w:t>
      </w:r>
      <w:r w:rsidRPr="00E35A9B">
        <w:tab/>
        <w:t xml:space="preserve">Patel NP, Grandner MA, Xie D, Branas CC, Gooneratne N. " Sleep disparity" in the population: poor sleep quality is strongly associated with poverty and ethnicity. </w:t>
      </w:r>
      <w:r w:rsidRPr="00E35A9B">
        <w:rPr>
          <w:i/>
        </w:rPr>
        <w:t xml:space="preserve">BMC Public Health. </w:t>
      </w:r>
      <w:r w:rsidRPr="00E35A9B">
        <w:t>2010;10(1):475.</w:t>
      </w:r>
    </w:p>
    <w:p w:rsidR="00E35A9B" w:rsidRPr="00E35A9B" w:rsidRDefault="00E35A9B" w:rsidP="00E35A9B">
      <w:pPr>
        <w:pStyle w:val="EndNoteBibliography"/>
        <w:spacing w:after="0"/>
        <w:ind w:left="720" w:hanging="720"/>
      </w:pPr>
      <w:r w:rsidRPr="00E35A9B">
        <w:t>37.</w:t>
      </w:r>
      <w:r w:rsidRPr="00E35A9B">
        <w:tab/>
        <w:t xml:space="preserve">Mezick EJ, Matthews KA, Hall M, et al. Influence of race and socioeconomic status on sleep: Pittsburgh Sleep SCORE project. </w:t>
      </w:r>
      <w:r w:rsidRPr="00E35A9B">
        <w:rPr>
          <w:i/>
        </w:rPr>
        <w:t xml:space="preserve">Psychosomatic medicine. </w:t>
      </w:r>
      <w:r w:rsidRPr="00E35A9B">
        <w:t>2008;70(4):410.</w:t>
      </w:r>
    </w:p>
    <w:p w:rsidR="00E35A9B" w:rsidRPr="00E35A9B" w:rsidRDefault="00E35A9B" w:rsidP="00E35A9B">
      <w:pPr>
        <w:pStyle w:val="EndNoteBibliography"/>
        <w:spacing w:after="0"/>
        <w:ind w:left="720" w:hanging="720"/>
      </w:pPr>
      <w:r w:rsidRPr="00E35A9B">
        <w:t>38.</w:t>
      </w:r>
      <w:r w:rsidRPr="00E35A9B">
        <w:tab/>
        <w:t xml:space="preserve">Grandner MA, Patel NP, Gehrman PR, et al. Who gets the best sleep? Ethnic and socioeconomic factors related to sleep complaints. </w:t>
      </w:r>
      <w:r w:rsidRPr="00E35A9B">
        <w:rPr>
          <w:i/>
        </w:rPr>
        <w:t xml:space="preserve">Sleep medicine. </w:t>
      </w:r>
      <w:r w:rsidRPr="00E35A9B">
        <w:t>2010;11(5):470-478.</w:t>
      </w:r>
    </w:p>
    <w:p w:rsidR="00E35A9B" w:rsidRPr="00E35A9B" w:rsidRDefault="00E35A9B" w:rsidP="00E35A9B">
      <w:pPr>
        <w:pStyle w:val="EndNoteBibliography"/>
        <w:spacing w:after="0"/>
        <w:ind w:left="720" w:hanging="720"/>
      </w:pPr>
      <w:r w:rsidRPr="00E35A9B">
        <w:t>39.</w:t>
      </w:r>
      <w:r w:rsidRPr="00E35A9B">
        <w:tab/>
        <w:t xml:space="preserve">Alterman T, Luckhaupt SE, Dahlhamer JM, Ward BW, Calvert GM. Prevalence rates of work organization characteristics among workers in the US: data from the 2010 National Health Interview Survey. </w:t>
      </w:r>
      <w:r w:rsidRPr="00E35A9B">
        <w:rPr>
          <w:i/>
        </w:rPr>
        <w:t xml:space="preserve">American journal of industrial medicine. </w:t>
      </w:r>
      <w:r w:rsidRPr="00E35A9B">
        <w:t>2013;56(6):647-659.</w:t>
      </w:r>
    </w:p>
    <w:p w:rsidR="00E35A9B" w:rsidRPr="00E35A9B" w:rsidRDefault="00E35A9B" w:rsidP="00E35A9B">
      <w:pPr>
        <w:pStyle w:val="EndNoteBibliography"/>
        <w:spacing w:after="0"/>
        <w:ind w:left="720" w:hanging="720"/>
      </w:pPr>
      <w:r w:rsidRPr="00E35A9B">
        <w:t>40.</w:t>
      </w:r>
      <w:r w:rsidRPr="00E35A9B">
        <w:tab/>
        <w:t xml:space="preserve">Montgomery P, Dennis J. A systematic review of non-pharmacological therapies for sleep problems in later life. </w:t>
      </w:r>
      <w:r w:rsidRPr="00E35A9B">
        <w:rPr>
          <w:i/>
        </w:rPr>
        <w:t xml:space="preserve">Sleep medicine reviews. </w:t>
      </w:r>
      <w:r w:rsidRPr="00E35A9B">
        <w:t>2004;8(1):47-62.</w:t>
      </w:r>
    </w:p>
    <w:p w:rsidR="00E35A9B" w:rsidRPr="00E35A9B" w:rsidRDefault="00E35A9B" w:rsidP="00E35A9B">
      <w:pPr>
        <w:pStyle w:val="EndNoteBibliography"/>
        <w:spacing w:after="0"/>
        <w:ind w:left="720" w:hanging="720"/>
      </w:pPr>
      <w:r w:rsidRPr="00E35A9B">
        <w:t>41.</w:t>
      </w:r>
      <w:r w:rsidRPr="00E35A9B">
        <w:tab/>
        <w:t xml:space="preserve">Zipf G, Chiappa M, Porter K, Ostchega Y, Lewis B, Dostal J. National health and nutrition examination survey: plan and operations, 1999-2010. </w:t>
      </w:r>
      <w:r w:rsidRPr="00E35A9B">
        <w:rPr>
          <w:i/>
        </w:rPr>
        <w:t xml:space="preserve">Vital and health statistics Ser 1, Programs and collection procedures. </w:t>
      </w:r>
      <w:r w:rsidRPr="00E35A9B">
        <w:t>2013(56):1-37.</w:t>
      </w:r>
    </w:p>
    <w:p w:rsidR="00E35A9B" w:rsidRPr="00E35A9B" w:rsidRDefault="00E35A9B" w:rsidP="00E35A9B">
      <w:pPr>
        <w:pStyle w:val="EndNoteBibliography"/>
        <w:spacing w:after="0"/>
        <w:ind w:left="720" w:hanging="720"/>
      </w:pPr>
      <w:r w:rsidRPr="00E35A9B">
        <w:t>42.</w:t>
      </w:r>
      <w:r w:rsidRPr="00E35A9B">
        <w:tab/>
        <w:t xml:space="preserve">Dinwiddie GY, Zambrana RE, Doamekpor LA, Lopez L. The Impact of Educational Attainment on Observed Race/Ethnic Disparities in Inflammatory Risk in the 2001–2008 National Health and Nutrition Examination Survey. </w:t>
      </w:r>
      <w:r w:rsidRPr="00E35A9B">
        <w:rPr>
          <w:i/>
        </w:rPr>
        <w:t xml:space="preserve">Int J Environ Res Public Health. </w:t>
      </w:r>
      <w:r w:rsidRPr="00E35A9B">
        <w:t>2015;13:0042.</w:t>
      </w:r>
    </w:p>
    <w:p w:rsidR="00E35A9B" w:rsidRPr="00E35A9B" w:rsidRDefault="00E35A9B" w:rsidP="00E35A9B">
      <w:pPr>
        <w:pStyle w:val="EndNoteBibliography"/>
        <w:spacing w:after="0"/>
        <w:ind w:left="720" w:hanging="720"/>
      </w:pPr>
      <w:r w:rsidRPr="00E35A9B">
        <w:t>43.</w:t>
      </w:r>
      <w:r w:rsidRPr="00E35A9B">
        <w:tab/>
        <w:t xml:space="preserve">Pollitt R, Kaufman J, Rose K, Diez-Roux AV, Zeng D, Heiss G. Cumulative life course and adult socioeconomic status and markers of inflammation in adulthood. </w:t>
      </w:r>
      <w:r w:rsidRPr="00E35A9B">
        <w:rPr>
          <w:i/>
        </w:rPr>
        <w:t xml:space="preserve">Journal of Epidemiology and Community Health. </w:t>
      </w:r>
      <w:r w:rsidRPr="00E35A9B">
        <w:t>2008;62(6):484-491.</w:t>
      </w:r>
    </w:p>
    <w:p w:rsidR="00E35A9B" w:rsidRPr="00E35A9B" w:rsidRDefault="00E35A9B" w:rsidP="00E35A9B">
      <w:pPr>
        <w:pStyle w:val="EndNoteBibliography"/>
        <w:spacing w:after="0"/>
        <w:ind w:left="720" w:hanging="720"/>
      </w:pPr>
      <w:r w:rsidRPr="00E35A9B">
        <w:t>44.</w:t>
      </w:r>
      <w:r w:rsidRPr="00E35A9B">
        <w:tab/>
        <w:t xml:space="preserve">Stranges S, Dorn JM, Shipley MJ, et al. Correlates of short and long sleep duration: a cross-cultural comparison between the United Kingdom and the United States the Whitehall II study and the Western New York health study. </w:t>
      </w:r>
      <w:r w:rsidRPr="00E35A9B">
        <w:rPr>
          <w:i/>
        </w:rPr>
        <w:t xml:space="preserve">American journal of epidemiology. </w:t>
      </w:r>
      <w:r w:rsidRPr="00E35A9B">
        <w:t>2008;168(12):1353-1364.</w:t>
      </w:r>
    </w:p>
    <w:p w:rsidR="00E35A9B" w:rsidRPr="00E35A9B" w:rsidRDefault="00E35A9B" w:rsidP="00E35A9B">
      <w:pPr>
        <w:pStyle w:val="EndNoteBibliography"/>
        <w:spacing w:after="0"/>
        <w:ind w:left="720" w:hanging="720"/>
      </w:pPr>
      <w:r w:rsidRPr="00E35A9B">
        <w:t>45.</w:t>
      </w:r>
      <w:r w:rsidRPr="00E35A9B">
        <w:tab/>
        <w:t xml:space="preserve">Welton AJ, Vickers MR, Kim J, et al. Health related quality of life after combined hormone replacement therapy: randomised controlled trial. </w:t>
      </w:r>
      <w:r w:rsidRPr="00E35A9B">
        <w:rPr>
          <w:i/>
        </w:rPr>
        <w:t xml:space="preserve">BMJ. </w:t>
      </w:r>
      <w:r w:rsidRPr="00E35A9B">
        <w:t>2008;337.</w:t>
      </w:r>
    </w:p>
    <w:p w:rsidR="00E35A9B" w:rsidRPr="00E35A9B" w:rsidRDefault="00E35A9B" w:rsidP="00E35A9B">
      <w:pPr>
        <w:pStyle w:val="EndNoteBibliography"/>
        <w:spacing w:after="0"/>
        <w:ind w:left="720" w:hanging="720"/>
      </w:pPr>
      <w:r w:rsidRPr="00E35A9B">
        <w:t>46.</w:t>
      </w:r>
      <w:r w:rsidRPr="00E35A9B">
        <w:tab/>
        <w:t xml:space="preserve">Navarro SL, Kantor ED, Song X, et al. Factors Associated with Multiple Biomarkers of Systemic Inflammation. </w:t>
      </w:r>
      <w:r w:rsidRPr="00E35A9B">
        <w:rPr>
          <w:i/>
        </w:rPr>
        <w:t xml:space="preserve">Cancer epidemiology, biomarkers &amp; prevention : a publication of the American Association for Cancer Research, cosponsored by the American Society of Preventive Oncology. </w:t>
      </w:r>
      <w:r w:rsidRPr="00E35A9B">
        <w:t>2016;25(3):521-531.</w:t>
      </w:r>
    </w:p>
    <w:p w:rsidR="00E35A9B" w:rsidRPr="00E35A9B" w:rsidRDefault="00E35A9B" w:rsidP="00E35A9B">
      <w:pPr>
        <w:pStyle w:val="EndNoteBibliography"/>
        <w:spacing w:after="0"/>
        <w:ind w:left="720" w:hanging="720"/>
      </w:pPr>
      <w:r w:rsidRPr="00E35A9B">
        <w:t>47.</w:t>
      </w:r>
      <w:r w:rsidRPr="00E35A9B">
        <w:tab/>
        <w:t xml:space="preserve">Fedewa MV, Hathaway ED, Higgins S, et al. Interactive associations of physical activity, adiposity, and oral contraceptive use on C-reactive protein levels in young women. </w:t>
      </w:r>
      <w:r w:rsidRPr="00E35A9B">
        <w:rPr>
          <w:i/>
        </w:rPr>
        <w:t xml:space="preserve">Women &amp; health. </w:t>
      </w:r>
      <w:r w:rsidRPr="00E35A9B">
        <w:t>2017:1-16.</w:t>
      </w:r>
    </w:p>
    <w:p w:rsidR="00E35A9B" w:rsidRPr="00E35A9B" w:rsidRDefault="00E35A9B" w:rsidP="00E35A9B">
      <w:pPr>
        <w:pStyle w:val="EndNoteBibliography"/>
        <w:spacing w:after="0"/>
        <w:ind w:left="720" w:hanging="720"/>
      </w:pPr>
      <w:r w:rsidRPr="00E35A9B">
        <w:t>48.</w:t>
      </w:r>
      <w:r w:rsidRPr="00E35A9B">
        <w:tab/>
        <w:t xml:space="preserve">King CC, Piper ME, Gepner AD, Fiore MC, Baker TB, Stein JH. Longitudinal Impact of Smoking and Smoking Cessation on Inflammatory Markers of Cardiovascular Disease Risk. </w:t>
      </w:r>
      <w:r w:rsidRPr="00E35A9B">
        <w:rPr>
          <w:i/>
        </w:rPr>
        <w:t xml:space="preserve">Arteriosclerosis, thrombosis, and vascular biology. </w:t>
      </w:r>
      <w:r w:rsidRPr="00E35A9B">
        <w:t>2017;37(2):374-379.</w:t>
      </w:r>
    </w:p>
    <w:p w:rsidR="00E35A9B" w:rsidRPr="00E35A9B" w:rsidRDefault="00E35A9B" w:rsidP="00E35A9B">
      <w:pPr>
        <w:pStyle w:val="EndNoteBibliography"/>
        <w:spacing w:after="0"/>
        <w:ind w:left="720" w:hanging="720"/>
      </w:pPr>
      <w:r w:rsidRPr="00E35A9B">
        <w:t>49.</w:t>
      </w:r>
      <w:r w:rsidRPr="00E35A9B">
        <w:tab/>
        <w:t xml:space="preserve">Dugas EN, Sylvestre MP, O'Loughlin EK, et al. Nicotine dependence and sleep quality in young adults. </w:t>
      </w:r>
      <w:r w:rsidRPr="00E35A9B">
        <w:rPr>
          <w:i/>
        </w:rPr>
        <w:t xml:space="preserve">Addictive behaviors. </w:t>
      </w:r>
      <w:r w:rsidRPr="00E35A9B">
        <w:t>2017;65:154-160.</w:t>
      </w:r>
    </w:p>
    <w:p w:rsidR="00E35A9B" w:rsidRPr="00E35A9B" w:rsidRDefault="00E35A9B" w:rsidP="00E35A9B">
      <w:pPr>
        <w:pStyle w:val="EndNoteBibliography"/>
        <w:spacing w:after="0"/>
        <w:ind w:left="720" w:hanging="720"/>
      </w:pPr>
      <w:r w:rsidRPr="00E35A9B">
        <w:t>50.</w:t>
      </w:r>
      <w:r w:rsidRPr="00E35A9B">
        <w:tab/>
        <w:t xml:space="preserve">Munro G, Lopez-Garcia JA, Rivera-Arconada I, et al. Comparison of the novel subtype-selective GABAA receptor-positive allosteric modulator NS11394 [3'-[5-(1-hydroxy-1-methyl-ethyl)-benzoimidazol-1-yl]-biphenyl-2-carbonitrile] with diazepam, zolpidem, bretazenil, and gaboxadol in rat models of inflammatory and neuropathic pain. </w:t>
      </w:r>
      <w:r w:rsidRPr="00E35A9B">
        <w:rPr>
          <w:i/>
        </w:rPr>
        <w:t xml:space="preserve">The Journal of pharmacology and experimental therapeutics. </w:t>
      </w:r>
      <w:r w:rsidRPr="00E35A9B">
        <w:t>2008;327(3):969-981.</w:t>
      </w:r>
    </w:p>
    <w:p w:rsidR="00E35A9B" w:rsidRPr="00E35A9B" w:rsidRDefault="00E35A9B" w:rsidP="00E35A9B">
      <w:pPr>
        <w:pStyle w:val="EndNoteBibliography"/>
        <w:spacing w:after="0"/>
        <w:ind w:left="720" w:hanging="720"/>
      </w:pPr>
      <w:r w:rsidRPr="00E35A9B">
        <w:t>51.</w:t>
      </w:r>
      <w:r w:rsidRPr="00E35A9B">
        <w:tab/>
        <w:t xml:space="preserve">Benowitz NL, Bernert JT, Caraballo RS, Holiday DB, Wang J. Optimal serum cotinine levels for distinguishing cigarette smokers and nonsmokers within different racial/ethnic groups in the United States between 1999 and 2004. </w:t>
      </w:r>
      <w:r w:rsidRPr="00E35A9B">
        <w:rPr>
          <w:i/>
        </w:rPr>
        <w:t xml:space="preserve">American journal of epidemiology. </w:t>
      </w:r>
      <w:r w:rsidRPr="00E35A9B">
        <w:t>2009;169(2):236-248.</w:t>
      </w:r>
    </w:p>
    <w:p w:rsidR="00E35A9B" w:rsidRPr="00E35A9B" w:rsidRDefault="00E35A9B" w:rsidP="00E35A9B">
      <w:pPr>
        <w:pStyle w:val="EndNoteBibliography"/>
        <w:spacing w:after="0"/>
        <w:ind w:left="720" w:hanging="720"/>
      </w:pPr>
      <w:r w:rsidRPr="00E35A9B">
        <w:t>52.</w:t>
      </w:r>
      <w:r w:rsidRPr="00E35A9B">
        <w:tab/>
        <w:t xml:space="preserve">Hafeman DM, Schwartz S. Opening the Black Box: a motivation for the assessment of mediation. </w:t>
      </w:r>
      <w:r w:rsidRPr="00E35A9B">
        <w:rPr>
          <w:i/>
        </w:rPr>
        <w:t xml:space="preserve">International Journal of Epidemiology. </w:t>
      </w:r>
      <w:r w:rsidRPr="00E35A9B">
        <w:t>2009:dyn372.</w:t>
      </w:r>
    </w:p>
    <w:p w:rsidR="00E35A9B" w:rsidRPr="00E35A9B" w:rsidRDefault="00E35A9B" w:rsidP="00E35A9B">
      <w:pPr>
        <w:pStyle w:val="EndNoteBibliography"/>
        <w:spacing w:after="0"/>
        <w:ind w:left="720" w:hanging="720"/>
      </w:pPr>
      <w:r w:rsidRPr="00E35A9B">
        <w:t>53.</w:t>
      </w:r>
      <w:r w:rsidRPr="00E35A9B">
        <w:tab/>
        <w:t xml:space="preserve">VanderWeele TJ. Mediation analysis: a practitioner's guide. </w:t>
      </w:r>
      <w:r w:rsidRPr="00E35A9B">
        <w:rPr>
          <w:i/>
        </w:rPr>
        <w:t xml:space="preserve">Annual review of public health. </w:t>
      </w:r>
      <w:r w:rsidRPr="00E35A9B">
        <w:t>2016;37:17-32.</w:t>
      </w:r>
    </w:p>
    <w:p w:rsidR="00E35A9B" w:rsidRPr="00E35A9B" w:rsidRDefault="00E35A9B" w:rsidP="00E35A9B">
      <w:pPr>
        <w:pStyle w:val="EndNoteBibliography"/>
        <w:spacing w:after="0"/>
        <w:ind w:left="720" w:hanging="720"/>
      </w:pPr>
      <w:r w:rsidRPr="00E35A9B">
        <w:t>54.</w:t>
      </w:r>
      <w:r w:rsidRPr="00E35A9B">
        <w:tab/>
        <w:t xml:space="preserve">Localio AR, Margolis DJ, Berlin JA. Relative risks and confidence intervals were easily computed indirectly from multivariable logistic regression. </w:t>
      </w:r>
      <w:r w:rsidRPr="00E35A9B">
        <w:rPr>
          <w:i/>
        </w:rPr>
        <w:t xml:space="preserve">Journal of clinical epidemiology. </w:t>
      </w:r>
      <w:r w:rsidRPr="00E35A9B">
        <w:t>2007;60(9):874-882.</w:t>
      </w:r>
    </w:p>
    <w:p w:rsidR="00E35A9B" w:rsidRPr="00E35A9B" w:rsidRDefault="00E35A9B" w:rsidP="00E35A9B">
      <w:pPr>
        <w:pStyle w:val="EndNoteBibliography"/>
        <w:spacing w:after="0"/>
        <w:ind w:left="720" w:hanging="720"/>
      </w:pPr>
      <w:r w:rsidRPr="00E35A9B">
        <w:t>55.</w:t>
      </w:r>
      <w:r w:rsidRPr="00E35A9B">
        <w:tab/>
        <w:t xml:space="preserve">Gruenewald TL, Cohen S, Matthews KA, Tracy R, Seeman TE. Association of socioeconomic status with inflammation markers in black and white men and women in the Coronary Artery Risk Development in Young Adults (CARDIA) study. </w:t>
      </w:r>
      <w:r w:rsidRPr="00E35A9B">
        <w:rPr>
          <w:i/>
        </w:rPr>
        <w:t xml:space="preserve">Soc Sci Med. </w:t>
      </w:r>
      <w:r w:rsidRPr="00E35A9B">
        <w:t>2009;69(3):451-459.</w:t>
      </w:r>
    </w:p>
    <w:p w:rsidR="00E35A9B" w:rsidRPr="00E35A9B" w:rsidRDefault="00E35A9B" w:rsidP="00E35A9B">
      <w:pPr>
        <w:pStyle w:val="EndNoteBibliography"/>
        <w:spacing w:after="0"/>
        <w:ind w:left="720" w:hanging="720"/>
      </w:pPr>
      <w:r w:rsidRPr="00E35A9B">
        <w:t>56.</w:t>
      </w:r>
      <w:r w:rsidRPr="00E35A9B">
        <w:tab/>
        <w:t xml:space="preserve">Schmeer KK, Yoon A. Socioeconomic status inequalities in low-grade inflammation during childhood. </w:t>
      </w:r>
      <w:r w:rsidRPr="00E35A9B">
        <w:rPr>
          <w:i/>
        </w:rPr>
        <w:t xml:space="preserve">Arch Dis Child. </w:t>
      </w:r>
      <w:r w:rsidRPr="00E35A9B">
        <w:t>2016;101(11):1043-1047.</w:t>
      </w:r>
    </w:p>
    <w:p w:rsidR="00E35A9B" w:rsidRPr="00E35A9B" w:rsidRDefault="00E35A9B" w:rsidP="00E35A9B">
      <w:pPr>
        <w:pStyle w:val="EndNoteBibliography"/>
        <w:spacing w:after="0"/>
        <w:ind w:left="720" w:hanging="720"/>
      </w:pPr>
      <w:r w:rsidRPr="00E35A9B">
        <w:t>57.</w:t>
      </w:r>
      <w:r w:rsidRPr="00E35A9B">
        <w:tab/>
        <w:t xml:space="preserve">Kershaw KN, Mezuk B, Abdou CM, Rafferty JA, Jackson JS. Socioeconomic position, health behaviors, and C-reactive protein: a moderated-mediation analysis. </w:t>
      </w:r>
      <w:r w:rsidRPr="00E35A9B">
        <w:rPr>
          <w:i/>
        </w:rPr>
        <w:t xml:space="preserve">Health Psychol. </w:t>
      </w:r>
      <w:r w:rsidRPr="00E35A9B">
        <w:t>2010;29(3):307-316.</w:t>
      </w:r>
    </w:p>
    <w:p w:rsidR="00E35A9B" w:rsidRPr="00E35A9B" w:rsidRDefault="00E35A9B" w:rsidP="00E35A9B">
      <w:pPr>
        <w:pStyle w:val="EndNoteBibliography"/>
        <w:spacing w:after="0"/>
        <w:ind w:left="720" w:hanging="720"/>
      </w:pPr>
      <w:r w:rsidRPr="00E35A9B">
        <w:t>58.</w:t>
      </w:r>
      <w:r w:rsidRPr="00E35A9B">
        <w:tab/>
        <w:t xml:space="preserve">Kushida CA, Chang A, Gadkary C, Guilleminault C, Carrillo O, Dement WC. Comparison of actigraphic, polysomnographic, and subjective assessment of sleep parameters in sleep-disordered patients. </w:t>
      </w:r>
      <w:r w:rsidRPr="00E35A9B">
        <w:rPr>
          <w:i/>
        </w:rPr>
        <w:t xml:space="preserve">Sleep medicine. </w:t>
      </w:r>
      <w:r w:rsidRPr="00E35A9B">
        <w:t>2001;2(5):389-396.</w:t>
      </w:r>
    </w:p>
    <w:p w:rsidR="00E35A9B" w:rsidRPr="00E35A9B" w:rsidRDefault="00E35A9B" w:rsidP="00E35A9B">
      <w:pPr>
        <w:pStyle w:val="EndNoteBibliography"/>
        <w:spacing w:after="0"/>
        <w:ind w:left="720" w:hanging="720"/>
      </w:pPr>
      <w:r w:rsidRPr="00E35A9B">
        <w:t>59.</w:t>
      </w:r>
      <w:r w:rsidRPr="00E35A9B">
        <w:tab/>
        <w:t xml:space="preserve">Rowe MA, McCrae CS, Campbell JM, Benito AP, Cheng J. Sleep pattern differences between older adult dementia caregivers and older adult noncaregivers using objective and subjective measures. </w:t>
      </w:r>
      <w:r w:rsidRPr="00E35A9B">
        <w:rPr>
          <w:i/>
        </w:rPr>
        <w:t xml:space="preserve">Journal of Clinical Sleep Medicine. </w:t>
      </w:r>
      <w:r w:rsidRPr="00E35A9B">
        <w:t>2008;4(4):362-369.</w:t>
      </w:r>
    </w:p>
    <w:p w:rsidR="00E35A9B" w:rsidRPr="00E35A9B" w:rsidRDefault="00E35A9B" w:rsidP="00E35A9B">
      <w:pPr>
        <w:pStyle w:val="EndNoteBibliography"/>
        <w:spacing w:after="0"/>
        <w:ind w:left="720" w:hanging="720"/>
      </w:pPr>
      <w:r w:rsidRPr="00E35A9B">
        <w:t>60.</w:t>
      </w:r>
      <w:r w:rsidRPr="00E35A9B">
        <w:tab/>
        <w:t xml:space="preserve">Zhang L, Zhao Z-X. Objective and subjective measures for sleep disorders. </w:t>
      </w:r>
      <w:r w:rsidRPr="00E35A9B">
        <w:rPr>
          <w:i/>
        </w:rPr>
        <w:t xml:space="preserve">Neuroscience Bulletin. </w:t>
      </w:r>
      <w:r w:rsidRPr="00E35A9B">
        <w:t>2007;23(4):236-240.</w:t>
      </w:r>
    </w:p>
    <w:p w:rsidR="00E35A9B" w:rsidRPr="00E35A9B" w:rsidRDefault="00E35A9B" w:rsidP="00E35A9B">
      <w:pPr>
        <w:pStyle w:val="EndNoteBibliography"/>
        <w:ind w:left="720" w:hanging="720"/>
      </w:pPr>
      <w:r w:rsidRPr="00E35A9B">
        <w:t>61.</w:t>
      </w:r>
      <w:r w:rsidRPr="00E35A9B">
        <w:tab/>
        <w:t xml:space="preserve">Blakely T, McKenzie S, Carter K. Misclassification of the mediator matters when estimating indirect effects. </w:t>
      </w:r>
      <w:r w:rsidRPr="00E35A9B">
        <w:rPr>
          <w:i/>
        </w:rPr>
        <w:t xml:space="preserve">Journal of epidemiology and community health. </w:t>
      </w:r>
      <w:r w:rsidRPr="00E35A9B">
        <w:t>2013:jech-2012-201813.</w:t>
      </w:r>
    </w:p>
    <w:p w:rsidR="000E54A9" w:rsidRDefault="00500835">
      <w:r>
        <w:fldChar w:fldCharType="end"/>
      </w:r>
    </w:p>
    <w:p w:rsidR="002C0B74" w:rsidRDefault="002C0B74"/>
    <w:p w:rsidR="002C0B74" w:rsidRDefault="002C0B74" w:rsidP="002C0B74">
      <w:pPr>
        <w:pStyle w:val="Heading1"/>
      </w:pPr>
      <w:r>
        <w:t>SAS Syntax</w:t>
      </w:r>
    </w:p>
    <w:p w:rsidR="002C0B74" w:rsidRDefault="002C0B74" w:rsidP="002C0B74">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libname</w:t>
      </w:r>
      <w:proofErr w:type="gramEnd"/>
      <w:r>
        <w:rPr>
          <w:rFonts w:ascii="Courier New" w:hAnsi="Courier New" w:cs="Courier New"/>
          <w:color w:val="000000"/>
          <w:sz w:val="20"/>
          <w:szCs w:val="20"/>
          <w:shd w:val="clear" w:color="auto" w:fill="FFFFFF"/>
        </w:rPr>
        <w:t xml:space="preserve"> dat </w:t>
      </w:r>
      <w:r>
        <w:rPr>
          <w:rFonts w:ascii="Courier New" w:hAnsi="Courier New" w:cs="Courier New"/>
          <w:color w:val="800080"/>
          <w:sz w:val="20"/>
          <w:szCs w:val="20"/>
          <w:shd w:val="clear" w:color="auto" w:fill="FFFFFF"/>
        </w:rPr>
        <w:t>'H:\Personal\NHANES SES sleep CRP'</w:t>
      </w:r>
      <w:r>
        <w:rPr>
          <w:rFonts w:ascii="Courier New" w:hAnsi="Courier New" w:cs="Courier New"/>
          <w:color w:val="000000"/>
          <w:sz w:val="20"/>
          <w:szCs w:val="20"/>
          <w:shd w:val="clear" w:color="auto" w:fill="FFFFFF"/>
        </w:rPr>
        <w:t>;</w:t>
      </w:r>
    </w:p>
    <w:p w:rsidR="002C0B74" w:rsidRDefault="002C0B74" w:rsidP="002C0B7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*libname dat 'C</w:t>
      </w:r>
      <w:proofErr w:type="gramStart"/>
      <w:r>
        <w:rPr>
          <w:rFonts w:ascii="Courier New" w:hAnsi="Courier New" w:cs="Courier New"/>
          <w:color w:val="008000"/>
          <w:sz w:val="20"/>
          <w:szCs w:val="20"/>
          <w:shd w:val="clear" w:color="auto" w:fill="FFFFFF"/>
        </w:rPr>
        <w:t>:\</w:t>
      </w:r>
      <w:proofErr w:type="gramEnd"/>
      <w:r>
        <w:rPr>
          <w:rFonts w:ascii="Courier New" w:hAnsi="Courier New" w:cs="Courier New"/>
          <w:color w:val="008000"/>
          <w:sz w:val="20"/>
          <w:szCs w:val="20"/>
          <w:shd w:val="clear" w:color="auto" w:fill="FFFFFF"/>
        </w:rPr>
        <w:t>Users\Audrey\Google Drive\CUNY SPH Coursework\EPID622 Applied Research- Data Management\NHANES SES sleep CRP';</w:t>
      </w:r>
    </w:p>
    <w:p w:rsidR="002C0B74" w:rsidRDefault="002C0B74" w:rsidP="002C0B7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*Create libraries for each xpt file;</w:t>
      </w:r>
    </w:p>
    <w:p w:rsidR="002C0B74" w:rsidRDefault="002C0B74" w:rsidP="002C0B74">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libname</w:t>
      </w:r>
      <w:proofErr w:type="gramEnd"/>
      <w:r>
        <w:rPr>
          <w:rFonts w:ascii="Courier New" w:hAnsi="Courier New" w:cs="Courier New"/>
          <w:color w:val="000000"/>
          <w:sz w:val="20"/>
          <w:szCs w:val="20"/>
          <w:shd w:val="clear" w:color="auto" w:fill="FFFFFF"/>
        </w:rPr>
        <w:t xml:space="preserve"> bmx_d </w:t>
      </w:r>
      <w:r>
        <w:rPr>
          <w:rFonts w:ascii="Courier New" w:hAnsi="Courier New" w:cs="Courier New"/>
          <w:color w:val="0000FF"/>
          <w:sz w:val="20"/>
          <w:szCs w:val="20"/>
          <w:shd w:val="clear" w:color="auto" w:fill="FFFFFF"/>
        </w:rPr>
        <w:t>Xport</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'H:\personal\NHANES SES sleep CRP\data\bmx_d.xpt'</w:t>
      </w:r>
      <w:r>
        <w:rPr>
          <w:rFonts w:ascii="Courier New" w:hAnsi="Courier New" w:cs="Courier New"/>
          <w:color w:val="000000"/>
          <w:sz w:val="20"/>
          <w:szCs w:val="20"/>
          <w:shd w:val="clear" w:color="auto" w:fill="FFFFFF"/>
        </w:rPr>
        <w:t>;</w:t>
      </w:r>
    </w:p>
    <w:p w:rsidR="002C0B74" w:rsidRDefault="002C0B74" w:rsidP="002C0B74">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libname</w:t>
      </w:r>
      <w:proofErr w:type="gramEnd"/>
      <w:r>
        <w:rPr>
          <w:rFonts w:ascii="Courier New" w:hAnsi="Courier New" w:cs="Courier New"/>
          <w:color w:val="000000"/>
          <w:sz w:val="20"/>
          <w:szCs w:val="20"/>
          <w:shd w:val="clear" w:color="auto" w:fill="FFFFFF"/>
        </w:rPr>
        <w:t xml:space="preserve"> bmx_e </w:t>
      </w:r>
      <w:r>
        <w:rPr>
          <w:rFonts w:ascii="Courier New" w:hAnsi="Courier New" w:cs="Courier New"/>
          <w:color w:val="0000FF"/>
          <w:sz w:val="20"/>
          <w:szCs w:val="20"/>
          <w:shd w:val="clear" w:color="auto" w:fill="FFFFFF"/>
        </w:rPr>
        <w:t>Xport</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'H:\personal\NHANES SES sleep CRP\data\bmx_e.xpt'</w:t>
      </w:r>
      <w:r>
        <w:rPr>
          <w:rFonts w:ascii="Courier New" w:hAnsi="Courier New" w:cs="Courier New"/>
          <w:color w:val="000000"/>
          <w:sz w:val="20"/>
          <w:szCs w:val="20"/>
          <w:shd w:val="clear" w:color="auto" w:fill="FFFFFF"/>
        </w:rPr>
        <w:t>;</w:t>
      </w:r>
    </w:p>
    <w:p w:rsidR="002C0B74" w:rsidRDefault="002C0B74" w:rsidP="002C0B74">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libname</w:t>
      </w:r>
      <w:proofErr w:type="gramEnd"/>
      <w:r>
        <w:rPr>
          <w:rFonts w:ascii="Courier New" w:hAnsi="Courier New" w:cs="Courier New"/>
          <w:color w:val="000000"/>
          <w:sz w:val="20"/>
          <w:szCs w:val="20"/>
          <w:shd w:val="clear" w:color="auto" w:fill="FFFFFF"/>
        </w:rPr>
        <w:t xml:space="preserve"> bmx_f </w:t>
      </w:r>
      <w:r>
        <w:rPr>
          <w:rFonts w:ascii="Courier New" w:hAnsi="Courier New" w:cs="Courier New"/>
          <w:color w:val="0000FF"/>
          <w:sz w:val="20"/>
          <w:szCs w:val="20"/>
          <w:shd w:val="clear" w:color="auto" w:fill="FFFFFF"/>
        </w:rPr>
        <w:t>Xport</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'h:\personal\NHANES SES sleep CRP\data\bmx_f.xpt'</w:t>
      </w:r>
      <w:r>
        <w:rPr>
          <w:rFonts w:ascii="Courier New" w:hAnsi="Courier New" w:cs="Courier New"/>
          <w:color w:val="000000"/>
          <w:sz w:val="20"/>
          <w:szCs w:val="20"/>
          <w:shd w:val="clear" w:color="auto" w:fill="FFFFFF"/>
        </w:rPr>
        <w:t>;</w:t>
      </w:r>
    </w:p>
    <w:p w:rsidR="002C0B74" w:rsidRDefault="002C0B74" w:rsidP="002C0B74">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libname</w:t>
      </w:r>
      <w:proofErr w:type="gramEnd"/>
      <w:r>
        <w:rPr>
          <w:rFonts w:ascii="Courier New" w:hAnsi="Courier New" w:cs="Courier New"/>
          <w:color w:val="000000"/>
          <w:sz w:val="20"/>
          <w:szCs w:val="20"/>
          <w:shd w:val="clear" w:color="auto" w:fill="FFFFFF"/>
        </w:rPr>
        <w:t xml:space="preserve"> crp_d </w:t>
      </w:r>
      <w:r>
        <w:rPr>
          <w:rFonts w:ascii="Courier New" w:hAnsi="Courier New" w:cs="Courier New"/>
          <w:color w:val="0000FF"/>
          <w:sz w:val="20"/>
          <w:szCs w:val="20"/>
          <w:shd w:val="clear" w:color="auto" w:fill="FFFFFF"/>
        </w:rPr>
        <w:t>Xport</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'h:\personal\NHANES SES sleep CRP\data\crp_d.xpt'</w:t>
      </w:r>
      <w:r>
        <w:rPr>
          <w:rFonts w:ascii="Courier New" w:hAnsi="Courier New" w:cs="Courier New"/>
          <w:color w:val="000000"/>
          <w:sz w:val="20"/>
          <w:szCs w:val="20"/>
          <w:shd w:val="clear" w:color="auto" w:fill="FFFFFF"/>
        </w:rPr>
        <w:t>;</w:t>
      </w:r>
    </w:p>
    <w:p w:rsidR="002C0B74" w:rsidRDefault="002C0B74" w:rsidP="002C0B74">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libname</w:t>
      </w:r>
      <w:proofErr w:type="gramEnd"/>
      <w:r>
        <w:rPr>
          <w:rFonts w:ascii="Courier New" w:hAnsi="Courier New" w:cs="Courier New"/>
          <w:color w:val="000000"/>
          <w:sz w:val="20"/>
          <w:szCs w:val="20"/>
          <w:shd w:val="clear" w:color="auto" w:fill="FFFFFF"/>
        </w:rPr>
        <w:t xml:space="preserve"> crp_e </w:t>
      </w:r>
      <w:r>
        <w:rPr>
          <w:rFonts w:ascii="Courier New" w:hAnsi="Courier New" w:cs="Courier New"/>
          <w:color w:val="0000FF"/>
          <w:sz w:val="20"/>
          <w:szCs w:val="20"/>
          <w:shd w:val="clear" w:color="auto" w:fill="FFFFFF"/>
        </w:rPr>
        <w:t>Xport</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'h:\personal\NHANES SES sleep CRP\data\crp_e.xpt'</w:t>
      </w:r>
      <w:r>
        <w:rPr>
          <w:rFonts w:ascii="Courier New" w:hAnsi="Courier New" w:cs="Courier New"/>
          <w:color w:val="000000"/>
          <w:sz w:val="20"/>
          <w:szCs w:val="20"/>
          <w:shd w:val="clear" w:color="auto" w:fill="FFFFFF"/>
        </w:rPr>
        <w:t>;</w:t>
      </w:r>
    </w:p>
    <w:p w:rsidR="002C0B74" w:rsidRDefault="002C0B74" w:rsidP="002C0B74">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libname</w:t>
      </w:r>
      <w:proofErr w:type="gramEnd"/>
      <w:r>
        <w:rPr>
          <w:rFonts w:ascii="Courier New" w:hAnsi="Courier New" w:cs="Courier New"/>
          <w:color w:val="000000"/>
          <w:sz w:val="20"/>
          <w:szCs w:val="20"/>
          <w:shd w:val="clear" w:color="auto" w:fill="FFFFFF"/>
        </w:rPr>
        <w:t xml:space="preserve"> crp_f </w:t>
      </w:r>
      <w:r>
        <w:rPr>
          <w:rFonts w:ascii="Courier New" w:hAnsi="Courier New" w:cs="Courier New"/>
          <w:color w:val="0000FF"/>
          <w:sz w:val="20"/>
          <w:szCs w:val="20"/>
          <w:shd w:val="clear" w:color="auto" w:fill="FFFFFF"/>
        </w:rPr>
        <w:t>Xport</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'h:\personal\NHANES SES sleep CRP\data\crp_f.xpt'</w:t>
      </w:r>
      <w:r>
        <w:rPr>
          <w:rFonts w:ascii="Courier New" w:hAnsi="Courier New" w:cs="Courier New"/>
          <w:color w:val="000000"/>
          <w:sz w:val="20"/>
          <w:szCs w:val="20"/>
          <w:shd w:val="clear" w:color="auto" w:fill="FFFFFF"/>
        </w:rPr>
        <w:t>;</w:t>
      </w:r>
    </w:p>
    <w:p w:rsidR="002C0B74" w:rsidRDefault="002C0B74" w:rsidP="002C0B74">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libname</w:t>
      </w:r>
      <w:proofErr w:type="gramEnd"/>
      <w:r>
        <w:rPr>
          <w:rFonts w:ascii="Courier New" w:hAnsi="Courier New" w:cs="Courier New"/>
          <w:color w:val="000000"/>
          <w:sz w:val="20"/>
          <w:szCs w:val="20"/>
          <w:shd w:val="clear" w:color="auto" w:fill="FFFFFF"/>
        </w:rPr>
        <w:t xml:space="preserve"> demo_d </w:t>
      </w:r>
      <w:r>
        <w:rPr>
          <w:rFonts w:ascii="Courier New" w:hAnsi="Courier New" w:cs="Courier New"/>
          <w:color w:val="0000FF"/>
          <w:sz w:val="20"/>
          <w:szCs w:val="20"/>
          <w:shd w:val="clear" w:color="auto" w:fill="FFFFFF"/>
        </w:rPr>
        <w:t>Xport</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'h:\personal\NHANES SES sleep CRP\data\demo_d.xpt'</w:t>
      </w:r>
      <w:r>
        <w:rPr>
          <w:rFonts w:ascii="Courier New" w:hAnsi="Courier New" w:cs="Courier New"/>
          <w:color w:val="000000"/>
          <w:sz w:val="20"/>
          <w:szCs w:val="20"/>
          <w:shd w:val="clear" w:color="auto" w:fill="FFFFFF"/>
        </w:rPr>
        <w:t>;</w:t>
      </w:r>
    </w:p>
    <w:p w:rsidR="002C0B74" w:rsidRDefault="002C0B74" w:rsidP="002C0B74">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libname</w:t>
      </w:r>
      <w:proofErr w:type="gramEnd"/>
      <w:r>
        <w:rPr>
          <w:rFonts w:ascii="Courier New" w:hAnsi="Courier New" w:cs="Courier New"/>
          <w:color w:val="000000"/>
          <w:sz w:val="20"/>
          <w:szCs w:val="20"/>
          <w:shd w:val="clear" w:color="auto" w:fill="FFFFFF"/>
        </w:rPr>
        <w:t xml:space="preserve"> demo_e </w:t>
      </w:r>
      <w:r>
        <w:rPr>
          <w:rFonts w:ascii="Courier New" w:hAnsi="Courier New" w:cs="Courier New"/>
          <w:color w:val="0000FF"/>
          <w:sz w:val="20"/>
          <w:szCs w:val="20"/>
          <w:shd w:val="clear" w:color="auto" w:fill="FFFFFF"/>
        </w:rPr>
        <w:t>Xport</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'h:\personal\NHANES SES sleep CRP\data\demo_e.xpt'</w:t>
      </w:r>
      <w:r>
        <w:rPr>
          <w:rFonts w:ascii="Courier New" w:hAnsi="Courier New" w:cs="Courier New"/>
          <w:color w:val="000000"/>
          <w:sz w:val="20"/>
          <w:szCs w:val="20"/>
          <w:shd w:val="clear" w:color="auto" w:fill="FFFFFF"/>
        </w:rPr>
        <w:t>;</w:t>
      </w:r>
    </w:p>
    <w:p w:rsidR="002C0B74" w:rsidRDefault="002C0B74" w:rsidP="002C0B74">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libname</w:t>
      </w:r>
      <w:proofErr w:type="gramEnd"/>
      <w:r>
        <w:rPr>
          <w:rFonts w:ascii="Courier New" w:hAnsi="Courier New" w:cs="Courier New"/>
          <w:color w:val="000000"/>
          <w:sz w:val="20"/>
          <w:szCs w:val="20"/>
          <w:shd w:val="clear" w:color="auto" w:fill="FFFFFF"/>
        </w:rPr>
        <w:t xml:space="preserve"> demo_f </w:t>
      </w:r>
      <w:r>
        <w:rPr>
          <w:rFonts w:ascii="Courier New" w:hAnsi="Courier New" w:cs="Courier New"/>
          <w:color w:val="0000FF"/>
          <w:sz w:val="20"/>
          <w:szCs w:val="20"/>
          <w:shd w:val="clear" w:color="auto" w:fill="FFFFFF"/>
        </w:rPr>
        <w:t>Xport</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'h:\personal\NHANES SES sleep CRP\data\demo_f.xpt'</w:t>
      </w:r>
      <w:r>
        <w:rPr>
          <w:rFonts w:ascii="Courier New" w:hAnsi="Courier New" w:cs="Courier New"/>
          <w:color w:val="000000"/>
          <w:sz w:val="20"/>
          <w:szCs w:val="20"/>
          <w:shd w:val="clear" w:color="auto" w:fill="FFFFFF"/>
        </w:rPr>
        <w:t>;</w:t>
      </w:r>
    </w:p>
    <w:p w:rsidR="002C0B74" w:rsidRDefault="002C0B74" w:rsidP="002C0B74">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libname</w:t>
      </w:r>
      <w:proofErr w:type="gramEnd"/>
      <w:r>
        <w:rPr>
          <w:rFonts w:ascii="Courier New" w:hAnsi="Courier New" w:cs="Courier New"/>
          <w:color w:val="000000"/>
          <w:sz w:val="20"/>
          <w:szCs w:val="20"/>
          <w:shd w:val="clear" w:color="auto" w:fill="FFFFFF"/>
        </w:rPr>
        <w:t xml:space="preserve"> slq_d </w:t>
      </w:r>
      <w:r>
        <w:rPr>
          <w:rFonts w:ascii="Courier New" w:hAnsi="Courier New" w:cs="Courier New"/>
          <w:color w:val="0000FF"/>
          <w:sz w:val="20"/>
          <w:szCs w:val="20"/>
          <w:shd w:val="clear" w:color="auto" w:fill="FFFFFF"/>
        </w:rPr>
        <w:t>Xport</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'h:\personal\NHANES SES sleep CRP\data\slq_d.xpt'</w:t>
      </w:r>
      <w:r>
        <w:rPr>
          <w:rFonts w:ascii="Courier New" w:hAnsi="Courier New" w:cs="Courier New"/>
          <w:color w:val="000000"/>
          <w:sz w:val="20"/>
          <w:szCs w:val="20"/>
          <w:shd w:val="clear" w:color="auto" w:fill="FFFFFF"/>
        </w:rPr>
        <w:t>;</w:t>
      </w:r>
    </w:p>
    <w:p w:rsidR="002C0B74" w:rsidRDefault="002C0B74" w:rsidP="002C0B74">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libname</w:t>
      </w:r>
      <w:proofErr w:type="gramEnd"/>
      <w:r>
        <w:rPr>
          <w:rFonts w:ascii="Courier New" w:hAnsi="Courier New" w:cs="Courier New"/>
          <w:color w:val="000000"/>
          <w:sz w:val="20"/>
          <w:szCs w:val="20"/>
          <w:shd w:val="clear" w:color="auto" w:fill="FFFFFF"/>
        </w:rPr>
        <w:t xml:space="preserve"> slq_e </w:t>
      </w:r>
      <w:r>
        <w:rPr>
          <w:rFonts w:ascii="Courier New" w:hAnsi="Courier New" w:cs="Courier New"/>
          <w:color w:val="0000FF"/>
          <w:sz w:val="20"/>
          <w:szCs w:val="20"/>
          <w:shd w:val="clear" w:color="auto" w:fill="FFFFFF"/>
        </w:rPr>
        <w:t>Xport</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'h:\personal\NHANES SES sleep CRP\data\slq_e.xpt'</w:t>
      </w:r>
      <w:r>
        <w:rPr>
          <w:rFonts w:ascii="Courier New" w:hAnsi="Courier New" w:cs="Courier New"/>
          <w:color w:val="000000"/>
          <w:sz w:val="20"/>
          <w:szCs w:val="20"/>
          <w:shd w:val="clear" w:color="auto" w:fill="FFFFFF"/>
        </w:rPr>
        <w:t>;</w:t>
      </w:r>
    </w:p>
    <w:p w:rsidR="002C0B74" w:rsidRDefault="002C0B74" w:rsidP="002C0B74">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libname</w:t>
      </w:r>
      <w:proofErr w:type="gramEnd"/>
      <w:r>
        <w:rPr>
          <w:rFonts w:ascii="Courier New" w:hAnsi="Courier New" w:cs="Courier New"/>
          <w:color w:val="000000"/>
          <w:sz w:val="20"/>
          <w:szCs w:val="20"/>
          <w:shd w:val="clear" w:color="auto" w:fill="FFFFFF"/>
        </w:rPr>
        <w:t xml:space="preserve"> slq_f </w:t>
      </w:r>
      <w:r>
        <w:rPr>
          <w:rFonts w:ascii="Courier New" w:hAnsi="Courier New" w:cs="Courier New"/>
          <w:color w:val="0000FF"/>
          <w:sz w:val="20"/>
          <w:szCs w:val="20"/>
          <w:shd w:val="clear" w:color="auto" w:fill="FFFFFF"/>
        </w:rPr>
        <w:t>Xport</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'h:\personal\NHANES SES sleep CRP\data\slq_f.xpt'</w:t>
      </w:r>
      <w:r>
        <w:rPr>
          <w:rFonts w:ascii="Courier New" w:hAnsi="Courier New" w:cs="Courier New"/>
          <w:color w:val="000000"/>
          <w:sz w:val="20"/>
          <w:szCs w:val="20"/>
          <w:shd w:val="clear" w:color="auto" w:fill="FFFFFF"/>
        </w:rPr>
        <w:t>;</w:t>
      </w:r>
    </w:p>
    <w:p w:rsidR="002C0B74" w:rsidRDefault="002C0B74" w:rsidP="002C0B74">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libname</w:t>
      </w:r>
      <w:proofErr w:type="gramEnd"/>
      <w:r>
        <w:rPr>
          <w:rFonts w:ascii="Courier New" w:hAnsi="Courier New" w:cs="Courier New"/>
          <w:color w:val="000000"/>
          <w:sz w:val="20"/>
          <w:szCs w:val="20"/>
          <w:shd w:val="clear" w:color="auto" w:fill="FFFFFF"/>
        </w:rPr>
        <w:t xml:space="preserve"> RHQ_D </w:t>
      </w:r>
      <w:r>
        <w:rPr>
          <w:rFonts w:ascii="Courier New" w:hAnsi="Courier New" w:cs="Courier New"/>
          <w:color w:val="0000FF"/>
          <w:sz w:val="20"/>
          <w:szCs w:val="20"/>
          <w:shd w:val="clear" w:color="auto" w:fill="FFFFFF"/>
        </w:rPr>
        <w:t>Xport</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'h:\personal\NHANES SES sleep CRP\data\rhq_d.xpt'</w:t>
      </w:r>
      <w:r>
        <w:rPr>
          <w:rFonts w:ascii="Courier New" w:hAnsi="Courier New" w:cs="Courier New"/>
          <w:color w:val="000000"/>
          <w:sz w:val="20"/>
          <w:szCs w:val="20"/>
          <w:shd w:val="clear" w:color="auto" w:fill="FFFFFF"/>
        </w:rPr>
        <w:t>;</w:t>
      </w:r>
    </w:p>
    <w:p w:rsidR="002C0B74" w:rsidRDefault="002C0B74" w:rsidP="002C0B74">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libname</w:t>
      </w:r>
      <w:proofErr w:type="gramEnd"/>
      <w:r>
        <w:rPr>
          <w:rFonts w:ascii="Courier New" w:hAnsi="Courier New" w:cs="Courier New"/>
          <w:color w:val="000000"/>
          <w:sz w:val="20"/>
          <w:szCs w:val="20"/>
          <w:shd w:val="clear" w:color="auto" w:fill="FFFFFF"/>
        </w:rPr>
        <w:t xml:space="preserve"> RHQ_e </w:t>
      </w:r>
      <w:r>
        <w:rPr>
          <w:rFonts w:ascii="Courier New" w:hAnsi="Courier New" w:cs="Courier New"/>
          <w:color w:val="0000FF"/>
          <w:sz w:val="20"/>
          <w:szCs w:val="20"/>
          <w:shd w:val="clear" w:color="auto" w:fill="FFFFFF"/>
        </w:rPr>
        <w:t>Xport</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'h:\personal\NHANES SES sleep CRP\data\rhq_e.xpt'</w:t>
      </w:r>
      <w:r>
        <w:rPr>
          <w:rFonts w:ascii="Courier New" w:hAnsi="Courier New" w:cs="Courier New"/>
          <w:color w:val="000000"/>
          <w:sz w:val="20"/>
          <w:szCs w:val="20"/>
          <w:shd w:val="clear" w:color="auto" w:fill="FFFFFF"/>
        </w:rPr>
        <w:t>;</w:t>
      </w:r>
    </w:p>
    <w:p w:rsidR="002C0B74" w:rsidRDefault="002C0B74" w:rsidP="002C0B74">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libname</w:t>
      </w:r>
      <w:proofErr w:type="gramEnd"/>
      <w:r>
        <w:rPr>
          <w:rFonts w:ascii="Courier New" w:hAnsi="Courier New" w:cs="Courier New"/>
          <w:color w:val="000000"/>
          <w:sz w:val="20"/>
          <w:szCs w:val="20"/>
          <w:shd w:val="clear" w:color="auto" w:fill="FFFFFF"/>
        </w:rPr>
        <w:t xml:space="preserve"> RHQ_f </w:t>
      </w:r>
      <w:r>
        <w:rPr>
          <w:rFonts w:ascii="Courier New" w:hAnsi="Courier New" w:cs="Courier New"/>
          <w:color w:val="0000FF"/>
          <w:sz w:val="20"/>
          <w:szCs w:val="20"/>
          <w:shd w:val="clear" w:color="auto" w:fill="FFFFFF"/>
        </w:rPr>
        <w:t>Xport</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'h:\personal\NHANES SES sleep CRP\data\rhq_f.xpt'</w:t>
      </w:r>
      <w:r>
        <w:rPr>
          <w:rFonts w:ascii="Courier New" w:hAnsi="Courier New" w:cs="Courier New"/>
          <w:color w:val="000000"/>
          <w:sz w:val="20"/>
          <w:szCs w:val="20"/>
          <w:shd w:val="clear" w:color="auto" w:fill="FFFFFF"/>
        </w:rPr>
        <w:t>;</w:t>
      </w:r>
    </w:p>
    <w:p w:rsidR="002C0B74" w:rsidRDefault="002C0B74" w:rsidP="002C0B74">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libname</w:t>
      </w:r>
      <w:proofErr w:type="gramEnd"/>
      <w:r>
        <w:rPr>
          <w:rFonts w:ascii="Courier New" w:hAnsi="Courier New" w:cs="Courier New"/>
          <w:color w:val="000000"/>
          <w:sz w:val="20"/>
          <w:szCs w:val="20"/>
          <w:shd w:val="clear" w:color="auto" w:fill="FFFFFF"/>
        </w:rPr>
        <w:t xml:space="preserve"> cot_d </w:t>
      </w:r>
      <w:r>
        <w:rPr>
          <w:rFonts w:ascii="Courier New" w:hAnsi="Courier New" w:cs="Courier New"/>
          <w:color w:val="0000FF"/>
          <w:sz w:val="20"/>
          <w:szCs w:val="20"/>
          <w:shd w:val="clear" w:color="auto" w:fill="FFFFFF"/>
        </w:rPr>
        <w:t>Xport</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'h:\personal\NHANES SES sleep CRP\data\cot_d.xpt'</w:t>
      </w:r>
      <w:r>
        <w:rPr>
          <w:rFonts w:ascii="Courier New" w:hAnsi="Courier New" w:cs="Courier New"/>
          <w:color w:val="000000"/>
          <w:sz w:val="20"/>
          <w:szCs w:val="20"/>
          <w:shd w:val="clear" w:color="auto" w:fill="FFFFFF"/>
        </w:rPr>
        <w:t>;</w:t>
      </w:r>
    </w:p>
    <w:p w:rsidR="002C0B74" w:rsidRDefault="002C0B74" w:rsidP="002C0B74">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libname</w:t>
      </w:r>
      <w:proofErr w:type="gramEnd"/>
      <w:r>
        <w:rPr>
          <w:rFonts w:ascii="Courier New" w:hAnsi="Courier New" w:cs="Courier New"/>
          <w:color w:val="000000"/>
          <w:sz w:val="20"/>
          <w:szCs w:val="20"/>
          <w:shd w:val="clear" w:color="auto" w:fill="FFFFFF"/>
        </w:rPr>
        <w:t xml:space="preserve"> cotnal_e </w:t>
      </w:r>
      <w:r>
        <w:rPr>
          <w:rFonts w:ascii="Courier New" w:hAnsi="Courier New" w:cs="Courier New"/>
          <w:color w:val="0000FF"/>
          <w:sz w:val="20"/>
          <w:szCs w:val="20"/>
          <w:shd w:val="clear" w:color="auto" w:fill="FFFFFF"/>
        </w:rPr>
        <w:t>Xport</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'h:\personal\NHANES SES sleep CRP\data\cotnal_e.xpt'</w:t>
      </w:r>
      <w:r>
        <w:rPr>
          <w:rFonts w:ascii="Courier New" w:hAnsi="Courier New" w:cs="Courier New"/>
          <w:color w:val="000000"/>
          <w:sz w:val="20"/>
          <w:szCs w:val="20"/>
          <w:shd w:val="clear" w:color="auto" w:fill="FFFFFF"/>
        </w:rPr>
        <w:t>;</w:t>
      </w:r>
    </w:p>
    <w:p w:rsidR="002C0B74" w:rsidRDefault="002C0B74" w:rsidP="002C0B74">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libname</w:t>
      </w:r>
      <w:proofErr w:type="gramEnd"/>
      <w:r>
        <w:rPr>
          <w:rFonts w:ascii="Courier New" w:hAnsi="Courier New" w:cs="Courier New"/>
          <w:color w:val="000000"/>
          <w:sz w:val="20"/>
          <w:szCs w:val="20"/>
          <w:shd w:val="clear" w:color="auto" w:fill="FFFFFF"/>
        </w:rPr>
        <w:t xml:space="preserve"> cotnal_f </w:t>
      </w:r>
      <w:r>
        <w:rPr>
          <w:rFonts w:ascii="Courier New" w:hAnsi="Courier New" w:cs="Courier New"/>
          <w:color w:val="0000FF"/>
          <w:sz w:val="20"/>
          <w:szCs w:val="20"/>
          <w:shd w:val="clear" w:color="auto" w:fill="FFFFFF"/>
        </w:rPr>
        <w:t>Xport</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'h:\personal\NHANES SES sleep CRP\data\cotnal_f.xpt'</w:t>
      </w:r>
      <w:r>
        <w:rPr>
          <w:rFonts w:ascii="Courier New" w:hAnsi="Courier New" w:cs="Courier New"/>
          <w:color w:val="000000"/>
          <w:sz w:val="20"/>
          <w:szCs w:val="20"/>
          <w:shd w:val="clear" w:color="auto" w:fill="FFFFFF"/>
        </w:rPr>
        <w:t>;</w:t>
      </w:r>
    </w:p>
    <w:p w:rsidR="002C0B74" w:rsidRDefault="002C0B74" w:rsidP="002C0B74">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libname</w:t>
      </w:r>
      <w:proofErr w:type="gramEnd"/>
      <w:r>
        <w:rPr>
          <w:rFonts w:ascii="Courier New" w:hAnsi="Courier New" w:cs="Courier New"/>
          <w:color w:val="000000"/>
          <w:sz w:val="20"/>
          <w:szCs w:val="20"/>
          <w:shd w:val="clear" w:color="auto" w:fill="FFFFFF"/>
        </w:rPr>
        <w:t xml:space="preserve"> paq_d </w:t>
      </w:r>
      <w:r>
        <w:rPr>
          <w:rFonts w:ascii="Courier New" w:hAnsi="Courier New" w:cs="Courier New"/>
          <w:color w:val="0000FF"/>
          <w:sz w:val="20"/>
          <w:szCs w:val="20"/>
          <w:shd w:val="clear" w:color="auto" w:fill="FFFFFF"/>
        </w:rPr>
        <w:t>Xport</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'h:\personal\NHANES SES sleep CRP\data\paq_d.xpt'</w:t>
      </w:r>
      <w:r>
        <w:rPr>
          <w:rFonts w:ascii="Courier New" w:hAnsi="Courier New" w:cs="Courier New"/>
          <w:color w:val="000000"/>
          <w:sz w:val="20"/>
          <w:szCs w:val="20"/>
          <w:shd w:val="clear" w:color="auto" w:fill="FFFFFF"/>
        </w:rPr>
        <w:t>;</w:t>
      </w:r>
    </w:p>
    <w:p w:rsidR="002C0B74" w:rsidRDefault="002C0B74" w:rsidP="002C0B74">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libname</w:t>
      </w:r>
      <w:proofErr w:type="gramEnd"/>
      <w:r>
        <w:rPr>
          <w:rFonts w:ascii="Courier New" w:hAnsi="Courier New" w:cs="Courier New"/>
          <w:color w:val="000000"/>
          <w:sz w:val="20"/>
          <w:szCs w:val="20"/>
          <w:shd w:val="clear" w:color="auto" w:fill="FFFFFF"/>
        </w:rPr>
        <w:t xml:space="preserve"> paq_e </w:t>
      </w:r>
      <w:r>
        <w:rPr>
          <w:rFonts w:ascii="Courier New" w:hAnsi="Courier New" w:cs="Courier New"/>
          <w:color w:val="0000FF"/>
          <w:sz w:val="20"/>
          <w:szCs w:val="20"/>
          <w:shd w:val="clear" w:color="auto" w:fill="FFFFFF"/>
        </w:rPr>
        <w:t>Xport</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'h:\personal\NHANES SES sleep CRP\data\paq_e.xpt'</w:t>
      </w:r>
      <w:r>
        <w:rPr>
          <w:rFonts w:ascii="Courier New" w:hAnsi="Courier New" w:cs="Courier New"/>
          <w:color w:val="000000"/>
          <w:sz w:val="20"/>
          <w:szCs w:val="20"/>
          <w:shd w:val="clear" w:color="auto" w:fill="FFFFFF"/>
        </w:rPr>
        <w:t>;</w:t>
      </w:r>
    </w:p>
    <w:p w:rsidR="002C0B74" w:rsidRDefault="002C0B74" w:rsidP="002C0B74">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libname</w:t>
      </w:r>
      <w:proofErr w:type="gramEnd"/>
      <w:r>
        <w:rPr>
          <w:rFonts w:ascii="Courier New" w:hAnsi="Courier New" w:cs="Courier New"/>
          <w:color w:val="000000"/>
          <w:sz w:val="20"/>
          <w:szCs w:val="20"/>
          <w:shd w:val="clear" w:color="auto" w:fill="FFFFFF"/>
        </w:rPr>
        <w:t xml:space="preserve"> paq_f </w:t>
      </w:r>
      <w:r>
        <w:rPr>
          <w:rFonts w:ascii="Courier New" w:hAnsi="Courier New" w:cs="Courier New"/>
          <w:color w:val="0000FF"/>
          <w:sz w:val="20"/>
          <w:szCs w:val="20"/>
          <w:shd w:val="clear" w:color="auto" w:fill="FFFFFF"/>
        </w:rPr>
        <w:t>Xport</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'h:\personal\NHANES SES sleep CRP\data\paq_f.xpt'</w:t>
      </w:r>
      <w:r>
        <w:rPr>
          <w:rFonts w:ascii="Courier New" w:hAnsi="Courier New" w:cs="Courier New"/>
          <w:color w:val="000000"/>
          <w:sz w:val="20"/>
          <w:szCs w:val="20"/>
          <w:shd w:val="clear" w:color="auto" w:fill="FFFFFF"/>
        </w:rPr>
        <w:t>;</w:t>
      </w:r>
    </w:p>
    <w:p w:rsidR="002C0B74" w:rsidRDefault="002C0B74" w:rsidP="002C0B7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*vertically merge years for each dataset;</w:t>
      </w:r>
    </w:p>
    <w:p w:rsidR="002C0B74" w:rsidRDefault="002C0B74" w:rsidP="002C0B74">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data</w:t>
      </w:r>
      <w:proofErr w:type="gramEnd"/>
      <w:r>
        <w:rPr>
          <w:rFonts w:ascii="Courier New" w:hAnsi="Courier New" w:cs="Courier New"/>
          <w:color w:val="000000"/>
          <w:sz w:val="20"/>
          <w:szCs w:val="20"/>
          <w:shd w:val="clear" w:color="auto" w:fill="FFFFFF"/>
        </w:rPr>
        <w:t xml:space="preserve"> bmx; </w:t>
      </w: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bmx_d.bmx_d bmx_e.bmx_e bmx_f.bmx_f; </w:t>
      </w: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2C0B74" w:rsidRDefault="002C0B74" w:rsidP="002C0B74">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data</w:t>
      </w:r>
      <w:proofErr w:type="gramEnd"/>
      <w:r>
        <w:rPr>
          <w:rFonts w:ascii="Courier New" w:hAnsi="Courier New" w:cs="Courier New"/>
          <w:color w:val="000000"/>
          <w:sz w:val="20"/>
          <w:szCs w:val="20"/>
          <w:shd w:val="clear" w:color="auto" w:fill="FFFFFF"/>
        </w:rPr>
        <w:t xml:space="preserve"> crp; </w:t>
      </w: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crp_d.crp_d crp_e.crp_e crp_f.crp_f; </w:t>
      </w: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2C0B74" w:rsidRDefault="002C0B74" w:rsidP="002C0B74">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data</w:t>
      </w:r>
      <w:proofErr w:type="gramEnd"/>
      <w:r>
        <w:rPr>
          <w:rFonts w:ascii="Courier New" w:hAnsi="Courier New" w:cs="Courier New"/>
          <w:color w:val="000000"/>
          <w:sz w:val="20"/>
          <w:szCs w:val="20"/>
          <w:shd w:val="clear" w:color="auto" w:fill="FFFFFF"/>
        </w:rPr>
        <w:t xml:space="preserve"> demo; </w:t>
      </w: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demo_d.demo_d demo_e.demo_e demo_f.demo_f; </w:t>
      </w: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2C0B74" w:rsidRDefault="002C0B74" w:rsidP="002C0B74">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data</w:t>
      </w:r>
      <w:proofErr w:type="gramEnd"/>
      <w:r>
        <w:rPr>
          <w:rFonts w:ascii="Courier New" w:hAnsi="Courier New" w:cs="Courier New"/>
          <w:color w:val="000000"/>
          <w:sz w:val="20"/>
          <w:szCs w:val="20"/>
          <w:shd w:val="clear" w:color="auto" w:fill="FFFFFF"/>
        </w:rPr>
        <w:t xml:space="preserve"> slq; </w:t>
      </w: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slq_d.slq_d slq_e.slq_e slq_f.slq_f; </w:t>
      </w: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2C0B74" w:rsidRDefault="002C0B74" w:rsidP="002C0B74">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data</w:t>
      </w:r>
      <w:proofErr w:type="gramEnd"/>
      <w:r>
        <w:rPr>
          <w:rFonts w:ascii="Courier New" w:hAnsi="Courier New" w:cs="Courier New"/>
          <w:color w:val="000000"/>
          <w:sz w:val="20"/>
          <w:szCs w:val="20"/>
          <w:shd w:val="clear" w:color="auto" w:fill="FFFFFF"/>
        </w:rPr>
        <w:t xml:space="preserve"> rhq; </w:t>
      </w: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rhq_d.rhq_d rhq_e.rhq_e rhq_f.rhq_f; </w:t>
      </w: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2C0B74" w:rsidRDefault="002C0B74" w:rsidP="002C0B74">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data</w:t>
      </w:r>
      <w:proofErr w:type="gramEnd"/>
      <w:r>
        <w:rPr>
          <w:rFonts w:ascii="Courier New" w:hAnsi="Courier New" w:cs="Courier New"/>
          <w:color w:val="000000"/>
          <w:sz w:val="20"/>
          <w:szCs w:val="20"/>
          <w:shd w:val="clear" w:color="auto" w:fill="FFFFFF"/>
        </w:rPr>
        <w:t xml:space="preserve"> cot; </w:t>
      </w: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cot_d.cot_d cotnal_e.cotnal_e cotnal_f.cotnal_f; </w:t>
      </w: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2C0B74" w:rsidRDefault="002C0B74" w:rsidP="002C0B74">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data</w:t>
      </w:r>
      <w:proofErr w:type="gramEnd"/>
      <w:r>
        <w:rPr>
          <w:rFonts w:ascii="Courier New" w:hAnsi="Courier New" w:cs="Courier New"/>
          <w:color w:val="000000"/>
          <w:sz w:val="20"/>
          <w:szCs w:val="20"/>
          <w:shd w:val="clear" w:color="auto" w:fill="FFFFFF"/>
        </w:rPr>
        <w:t xml:space="preserve"> paq; </w:t>
      </w: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paq_d.paq_d paq_e.paq_e paq_f.paq_f; </w:t>
      </w: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2C0B74" w:rsidRDefault="002C0B74" w:rsidP="002C0B74">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data</w:t>
      </w:r>
      <w:proofErr w:type="gramEnd"/>
      <w:r>
        <w:rPr>
          <w:rFonts w:ascii="Courier New" w:hAnsi="Courier New" w:cs="Courier New"/>
          <w:color w:val="000000"/>
          <w:sz w:val="20"/>
          <w:szCs w:val="20"/>
          <w:shd w:val="clear" w:color="auto" w:fill="FFFFFF"/>
        </w:rPr>
        <w:t xml:space="preserve"> dat.nhanes; </w:t>
      </w:r>
      <w:r>
        <w:rPr>
          <w:rFonts w:ascii="Courier New" w:hAnsi="Courier New" w:cs="Courier New"/>
          <w:color w:val="008000"/>
          <w:sz w:val="20"/>
          <w:szCs w:val="20"/>
          <w:shd w:val="clear" w:color="auto" w:fill="FFFFFF"/>
        </w:rPr>
        <w:t>*horizontally merge datasets and create 6-year weights, save physical file;</w:t>
      </w:r>
    </w:p>
    <w:p w:rsidR="002C0B74" w:rsidRDefault="002C0B74" w:rsidP="002C0B7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merge</w:t>
      </w:r>
      <w:proofErr w:type="gramEnd"/>
      <w:r>
        <w:rPr>
          <w:rFonts w:ascii="Courier New" w:hAnsi="Courier New" w:cs="Courier New"/>
          <w:color w:val="000000"/>
          <w:sz w:val="20"/>
          <w:szCs w:val="20"/>
          <w:shd w:val="clear" w:color="auto" w:fill="FFFFFF"/>
        </w:rPr>
        <w:t xml:space="preserve"> bmx crp demo slq cot rhq paq;</w:t>
      </w:r>
    </w:p>
    <w:p w:rsidR="002C0B74" w:rsidRDefault="002C0B74" w:rsidP="002C0B7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by</w:t>
      </w:r>
      <w:proofErr w:type="gramEnd"/>
      <w:r>
        <w:rPr>
          <w:rFonts w:ascii="Courier New" w:hAnsi="Courier New" w:cs="Courier New"/>
          <w:color w:val="000000"/>
          <w:sz w:val="20"/>
          <w:szCs w:val="20"/>
          <w:shd w:val="clear" w:color="auto" w:fill="FFFFFF"/>
        </w:rPr>
        <w:t xml:space="preserve"> seqn;</w:t>
      </w:r>
    </w:p>
    <w:p w:rsidR="002C0B74" w:rsidRDefault="002C0B74" w:rsidP="002C0B74">
      <w:pPr>
        <w:autoSpaceDE w:val="0"/>
        <w:autoSpaceDN w:val="0"/>
        <w:adjustRightInd w:val="0"/>
        <w:spacing w:after="0" w:line="240" w:lineRule="auto"/>
        <w:rPr>
          <w:rFonts w:ascii="Courier New" w:hAnsi="Courier New" w:cs="Courier New"/>
          <w:color w:val="000000"/>
          <w:sz w:val="20"/>
          <w:szCs w:val="20"/>
          <w:shd w:val="clear" w:color="auto" w:fill="FFFFFF"/>
        </w:rPr>
      </w:pPr>
    </w:p>
    <w:p w:rsidR="002C0B74" w:rsidRDefault="002C0B74" w:rsidP="002C0B7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WTMEC6YR =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3</w:t>
      </w:r>
      <w:r>
        <w:rPr>
          <w:rFonts w:ascii="Courier New" w:hAnsi="Courier New" w:cs="Courier New"/>
          <w:color w:val="000000"/>
          <w:sz w:val="20"/>
          <w:szCs w:val="20"/>
          <w:shd w:val="clear" w:color="auto" w:fill="FFFFFF"/>
        </w:rPr>
        <w:t xml:space="preserve"> * WTMEC2YR;</w:t>
      </w:r>
    </w:p>
    <w:p w:rsidR="002C0B74" w:rsidRDefault="002C0B74" w:rsidP="002C0B7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label</w:t>
      </w:r>
      <w:proofErr w:type="gramEnd"/>
      <w:r>
        <w:rPr>
          <w:rFonts w:ascii="Courier New" w:hAnsi="Courier New" w:cs="Courier New"/>
          <w:color w:val="000000"/>
          <w:sz w:val="20"/>
          <w:szCs w:val="20"/>
          <w:shd w:val="clear" w:color="auto" w:fill="FFFFFF"/>
        </w:rPr>
        <w:t xml:space="preserve"> WTMEC6YR = </w:t>
      </w:r>
      <w:r>
        <w:rPr>
          <w:rFonts w:ascii="Courier New" w:hAnsi="Courier New" w:cs="Courier New"/>
          <w:color w:val="800080"/>
          <w:sz w:val="20"/>
          <w:szCs w:val="20"/>
          <w:shd w:val="clear" w:color="auto" w:fill="FFFFFF"/>
        </w:rPr>
        <w:t>"Full Sample 6 Year MEC Exam Weight"</w:t>
      </w:r>
      <w:r>
        <w:rPr>
          <w:rFonts w:ascii="Courier New" w:hAnsi="Courier New" w:cs="Courier New"/>
          <w:color w:val="000000"/>
          <w:sz w:val="20"/>
          <w:szCs w:val="20"/>
          <w:shd w:val="clear" w:color="auto" w:fill="FFFFFF"/>
        </w:rPr>
        <w:t>;</w:t>
      </w:r>
    </w:p>
    <w:p w:rsidR="002C0B74" w:rsidRDefault="002C0B74" w:rsidP="002C0B74">
      <w:pPr>
        <w:autoSpaceDE w:val="0"/>
        <w:autoSpaceDN w:val="0"/>
        <w:adjustRightInd w:val="0"/>
        <w:spacing w:after="0" w:line="240" w:lineRule="auto"/>
        <w:rPr>
          <w:rFonts w:ascii="Courier New" w:hAnsi="Courier New" w:cs="Courier New"/>
          <w:color w:val="000000"/>
          <w:sz w:val="20"/>
          <w:szCs w:val="20"/>
          <w:shd w:val="clear" w:color="auto" w:fill="FFFFFF"/>
        </w:rPr>
      </w:pPr>
    </w:p>
    <w:p w:rsidR="002C0B74" w:rsidRDefault="002C0B74" w:rsidP="002C0B7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WTINT6YR =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3</w:t>
      </w:r>
      <w:r>
        <w:rPr>
          <w:rFonts w:ascii="Courier New" w:hAnsi="Courier New" w:cs="Courier New"/>
          <w:color w:val="000000"/>
          <w:sz w:val="20"/>
          <w:szCs w:val="20"/>
          <w:shd w:val="clear" w:color="auto" w:fill="FFFFFF"/>
        </w:rPr>
        <w:t xml:space="preserve"> * WTINT2YR;</w:t>
      </w:r>
    </w:p>
    <w:p w:rsidR="002C0B74" w:rsidRDefault="002C0B74" w:rsidP="002C0B7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label</w:t>
      </w:r>
      <w:proofErr w:type="gramEnd"/>
      <w:r>
        <w:rPr>
          <w:rFonts w:ascii="Courier New" w:hAnsi="Courier New" w:cs="Courier New"/>
          <w:color w:val="000000"/>
          <w:sz w:val="20"/>
          <w:szCs w:val="20"/>
          <w:shd w:val="clear" w:color="auto" w:fill="FFFFFF"/>
        </w:rPr>
        <w:t xml:space="preserve"> WTINT6YR = </w:t>
      </w:r>
      <w:r>
        <w:rPr>
          <w:rFonts w:ascii="Courier New" w:hAnsi="Courier New" w:cs="Courier New"/>
          <w:color w:val="800080"/>
          <w:sz w:val="20"/>
          <w:szCs w:val="20"/>
          <w:shd w:val="clear" w:color="auto" w:fill="FFFFFF"/>
        </w:rPr>
        <w:t>"Full Sample 6 Year Interview Weight"</w:t>
      </w:r>
      <w:r>
        <w:rPr>
          <w:rFonts w:ascii="Courier New" w:hAnsi="Courier New" w:cs="Courier New"/>
          <w:color w:val="000000"/>
          <w:sz w:val="20"/>
          <w:szCs w:val="20"/>
          <w:shd w:val="clear" w:color="auto" w:fill="FFFFFF"/>
        </w:rPr>
        <w:t>;</w:t>
      </w:r>
    </w:p>
    <w:p w:rsidR="002C0B74" w:rsidRDefault="002C0B74" w:rsidP="002C0B74">
      <w:pPr>
        <w:autoSpaceDE w:val="0"/>
        <w:autoSpaceDN w:val="0"/>
        <w:adjustRightInd w:val="0"/>
        <w:spacing w:after="0" w:line="240" w:lineRule="auto"/>
        <w:rPr>
          <w:rFonts w:ascii="Courier New" w:hAnsi="Courier New" w:cs="Courier New"/>
          <w:color w:val="000000"/>
          <w:sz w:val="20"/>
          <w:szCs w:val="20"/>
          <w:shd w:val="clear" w:color="auto" w:fill="FFFFFF"/>
        </w:rPr>
      </w:pPr>
    </w:p>
    <w:p w:rsidR="002C0B74" w:rsidRDefault="002C0B74" w:rsidP="002C0B74">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2C0B74" w:rsidRDefault="002C0B74" w:rsidP="002C0B74">
      <w:pPr>
        <w:autoSpaceDE w:val="0"/>
        <w:autoSpaceDN w:val="0"/>
        <w:adjustRightInd w:val="0"/>
        <w:spacing w:after="0" w:line="240" w:lineRule="auto"/>
        <w:rPr>
          <w:rFonts w:ascii="Courier New" w:hAnsi="Courier New" w:cs="Courier New"/>
          <w:color w:val="000000"/>
          <w:sz w:val="20"/>
          <w:szCs w:val="20"/>
          <w:shd w:val="clear" w:color="auto" w:fill="FFFFFF"/>
        </w:rPr>
      </w:pPr>
    </w:p>
    <w:p w:rsidR="002C0B74" w:rsidRDefault="002C0B74" w:rsidP="002C0B74">
      <w:pPr>
        <w:autoSpaceDE w:val="0"/>
        <w:autoSpaceDN w:val="0"/>
        <w:adjustRightInd w:val="0"/>
        <w:spacing w:after="0" w:line="240" w:lineRule="auto"/>
        <w:rPr>
          <w:rFonts w:ascii="Courier New" w:hAnsi="Courier New" w:cs="Courier New"/>
          <w:color w:val="000000"/>
          <w:sz w:val="20"/>
          <w:szCs w:val="20"/>
          <w:shd w:val="clear" w:color="auto" w:fill="FFFFFF"/>
        </w:rPr>
      </w:pPr>
    </w:p>
    <w:p w:rsidR="002C0B74" w:rsidRDefault="002C0B74" w:rsidP="002C0B74">
      <w:pPr>
        <w:autoSpaceDE w:val="0"/>
        <w:autoSpaceDN w:val="0"/>
        <w:adjustRightInd w:val="0"/>
        <w:spacing w:after="0" w:line="240" w:lineRule="auto"/>
        <w:rPr>
          <w:rFonts w:ascii="Courier New" w:hAnsi="Courier New" w:cs="Courier New"/>
          <w:color w:val="000000"/>
          <w:sz w:val="20"/>
          <w:szCs w:val="20"/>
          <w:shd w:val="clear" w:color="auto" w:fill="FFFFFF"/>
        </w:rPr>
      </w:pPr>
    </w:p>
    <w:p w:rsidR="002C0B74" w:rsidRDefault="002C0B74" w:rsidP="002C0B74">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proc</w:t>
      </w:r>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format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library</w:t>
      </w:r>
      <w:r>
        <w:rPr>
          <w:rFonts w:ascii="Courier New" w:hAnsi="Courier New" w:cs="Courier New"/>
          <w:color w:val="000000"/>
          <w:sz w:val="20"/>
          <w:szCs w:val="20"/>
          <w:shd w:val="clear" w:color="auto" w:fill="FFFFFF"/>
        </w:rPr>
        <w:t xml:space="preserve">=dat; </w:t>
      </w:r>
      <w:r>
        <w:rPr>
          <w:rFonts w:ascii="Courier New" w:hAnsi="Courier New" w:cs="Courier New"/>
          <w:color w:val="008000"/>
          <w:sz w:val="20"/>
          <w:szCs w:val="20"/>
          <w:shd w:val="clear" w:color="auto" w:fill="FFFFFF"/>
        </w:rPr>
        <w:t>* all formats;</w:t>
      </w:r>
    </w:p>
    <w:p w:rsidR="002C0B74" w:rsidRDefault="002C0B74" w:rsidP="002C0B7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value</w:t>
      </w:r>
      <w:proofErr w:type="gramEnd"/>
      <w:r>
        <w:rPr>
          <w:rFonts w:ascii="Courier New" w:hAnsi="Courier New" w:cs="Courier New"/>
          <w:color w:val="000000"/>
          <w:sz w:val="20"/>
          <w:szCs w:val="20"/>
          <w:shd w:val="clear" w:color="auto" w:fill="FFFFFF"/>
        </w:rPr>
        <w:t xml:space="preserve"> yesno </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"No"</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"Yes"</w:t>
      </w:r>
      <w:r>
        <w:rPr>
          <w:rFonts w:ascii="Courier New" w:hAnsi="Courier New" w:cs="Courier New"/>
          <w:color w:val="000000"/>
          <w:sz w:val="20"/>
          <w:szCs w:val="20"/>
          <w:shd w:val="clear" w:color="auto" w:fill="FFFFFF"/>
        </w:rPr>
        <w:t>;</w:t>
      </w:r>
    </w:p>
    <w:p w:rsidR="002C0B74" w:rsidRDefault="002C0B74" w:rsidP="002C0B7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value</w:t>
      </w:r>
      <w:proofErr w:type="gramEnd"/>
      <w:r>
        <w:rPr>
          <w:rFonts w:ascii="Courier New" w:hAnsi="Courier New" w:cs="Courier New"/>
          <w:color w:val="000000"/>
          <w:sz w:val="20"/>
          <w:szCs w:val="20"/>
          <w:shd w:val="clear" w:color="auto" w:fill="FFFFFF"/>
        </w:rPr>
        <w:t xml:space="preserve"> crpbin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"&lt;3"</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"3 to 10"</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"&gt;10"</w:t>
      </w:r>
      <w:r>
        <w:rPr>
          <w:rFonts w:ascii="Courier New" w:hAnsi="Courier New" w:cs="Courier New"/>
          <w:color w:val="000000"/>
          <w:sz w:val="20"/>
          <w:szCs w:val="20"/>
          <w:shd w:val="clear" w:color="auto" w:fill="FFFFFF"/>
        </w:rPr>
        <w:t>;</w:t>
      </w:r>
    </w:p>
    <w:p w:rsidR="002C0B74" w:rsidRDefault="002C0B74" w:rsidP="002C0B7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value</w:t>
      </w:r>
      <w:proofErr w:type="gramEnd"/>
      <w:r>
        <w:rPr>
          <w:rFonts w:ascii="Courier New" w:hAnsi="Courier New" w:cs="Courier New"/>
          <w:color w:val="000000"/>
          <w:sz w:val="20"/>
          <w:szCs w:val="20"/>
          <w:shd w:val="clear" w:color="auto" w:fill="FFFFFF"/>
        </w:rPr>
        <w:t xml:space="preserve"> sleepdur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"7"</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"6"</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"&lt;6"</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3</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"8"</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4</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"&gt;8"</w:t>
      </w:r>
      <w:r>
        <w:rPr>
          <w:rFonts w:ascii="Courier New" w:hAnsi="Courier New" w:cs="Courier New"/>
          <w:color w:val="000000"/>
          <w:sz w:val="20"/>
          <w:szCs w:val="20"/>
          <w:shd w:val="clear" w:color="auto" w:fill="FFFFFF"/>
        </w:rPr>
        <w:t>;</w:t>
      </w:r>
    </w:p>
    <w:p w:rsidR="002C0B74" w:rsidRDefault="002C0B74" w:rsidP="002C0B7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value</w:t>
      </w:r>
      <w:proofErr w:type="gramEnd"/>
      <w:r>
        <w:rPr>
          <w:rFonts w:ascii="Courier New" w:hAnsi="Courier New" w:cs="Courier New"/>
          <w:color w:val="000000"/>
          <w:sz w:val="20"/>
          <w:szCs w:val="20"/>
          <w:shd w:val="clear" w:color="auto" w:fill="FFFFFF"/>
        </w:rPr>
        <w:t xml:space="preserve"> pir </w:t>
      </w:r>
      <w:r>
        <w:rPr>
          <w:rFonts w:ascii="Courier New" w:hAnsi="Courier New" w:cs="Courier New"/>
          <w:b/>
          <w:bCs/>
          <w:color w:val="008080"/>
          <w:sz w:val="20"/>
          <w:szCs w:val="20"/>
          <w:shd w:val="clear" w:color="auto" w:fill="FFFFFF"/>
        </w:rPr>
        <w:t>3</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"200%+"</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"100-199%"</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"0-100%"</w:t>
      </w:r>
      <w:r>
        <w:rPr>
          <w:rFonts w:ascii="Courier New" w:hAnsi="Courier New" w:cs="Courier New"/>
          <w:color w:val="000000"/>
          <w:sz w:val="20"/>
          <w:szCs w:val="20"/>
          <w:shd w:val="clear" w:color="auto" w:fill="FFFFFF"/>
        </w:rPr>
        <w:t>;</w:t>
      </w:r>
    </w:p>
    <w:p w:rsidR="002C0B74" w:rsidRDefault="002C0B74" w:rsidP="002C0B7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value</w:t>
      </w:r>
      <w:proofErr w:type="gramEnd"/>
      <w:r>
        <w:rPr>
          <w:rFonts w:ascii="Courier New" w:hAnsi="Courier New" w:cs="Courier New"/>
          <w:color w:val="000000"/>
          <w:sz w:val="20"/>
          <w:szCs w:val="20"/>
          <w:shd w:val="clear" w:color="auto" w:fill="FFFFFF"/>
        </w:rPr>
        <w:t xml:space="preserve"> edu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"Less Than 9th Grade"</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"9-11th Grade (Includes 12th grade with no diploma)"</w:t>
      </w:r>
    </w:p>
    <w:p w:rsidR="002C0B74" w:rsidRDefault="002C0B74" w:rsidP="002C0B7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3</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"High School Grad/GED or Equivalent"</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4</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"Some College or AA degree"</w:t>
      </w:r>
    </w:p>
    <w:p w:rsidR="002C0B74" w:rsidRDefault="002C0B74" w:rsidP="002C0B7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5</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"College Graduate or above"</w:t>
      </w:r>
      <w:r>
        <w:rPr>
          <w:rFonts w:ascii="Courier New" w:hAnsi="Courier New" w:cs="Courier New"/>
          <w:color w:val="000000"/>
          <w:sz w:val="20"/>
          <w:szCs w:val="20"/>
          <w:shd w:val="clear" w:color="auto" w:fill="FFFFFF"/>
        </w:rPr>
        <w:t>;</w:t>
      </w:r>
    </w:p>
    <w:p w:rsidR="002C0B74" w:rsidRDefault="002C0B74" w:rsidP="002C0B7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value</w:t>
      </w:r>
      <w:proofErr w:type="gramEnd"/>
      <w:r>
        <w:rPr>
          <w:rFonts w:ascii="Courier New" w:hAnsi="Courier New" w:cs="Courier New"/>
          <w:color w:val="000000"/>
          <w:sz w:val="20"/>
          <w:szCs w:val="20"/>
          <w:shd w:val="clear" w:color="auto" w:fill="FFFFFF"/>
        </w:rPr>
        <w:t xml:space="preserve"> age_5yr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"20-24"</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"25-29"</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"30-34"</w:t>
      </w:r>
    </w:p>
    <w:p w:rsidR="002C0B74" w:rsidRDefault="002C0B74" w:rsidP="002C0B7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3</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"35-39"</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4</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"40-44"</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5</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"45-49"</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6</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"50-54"</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7</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"55-59"</w:t>
      </w:r>
    </w:p>
    <w:p w:rsidR="002C0B74" w:rsidRDefault="002C0B74" w:rsidP="002C0B7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8</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"60-64"</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9</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"65-69"</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10</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"70-74"</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11</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"75-79"</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12</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"80+"</w:t>
      </w:r>
      <w:r>
        <w:rPr>
          <w:rFonts w:ascii="Courier New" w:hAnsi="Courier New" w:cs="Courier New"/>
          <w:color w:val="000000"/>
          <w:sz w:val="20"/>
          <w:szCs w:val="20"/>
          <w:shd w:val="clear" w:color="auto" w:fill="FFFFFF"/>
        </w:rPr>
        <w:t>;</w:t>
      </w:r>
    </w:p>
    <w:p w:rsidR="002C0B74" w:rsidRDefault="002C0B74" w:rsidP="002C0B7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value</w:t>
      </w:r>
      <w:proofErr w:type="gramEnd"/>
      <w:r>
        <w:rPr>
          <w:rFonts w:ascii="Courier New" w:hAnsi="Courier New" w:cs="Courier New"/>
          <w:color w:val="000000"/>
          <w:sz w:val="20"/>
          <w:szCs w:val="20"/>
          <w:shd w:val="clear" w:color="auto" w:fill="FFFFFF"/>
        </w:rPr>
        <w:t xml:space="preserve"> cot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"&lt;3 ng/mL"</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"3+ ng/mL"</w:t>
      </w:r>
      <w:r>
        <w:rPr>
          <w:rFonts w:ascii="Courier New" w:hAnsi="Courier New" w:cs="Courier New"/>
          <w:color w:val="000000"/>
          <w:sz w:val="20"/>
          <w:szCs w:val="20"/>
          <w:shd w:val="clear" w:color="auto" w:fill="FFFFFF"/>
        </w:rPr>
        <w:t>;</w:t>
      </w:r>
    </w:p>
    <w:p w:rsidR="002C0B74" w:rsidRDefault="002C0B74" w:rsidP="002C0B7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value</w:t>
      </w:r>
      <w:proofErr w:type="gramEnd"/>
      <w:r>
        <w:rPr>
          <w:rFonts w:ascii="Courier New" w:hAnsi="Courier New" w:cs="Courier New"/>
          <w:color w:val="000000"/>
          <w:sz w:val="20"/>
          <w:szCs w:val="20"/>
          <w:shd w:val="clear" w:color="auto" w:fill="FFFFFF"/>
        </w:rPr>
        <w:t xml:space="preserve"> gender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"Male"</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"Female"</w:t>
      </w:r>
      <w:r>
        <w:rPr>
          <w:rFonts w:ascii="Courier New" w:hAnsi="Courier New" w:cs="Courier New"/>
          <w:color w:val="000000"/>
          <w:sz w:val="20"/>
          <w:szCs w:val="20"/>
          <w:shd w:val="clear" w:color="auto" w:fill="FFFFFF"/>
        </w:rPr>
        <w:t>;</w:t>
      </w:r>
    </w:p>
    <w:p w:rsidR="002C0B74" w:rsidRDefault="002C0B74" w:rsidP="002C0B7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value</w:t>
      </w:r>
      <w:proofErr w:type="gramEnd"/>
      <w:r>
        <w:rPr>
          <w:rFonts w:ascii="Courier New" w:hAnsi="Courier New" w:cs="Courier New"/>
          <w:color w:val="000000"/>
          <w:sz w:val="20"/>
          <w:szCs w:val="20"/>
          <w:shd w:val="clear" w:color="auto" w:fill="FFFFFF"/>
        </w:rPr>
        <w:t xml:space="preserve"> race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"Mexican American"</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"Other Hispanic"</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3</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"Non-Hispanic White"</w:t>
      </w:r>
    </w:p>
    <w:p w:rsidR="002C0B74" w:rsidRDefault="002C0B74" w:rsidP="002C0B7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4</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"Non-Hispanic Black"</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5</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"Other Race - Including Multi-Racial"</w:t>
      </w:r>
      <w:r>
        <w:rPr>
          <w:rFonts w:ascii="Courier New" w:hAnsi="Courier New" w:cs="Courier New"/>
          <w:color w:val="000000"/>
          <w:sz w:val="20"/>
          <w:szCs w:val="20"/>
          <w:shd w:val="clear" w:color="auto" w:fill="FFFFFF"/>
        </w:rPr>
        <w:t>;</w:t>
      </w:r>
    </w:p>
    <w:p w:rsidR="002C0B74" w:rsidRDefault="002C0B74" w:rsidP="002C0B7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value</w:t>
      </w:r>
      <w:proofErr w:type="gramEnd"/>
      <w:r>
        <w:rPr>
          <w:rFonts w:ascii="Courier New" w:hAnsi="Courier New" w:cs="Courier New"/>
          <w:color w:val="000000"/>
          <w:sz w:val="20"/>
          <w:szCs w:val="20"/>
          <w:shd w:val="clear" w:color="auto" w:fill="FFFFFF"/>
        </w:rPr>
        <w:t xml:space="preserve"> hrt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"Yes"</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"No"</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3</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"N/A (Male)"</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4</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"Missing"</w:t>
      </w:r>
      <w:r>
        <w:rPr>
          <w:rFonts w:ascii="Courier New" w:hAnsi="Courier New" w:cs="Courier New"/>
          <w:color w:val="000000"/>
          <w:sz w:val="20"/>
          <w:szCs w:val="20"/>
          <w:shd w:val="clear" w:color="auto" w:fill="FFFFFF"/>
        </w:rPr>
        <w:t>;</w:t>
      </w:r>
    </w:p>
    <w:p w:rsidR="002C0B74" w:rsidRDefault="002C0B74" w:rsidP="002C0B74">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2C0B74" w:rsidRDefault="002C0B74" w:rsidP="002C0B74">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options</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fmtsearch</w:t>
      </w:r>
      <w:r>
        <w:rPr>
          <w:rFonts w:ascii="Courier New" w:hAnsi="Courier New" w:cs="Courier New"/>
          <w:color w:val="000000"/>
          <w:sz w:val="20"/>
          <w:szCs w:val="20"/>
          <w:shd w:val="clear" w:color="auto" w:fill="FFFFFF"/>
        </w:rPr>
        <w:t>=(dat.formats);</w:t>
      </w:r>
    </w:p>
    <w:p w:rsidR="002C0B74" w:rsidRDefault="002C0B74" w:rsidP="002C0B74">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data</w:t>
      </w:r>
      <w:proofErr w:type="gramEnd"/>
      <w:r>
        <w:rPr>
          <w:rFonts w:ascii="Courier New" w:hAnsi="Courier New" w:cs="Courier New"/>
          <w:color w:val="000000"/>
          <w:sz w:val="20"/>
          <w:szCs w:val="20"/>
          <w:shd w:val="clear" w:color="auto" w:fill="FFFFFF"/>
        </w:rPr>
        <w:t xml:space="preserve"> nhanes; </w:t>
      </w:r>
      <w:r>
        <w:rPr>
          <w:rFonts w:ascii="Courier New" w:hAnsi="Courier New" w:cs="Courier New"/>
          <w:color w:val="008000"/>
          <w:sz w:val="20"/>
          <w:szCs w:val="20"/>
          <w:shd w:val="clear" w:color="auto" w:fill="FFFFFF"/>
        </w:rPr>
        <w:t>* grab from physical file, coding exposures, outcomes, mediators;</w:t>
      </w:r>
    </w:p>
    <w:p w:rsidR="002C0B74" w:rsidRDefault="002C0B74" w:rsidP="002C0B7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set</w:t>
      </w:r>
      <w:proofErr w:type="gramEnd"/>
      <w:r>
        <w:rPr>
          <w:rFonts w:ascii="Courier New" w:hAnsi="Courier New" w:cs="Courier New"/>
          <w:color w:val="000000"/>
          <w:sz w:val="20"/>
          <w:szCs w:val="20"/>
          <w:shd w:val="clear" w:color="auto" w:fill="FFFFFF"/>
        </w:rPr>
        <w:t xml:space="preserve"> dat.nhanes;</w:t>
      </w:r>
    </w:p>
    <w:p w:rsidR="002C0B74" w:rsidRDefault="002C0B74" w:rsidP="002C0B74">
      <w:pPr>
        <w:autoSpaceDE w:val="0"/>
        <w:autoSpaceDN w:val="0"/>
        <w:adjustRightInd w:val="0"/>
        <w:spacing w:after="0" w:line="240" w:lineRule="auto"/>
        <w:rPr>
          <w:rFonts w:ascii="Courier New" w:hAnsi="Courier New" w:cs="Courier New"/>
          <w:color w:val="000000"/>
          <w:sz w:val="20"/>
          <w:szCs w:val="20"/>
          <w:shd w:val="clear" w:color="auto" w:fill="FFFFFF"/>
        </w:rPr>
      </w:pPr>
    </w:p>
    <w:p w:rsidR="002C0B74" w:rsidRDefault="002C0B74" w:rsidP="002C0B7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crp_bin </w:t>
      </w:r>
      <w:proofErr w:type="gramStart"/>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w:t>
      </w:r>
      <w:r>
        <w:rPr>
          <w:rFonts w:ascii="Courier New" w:hAnsi="Courier New" w:cs="Courier New"/>
          <w:color w:val="000000"/>
          <w:sz w:val="20"/>
          <w:szCs w:val="20"/>
          <w:shd w:val="clear" w:color="auto" w:fill="FFFFFF"/>
        </w:rPr>
        <w:t>;</w:t>
      </w:r>
      <w:proofErr w:type="gramEnd"/>
    </w:p>
    <w:p w:rsidR="002C0B74" w:rsidRDefault="002C0B74" w:rsidP="002C0B7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if</w:t>
      </w:r>
      <w:proofErr w:type="gramEnd"/>
      <w:r>
        <w:rPr>
          <w:rFonts w:ascii="Courier New" w:hAnsi="Courier New" w:cs="Courier New"/>
          <w:color w:val="000000"/>
          <w:sz w:val="20"/>
          <w:szCs w:val="20"/>
          <w:shd w:val="clear" w:color="auto" w:fill="FFFFFF"/>
        </w:rPr>
        <w:t xml:space="preserve"> LBXCRP &lt; </w:t>
      </w:r>
      <w:r>
        <w:rPr>
          <w:rFonts w:ascii="Courier New" w:hAnsi="Courier New" w:cs="Courier New"/>
          <w:b/>
          <w:bCs/>
          <w:color w:val="008080"/>
          <w:sz w:val="20"/>
          <w:szCs w:val="20"/>
          <w:shd w:val="clear" w:color="auto" w:fill="FFFFFF"/>
        </w:rPr>
        <w:t>3</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crp_bin =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p>
    <w:p w:rsidR="002C0B74" w:rsidRDefault="002C0B74" w:rsidP="002C0B7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else</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3</w:t>
      </w:r>
      <w:r>
        <w:rPr>
          <w:rFonts w:ascii="Courier New" w:hAnsi="Courier New" w:cs="Courier New"/>
          <w:color w:val="000000"/>
          <w:sz w:val="20"/>
          <w:szCs w:val="20"/>
          <w:shd w:val="clear" w:color="auto" w:fill="FFFFFF"/>
        </w:rPr>
        <w:t xml:space="preserve"> &lt;= LBXCRP &lt; </w:t>
      </w:r>
      <w:r>
        <w:rPr>
          <w:rFonts w:ascii="Courier New" w:hAnsi="Courier New" w:cs="Courier New"/>
          <w:b/>
          <w:bCs/>
          <w:color w:val="008080"/>
          <w:sz w:val="20"/>
          <w:szCs w:val="20"/>
          <w:shd w:val="clear" w:color="auto" w:fill="FFFFFF"/>
        </w:rPr>
        <w:t>10</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crp_bin =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rsidR="002C0B74" w:rsidRDefault="002C0B74" w:rsidP="002C0B7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else</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LBXCRP &gt;= </w:t>
      </w:r>
      <w:r>
        <w:rPr>
          <w:rFonts w:ascii="Courier New" w:hAnsi="Courier New" w:cs="Courier New"/>
          <w:b/>
          <w:bCs/>
          <w:color w:val="008080"/>
          <w:sz w:val="20"/>
          <w:szCs w:val="20"/>
          <w:shd w:val="clear" w:color="auto" w:fill="FFFFFF"/>
        </w:rPr>
        <w:t>10</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crp_bin = </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w:t>
      </w:r>
    </w:p>
    <w:p w:rsidR="002C0B74" w:rsidRDefault="002C0B74" w:rsidP="002C0B7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format</w:t>
      </w:r>
      <w:proofErr w:type="gramEnd"/>
      <w:r>
        <w:rPr>
          <w:rFonts w:ascii="Courier New" w:hAnsi="Courier New" w:cs="Courier New"/>
          <w:color w:val="000000"/>
          <w:sz w:val="20"/>
          <w:szCs w:val="20"/>
          <w:shd w:val="clear" w:color="auto" w:fill="FFFFFF"/>
        </w:rPr>
        <w:t xml:space="preserve"> crp_bin </w:t>
      </w:r>
      <w:r>
        <w:rPr>
          <w:rFonts w:ascii="Courier New" w:hAnsi="Courier New" w:cs="Courier New"/>
          <w:color w:val="008080"/>
          <w:sz w:val="20"/>
          <w:szCs w:val="20"/>
          <w:shd w:val="clear" w:color="auto" w:fill="FFFFFF"/>
        </w:rPr>
        <w:t>crpbin.</w:t>
      </w:r>
      <w:r>
        <w:rPr>
          <w:rFonts w:ascii="Courier New" w:hAnsi="Courier New" w:cs="Courier New"/>
          <w:color w:val="000000"/>
          <w:sz w:val="20"/>
          <w:szCs w:val="20"/>
          <w:shd w:val="clear" w:color="auto" w:fill="FFFFFF"/>
        </w:rPr>
        <w:t>;</w:t>
      </w:r>
    </w:p>
    <w:p w:rsidR="002C0B74" w:rsidRDefault="002C0B74" w:rsidP="002C0B74">
      <w:pPr>
        <w:autoSpaceDE w:val="0"/>
        <w:autoSpaceDN w:val="0"/>
        <w:adjustRightInd w:val="0"/>
        <w:spacing w:after="0" w:line="240" w:lineRule="auto"/>
        <w:rPr>
          <w:rFonts w:ascii="Courier New" w:hAnsi="Courier New" w:cs="Courier New"/>
          <w:color w:val="000000"/>
          <w:sz w:val="20"/>
          <w:szCs w:val="20"/>
          <w:shd w:val="clear" w:color="auto" w:fill="FFFFFF"/>
        </w:rPr>
      </w:pPr>
    </w:p>
    <w:p w:rsidR="002C0B74" w:rsidRDefault="002C0B74" w:rsidP="002C0B7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crp_log = </w:t>
      </w:r>
      <w:proofErr w:type="gramStart"/>
      <w:r>
        <w:rPr>
          <w:rFonts w:ascii="Courier New" w:hAnsi="Courier New" w:cs="Courier New"/>
          <w:color w:val="000000"/>
          <w:sz w:val="20"/>
          <w:szCs w:val="20"/>
          <w:shd w:val="clear" w:color="auto" w:fill="FFFFFF"/>
        </w:rPr>
        <w:t>log(</w:t>
      </w:r>
      <w:proofErr w:type="gramEnd"/>
      <w:r>
        <w:rPr>
          <w:rFonts w:ascii="Courier New" w:hAnsi="Courier New" w:cs="Courier New"/>
          <w:color w:val="000000"/>
          <w:sz w:val="20"/>
          <w:szCs w:val="20"/>
          <w:shd w:val="clear" w:color="auto" w:fill="FFFFFF"/>
        </w:rPr>
        <w:t>LBXCRP);</w:t>
      </w:r>
    </w:p>
    <w:p w:rsidR="002C0B74" w:rsidRDefault="002C0B74" w:rsidP="002C0B74">
      <w:pPr>
        <w:autoSpaceDE w:val="0"/>
        <w:autoSpaceDN w:val="0"/>
        <w:adjustRightInd w:val="0"/>
        <w:spacing w:after="0" w:line="240" w:lineRule="auto"/>
        <w:rPr>
          <w:rFonts w:ascii="Courier New" w:hAnsi="Courier New" w:cs="Courier New"/>
          <w:color w:val="000000"/>
          <w:sz w:val="20"/>
          <w:szCs w:val="20"/>
          <w:shd w:val="clear" w:color="auto" w:fill="FFFFFF"/>
        </w:rPr>
      </w:pPr>
    </w:p>
    <w:p w:rsidR="002C0B74" w:rsidRDefault="002C0B74" w:rsidP="002C0B7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sleep_dur </w:t>
      </w:r>
      <w:proofErr w:type="gramStart"/>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w:t>
      </w:r>
      <w:r>
        <w:rPr>
          <w:rFonts w:ascii="Courier New" w:hAnsi="Courier New" w:cs="Courier New"/>
          <w:color w:val="000000"/>
          <w:sz w:val="20"/>
          <w:szCs w:val="20"/>
          <w:shd w:val="clear" w:color="auto" w:fill="FFFFFF"/>
        </w:rPr>
        <w:t>;</w:t>
      </w:r>
      <w:proofErr w:type="gramEnd"/>
    </w:p>
    <w:p w:rsidR="002C0B74" w:rsidRDefault="002C0B74" w:rsidP="002C0B7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if</w:t>
      </w:r>
      <w:proofErr w:type="gramEnd"/>
      <w:r>
        <w:rPr>
          <w:rFonts w:ascii="Courier New" w:hAnsi="Courier New" w:cs="Courier New"/>
          <w:color w:val="000000"/>
          <w:sz w:val="20"/>
          <w:szCs w:val="20"/>
          <w:shd w:val="clear" w:color="auto" w:fill="FFFFFF"/>
        </w:rPr>
        <w:t xml:space="preserve"> SLD010H &gt; </w:t>
      </w:r>
      <w:r>
        <w:rPr>
          <w:rFonts w:ascii="Courier New" w:hAnsi="Courier New" w:cs="Courier New"/>
          <w:b/>
          <w:bCs/>
          <w:color w:val="008080"/>
          <w:sz w:val="20"/>
          <w:szCs w:val="20"/>
          <w:shd w:val="clear" w:color="auto" w:fill="FFFFFF"/>
        </w:rPr>
        <w:t>12</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sleep_dur = </w:t>
      </w:r>
      <w:r>
        <w:rPr>
          <w:rFonts w:ascii="Courier New" w:hAnsi="Courier New" w:cs="Courier New"/>
          <w:b/>
          <w:bCs/>
          <w:color w:val="008080"/>
          <w:sz w:val="20"/>
          <w:szCs w:val="20"/>
          <w:shd w:val="clear" w:color="auto" w:fill="FFFFFF"/>
        </w:rPr>
        <w:t>.</w:t>
      </w:r>
      <w:r>
        <w:rPr>
          <w:rFonts w:ascii="Courier New" w:hAnsi="Courier New" w:cs="Courier New"/>
          <w:color w:val="000000"/>
          <w:sz w:val="20"/>
          <w:szCs w:val="20"/>
          <w:shd w:val="clear" w:color="auto" w:fill="FFFFFF"/>
        </w:rPr>
        <w:t xml:space="preserve">; </w:t>
      </w:r>
      <w:r>
        <w:rPr>
          <w:rFonts w:ascii="Courier New" w:hAnsi="Courier New" w:cs="Courier New"/>
          <w:color w:val="008000"/>
          <w:sz w:val="20"/>
          <w:szCs w:val="20"/>
          <w:shd w:val="clear" w:color="auto" w:fill="FFFFFF"/>
        </w:rPr>
        <w:t>*deleting 77 and 99, these are missing;</w:t>
      </w:r>
    </w:p>
    <w:p w:rsidR="002C0B74" w:rsidRDefault="002C0B74" w:rsidP="002C0B7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else</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SLD010H = </w:t>
      </w:r>
      <w:r>
        <w:rPr>
          <w:rFonts w:ascii="Courier New" w:hAnsi="Courier New" w:cs="Courier New"/>
          <w:b/>
          <w:bCs/>
          <w:color w:val="008080"/>
          <w:sz w:val="20"/>
          <w:szCs w:val="20"/>
          <w:shd w:val="clear" w:color="auto" w:fill="FFFFFF"/>
        </w:rPr>
        <w:t>7</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sleep_dur =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p>
    <w:p w:rsidR="002C0B74" w:rsidRDefault="002C0B74" w:rsidP="002C0B7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else</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SLD010H = </w:t>
      </w:r>
      <w:r>
        <w:rPr>
          <w:rFonts w:ascii="Courier New" w:hAnsi="Courier New" w:cs="Courier New"/>
          <w:b/>
          <w:bCs/>
          <w:color w:val="008080"/>
          <w:sz w:val="20"/>
          <w:szCs w:val="20"/>
          <w:shd w:val="clear" w:color="auto" w:fill="FFFFFF"/>
        </w:rPr>
        <w:t>6</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sleep_dur =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rsidR="002C0B74" w:rsidRDefault="002C0B74" w:rsidP="002C0B7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else</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SLD010H &lt; </w:t>
      </w:r>
      <w:r>
        <w:rPr>
          <w:rFonts w:ascii="Courier New" w:hAnsi="Courier New" w:cs="Courier New"/>
          <w:b/>
          <w:bCs/>
          <w:color w:val="008080"/>
          <w:sz w:val="20"/>
          <w:szCs w:val="20"/>
          <w:shd w:val="clear" w:color="auto" w:fill="FFFFFF"/>
        </w:rPr>
        <w:t>6</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sleep_dur = </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w:t>
      </w:r>
    </w:p>
    <w:p w:rsidR="002C0B74" w:rsidRDefault="002C0B74" w:rsidP="002C0B7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else</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SLD010H = </w:t>
      </w:r>
      <w:r>
        <w:rPr>
          <w:rFonts w:ascii="Courier New" w:hAnsi="Courier New" w:cs="Courier New"/>
          <w:b/>
          <w:bCs/>
          <w:color w:val="008080"/>
          <w:sz w:val="20"/>
          <w:szCs w:val="20"/>
          <w:shd w:val="clear" w:color="auto" w:fill="FFFFFF"/>
        </w:rPr>
        <w:t>8</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sleep_dur = </w:t>
      </w:r>
      <w:r>
        <w:rPr>
          <w:rFonts w:ascii="Courier New" w:hAnsi="Courier New" w:cs="Courier New"/>
          <w:b/>
          <w:bCs/>
          <w:color w:val="008080"/>
          <w:sz w:val="20"/>
          <w:szCs w:val="20"/>
          <w:shd w:val="clear" w:color="auto" w:fill="FFFFFF"/>
        </w:rPr>
        <w:t>3</w:t>
      </w:r>
      <w:r>
        <w:rPr>
          <w:rFonts w:ascii="Courier New" w:hAnsi="Courier New" w:cs="Courier New"/>
          <w:color w:val="000000"/>
          <w:sz w:val="20"/>
          <w:szCs w:val="20"/>
          <w:shd w:val="clear" w:color="auto" w:fill="FFFFFF"/>
        </w:rPr>
        <w:t>;</w:t>
      </w:r>
    </w:p>
    <w:p w:rsidR="002C0B74" w:rsidRDefault="002C0B74" w:rsidP="002C0B7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else</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SLD010H &gt; </w:t>
      </w:r>
      <w:r>
        <w:rPr>
          <w:rFonts w:ascii="Courier New" w:hAnsi="Courier New" w:cs="Courier New"/>
          <w:b/>
          <w:bCs/>
          <w:color w:val="008080"/>
          <w:sz w:val="20"/>
          <w:szCs w:val="20"/>
          <w:shd w:val="clear" w:color="auto" w:fill="FFFFFF"/>
        </w:rPr>
        <w:t>8</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sleep_dur = </w:t>
      </w:r>
      <w:r>
        <w:rPr>
          <w:rFonts w:ascii="Courier New" w:hAnsi="Courier New" w:cs="Courier New"/>
          <w:b/>
          <w:bCs/>
          <w:color w:val="008080"/>
          <w:sz w:val="20"/>
          <w:szCs w:val="20"/>
          <w:shd w:val="clear" w:color="auto" w:fill="FFFFFF"/>
        </w:rPr>
        <w:t>4</w:t>
      </w:r>
      <w:r>
        <w:rPr>
          <w:rFonts w:ascii="Courier New" w:hAnsi="Courier New" w:cs="Courier New"/>
          <w:color w:val="000000"/>
          <w:sz w:val="20"/>
          <w:szCs w:val="20"/>
          <w:shd w:val="clear" w:color="auto" w:fill="FFFFFF"/>
        </w:rPr>
        <w:t>;</w:t>
      </w:r>
    </w:p>
    <w:p w:rsidR="002C0B74" w:rsidRDefault="002C0B74" w:rsidP="002C0B7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format</w:t>
      </w:r>
      <w:proofErr w:type="gramEnd"/>
      <w:r>
        <w:rPr>
          <w:rFonts w:ascii="Courier New" w:hAnsi="Courier New" w:cs="Courier New"/>
          <w:color w:val="000000"/>
          <w:sz w:val="20"/>
          <w:szCs w:val="20"/>
          <w:shd w:val="clear" w:color="auto" w:fill="FFFFFF"/>
        </w:rPr>
        <w:t xml:space="preserve"> sleep_dur </w:t>
      </w:r>
      <w:r>
        <w:rPr>
          <w:rFonts w:ascii="Courier New" w:hAnsi="Courier New" w:cs="Courier New"/>
          <w:color w:val="008080"/>
          <w:sz w:val="20"/>
          <w:szCs w:val="20"/>
          <w:shd w:val="clear" w:color="auto" w:fill="FFFFFF"/>
        </w:rPr>
        <w:t>sleepdur.</w:t>
      </w:r>
      <w:r>
        <w:rPr>
          <w:rFonts w:ascii="Courier New" w:hAnsi="Courier New" w:cs="Courier New"/>
          <w:color w:val="000000"/>
          <w:sz w:val="20"/>
          <w:szCs w:val="20"/>
          <w:shd w:val="clear" w:color="auto" w:fill="FFFFFF"/>
        </w:rPr>
        <w:t>;</w:t>
      </w:r>
    </w:p>
    <w:p w:rsidR="002C0B74" w:rsidRDefault="002C0B74" w:rsidP="002C0B7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label</w:t>
      </w:r>
      <w:proofErr w:type="gramEnd"/>
      <w:r>
        <w:rPr>
          <w:rFonts w:ascii="Courier New" w:hAnsi="Courier New" w:cs="Courier New"/>
          <w:color w:val="000000"/>
          <w:sz w:val="20"/>
          <w:szCs w:val="20"/>
          <w:shd w:val="clear" w:color="auto" w:fill="FFFFFF"/>
        </w:rPr>
        <w:t xml:space="preserve"> sleep_dur=</w:t>
      </w:r>
      <w:r>
        <w:rPr>
          <w:rFonts w:ascii="Courier New" w:hAnsi="Courier New" w:cs="Courier New"/>
          <w:color w:val="800080"/>
          <w:sz w:val="20"/>
          <w:szCs w:val="20"/>
          <w:shd w:val="clear" w:color="auto" w:fill="FFFFFF"/>
        </w:rPr>
        <w:t>"How much sleep do you get (hours)?"</w:t>
      </w:r>
      <w:r>
        <w:rPr>
          <w:rFonts w:ascii="Courier New" w:hAnsi="Courier New" w:cs="Courier New"/>
          <w:color w:val="000000"/>
          <w:sz w:val="20"/>
          <w:szCs w:val="20"/>
          <w:shd w:val="clear" w:color="auto" w:fill="FFFFFF"/>
        </w:rPr>
        <w:t>;</w:t>
      </w:r>
    </w:p>
    <w:p w:rsidR="002C0B74" w:rsidRDefault="002C0B74" w:rsidP="002C0B74">
      <w:pPr>
        <w:autoSpaceDE w:val="0"/>
        <w:autoSpaceDN w:val="0"/>
        <w:adjustRightInd w:val="0"/>
        <w:spacing w:after="0" w:line="240" w:lineRule="auto"/>
        <w:rPr>
          <w:rFonts w:ascii="Courier New" w:hAnsi="Courier New" w:cs="Courier New"/>
          <w:color w:val="000000"/>
          <w:sz w:val="20"/>
          <w:szCs w:val="20"/>
          <w:shd w:val="clear" w:color="auto" w:fill="FFFFFF"/>
        </w:rPr>
      </w:pPr>
    </w:p>
    <w:p w:rsidR="002C0B74" w:rsidRDefault="002C0B74" w:rsidP="002C0B7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short_sleep = </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w:t>
      </w:r>
    </w:p>
    <w:p w:rsidR="002C0B74" w:rsidRDefault="002C0B74" w:rsidP="002C0B7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if</w:t>
      </w:r>
      <w:proofErr w:type="gramEnd"/>
      <w:r>
        <w:rPr>
          <w:rFonts w:ascii="Courier New" w:hAnsi="Courier New" w:cs="Courier New"/>
          <w:color w:val="000000"/>
          <w:sz w:val="20"/>
          <w:szCs w:val="20"/>
          <w:shd w:val="clear" w:color="auto" w:fill="FFFFFF"/>
        </w:rPr>
        <w:t xml:space="preserve"> sleep_dur = </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short_sleep =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rsidR="002C0B74" w:rsidRDefault="002C0B74" w:rsidP="002C0B7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else</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sleep_dur = </w:t>
      </w:r>
      <w:r>
        <w:rPr>
          <w:rFonts w:ascii="Courier New" w:hAnsi="Courier New" w:cs="Courier New"/>
          <w:b/>
          <w:bCs/>
          <w:color w:val="008080"/>
          <w:sz w:val="20"/>
          <w:szCs w:val="20"/>
          <w:shd w:val="clear" w:color="auto" w:fill="FFFFFF"/>
        </w:rPr>
        <w:t>.</w:t>
      </w: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then</w:t>
      </w:r>
      <w:proofErr w:type="gramEnd"/>
      <w:r>
        <w:rPr>
          <w:rFonts w:ascii="Courier New" w:hAnsi="Courier New" w:cs="Courier New"/>
          <w:color w:val="000000"/>
          <w:sz w:val="20"/>
          <w:szCs w:val="20"/>
          <w:shd w:val="clear" w:color="auto" w:fill="FFFFFF"/>
        </w:rPr>
        <w:t xml:space="preserve"> short_sleep = </w:t>
      </w:r>
      <w:r>
        <w:rPr>
          <w:rFonts w:ascii="Courier New" w:hAnsi="Courier New" w:cs="Courier New"/>
          <w:b/>
          <w:bCs/>
          <w:color w:val="008080"/>
          <w:sz w:val="20"/>
          <w:szCs w:val="20"/>
          <w:shd w:val="clear" w:color="auto" w:fill="FFFFFF"/>
        </w:rPr>
        <w:t>.</w:t>
      </w:r>
      <w:r>
        <w:rPr>
          <w:rFonts w:ascii="Courier New" w:hAnsi="Courier New" w:cs="Courier New"/>
          <w:color w:val="000000"/>
          <w:sz w:val="20"/>
          <w:szCs w:val="20"/>
          <w:shd w:val="clear" w:color="auto" w:fill="FFFFFF"/>
        </w:rPr>
        <w:t>;</w:t>
      </w:r>
    </w:p>
    <w:p w:rsidR="002C0B74" w:rsidRDefault="002C0B74" w:rsidP="002C0B7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format</w:t>
      </w:r>
      <w:proofErr w:type="gramEnd"/>
      <w:r>
        <w:rPr>
          <w:rFonts w:ascii="Courier New" w:hAnsi="Courier New" w:cs="Courier New"/>
          <w:color w:val="000000"/>
          <w:sz w:val="20"/>
          <w:szCs w:val="20"/>
          <w:shd w:val="clear" w:color="auto" w:fill="FFFFFF"/>
        </w:rPr>
        <w:t xml:space="preserve"> short_sleep </w:t>
      </w:r>
      <w:r>
        <w:rPr>
          <w:rFonts w:ascii="Courier New" w:hAnsi="Courier New" w:cs="Courier New"/>
          <w:color w:val="008080"/>
          <w:sz w:val="20"/>
          <w:szCs w:val="20"/>
          <w:shd w:val="clear" w:color="auto" w:fill="FFFFFF"/>
        </w:rPr>
        <w:t>yesno.</w:t>
      </w:r>
      <w:r>
        <w:rPr>
          <w:rFonts w:ascii="Courier New" w:hAnsi="Courier New" w:cs="Courier New"/>
          <w:color w:val="000000"/>
          <w:sz w:val="20"/>
          <w:szCs w:val="20"/>
          <w:shd w:val="clear" w:color="auto" w:fill="FFFFFF"/>
        </w:rPr>
        <w:t>;</w:t>
      </w:r>
    </w:p>
    <w:p w:rsidR="002C0B74" w:rsidRDefault="002C0B74" w:rsidP="002C0B7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label</w:t>
      </w:r>
      <w:proofErr w:type="gramEnd"/>
      <w:r>
        <w:rPr>
          <w:rFonts w:ascii="Courier New" w:hAnsi="Courier New" w:cs="Courier New"/>
          <w:color w:val="000000"/>
          <w:sz w:val="20"/>
          <w:szCs w:val="20"/>
          <w:shd w:val="clear" w:color="auto" w:fill="FFFFFF"/>
        </w:rPr>
        <w:t xml:space="preserve"> short_sleep=</w:t>
      </w:r>
      <w:r>
        <w:rPr>
          <w:rFonts w:ascii="Courier New" w:hAnsi="Courier New" w:cs="Courier New"/>
          <w:color w:val="800080"/>
          <w:sz w:val="20"/>
          <w:szCs w:val="20"/>
          <w:shd w:val="clear" w:color="auto" w:fill="FFFFFF"/>
        </w:rPr>
        <w:t>"Short Sleep (&lt;6 hours per night)"</w:t>
      </w:r>
      <w:r>
        <w:rPr>
          <w:rFonts w:ascii="Courier New" w:hAnsi="Courier New" w:cs="Courier New"/>
          <w:color w:val="000000"/>
          <w:sz w:val="20"/>
          <w:szCs w:val="20"/>
          <w:shd w:val="clear" w:color="auto" w:fill="FFFFFF"/>
        </w:rPr>
        <w:t>;</w:t>
      </w:r>
    </w:p>
    <w:p w:rsidR="002C0B74" w:rsidRDefault="002C0B74" w:rsidP="002C0B74">
      <w:pPr>
        <w:autoSpaceDE w:val="0"/>
        <w:autoSpaceDN w:val="0"/>
        <w:adjustRightInd w:val="0"/>
        <w:spacing w:after="0" w:line="240" w:lineRule="auto"/>
        <w:rPr>
          <w:rFonts w:ascii="Courier New" w:hAnsi="Courier New" w:cs="Courier New"/>
          <w:color w:val="000000"/>
          <w:sz w:val="20"/>
          <w:szCs w:val="20"/>
          <w:shd w:val="clear" w:color="auto" w:fill="FFFFFF"/>
        </w:rPr>
      </w:pPr>
    </w:p>
    <w:p w:rsidR="002C0B74" w:rsidRDefault="002C0B74" w:rsidP="002C0B74">
      <w:pPr>
        <w:autoSpaceDE w:val="0"/>
        <w:autoSpaceDN w:val="0"/>
        <w:adjustRightInd w:val="0"/>
        <w:spacing w:after="0" w:line="240" w:lineRule="auto"/>
        <w:rPr>
          <w:rFonts w:ascii="Courier New" w:hAnsi="Courier New" w:cs="Courier New"/>
          <w:color w:val="000000"/>
          <w:sz w:val="20"/>
          <w:szCs w:val="20"/>
          <w:shd w:val="clear" w:color="auto" w:fill="FFFFFF"/>
        </w:rPr>
      </w:pPr>
    </w:p>
    <w:p w:rsidR="002C0B74" w:rsidRDefault="002C0B74" w:rsidP="002C0B7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poor_sleep </w:t>
      </w:r>
      <w:proofErr w:type="gramStart"/>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w:t>
      </w:r>
      <w:r>
        <w:rPr>
          <w:rFonts w:ascii="Courier New" w:hAnsi="Courier New" w:cs="Courier New"/>
          <w:color w:val="000000"/>
          <w:sz w:val="20"/>
          <w:szCs w:val="20"/>
          <w:shd w:val="clear" w:color="auto" w:fill="FFFFFF"/>
        </w:rPr>
        <w:t>;</w:t>
      </w:r>
      <w:proofErr w:type="gramEnd"/>
    </w:p>
    <w:p w:rsidR="002C0B74" w:rsidRDefault="002C0B74" w:rsidP="002C0B7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if</w:t>
      </w:r>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 xml:space="preserve"> le SLQ080 le </w:t>
      </w:r>
      <w:r>
        <w:rPr>
          <w:rFonts w:ascii="Courier New" w:hAnsi="Courier New" w:cs="Courier New"/>
          <w:b/>
          <w:bCs/>
          <w:color w:val="008080"/>
          <w:sz w:val="20"/>
          <w:szCs w:val="20"/>
          <w:shd w:val="clear" w:color="auto" w:fill="FFFFFF"/>
        </w:rPr>
        <w:t>4</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poor_sleep =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rsidR="002C0B74" w:rsidRDefault="002C0B74" w:rsidP="002C0B7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else</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 xml:space="preserve"> le SLQ090 le </w:t>
      </w:r>
      <w:r>
        <w:rPr>
          <w:rFonts w:ascii="Courier New" w:hAnsi="Courier New" w:cs="Courier New"/>
          <w:b/>
          <w:bCs/>
          <w:color w:val="008080"/>
          <w:sz w:val="20"/>
          <w:szCs w:val="20"/>
          <w:shd w:val="clear" w:color="auto" w:fill="FFFFFF"/>
        </w:rPr>
        <w:t>4</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poor_sleep =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rsidR="002C0B74" w:rsidRDefault="002C0B74" w:rsidP="002C0B7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else</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 xml:space="preserve"> le SLQ100 le </w:t>
      </w:r>
      <w:r>
        <w:rPr>
          <w:rFonts w:ascii="Courier New" w:hAnsi="Courier New" w:cs="Courier New"/>
          <w:b/>
          <w:bCs/>
          <w:color w:val="008080"/>
          <w:sz w:val="20"/>
          <w:szCs w:val="20"/>
          <w:shd w:val="clear" w:color="auto" w:fill="FFFFFF"/>
        </w:rPr>
        <w:t>4</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poor_sleep =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rsidR="002C0B74" w:rsidRDefault="002C0B74" w:rsidP="002C0B7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else</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 xml:space="preserve"> le SLQ110 le </w:t>
      </w:r>
      <w:r>
        <w:rPr>
          <w:rFonts w:ascii="Courier New" w:hAnsi="Courier New" w:cs="Courier New"/>
          <w:b/>
          <w:bCs/>
          <w:color w:val="008080"/>
          <w:sz w:val="20"/>
          <w:szCs w:val="20"/>
          <w:shd w:val="clear" w:color="auto" w:fill="FFFFFF"/>
        </w:rPr>
        <w:t>4</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poor_sleep =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rsidR="002C0B74" w:rsidRDefault="002C0B74" w:rsidP="002C0B7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else</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 xml:space="preserve"> le SLQ120 le </w:t>
      </w:r>
      <w:r>
        <w:rPr>
          <w:rFonts w:ascii="Courier New" w:hAnsi="Courier New" w:cs="Courier New"/>
          <w:b/>
          <w:bCs/>
          <w:color w:val="008080"/>
          <w:sz w:val="20"/>
          <w:szCs w:val="20"/>
          <w:shd w:val="clear" w:color="auto" w:fill="FFFFFF"/>
        </w:rPr>
        <w:t>4</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poor_sleep =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rsidR="002C0B74" w:rsidRDefault="002C0B74" w:rsidP="002C0B7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else</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SLQ080 &lt; </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 xml:space="preserve"> and SLQ090 &lt; </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 xml:space="preserve"> and SLQ100 &lt; </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 xml:space="preserve"> and SLQ110 &lt; </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 xml:space="preserve"> and SLQ120 &lt; </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poor_sleep = </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w:t>
      </w:r>
    </w:p>
    <w:p w:rsidR="002C0B74" w:rsidRDefault="002C0B74" w:rsidP="002C0B7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format</w:t>
      </w:r>
      <w:proofErr w:type="gramEnd"/>
      <w:r>
        <w:rPr>
          <w:rFonts w:ascii="Courier New" w:hAnsi="Courier New" w:cs="Courier New"/>
          <w:color w:val="000000"/>
          <w:sz w:val="20"/>
          <w:szCs w:val="20"/>
          <w:shd w:val="clear" w:color="auto" w:fill="FFFFFF"/>
        </w:rPr>
        <w:t xml:space="preserve"> poor_sleep </w:t>
      </w:r>
      <w:r>
        <w:rPr>
          <w:rFonts w:ascii="Courier New" w:hAnsi="Courier New" w:cs="Courier New"/>
          <w:color w:val="008080"/>
          <w:sz w:val="20"/>
          <w:szCs w:val="20"/>
          <w:shd w:val="clear" w:color="auto" w:fill="FFFFFF"/>
        </w:rPr>
        <w:t>yesno.</w:t>
      </w:r>
      <w:r>
        <w:rPr>
          <w:rFonts w:ascii="Courier New" w:hAnsi="Courier New" w:cs="Courier New"/>
          <w:color w:val="000000"/>
          <w:sz w:val="20"/>
          <w:szCs w:val="20"/>
          <w:shd w:val="clear" w:color="auto" w:fill="FFFFFF"/>
        </w:rPr>
        <w:t>;</w:t>
      </w:r>
    </w:p>
    <w:p w:rsidR="002C0B74" w:rsidRDefault="002C0B74" w:rsidP="002C0B74">
      <w:pPr>
        <w:autoSpaceDE w:val="0"/>
        <w:autoSpaceDN w:val="0"/>
        <w:adjustRightInd w:val="0"/>
        <w:spacing w:after="0" w:line="240" w:lineRule="auto"/>
        <w:rPr>
          <w:rFonts w:ascii="Courier New" w:hAnsi="Courier New" w:cs="Courier New"/>
          <w:color w:val="000000"/>
          <w:sz w:val="20"/>
          <w:szCs w:val="20"/>
          <w:shd w:val="clear" w:color="auto" w:fill="FFFFFF"/>
        </w:rPr>
      </w:pPr>
    </w:p>
    <w:p w:rsidR="002C0B74" w:rsidRDefault="002C0B74" w:rsidP="002C0B7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8000"/>
          <w:sz w:val="20"/>
          <w:szCs w:val="20"/>
          <w:shd w:val="clear" w:color="auto" w:fill="FFFFFF"/>
        </w:rPr>
        <w:t>*coding as 0/1 for regression;</w:t>
      </w:r>
    </w:p>
    <w:p w:rsidR="002C0B74" w:rsidRDefault="002C0B74" w:rsidP="002C0B7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poor_sleep_reg = </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 poor_sleep);</w:t>
      </w:r>
    </w:p>
    <w:p w:rsidR="002C0B74" w:rsidRDefault="002C0B74" w:rsidP="002C0B7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short_sleep_reg = </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 short_sleep);</w:t>
      </w:r>
    </w:p>
    <w:p w:rsidR="002C0B74" w:rsidRDefault="002C0B74" w:rsidP="002C0B74">
      <w:pPr>
        <w:autoSpaceDE w:val="0"/>
        <w:autoSpaceDN w:val="0"/>
        <w:adjustRightInd w:val="0"/>
        <w:spacing w:after="0" w:line="240" w:lineRule="auto"/>
        <w:rPr>
          <w:rFonts w:ascii="Courier New" w:hAnsi="Courier New" w:cs="Courier New"/>
          <w:color w:val="000000"/>
          <w:sz w:val="20"/>
          <w:szCs w:val="20"/>
          <w:shd w:val="clear" w:color="auto" w:fill="FFFFFF"/>
        </w:rPr>
      </w:pPr>
    </w:p>
    <w:p w:rsidR="002C0B74" w:rsidRDefault="002C0B74" w:rsidP="002C0B7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pir_cat </w:t>
      </w:r>
      <w:proofErr w:type="gramStart"/>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w:t>
      </w:r>
      <w:r>
        <w:rPr>
          <w:rFonts w:ascii="Courier New" w:hAnsi="Courier New" w:cs="Courier New"/>
          <w:color w:val="000000"/>
          <w:sz w:val="20"/>
          <w:szCs w:val="20"/>
          <w:shd w:val="clear" w:color="auto" w:fill="FFFFFF"/>
        </w:rPr>
        <w:t>;</w:t>
      </w:r>
      <w:proofErr w:type="gramEnd"/>
    </w:p>
    <w:p w:rsidR="002C0B74" w:rsidRDefault="002C0B74" w:rsidP="002C0B7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if</w:t>
      </w:r>
      <w:proofErr w:type="gramEnd"/>
      <w:r>
        <w:rPr>
          <w:rFonts w:ascii="Courier New" w:hAnsi="Courier New" w:cs="Courier New"/>
          <w:color w:val="000000"/>
          <w:sz w:val="20"/>
          <w:szCs w:val="20"/>
          <w:shd w:val="clear" w:color="auto" w:fill="FFFFFF"/>
        </w:rPr>
        <w:t xml:space="preserve"> INDFMPIR &gt; </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pir_cat = </w:t>
      </w:r>
      <w:r>
        <w:rPr>
          <w:rFonts w:ascii="Courier New" w:hAnsi="Courier New" w:cs="Courier New"/>
          <w:b/>
          <w:bCs/>
          <w:color w:val="008080"/>
          <w:sz w:val="20"/>
          <w:szCs w:val="20"/>
          <w:shd w:val="clear" w:color="auto" w:fill="FFFFFF"/>
        </w:rPr>
        <w:t>3</w:t>
      </w:r>
      <w:r>
        <w:rPr>
          <w:rFonts w:ascii="Courier New" w:hAnsi="Courier New" w:cs="Courier New"/>
          <w:color w:val="000000"/>
          <w:sz w:val="20"/>
          <w:szCs w:val="20"/>
          <w:shd w:val="clear" w:color="auto" w:fill="FFFFFF"/>
        </w:rPr>
        <w:t>;</w:t>
      </w:r>
    </w:p>
    <w:p w:rsidR="002C0B74" w:rsidRDefault="002C0B74" w:rsidP="002C0B7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else</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INDFMPIR &gt;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pir_cat =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rsidR="002C0B74" w:rsidRDefault="002C0B74" w:rsidP="002C0B7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else</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INDFMPIR &lt;=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pir_cat = </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w:t>
      </w:r>
    </w:p>
    <w:p w:rsidR="002C0B74" w:rsidRDefault="002C0B74" w:rsidP="002C0B7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format</w:t>
      </w:r>
      <w:proofErr w:type="gramEnd"/>
      <w:r>
        <w:rPr>
          <w:rFonts w:ascii="Courier New" w:hAnsi="Courier New" w:cs="Courier New"/>
          <w:color w:val="000000"/>
          <w:sz w:val="20"/>
          <w:szCs w:val="20"/>
          <w:shd w:val="clear" w:color="auto" w:fill="FFFFFF"/>
        </w:rPr>
        <w:t xml:space="preserve"> pir_cat </w:t>
      </w:r>
      <w:r>
        <w:rPr>
          <w:rFonts w:ascii="Courier New" w:hAnsi="Courier New" w:cs="Courier New"/>
          <w:color w:val="008080"/>
          <w:sz w:val="20"/>
          <w:szCs w:val="20"/>
          <w:shd w:val="clear" w:color="auto" w:fill="FFFFFF"/>
        </w:rPr>
        <w:t>pir.</w:t>
      </w:r>
      <w:r>
        <w:rPr>
          <w:rFonts w:ascii="Courier New" w:hAnsi="Courier New" w:cs="Courier New"/>
          <w:color w:val="000000"/>
          <w:sz w:val="20"/>
          <w:szCs w:val="20"/>
          <w:shd w:val="clear" w:color="auto" w:fill="FFFFFF"/>
        </w:rPr>
        <w:t>;</w:t>
      </w:r>
    </w:p>
    <w:p w:rsidR="002C0B74" w:rsidRDefault="002C0B74" w:rsidP="002C0B7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label</w:t>
      </w:r>
      <w:proofErr w:type="gramEnd"/>
      <w:r>
        <w:rPr>
          <w:rFonts w:ascii="Courier New" w:hAnsi="Courier New" w:cs="Courier New"/>
          <w:color w:val="000000"/>
          <w:sz w:val="20"/>
          <w:szCs w:val="20"/>
          <w:shd w:val="clear" w:color="auto" w:fill="FFFFFF"/>
        </w:rPr>
        <w:t xml:space="preserve"> pir_cat=</w:t>
      </w:r>
      <w:r>
        <w:rPr>
          <w:rFonts w:ascii="Courier New" w:hAnsi="Courier New" w:cs="Courier New"/>
          <w:color w:val="800080"/>
          <w:sz w:val="20"/>
          <w:szCs w:val="20"/>
          <w:shd w:val="clear" w:color="auto" w:fill="FFFFFF"/>
        </w:rPr>
        <w:t>"Poverty income ratio"</w:t>
      </w:r>
      <w:r>
        <w:rPr>
          <w:rFonts w:ascii="Courier New" w:hAnsi="Courier New" w:cs="Courier New"/>
          <w:color w:val="000000"/>
          <w:sz w:val="20"/>
          <w:szCs w:val="20"/>
          <w:shd w:val="clear" w:color="auto" w:fill="FFFFFF"/>
        </w:rPr>
        <w:t>;</w:t>
      </w:r>
    </w:p>
    <w:p w:rsidR="002C0B74" w:rsidRDefault="002C0B74" w:rsidP="002C0B74">
      <w:pPr>
        <w:autoSpaceDE w:val="0"/>
        <w:autoSpaceDN w:val="0"/>
        <w:adjustRightInd w:val="0"/>
        <w:spacing w:after="0" w:line="240" w:lineRule="auto"/>
        <w:rPr>
          <w:rFonts w:ascii="Courier New" w:hAnsi="Courier New" w:cs="Courier New"/>
          <w:color w:val="000000"/>
          <w:sz w:val="20"/>
          <w:szCs w:val="20"/>
          <w:shd w:val="clear" w:color="auto" w:fill="FFFFFF"/>
        </w:rPr>
      </w:pPr>
    </w:p>
    <w:p w:rsidR="002C0B74" w:rsidRDefault="002C0B74" w:rsidP="002C0B7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format</w:t>
      </w:r>
      <w:proofErr w:type="gramEnd"/>
      <w:r>
        <w:rPr>
          <w:rFonts w:ascii="Courier New" w:hAnsi="Courier New" w:cs="Courier New"/>
          <w:color w:val="000000"/>
          <w:sz w:val="20"/>
          <w:szCs w:val="20"/>
          <w:shd w:val="clear" w:color="auto" w:fill="FFFFFF"/>
        </w:rPr>
        <w:t xml:space="preserve"> DMDEDUC2 </w:t>
      </w:r>
      <w:r>
        <w:rPr>
          <w:rFonts w:ascii="Courier New" w:hAnsi="Courier New" w:cs="Courier New"/>
          <w:color w:val="008080"/>
          <w:sz w:val="20"/>
          <w:szCs w:val="20"/>
          <w:shd w:val="clear" w:color="auto" w:fill="FFFFFF"/>
        </w:rPr>
        <w:t>edu.</w:t>
      </w:r>
      <w:r>
        <w:rPr>
          <w:rFonts w:ascii="Courier New" w:hAnsi="Courier New" w:cs="Courier New"/>
          <w:color w:val="000000"/>
          <w:sz w:val="20"/>
          <w:szCs w:val="20"/>
          <w:shd w:val="clear" w:color="auto" w:fill="FFFFFF"/>
        </w:rPr>
        <w:t>;</w:t>
      </w:r>
    </w:p>
    <w:p w:rsidR="002C0B74" w:rsidRDefault="002C0B74" w:rsidP="002C0B7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if</w:t>
      </w:r>
      <w:proofErr w:type="gramEnd"/>
      <w:r>
        <w:rPr>
          <w:rFonts w:ascii="Courier New" w:hAnsi="Courier New" w:cs="Courier New"/>
          <w:color w:val="000000"/>
          <w:sz w:val="20"/>
          <w:szCs w:val="20"/>
          <w:shd w:val="clear" w:color="auto" w:fill="FFFFFF"/>
        </w:rPr>
        <w:t xml:space="preserve"> DMDEDUC2 &gt; </w:t>
      </w:r>
      <w:r>
        <w:rPr>
          <w:rFonts w:ascii="Courier New" w:hAnsi="Courier New" w:cs="Courier New"/>
          <w:b/>
          <w:bCs/>
          <w:color w:val="008080"/>
          <w:sz w:val="20"/>
          <w:szCs w:val="20"/>
          <w:shd w:val="clear" w:color="auto" w:fill="FFFFFF"/>
        </w:rPr>
        <w:t>6</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DMDEDUC2 = </w:t>
      </w:r>
      <w:r>
        <w:rPr>
          <w:rFonts w:ascii="Courier New" w:hAnsi="Courier New" w:cs="Courier New"/>
          <w:b/>
          <w:bCs/>
          <w:color w:val="008080"/>
          <w:sz w:val="20"/>
          <w:szCs w:val="20"/>
          <w:shd w:val="clear" w:color="auto" w:fill="FFFFFF"/>
        </w:rPr>
        <w:t>.</w:t>
      </w:r>
      <w:r>
        <w:rPr>
          <w:rFonts w:ascii="Courier New" w:hAnsi="Courier New" w:cs="Courier New"/>
          <w:color w:val="000000"/>
          <w:sz w:val="20"/>
          <w:szCs w:val="20"/>
          <w:shd w:val="clear" w:color="auto" w:fill="FFFFFF"/>
        </w:rPr>
        <w:t>;</w:t>
      </w:r>
    </w:p>
    <w:p w:rsidR="002C0B74" w:rsidRDefault="002C0B74" w:rsidP="002C0B74">
      <w:pPr>
        <w:autoSpaceDE w:val="0"/>
        <w:autoSpaceDN w:val="0"/>
        <w:adjustRightInd w:val="0"/>
        <w:spacing w:after="0" w:line="240" w:lineRule="auto"/>
        <w:rPr>
          <w:rFonts w:ascii="Courier New" w:hAnsi="Courier New" w:cs="Courier New"/>
          <w:color w:val="000000"/>
          <w:sz w:val="20"/>
          <w:szCs w:val="20"/>
          <w:shd w:val="clear" w:color="auto" w:fill="FFFFFF"/>
        </w:rPr>
      </w:pPr>
    </w:p>
    <w:p w:rsidR="002C0B74" w:rsidRDefault="002C0B74" w:rsidP="002C0B74">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2C0B74" w:rsidRDefault="002C0B74" w:rsidP="002C0B74">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proc</w:t>
      </w:r>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freq</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=nhanes; </w:t>
      </w:r>
      <w:r>
        <w:rPr>
          <w:rFonts w:ascii="Courier New" w:hAnsi="Courier New" w:cs="Courier New"/>
          <w:color w:val="008000"/>
          <w:sz w:val="20"/>
          <w:szCs w:val="20"/>
          <w:shd w:val="clear" w:color="auto" w:fill="FFFFFF"/>
        </w:rPr>
        <w:t>*check for correct coding of exposures, outcomes, and mediators;</w:t>
      </w:r>
    </w:p>
    <w:p w:rsidR="002C0B74" w:rsidRDefault="002C0B74" w:rsidP="002C0B7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tables</w:t>
      </w:r>
      <w:proofErr w:type="gramEnd"/>
      <w:r>
        <w:rPr>
          <w:rFonts w:ascii="Courier New" w:hAnsi="Courier New" w:cs="Courier New"/>
          <w:color w:val="000000"/>
          <w:sz w:val="20"/>
          <w:szCs w:val="20"/>
          <w:shd w:val="clear" w:color="auto" w:fill="FFFFFF"/>
        </w:rPr>
        <w:t xml:space="preserve"> LBXCRP*crp_bin SLD010H*sleep_dur</w:t>
      </w:r>
    </w:p>
    <w:p w:rsidR="002C0B74" w:rsidRDefault="002C0B74" w:rsidP="002C0B7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SLQ080*poor_sleep</w:t>
      </w:r>
    </w:p>
    <w:p w:rsidR="002C0B74" w:rsidRDefault="002C0B74" w:rsidP="002C0B7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SLQ090*poor_sleep</w:t>
      </w:r>
    </w:p>
    <w:p w:rsidR="002C0B74" w:rsidRDefault="002C0B74" w:rsidP="002C0B7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SLQ100*poor_sleep</w:t>
      </w:r>
    </w:p>
    <w:p w:rsidR="002C0B74" w:rsidRDefault="002C0B74" w:rsidP="002C0B7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SLQ110*poor_sleep</w:t>
      </w:r>
    </w:p>
    <w:p w:rsidR="002C0B74" w:rsidRDefault="002C0B74" w:rsidP="002C0B7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SLQ120*poor_sleep</w:t>
      </w:r>
    </w:p>
    <w:p w:rsidR="002C0B74" w:rsidRDefault="002C0B74" w:rsidP="002C0B7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INDFMPIR*pir_cat;</w:t>
      </w:r>
    </w:p>
    <w:p w:rsidR="002C0B74" w:rsidRDefault="002C0B74" w:rsidP="002C0B74">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2C0B74" w:rsidRDefault="002C0B74" w:rsidP="002C0B74">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data</w:t>
      </w:r>
      <w:proofErr w:type="gramEnd"/>
      <w:r>
        <w:rPr>
          <w:rFonts w:ascii="Courier New" w:hAnsi="Courier New" w:cs="Courier New"/>
          <w:color w:val="000000"/>
          <w:sz w:val="20"/>
          <w:szCs w:val="20"/>
          <w:shd w:val="clear" w:color="auto" w:fill="FFFFFF"/>
        </w:rPr>
        <w:t xml:space="preserve"> nhanes; </w:t>
      </w:r>
      <w:r>
        <w:rPr>
          <w:rFonts w:ascii="Courier New" w:hAnsi="Courier New" w:cs="Courier New"/>
          <w:color w:val="008000"/>
          <w:sz w:val="20"/>
          <w:szCs w:val="20"/>
          <w:shd w:val="clear" w:color="auto" w:fill="FFFFFF"/>
        </w:rPr>
        <w:t>*Coding age;</w:t>
      </w:r>
    </w:p>
    <w:p w:rsidR="002C0B74" w:rsidRDefault="002C0B74" w:rsidP="002C0B7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set</w:t>
      </w:r>
      <w:proofErr w:type="gramEnd"/>
      <w:r>
        <w:rPr>
          <w:rFonts w:ascii="Courier New" w:hAnsi="Courier New" w:cs="Courier New"/>
          <w:color w:val="000000"/>
          <w:sz w:val="20"/>
          <w:szCs w:val="20"/>
          <w:shd w:val="clear" w:color="auto" w:fill="FFFFFF"/>
        </w:rPr>
        <w:t xml:space="preserve"> nhanes;</w:t>
      </w:r>
    </w:p>
    <w:p w:rsidR="002C0B74" w:rsidRDefault="002C0B74" w:rsidP="002C0B74">
      <w:pPr>
        <w:autoSpaceDE w:val="0"/>
        <w:autoSpaceDN w:val="0"/>
        <w:adjustRightInd w:val="0"/>
        <w:spacing w:after="0" w:line="240" w:lineRule="auto"/>
        <w:rPr>
          <w:rFonts w:ascii="Courier New" w:hAnsi="Courier New" w:cs="Courier New"/>
          <w:color w:val="000000"/>
          <w:sz w:val="20"/>
          <w:szCs w:val="20"/>
          <w:shd w:val="clear" w:color="auto" w:fill="FFFFFF"/>
        </w:rPr>
      </w:pPr>
    </w:p>
    <w:p w:rsidR="002C0B74" w:rsidRDefault="002C0B74" w:rsidP="002C0B7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agecat</w:t>
      </w:r>
      <w:proofErr w:type="gramEnd"/>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w:t>
      </w:r>
      <w:r>
        <w:rPr>
          <w:rFonts w:ascii="Courier New" w:hAnsi="Courier New" w:cs="Courier New"/>
          <w:color w:val="000000"/>
          <w:sz w:val="20"/>
          <w:szCs w:val="20"/>
          <w:shd w:val="clear" w:color="auto" w:fill="FFFFFF"/>
        </w:rPr>
        <w:t>;</w:t>
      </w:r>
    </w:p>
    <w:p w:rsidR="002C0B74" w:rsidRDefault="002C0B74" w:rsidP="002C0B7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if</w:t>
      </w:r>
      <w:proofErr w:type="gramEnd"/>
      <w:r>
        <w:rPr>
          <w:rFonts w:ascii="Courier New" w:hAnsi="Courier New" w:cs="Courier New"/>
          <w:color w:val="000000"/>
          <w:sz w:val="20"/>
          <w:szCs w:val="20"/>
          <w:shd w:val="clear" w:color="auto" w:fill="FFFFFF"/>
        </w:rPr>
        <w:t xml:space="preserve"> RIDAGEYR &lt; </w:t>
      </w:r>
      <w:r>
        <w:rPr>
          <w:rFonts w:ascii="Courier New" w:hAnsi="Courier New" w:cs="Courier New"/>
          <w:b/>
          <w:bCs/>
          <w:color w:val="008080"/>
          <w:sz w:val="20"/>
          <w:szCs w:val="20"/>
          <w:shd w:val="clear" w:color="auto" w:fill="FFFFFF"/>
        </w:rPr>
        <w:t>20</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delete</w:t>
      </w:r>
      <w:r>
        <w:rPr>
          <w:rFonts w:ascii="Courier New" w:hAnsi="Courier New" w:cs="Courier New"/>
          <w:color w:val="000000"/>
          <w:sz w:val="20"/>
          <w:szCs w:val="20"/>
          <w:shd w:val="clear" w:color="auto" w:fill="FFFFFF"/>
        </w:rPr>
        <w:t>;</w:t>
      </w:r>
    </w:p>
    <w:p w:rsidR="002C0B74" w:rsidRDefault="002C0B74" w:rsidP="002C0B7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else</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RIDAGEYR &lt;</w:t>
      </w:r>
      <w:r>
        <w:rPr>
          <w:rFonts w:ascii="Courier New" w:hAnsi="Courier New" w:cs="Courier New"/>
          <w:b/>
          <w:bCs/>
          <w:color w:val="008080"/>
          <w:sz w:val="20"/>
          <w:szCs w:val="20"/>
          <w:shd w:val="clear" w:color="auto" w:fill="FFFFFF"/>
        </w:rPr>
        <w:t>25</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agecat =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p>
    <w:p w:rsidR="002C0B74" w:rsidRDefault="002C0B74" w:rsidP="002C0B7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else</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RIDAGEYR &lt;</w:t>
      </w:r>
      <w:r>
        <w:rPr>
          <w:rFonts w:ascii="Courier New" w:hAnsi="Courier New" w:cs="Courier New"/>
          <w:b/>
          <w:bCs/>
          <w:color w:val="008080"/>
          <w:sz w:val="20"/>
          <w:szCs w:val="20"/>
          <w:shd w:val="clear" w:color="auto" w:fill="FFFFFF"/>
        </w:rPr>
        <w:t>30</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agecat =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rsidR="002C0B74" w:rsidRDefault="002C0B74" w:rsidP="002C0B7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else</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RIDAGEYR &lt;</w:t>
      </w:r>
      <w:r>
        <w:rPr>
          <w:rFonts w:ascii="Courier New" w:hAnsi="Courier New" w:cs="Courier New"/>
          <w:b/>
          <w:bCs/>
          <w:color w:val="008080"/>
          <w:sz w:val="20"/>
          <w:szCs w:val="20"/>
          <w:shd w:val="clear" w:color="auto" w:fill="FFFFFF"/>
        </w:rPr>
        <w:t>35</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agecat = </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w:t>
      </w:r>
    </w:p>
    <w:p w:rsidR="002C0B74" w:rsidRDefault="002C0B74" w:rsidP="002C0B7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else</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RIDAGEYR &lt;</w:t>
      </w:r>
      <w:r>
        <w:rPr>
          <w:rFonts w:ascii="Courier New" w:hAnsi="Courier New" w:cs="Courier New"/>
          <w:b/>
          <w:bCs/>
          <w:color w:val="008080"/>
          <w:sz w:val="20"/>
          <w:szCs w:val="20"/>
          <w:shd w:val="clear" w:color="auto" w:fill="FFFFFF"/>
        </w:rPr>
        <w:t>40</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agecat = </w:t>
      </w:r>
      <w:r>
        <w:rPr>
          <w:rFonts w:ascii="Courier New" w:hAnsi="Courier New" w:cs="Courier New"/>
          <w:b/>
          <w:bCs/>
          <w:color w:val="008080"/>
          <w:sz w:val="20"/>
          <w:szCs w:val="20"/>
          <w:shd w:val="clear" w:color="auto" w:fill="FFFFFF"/>
        </w:rPr>
        <w:t>3</w:t>
      </w:r>
      <w:r>
        <w:rPr>
          <w:rFonts w:ascii="Courier New" w:hAnsi="Courier New" w:cs="Courier New"/>
          <w:color w:val="000000"/>
          <w:sz w:val="20"/>
          <w:szCs w:val="20"/>
          <w:shd w:val="clear" w:color="auto" w:fill="FFFFFF"/>
        </w:rPr>
        <w:t>;</w:t>
      </w:r>
    </w:p>
    <w:p w:rsidR="002C0B74" w:rsidRDefault="002C0B74" w:rsidP="002C0B7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else</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RIDAGEYR &lt;</w:t>
      </w:r>
      <w:r>
        <w:rPr>
          <w:rFonts w:ascii="Courier New" w:hAnsi="Courier New" w:cs="Courier New"/>
          <w:b/>
          <w:bCs/>
          <w:color w:val="008080"/>
          <w:sz w:val="20"/>
          <w:szCs w:val="20"/>
          <w:shd w:val="clear" w:color="auto" w:fill="FFFFFF"/>
        </w:rPr>
        <w:t>45</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agecat = </w:t>
      </w:r>
      <w:r>
        <w:rPr>
          <w:rFonts w:ascii="Courier New" w:hAnsi="Courier New" w:cs="Courier New"/>
          <w:b/>
          <w:bCs/>
          <w:color w:val="008080"/>
          <w:sz w:val="20"/>
          <w:szCs w:val="20"/>
          <w:shd w:val="clear" w:color="auto" w:fill="FFFFFF"/>
        </w:rPr>
        <w:t>4</w:t>
      </w:r>
      <w:r>
        <w:rPr>
          <w:rFonts w:ascii="Courier New" w:hAnsi="Courier New" w:cs="Courier New"/>
          <w:color w:val="000000"/>
          <w:sz w:val="20"/>
          <w:szCs w:val="20"/>
          <w:shd w:val="clear" w:color="auto" w:fill="FFFFFF"/>
        </w:rPr>
        <w:t>;</w:t>
      </w:r>
    </w:p>
    <w:p w:rsidR="002C0B74" w:rsidRDefault="002C0B74" w:rsidP="002C0B7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else</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RIDAGEYR &lt;</w:t>
      </w:r>
      <w:r>
        <w:rPr>
          <w:rFonts w:ascii="Courier New" w:hAnsi="Courier New" w:cs="Courier New"/>
          <w:b/>
          <w:bCs/>
          <w:color w:val="008080"/>
          <w:sz w:val="20"/>
          <w:szCs w:val="20"/>
          <w:shd w:val="clear" w:color="auto" w:fill="FFFFFF"/>
        </w:rPr>
        <w:t>50</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agecat = </w:t>
      </w:r>
      <w:r>
        <w:rPr>
          <w:rFonts w:ascii="Courier New" w:hAnsi="Courier New" w:cs="Courier New"/>
          <w:b/>
          <w:bCs/>
          <w:color w:val="008080"/>
          <w:sz w:val="20"/>
          <w:szCs w:val="20"/>
          <w:shd w:val="clear" w:color="auto" w:fill="FFFFFF"/>
        </w:rPr>
        <w:t>5</w:t>
      </w:r>
      <w:r>
        <w:rPr>
          <w:rFonts w:ascii="Courier New" w:hAnsi="Courier New" w:cs="Courier New"/>
          <w:color w:val="000000"/>
          <w:sz w:val="20"/>
          <w:szCs w:val="20"/>
          <w:shd w:val="clear" w:color="auto" w:fill="FFFFFF"/>
        </w:rPr>
        <w:t>;</w:t>
      </w:r>
    </w:p>
    <w:p w:rsidR="002C0B74" w:rsidRDefault="002C0B74" w:rsidP="002C0B7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else</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RIDAGEYR &lt;</w:t>
      </w:r>
      <w:r>
        <w:rPr>
          <w:rFonts w:ascii="Courier New" w:hAnsi="Courier New" w:cs="Courier New"/>
          <w:b/>
          <w:bCs/>
          <w:color w:val="008080"/>
          <w:sz w:val="20"/>
          <w:szCs w:val="20"/>
          <w:shd w:val="clear" w:color="auto" w:fill="FFFFFF"/>
        </w:rPr>
        <w:t>55</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agecat = </w:t>
      </w:r>
      <w:r>
        <w:rPr>
          <w:rFonts w:ascii="Courier New" w:hAnsi="Courier New" w:cs="Courier New"/>
          <w:b/>
          <w:bCs/>
          <w:color w:val="008080"/>
          <w:sz w:val="20"/>
          <w:szCs w:val="20"/>
          <w:shd w:val="clear" w:color="auto" w:fill="FFFFFF"/>
        </w:rPr>
        <w:t>6</w:t>
      </w:r>
      <w:r>
        <w:rPr>
          <w:rFonts w:ascii="Courier New" w:hAnsi="Courier New" w:cs="Courier New"/>
          <w:color w:val="000000"/>
          <w:sz w:val="20"/>
          <w:szCs w:val="20"/>
          <w:shd w:val="clear" w:color="auto" w:fill="FFFFFF"/>
        </w:rPr>
        <w:t>;</w:t>
      </w:r>
    </w:p>
    <w:p w:rsidR="002C0B74" w:rsidRDefault="002C0B74" w:rsidP="002C0B7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else</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RIDAGEYR &lt;</w:t>
      </w:r>
      <w:r>
        <w:rPr>
          <w:rFonts w:ascii="Courier New" w:hAnsi="Courier New" w:cs="Courier New"/>
          <w:b/>
          <w:bCs/>
          <w:color w:val="008080"/>
          <w:sz w:val="20"/>
          <w:szCs w:val="20"/>
          <w:shd w:val="clear" w:color="auto" w:fill="FFFFFF"/>
        </w:rPr>
        <w:t>60</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agecat = </w:t>
      </w:r>
      <w:r>
        <w:rPr>
          <w:rFonts w:ascii="Courier New" w:hAnsi="Courier New" w:cs="Courier New"/>
          <w:b/>
          <w:bCs/>
          <w:color w:val="008080"/>
          <w:sz w:val="20"/>
          <w:szCs w:val="20"/>
          <w:shd w:val="clear" w:color="auto" w:fill="FFFFFF"/>
        </w:rPr>
        <w:t>7</w:t>
      </w:r>
      <w:r>
        <w:rPr>
          <w:rFonts w:ascii="Courier New" w:hAnsi="Courier New" w:cs="Courier New"/>
          <w:color w:val="000000"/>
          <w:sz w:val="20"/>
          <w:szCs w:val="20"/>
          <w:shd w:val="clear" w:color="auto" w:fill="FFFFFF"/>
        </w:rPr>
        <w:t>;</w:t>
      </w:r>
    </w:p>
    <w:p w:rsidR="002C0B74" w:rsidRDefault="002C0B74" w:rsidP="002C0B7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else</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RIDAGEYR &lt;</w:t>
      </w:r>
      <w:r>
        <w:rPr>
          <w:rFonts w:ascii="Courier New" w:hAnsi="Courier New" w:cs="Courier New"/>
          <w:b/>
          <w:bCs/>
          <w:color w:val="008080"/>
          <w:sz w:val="20"/>
          <w:szCs w:val="20"/>
          <w:shd w:val="clear" w:color="auto" w:fill="FFFFFF"/>
        </w:rPr>
        <w:t>65</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agecat = </w:t>
      </w:r>
      <w:r>
        <w:rPr>
          <w:rFonts w:ascii="Courier New" w:hAnsi="Courier New" w:cs="Courier New"/>
          <w:b/>
          <w:bCs/>
          <w:color w:val="008080"/>
          <w:sz w:val="20"/>
          <w:szCs w:val="20"/>
          <w:shd w:val="clear" w:color="auto" w:fill="FFFFFF"/>
        </w:rPr>
        <w:t>8</w:t>
      </w:r>
      <w:r>
        <w:rPr>
          <w:rFonts w:ascii="Courier New" w:hAnsi="Courier New" w:cs="Courier New"/>
          <w:color w:val="000000"/>
          <w:sz w:val="20"/>
          <w:szCs w:val="20"/>
          <w:shd w:val="clear" w:color="auto" w:fill="FFFFFF"/>
        </w:rPr>
        <w:t>;</w:t>
      </w:r>
    </w:p>
    <w:p w:rsidR="002C0B74" w:rsidRDefault="002C0B74" w:rsidP="002C0B7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else</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RIDAGEYR &lt;</w:t>
      </w:r>
      <w:r>
        <w:rPr>
          <w:rFonts w:ascii="Courier New" w:hAnsi="Courier New" w:cs="Courier New"/>
          <w:b/>
          <w:bCs/>
          <w:color w:val="008080"/>
          <w:sz w:val="20"/>
          <w:szCs w:val="20"/>
          <w:shd w:val="clear" w:color="auto" w:fill="FFFFFF"/>
        </w:rPr>
        <w:t>70</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agecat = </w:t>
      </w:r>
      <w:r>
        <w:rPr>
          <w:rFonts w:ascii="Courier New" w:hAnsi="Courier New" w:cs="Courier New"/>
          <w:b/>
          <w:bCs/>
          <w:color w:val="008080"/>
          <w:sz w:val="20"/>
          <w:szCs w:val="20"/>
          <w:shd w:val="clear" w:color="auto" w:fill="FFFFFF"/>
        </w:rPr>
        <w:t>9</w:t>
      </w:r>
      <w:r>
        <w:rPr>
          <w:rFonts w:ascii="Courier New" w:hAnsi="Courier New" w:cs="Courier New"/>
          <w:color w:val="000000"/>
          <w:sz w:val="20"/>
          <w:szCs w:val="20"/>
          <w:shd w:val="clear" w:color="auto" w:fill="FFFFFF"/>
        </w:rPr>
        <w:t>;</w:t>
      </w:r>
    </w:p>
    <w:p w:rsidR="002C0B74" w:rsidRDefault="002C0B74" w:rsidP="002C0B7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else</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RIDAGEYR &lt;</w:t>
      </w:r>
      <w:r>
        <w:rPr>
          <w:rFonts w:ascii="Courier New" w:hAnsi="Courier New" w:cs="Courier New"/>
          <w:b/>
          <w:bCs/>
          <w:color w:val="008080"/>
          <w:sz w:val="20"/>
          <w:szCs w:val="20"/>
          <w:shd w:val="clear" w:color="auto" w:fill="FFFFFF"/>
        </w:rPr>
        <w:t>75</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agecat = </w:t>
      </w:r>
      <w:r>
        <w:rPr>
          <w:rFonts w:ascii="Courier New" w:hAnsi="Courier New" w:cs="Courier New"/>
          <w:b/>
          <w:bCs/>
          <w:color w:val="008080"/>
          <w:sz w:val="20"/>
          <w:szCs w:val="20"/>
          <w:shd w:val="clear" w:color="auto" w:fill="FFFFFF"/>
        </w:rPr>
        <w:t>10</w:t>
      </w:r>
      <w:r>
        <w:rPr>
          <w:rFonts w:ascii="Courier New" w:hAnsi="Courier New" w:cs="Courier New"/>
          <w:color w:val="000000"/>
          <w:sz w:val="20"/>
          <w:szCs w:val="20"/>
          <w:shd w:val="clear" w:color="auto" w:fill="FFFFFF"/>
        </w:rPr>
        <w:t>;</w:t>
      </w:r>
    </w:p>
    <w:p w:rsidR="002C0B74" w:rsidRDefault="002C0B74" w:rsidP="002C0B7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else</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RIDAGEYR &lt;</w:t>
      </w:r>
      <w:r>
        <w:rPr>
          <w:rFonts w:ascii="Courier New" w:hAnsi="Courier New" w:cs="Courier New"/>
          <w:b/>
          <w:bCs/>
          <w:color w:val="008080"/>
          <w:sz w:val="20"/>
          <w:szCs w:val="20"/>
          <w:shd w:val="clear" w:color="auto" w:fill="FFFFFF"/>
        </w:rPr>
        <w:t>80</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agecat = </w:t>
      </w:r>
      <w:r>
        <w:rPr>
          <w:rFonts w:ascii="Courier New" w:hAnsi="Courier New" w:cs="Courier New"/>
          <w:b/>
          <w:bCs/>
          <w:color w:val="008080"/>
          <w:sz w:val="20"/>
          <w:szCs w:val="20"/>
          <w:shd w:val="clear" w:color="auto" w:fill="FFFFFF"/>
        </w:rPr>
        <w:t>11</w:t>
      </w:r>
      <w:r>
        <w:rPr>
          <w:rFonts w:ascii="Courier New" w:hAnsi="Courier New" w:cs="Courier New"/>
          <w:color w:val="000000"/>
          <w:sz w:val="20"/>
          <w:szCs w:val="20"/>
          <w:shd w:val="clear" w:color="auto" w:fill="FFFFFF"/>
        </w:rPr>
        <w:t>;</w:t>
      </w:r>
    </w:p>
    <w:p w:rsidR="002C0B74" w:rsidRDefault="002C0B74" w:rsidP="002C0B7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else</w:t>
      </w:r>
      <w:proofErr w:type="gramEnd"/>
      <w:r>
        <w:rPr>
          <w:rFonts w:ascii="Courier New" w:hAnsi="Courier New" w:cs="Courier New"/>
          <w:color w:val="000000"/>
          <w:sz w:val="20"/>
          <w:szCs w:val="20"/>
          <w:shd w:val="clear" w:color="auto" w:fill="FFFFFF"/>
        </w:rPr>
        <w:t xml:space="preserve"> agecat = </w:t>
      </w:r>
      <w:r>
        <w:rPr>
          <w:rFonts w:ascii="Courier New" w:hAnsi="Courier New" w:cs="Courier New"/>
          <w:b/>
          <w:bCs/>
          <w:color w:val="008080"/>
          <w:sz w:val="20"/>
          <w:szCs w:val="20"/>
          <w:shd w:val="clear" w:color="auto" w:fill="FFFFFF"/>
        </w:rPr>
        <w:t>12</w:t>
      </w:r>
      <w:r>
        <w:rPr>
          <w:rFonts w:ascii="Courier New" w:hAnsi="Courier New" w:cs="Courier New"/>
          <w:color w:val="000000"/>
          <w:sz w:val="20"/>
          <w:szCs w:val="20"/>
          <w:shd w:val="clear" w:color="auto" w:fill="FFFFFF"/>
        </w:rPr>
        <w:t>;</w:t>
      </w:r>
    </w:p>
    <w:p w:rsidR="002C0B74" w:rsidRDefault="002C0B74" w:rsidP="002C0B7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format</w:t>
      </w:r>
      <w:proofErr w:type="gramEnd"/>
      <w:r>
        <w:rPr>
          <w:rFonts w:ascii="Courier New" w:hAnsi="Courier New" w:cs="Courier New"/>
          <w:color w:val="000000"/>
          <w:sz w:val="20"/>
          <w:szCs w:val="20"/>
          <w:shd w:val="clear" w:color="auto" w:fill="FFFFFF"/>
        </w:rPr>
        <w:t xml:space="preserve"> agecat </w:t>
      </w:r>
      <w:r>
        <w:rPr>
          <w:rFonts w:ascii="Courier New" w:hAnsi="Courier New" w:cs="Courier New"/>
          <w:color w:val="008080"/>
          <w:sz w:val="20"/>
          <w:szCs w:val="20"/>
          <w:shd w:val="clear" w:color="auto" w:fill="FFFFFF"/>
        </w:rPr>
        <w:t>age_5yr.</w:t>
      </w:r>
      <w:r>
        <w:rPr>
          <w:rFonts w:ascii="Courier New" w:hAnsi="Courier New" w:cs="Courier New"/>
          <w:color w:val="000000"/>
          <w:sz w:val="20"/>
          <w:szCs w:val="20"/>
          <w:shd w:val="clear" w:color="auto" w:fill="FFFFFF"/>
        </w:rPr>
        <w:t>;</w:t>
      </w:r>
    </w:p>
    <w:p w:rsidR="002C0B74" w:rsidRDefault="002C0B74" w:rsidP="002C0B7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label</w:t>
      </w:r>
      <w:proofErr w:type="gramEnd"/>
      <w:r>
        <w:rPr>
          <w:rFonts w:ascii="Courier New" w:hAnsi="Courier New" w:cs="Courier New"/>
          <w:color w:val="000000"/>
          <w:sz w:val="20"/>
          <w:szCs w:val="20"/>
          <w:shd w:val="clear" w:color="auto" w:fill="FFFFFF"/>
        </w:rPr>
        <w:t xml:space="preserve"> agecat = </w:t>
      </w:r>
      <w:r>
        <w:rPr>
          <w:rFonts w:ascii="Courier New" w:hAnsi="Courier New" w:cs="Courier New"/>
          <w:color w:val="800080"/>
          <w:sz w:val="20"/>
          <w:szCs w:val="20"/>
          <w:shd w:val="clear" w:color="auto" w:fill="FFFFFF"/>
        </w:rPr>
        <w:t>"Age (5yr categories)"</w:t>
      </w:r>
      <w:r>
        <w:rPr>
          <w:rFonts w:ascii="Courier New" w:hAnsi="Courier New" w:cs="Courier New"/>
          <w:color w:val="000000"/>
          <w:sz w:val="20"/>
          <w:szCs w:val="20"/>
          <w:shd w:val="clear" w:color="auto" w:fill="FFFFFF"/>
        </w:rPr>
        <w:t>;</w:t>
      </w:r>
    </w:p>
    <w:p w:rsidR="002C0B74" w:rsidRDefault="002C0B74" w:rsidP="002C0B74">
      <w:pPr>
        <w:autoSpaceDE w:val="0"/>
        <w:autoSpaceDN w:val="0"/>
        <w:adjustRightInd w:val="0"/>
        <w:spacing w:after="0" w:line="240" w:lineRule="auto"/>
        <w:rPr>
          <w:rFonts w:ascii="Courier New" w:hAnsi="Courier New" w:cs="Courier New"/>
          <w:color w:val="000000"/>
          <w:sz w:val="20"/>
          <w:szCs w:val="20"/>
          <w:shd w:val="clear" w:color="auto" w:fill="FFFFFF"/>
        </w:rPr>
      </w:pPr>
    </w:p>
    <w:p w:rsidR="002C0B74" w:rsidRDefault="002C0B74" w:rsidP="002C0B74">
      <w:pPr>
        <w:autoSpaceDE w:val="0"/>
        <w:autoSpaceDN w:val="0"/>
        <w:adjustRightInd w:val="0"/>
        <w:spacing w:after="0" w:line="240" w:lineRule="auto"/>
        <w:rPr>
          <w:rFonts w:ascii="Courier New" w:hAnsi="Courier New" w:cs="Courier New"/>
          <w:color w:val="000000"/>
          <w:sz w:val="20"/>
          <w:szCs w:val="20"/>
          <w:shd w:val="clear" w:color="auto" w:fill="FFFFFF"/>
        </w:rPr>
      </w:pPr>
    </w:p>
    <w:p w:rsidR="002C0B74" w:rsidRDefault="002C0B74" w:rsidP="002C0B74">
      <w:pPr>
        <w:autoSpaceDE w:val="0"/>
        <w:autoSpaceDN w:val="0"/>
        <w:adjustRightInd w:val="0"/>
        <w:spacing w:after="0" w:line="240" w:lineRule="auto"/>
        <w:rPr>
          <w:rFonts w:ascii="Courier New" w:hAnsi="Courier New" w:cs="Courier New"/>
          <w:color w:val="000000"/>
          <w:sz w:val="20"/>
          <w:szCs w:val="20"/>
          <w:shd w:val="clear" w:color="auto" w:fill="FFFFFF"/>
        </w:rPr>
      </w:pPr>
    </w:p>
    <w:p w:rsidR="002C0B74" w:rsidRDefault="002C0B74" w:rsidP="002C0B74">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2C0B74" w:rsidRDefault="002C0B74" w:rsidP="002C0B74">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proc</w:t>
      </w:r>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freq</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=nhanes; </w:t>
      </w:r>
      <w:r>
        <w:rPr>
          <w:rFonts w:ascii="Courier New" w:hAnsi="Courier New" w:cs="Courier New"/>
          <w:color w:val="008000"/>
          <w:sz w:val="20"/>
          <w:szCs w:val="20"/>
          <w:shd w:val="clear" w:color="auto" w:fill="FFFFFF"/>
        </w:rPr>
        <w:t>*check for correct coding of age;</w:t>
      </w:r>
    </w:p>
    <w:p w:rsidR="002C0B74" w:rsidRDefault="002C0B74" w:rsidP="002C0B7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tables</w:t>
      </w:r>
      <w:proofErr w:type="gramEnd"/>
      <w:r>
        <w:rPr>
          <w:rFonts w:ascii="Courier New" w:hAnsi="Courier New" w:cs="Courier New"/>
          <w:color w:val="000000"/>
          <w:sz w:val="20"/>
          <w:szCs w:val="20"/>
          <w:shd w:val="clear" w:color="auto" w:fill="FFFFFF"/>
        </w:rPr>
        <w:t xml:space="preserve"> RIDAGEYR*agecat;</w:t>
      </w:r>
    </w:p>
    <w:p w:rsidR="002C0B74" w:rsidRDefault="002C0B74" w:rsidP="002C0B74">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2C0B74" w:rsidRDefault="002C0B74" w:rsidP="002C0B74">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data</w:t>
      </w:r>
      <w:proofErr w:type="gramEnd"/>
      <w:r>
        <w:rPr>
          <w:rFonts w:ascii="Courier New" w:hAnsi="Courier New" w:cs="Courier New"/>
          <w:color w:val="000000"/>
          <w:sz w:val="20"/>
          <w:szCs w:val="20"/>
          <w:shd w:val="clear" w:color="auto" w:fill="FFFFFF"/>
        </w:rPr>
        <w:t xml:space="preserve"> nhanes; </w:t>
      </w:r>
      <w:r>
        <w:rPr>
          <w:rFonts w:ascii="Courier New" w:hAnsi="Courier New" w:cs="Courier New"/>
          <w:color w:val="008000"/>
          <w:sz w:val="20"/>
          <w:szCs w:val="20"/>
          <w:shd w:val="clear" w:color="auto" w:fill="FFFFFF"/>
        </w:rPr>
        <w:t>*Coding cotinine;</w:t>
      </w:r>
    </w:p>
    <w:p w:rsidR="002C0B74" w:rsidRDefault="002C0B74" w:rsidP="002C0B7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set</w:t>
      </w:r>
      <w:proofErr w:type="gramEnd"/>
      <w:r>
        <w:rPr>
          <w:rFonts w:ascii="Courier New" w:hAnsi="Courier New" w:cs="Courier New"/>
          <w:color w:val="000000"/>
          <w:sz w:val="20"/>
          <w:szCs w:val="20"/>
          <w:shd w:val="clear" w:color="auto" w:fill="FFFFFF"/>
        </w:rPr>
        <w:t xml:space="preserve"> nhanes;</w:t>
      </w:r>
    </w:p>
    <w:p w:rsidR="002C0B74" w:rsidRDefault="002C0B74" w:rsidP="002C0B74">
      <w:pPr>
        <w:autoSpaceDE w:val="0"/>
        <w:autoSpaceDN w:val="0"/>
        <w:adjustRightInd w:val="0"/>
        <w:spacing w:after="0" w:line="240" w:lineRule="auto"/>
        <w:rPr>
          <w:rFonts w:ascii="Courier New" w:hAnsi="Courier New" w:cs="Courier New"/>
          <w:color w:val="000000"/>
          <w:sz w:val="20"/>
          <w:szCs w:val="20"/>
          <w:shd w:val="clear" w:color="auto" w:fill="FFFFFF"/>
        </w:rPr>
      </w:pPr>
    </w:p>
    <w:p w:rsidR="002C0B74" w:rsidRDefault="002C0B74" w:rsidP="002C0B7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cotinine_cat </w:t>
      </w:r>
      <w:proofErr w:type="gramStart"/>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w:t>
      </w:r>
      <w:r>
        <w:rPr>
          <w:rFonts w:ascii="Courier New" w:hAnsi="Courier New" w:cs="Courier New"/>
          <w:color w:val="000000"/>
          <w:sz w:val="20"/>
          <w:szCs w:val="20"/>
          <w:shd w:val="clear" w:color="auto" w:fill="FFFFFF"/>
        </w:rPr>
        <w:t>;</w:t>
      </w:r>
      <w:proofErr w:type="gramEnd"/>
    </w:p>
    <w:p w:rsidR="002C0B74" w:rsidRDefault="002C0B74" w:rsidP="002C0B7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if</w:t>
      </w:r>
      <w:proofErr w:type="gramEnd"/>
      <w:r>
        <w:rPr>
          <w:rFonts w:ascii="Courier New" w:hAnsi="Courier New" w:cs="Courier New"/>
          <w:color w:val="000000"/>
          <w:sz w:val="20"/>
          <w:szCs w:val="20"/>
          <w:shd w:val="clear" w:color="auto" w:fill="FFFFFF"/>
        </w:rPr>
        <w:t xml:space="preserve"> LBXCOT &lt; </w:t>
      </w:r>
      <w:r>
        <w:rPr>
          <w:rFonts w:ascii="Courier New" w:hAnsi="Courier New" w:cs="Courier New"/>
          <w:b/>
          <w:bCs/>
          <w:color w:val="008080"/>
          <w:sz w:val="20"/>
          <w:szCs w:val="20"/>
          <w:shd w:val="clear" w:color="auto" w:fill="FFFFFF"/>
        </w:rPr>
        <w:t>3</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cotinine_cat =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p>
    <w:p w:rsidR="002C0B74" w:rsidRDefault="002C0B74" w:rsidP="002C0B7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else</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LBXCOT &gt;= </w:t>
      </w:r>
      <w:r>
        <w:rPr>
          <w:rFonts w:ascii="Courier New" w:hAnsi="Courier New" w:cs="Courier New"/>
          <w:b/>
          <w:bCs/>
          <w:color w:val="008080"/>
          <w:sz w:val="20"/>
          <w:szCs w:val="20"/>
          <w:shd w:val="clear" w:color="auto" w:fill="FFFFFF"/>
        </w:rPr>
        <w:t>3</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cotinine_cat =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rsidR="002C0B74" w:rsidRDefault="002C0B74" w:rsidP="002C0B7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format</w:t>
      </w:r>
      <w:proofErr w:type="gramEnd"/>
      <w:r>
        <w:rPr>
          <w:rFonts w:ascii="Courier New" w:hAnsi="Courier New" w:cs="Courier New"/>
          <w:color w:val="000000"/>
          <w:sz w:val="20"/>
          <w:szCs w:val="20"/>
          <w:shd w:val="clear" w:color="auto" w:fill="FFFFFF"/>
        </w:rPr>
        <w:t xml:space="preserve"> cotinine_cat </w:t>
      </w:r>
      <w:r>
        <w:rPr>
          <w:rFonts w:ascii="Courier New" w:hAnsi="Courier New" w:cs="Courier New"/>
          <w:color w:val="008080"/>
          <w:sz w:val="20"/>
          <w:szCs w:val="20"/>
          <w:shd w:val="clear" w:color="auto" w:fill="FFFFFF"/>
        </w:rPr>
        <w:t>cot.</w:t>
      </w:r>
      <w:r>
        <w:rPr>
          <w:rFonts w:ascii="Courier New" w:hAnsi="Courier New" w:cs="Courier New"/>
          <w:color w:val="000000"/>
          <w:sz w:val="20"/>
          <w:szCs w:val="20"/>
          <w:shd w:val="clear" w:color="auto" w:fill="FFFFFF"/>
        </w:rPr>
        <w:t>;</w:t>
      </w:r>
    </w:p>
    <w:p w:rsidR="002C0B74" w:rsidRDefault="002C0B74" w:rsidP="002C0B7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label</w:t>
      </w:r>
      <w:proofErr w:type="gramEnd"/>
      <w:r>
        <w:rPr>
          <w:rFonts w:ascii="Courier New" w:hAnsi="Courier New" w:cs="Courier New"/>
          <w:color w:val="000000"/>
          <w:sz w:val="20"/>
          <w:szCs w:val="20"/>
          <w:shd w:val="clear" w:color="auto" w:fill="FFFFFF"/>
        </w:rPr>
        <w:t xml:space="preserve"> cotinine_cat = </w:t>
      </w:r>
      <w:r>
        <w:rPr>
          <w:rFonts w:ascii="Courier New" w:hAnsi="Courier New" w:cs="Courier New"/>
          <w:color w:val="800080"/>
          <w:sz w:val="20"/>
          <w:szCs w:val="20"/>
          <w:shd w:val="clear" w:color="auto" w:fill="FFFFFF"/>
        </w:rPr>
        <w:t>"Cotinine level, two categories"</w:t>
      </w:r>
      <w:r>
        <w:rPr>
          <w:rFonts w:ascii="Courier New" w:hAnsi="Courier New" w:cs="Courier New"/>
          <w:color w:val="000000"/>
          <w:sz w:val="20"/>
          <w:szCs w:val="20"/>
          <w:shd w:val="clear" w:color="auto" w:fill="FFFFFF"/>
        </w:rPr>
        <w:t>;</w:t>
      </w:r>
    </w:p>
    <w:p w:rsidR="002C0B74" w:rsidRDefault="002C0B74" w:rsidP="002C0B74">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2C0B74" w:rsidRDefault="002C0B74" w:rsidP="002C0B74">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proc</w:t>
      </w:r>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freq</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=nhanes; </w:t>
      </w:r>
      <w:r>
        <w:rPr>
          <w:rFonts w:ascii="Courier New" w:hAnsi="Courier New" w:cs="Courier New"/>
          <w:color w:val="0000FF"/>
          <w:sz w:val="20"/>
          <w:szCs w:val="20"/>
          <w:shd w:val="clear" w:color="auto" w:fill="FFFFFF"/>
        </w:rPr>
        <w:t>tables</w:t>
      </w:r>
      <w:r>
        <w:rPr>
          <w:rFonts w:ascii="Courier New" w:hAnsi="Courier New" w:cs="Courier New"/>
          <w:color w:val="000000"/>
          <w:sz w:val="20"/>
          <w:szCs w:val="20"/>
          <w:shd w:val="clear" w:color="auto" w:fill="FFFFFF"/>
        </w:rPr>
        <w:t xml:space="preserve"> LBXCOT*cotinine_cat; </w:t>
      </w: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 xml:space="preserve">; </w:t>
      </w:r>
      <w:r>
        <w:rPr>
          <w:rFonts w:ascii="Courier New" w:hAnsi="Courier New" w:cs="Courier New"/>
          <w:color w:val="008000"/>
          <w:sz w:val="20"/>
          <w:szCs w:val="20"/>
          <w:shd w:val="clear" w:color="auto" w:fill="FFFFFF"/>
        </w:rPr>
        <w:t>*Checking for correct cotinine coding;</w:t>
      </w:r>
    </w:p>
    <w:p w:rsidR="002C0B74" w:rsidRDefault="002C0B74" w:rsidP="002C0B74">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proc</w:t>
      </w:r>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freq</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=nhanes; </w:t>
      </w:r>
      <w:r>
        <w:rPr>
          <w:rFonts w:ascii="Courier New" w:hAnsi="Courier New" w:cs="Courier New"/>
          <w:color w:val="008000"/>
          <w:sz w:val="20"/>
          <w:szCs w:val="20"/>
          <w:shd w:val="clear" w:color="auto" w:fill="FFFFFF"/>
        </w:rPr>
        <w:t>*hrt missingness?;</w:t>
      </w:r>
    </w:p>
    <w:p w:rsidR="002C0B74" w:rsidRDefault="002C0B74" w:rsidP="002C0B7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tables</w:t>
      </w:r>
      <w:proofErr w:type="gramEnd"/>
      <w:r>
        <w:rPr>
          <w:rFonts w:ascii="Courier New" w:hAnsi="Courier New" w:cs="Courier New"/>
          <w:color w:val="000000"/>
          <w:sz w:val="20"/>
          <w:szCs w:val="20"/>
          <w:shd w:val="clear" w:color="auto" w:fill="FFFFFF"/>
        </w:rPr>
        <w:t xml:space="preserve"> RHQ558 RHQ566 RHQ574 RHQ584 RHQ600;</w:t>
      </w:r>
    </w:p>
    <w:p w:rsidR="002C0B74" w:rsidRDefault="002C0B74" w:rsidP="002C0B74">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2C0B74" w:rsidRDefault="002C0B74" w:rsidP="002C0B74">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data</w:t>
      </w:r>
      <w:proofErr w:type="gramEnd"/>
      <w:r>
        <w:rPr>
          <w:rFonts w:ascii="Courier New" w:hAnsi="Courier New" w:cs="Courier New"/>
          <w:color w:val="000000"/>
          <w:sz w:val="20"/>
          <w:szCs w:val="20"/>
          <w:shd w:val="clear" w:color="auto" w:fill="FFFFFF"/>
        </w:rPr>
        <w:t xml:space="preserve"> nhanes; </w:t>
      </w:r>
      <w:r>
        <w:rPr>
          <w:rFonts w:ascii="Courier New" w:hAnsi="Courier New" w:cs="Courier New"/>
          <w:color w:val="008000"/>
          <w:sz w:val="20"/>
          <w:szCs w:val="20"/>
          <w:shd w:val="clear" w:color="auto" w:fill="FFFFFF"/>
        </w:rPr>
        <w:t>*coding other covariates;</w:t>
      </w:r>
    </w:p>
    <w:p w:rsidR="002C0B74" w:rsidRDefault="002C0B74" w:rsidP="002C0B7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set</w:t>
      </w:r>
      <w:proofErr w:type="gramEnd"/>
      <w:r>
        <w:rPr>
          <w:rFonts w:ascii="Courier New" w:hAnsi="Courier New" w:cs="Courier New"/>
          <w:color w:val="000000"/>
          <w:sz w:val="20"/>
          <w:szCs w:val="20"/>
          <w:shd w:val="clear" w:color="auto" w:fill="FFFFFF"/>
        </w:rPr>
        <w:t xml:space="preserve"> nhanes;</w:t>
      </w:r>
    </w:p>
    <w:p w:rsidR="002C0B74" w:rsidRDefault="002C0B74" w:rsidP="002C0B74">
      <w:pPr>
        <w:autoSpaceDE w:val="0"/>
        <w:autoSpaceDN w:val="0"/>
        <w:adjustRightInd w:val="0"/>
        <w:spacing w:after="0" w:line="240" w:lineRule="auto"/>
        <w:rPr>
          <w:rFonts w:ascii="Courier New" w:hAnsi="Courier New" w:cs="Courier New"/>
          <w:color w:val="000000"/>
          <w:sz w:val="20"/>
          <w:szCs w:val="20"/>
          <w:shd w:val="clear" w:color="auto" w:fill="FFFFFF"/>
        </w:rPr>
      </w:pPr>
    </w:p>
    <w:p w:rsidR="002C0B74" w:rsidRDefault="002C0B74" w:rsidP="002C0B7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hrt</w:t>
      </w:r>
      <w:proofErr w:type="gramEnd"/>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p>
    <w:p w:rsidR="002C0B74" w:rsidRDefault="002C0B74" w:rsidP="002C0B7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if</w:t>
      </w:r>
      <w:proofErr w:type="gramEnd"/>
      <w:r>
        <w:rPr>
          <w:rFonts w:ascii="Courier New" w:hAnsi="Courier New" w:cs="Courier New"/>
          <w:color w:val="000000"/>
          <w:sz w:val="20"/>
          <w:szCs w:val="20"/>
          <w:shd w:val="clear" w:color="auto" w:fill="FFFFFF"/>
        </w:rPr>
        <w:t xml:space="preserve"> RIAGENDR =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hrt =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p>
    <w:p w:rsidR="002C0B74" w:rsidRDefault="002C0B74" w:rsidP="002C0B7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else</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RHQ540 = </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hrt =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p>
    <w:p w:rsidR="002C0B74" w:rsidRDefault="002C0B74" w:rsidP="002C0B7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else</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RHQ558 =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or RHQ566 =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or RHQ574 =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or RHQ584 =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or RHQ600 =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hrt =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rsidR="002C0B74" w:rsidRDefault="002C0B74" w:rsidP="002C0B7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else</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RHQ558 = </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 xml:space="preserve"> or RHQ566 = </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 xml:space="preserve"> or RHQ574 = </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 xml:space="preserve"> or RHQ584 = </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 xml:space="preserve"> or RHQ600 = </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hrt =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p>
    <w:p w:rsidR="002C0B74" w:rsidRDefault="002C0B74" w:rsidP="002C0B7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format</w:t>
      </w:r>
      <w:proofErr w:type="gramEnd"/>
      <w:r>
        <w:rPr>
          <w:rFonts w:ascii="Courier New" w:hAnsi="Courier New" w:cs="Courier New"/>
          <w:color w:val="000000"/>
          <w:sz w:val="20"/>
          <w:szCs w:val="20"/>
          <w:shd w:val="clear" w:color="auto" w:fill="FFFFFF"/>
        </w:rPr>
        <w:t xml:space="preserve"> hrt </w:t>
      </w:r>
      <w:r>
        <w:rPr>
          <w:rFonts w:ascii="Courier New" w:hAnsi="Courier New" w:cs="Courier New"/>
          <w:color w:val="008080"/>
          <w:sz w:val="20"/>
          <w:szCs w:val="20"/>
          <w:shd w:val="clear" w:color="auto" w:fill="FFFFFF"/>
        </w:rPr>
        <w:t>hrt.</w:t>
      </w:r>
      <w:r>
        <w:rPr>
          <w:rFonts w:ascii="Courier New" w:hAnsi="Courier New" w:cs="Courier New"/>
          <w:color w:val="000000"/>
          <w:sz w:val="20"/>
          <w:szCs w:val="20"/>
          <w:shd w:val="clear" w:color="auto" w:fill="FFFFFF"/>
        </w:rPr>
        <w:t>;</w:t>
      </w:r>
    </w:p>
    <w:p w:rsidR="002C0B74" w:rsidRDefault="002C0B74" w:rsidP="002C0B7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label</w:t>
      </w:r>
      <w:proofErr w:type="gramEnd"/>
      <w:r>
        <w:rPr>
          <w:rFonts w:ascii="Courier New" w:hAnsi="Courier New" w:cs="Courier New"/>
          <w:color w:val="000000"/>
          <w:sz w:val="20"/>
          <w:szCs w:val="20"/>
          <w:shd w:val="clear" w:color="auto" w:fill="FFFFFF"/>
        </w:rPr>
        <w:t xml:space="preserve"> hrt = </w:t>
      </w:r>
      <w:r>
        <w:rPr>
          <w:rFonts w:ascii="Courier New" w:hAnsi="Courier New" w:cs="Courier New"/>
          <w:color w:val="800080"/>
          <w:sz w:val="20"/>
          <w:szCs w:val="20"/>
          <w:shd w:val="clear" w:color="auto" w:fill="FFFFFF"/>
        </w:rPr>
        <w:t>"Using any HRT now (y/n)"</w:t>
      </w:r>
      <w:r>
        <w:rPr>
          <w:rFonts w:ascii="Courier New" w:hAnsi="Courier New" w:cs="Courier New"/>
          <w:color w:val="000000"/>
          <w:sz w:val="20"/>
          <w:szCs w:val="20"/>
          <w:shd w:val="clear" w:color="auto" w:fill="FFFFFF"/>
        </w:rPr>
        <w:t>;</w:t>
      </w:r>
    </w:p>
    <w:p w:rsidR="002C0B74" w:rsidRDefault="002C0B74" w:rsidP="002C0B74">
      <w:pPr>
        <w:autoSpaceDE w:val="0"/>
        <w:autoSpaceDN w:val="0"/>
        <w:adjustRightInd w:val="0"/>
        <w:spacing w:after="0" w:line="240" w:lineRule="auto"/>
        <w:rPr>
          <w:rFonts w:ascii="Courier New" w:hAnsi="Courier New" w:cs="Courier New"/>
          <w:color w:val="000000"/>
          <w:sz w:val="20"/>
          <w:szCs w:val="20"/>
          <w:shd w:val="clear" w:color="auto" w:fill="FFFFFF"/>
        </w:rPr>
      </w:pPr>
    </w:p>
    <w:p w:rsidR="002C0B74" w:rsidRDefault="002C0B74" w:rsidP="002C0B7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obese</w:t>
      </w:r>
      <w:proofErr w:type="gramEnd"/>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w:t>
      </w:r>
    </w:p>
    <w:p w:rsidR="002C0B74" w:rsidRDefault="002C0B74" w:rsidP="002C0B7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if</w:t>
      </w:r>
      <w:proofErr w:type="gramEnd"/>
      <w:r>
        <w:rPr>
          <w:rFonts w:ascii="Courier New" w:hAnsi="Courier New" w:cs="Courier New"/>
          <w:color w:val="000000"/>
          <w:sz w:val="20"/>
          <w:szCs w:val="20"/>
          <w:shd w:val="clear" w:color="auto" w:fill="FFFFFF"/>
        </w:rPr>
        <w:t xml:space="preserve"> BMXBMI ge </w:t>
      </w:r>
      <w:r>
        <w:rPr>
          <w:rFonts w:ascii="Courier New" w:hAnsi="Courier New" w:cs="Courier New"/>
          <w:b/>
          <w:bCs/>
          <w:color w:val="008080"/>
          <w:sz w:val="20"/>
          <w:szCs w:val="20"/>
          <w:shd w:val="clear" w:color="auto" w:fill="FFFFFF"/>
        </w:rPr>
        <w:t>30</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obese=</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rsidR="002C0B74" w:rsidRDefault="002C0B74" w:rsidP="002C0B7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format</w:t>
      </w:r>
      <w:proofErr w:type="gramEnd"/>
      <w:r>
        <w:rPr>
          <w:rFonts w:ascii="Courier New" w:hAnsi="Courier New" w:cs="Courier New"/>
          <w:color w:val="000000"/>
          <w:sz w:val="20"/>
          <w:szCs w:val="20"/>
          <w:shd w:val="clear" w:color="auto" w:fill="FFFFFF"/>
        </w:rPr>
        <w:t xml:space="preserve"> obese </w:t>
      </w:r>
      <w:r>
        <w:rPr>
          <w:rFonts w:ascii="Courier New" w:hAnsi="Courier New" w:cs="Courier New"/>
          <w:color w:val="008080"/>
          <w:sz w:val="20"/>
          <w:szCs w:val="20"/>
          <w:shd w:val="clear" w:color="auto" w:fill="FFFFFF"/>
        </w:rPr>
        <w:t>yesno.</w:t>
      </w:r>
      <w:r>
        <w:rPr>
          <w:rFonts w:ascii="Courier New" w:hAnsi="Courier New" w:cs="Courier New"/>
          <w:color w:val="000000"/>
          <w:sz w:val="20"/>
          <w:szCs w:val="20"/>
          <w:shd w:val="clear" w:color="auto" w:fill="FFFFFF"/>
        </w:rPr>
        <w:t>;</w:t>
      </w:r>
    </w:p>
    <w:p w:rsidR="002C0B74" w:rsidRDefault="002C0B74" w:rsidP="002C0B7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label</w:t>
      </w:r>
      <w:proofErr w:type="gramEnd"/>
      <w:r>
        <w:rPr>
          <w:rFonts w:ascii="Courier New" w:hAnsi="Courier New" w:cs="Courier New"/>
          <w:color w:val="000000"/>
          <w:sz w:val="20"/>
          <w:szCs w:val="20"/>
          <w:shd w:val="clear" w:color="auto" w:fill="FFFFFF"/>
        </w:rPr>
        <w:t xml:space="preserve"> obese = </w:t>
      </w:r>
      <w:r>
        <w:rPr>
          <w:rFonts w:ascii="Courier New" w:hAnsi="Courier New" w:cs="Courier New"/>
          <w:color w:val="800080"/>
          <w:sz w:val="20"/>
          <w:szCs w:val="20"/>
          <w:shd w:val="clear" w:color="auto" w:fill="FFFFFF"/>
        </w:rPr>
        <w:t>"BMI 30+ (y/n)"</w:t>
      </w:r>
      <w:r>
        <w:rPr>
          <w:rFonts w:ascii="Courier New" w:hAnsi="Courier New" w:cs="Courier New"/>
          <w:color w:val="000000"/>
          <w:sz w:val="20"/>
          <w:szCs w:val="20"/>
          <w:shd w:val="clear" w:color="auto" w:fill="FFFFFF"/>
        </w:rPr>
        <w:t>;</w:t>
      </w:r>
    </w:p>
    <w:p w:rsidR="002C0B74" w:rsidRDefault="002C0B74" w:rsidP="002C0B74">
      <w:pPr>
        <w:autoSpaceDE w:val="0"/>
        <w:autoSpaceDN w:val="0"/>
        <w:adjustRightInd w:val="0"/>
        <w:spacing w:after="0" w:line="240" w:lineRule="auto"/>
        <w:rPr>
          <w:rFonts w:ascii="Courier New" w:hAnsi="Courier New" w:cs="Courier New"/>
          <w:color w:val="000000"/>
          <w:sz w:val="20"/>
          <w:szCs w:val="20"/>
          <w:shd w:val="clear" w:color="auto" w:fill="FFFFFF"/>
        </w:rPr>
      </w:pPr>
    </w:p>
    <w:p w:rsidR="002C0B74" w:rsidRDefault="002C0B74" w:rsidP="002C0B7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sleep_med = </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w:t>
      </w:r>
    </w:p>
    <w:p w:rsidR="002C0B74" w:rsidRDefault="002C0B74" w:rsidP="002C0B7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if</w:t>
      </w:r>
      <w:proofErr w:type="gramEnd"/>
      <w:r>
        <w:rPr>
          <w:rFonts w:ascii="Courier New" w:hAnsi="Courier New" w:cs="Courier New"/>
          <w:color w:val="000000"/>
          <w:sz w:val="20"/>
          <w:szCs w:val="20"/>
          <w:shd w:val="clear" w:color="auto" w:fill="FFFFFF"/>
        </w:rPr>
        <w:t xml:space="preserve"> SLQ140=</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 xml:space="preserve"> or SLQ140=</w:t>
      </w:r>
      <w:r>
        <w:rPr>
          <w:rFonts w:ascii="Courier New" w:hAnsi="Courier New" w:cs="Courier New"/>
          <w:b/>
          <w:bCs/>
          <w:color w:val="008080"/>
          <w:sz w:val="20"/>
          <w:szCs w:val="20"/>
          <w:shd w:val="clear" w:color="auto" w:fill="FFFFFF"/>
        </w:rPr>
        <w:t>3</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sleep_med =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rsidR="002C0B74" w:rsidRDefault="002C0B74" w:rsidP="002C0B7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format</w:t>
      </w:r>
      <w:proofErr w:type="gramEnd"/>
      <w:r>
        <w:rPr>
          <w:rFonts w:ascii="Courier New" w:hAnsi="Courier New" w:cs="Courier New"/>
          <w:color w:val="000000"/>
          <w:sz w:val="20"/>
          <w:szCs w:val="20"/>
          <w:shd w:val="clear" w:color="auto" w:fill="FFFFFF"/>
        </w:rPr>
        <w:t xml:space="preserve"> sleep_med </w:t>
      </w:r>
      <w:r>
        <w:rPr>
          <w:rFonts w:ascii="Courier New" w:hAnsi="Courier New" w:cs="Courier New"/>
          <w:color w:val="008080"/>
          <w:sz w:val="20"/>
          <w:szCs w:val="20"/>
          <w:shd w:val="clear" w:color="auto" w:fill="FFFFFF"/>
        </w:rPr>
        <w:t>yesno.</w:t>
      </w:r>
      <w:r>
        <w:rPr>
          <w:rFonts w:ascii="Courier New" w:hAnsi="Courier New" w:cs="Courier New"/>
          <w:color w:val="000000"/>
          <w:sz w:val="20"/>
          <w:szCs w:val="20"/>
          <w:shd w:val="clear" w:color="auto" w:fill="FFFFFF"/>
        </w:rPr>
        <w:t>;</w:t>
      </w:r>
    </w:p>
    <w:p w:rsidR="002C0B74" w:rsidRDefault="002C0B74" w:rsidP="002C0B7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label</w:t>
      </w:r>
      <w:proofErr w:type="gramEnd"/>
      <w:r>
        <w:rPr>
          <w:rFonts w:ascii="Courier New" w:hAnsi="Courier New" w:cs="Courier New"/>
          <w:color w:val="000000"/>
          <w:sz w:val="20"/>
          <w:szCs w:val="20"/>
          <w:shd w:val="clear" w:color="auto" w:fill="FFFFFF"/>
        </w:rPr>
        <w:t xml:space="preserve"> sleep_med = </w:t>
      </w:r>
      <w:r>
        <w:rPr>
          <w:rFonts w:ascii="Courier New" w:hAnsi="Courier New" w:cs="Courier New"/>
          <w:color w:val="800080"/>
          <w:sz w:val="20"/>
          <w:szCs w:val="20"/>
          <w:shd w:val="clear" w:color="auto" w:fill="FFFFFF"/>
        </w:rPr>
        <w:t>"Used sleep medications 5 or more times in the last 30 days"</w:t>
      </w:r>
      <w:r>
        <w:rPr>
          <w:rFonts w:ascii="Courier New" w:hAnsi="Courier New" w:cs="Courier New"/>
          <w:color w:val="000000"/>
          <w:sz w:val="20"/>
          <w:szCs w:val="20"/>
          <w:shd w:val="clear" w:color="auto" w:fill="FFFFFF"/>
        </w:rPr>
        <w:t>;</w:t>
      </w:r>
    </w:p>
    <w:p w:rsidR="002C0B74" w:rsidRDefault="002C0B74" w:rsidP="002C0B74">
      <w:pPr>
        <w:autoSpaceDE w:val="0"/>
        <w:autoSpaceDN w:val="0"/>
        <w:adjustRightInd w:val="0"/>
        <w:spacing w:after="0" w:line="240" w:lineRule="auto"/>
        <w:rPr>
          <w:rFonts w:ascii="Courier New" w:hAnsi="Courier New" w:cs="Courier New"/>
          <w:color w:val="000000"/>
          <w:sz w:val="20"/>
          <w:szCs w:val="20"/>
          <w:shd w:val="clear" w:color="auto" w:fill="FFFFFF"/>
        </w:rPr>
      </w:pPr>
    </w:p>
    <w:p w:rsidR="002C0B74" w:rsidRDefault="002C0B74" w:rsidP="002C0B7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birth_control =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p>
    <w:p w:rsidR="002C0B74" w:rsidRDefault="002C0B74" w:rsidP="002C0B7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if</w:t>
      </w:r>
      <w:proofErr w:type="gramEnd"/>
      <w:r>
        <w:rPr>
          <w:rFonts w:ascii="Courier New" w:hAnsi="Courier New" w:cs="Courier New"/>
          <w:color w:val="000000"/>
          <w:sz w:val="20"/>
          <w:szCs w:val="20"/>
          <w:shd w:val="clear" w:color="auto" w:fill="FFFFFF"/>
        </w:rPr>
        <w:t xml:space="preserve"> RIAGENDR =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birth_control =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p>
    <w:p w:rsidR="002C0B74" w:rsidRDefault="002C0B74" w:rsidP="002C0B7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else</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RHD442 =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or RHQ520 =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birth_control =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rsidR="002C0B74" w:rsidRDefault="002C0B74" w:rsidP="002C0B7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else</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RHQ420 = </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 xml:space="preserve"> or RHQ510 = </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birth_control =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p>
    <w:p w:rsidR="002C0B74" w:rsidRDefault="002C0B74" w:rsidP="002C0B7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else</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RHD442 = </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 xml:space="preserve"> or RHQ520 = </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birth_control =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p>
    <w:p w:rsidR="002C0B74" w:rsidRDefault="002C0B74" w:rsidP="002C0B7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format</w:t>
      </w:r>
      <w:proofErr w:type="gramEnd"/>
      <w:r>
        <w:rPr>
          <w:rFonts w:ascii="Courier New" w:hAnsi="Courier New" w:cs="Courier New"/>
          <w:color w:val="000000"/>
          <w:sz w:val="20"/>
          <w:szCs w:val="20"/>
          <w:shd w:val="clear" w:color="auto" w:fill="FFFFFF"/>
        </w:rPr>
        <w:t xml:space="preserve"> birth_control </w:t>
      </w:r>
      <w:r>
        <w:rPr>
          <w:rFonts w:ascii="Courier New" w:hAnsi="Courier New" w:cs="Courier New"/>
          <w:color w:val="008080"/>
          <w:sz w:val="20"/>
          <w:szCs w:val="20"/>
          <w:shd w:val="clear" w:color="auto" w:fill="FFFFFF"/>
        </w:rPr>
        <w:t>hrt.</w:t>
      </w:r>
      <w:r>
        <w:rPr>
          <w:rFonts w:ascii="Courier New" w:hAnsi="Courier New" w:cs="Courier New"/>
          <w:color w:val="000000"/>
          <w:sz w:val="20"/>
          <w:szCs w:val="20"/>
          <w:shd w:val="clear" w:color="auto" w:fill="FFFFFF"/>
        </w:rPr>
        <w:t>;</w:t>
      </w:r>
    </w:p>
    <w:p w:rsidR="002C0B74" w:rsidRDefault="002C0B74" w:rsidP="002C0B74">
      <w:pPr>
        <w:autoSpaceDE w:val="0"/>
        <w:autoSpaceDN w:val="0"/>
        <w:adjustRightInd w:val="0"/>
        <w:spacing w:after="0" w:line="240" w:lineRule="auto"/>
        <w:rPr>
          <w:rFonts w:ascii="Courier New" w:hAnsi="Courier New" w:cs="Courier New"/>
          <w:color w:val="000000"/>
          <w:sz w:val="20"/>
          <w:szCs w:val="20"/>
          <w:shd w:val="clear" w:color="auto" w:fill="FFFFFF"/>
        </w:rPr>
      </w:pPr>
    </w:p>
    <w:p w:rsidR="002C0B74" w:rsidRDefault="002C0B74" w:rsidP="002C0B7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phys_act = </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w:t>
      </w:r>
    </w:p>
    <w:p w:rsidR="002C0B74" w:rsidRDefault="002C0B74" w:rsidP="002C0B7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if</w:t>
      </w:r>
      <w:proofErr w:type="gramEnd"/>
      <w:r>
        <w:rPr>
          <w:rFonts w:ascii="Courier New" w:hAnsi="Courier New" w:cs="Courier New"/>
          <w:color w:val="000000"/>
          <w:sz w:val="20"/>
          <w:szCs w:val="20"/>
          <w:shd w:val="clear" w:color="auto" w:fill="FFFFFF"/>
        </w:rPr>
        <w:t xml:space="preserve"> PAQ605 = </w:t>
      </w:r>
      <w:r>
        <w:rPr>
          <w:rFonts w:ascii="Courier New" w:hAnsi="Courier New" w:cs="Courier New"/>
          <w:b/>
          <w:bCs/>
          <w:color w:val="008080"/>
          <w:sz w:val="20"/>
          <w:szCs w:val="20"/>
          <w:shd w:val="clear" w:color="auto" w:fill="FFFFFF"/>
        </w:rPr>
        <w:t>1</w:t>
      </w:r>
    </w:p>
    <w:p w:rsidR="002C0B74" w:rsidRDefault="002C0B74" w:rsidP="002C0B7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OR PAQ620 = </w:t>
      </w:r>
      <w:r>
        <w:rPr>
          <w:rFonts w:ascii="Courier New" w:hAnsi="Courier New" w:cs="Courier New"/>
          <w:b/>
          <w:bCs/>
          <w:color w:val="008080"/>
          <w:sz w:val="20"/>
          <w:szCs w:val="20"/>
          <w:shd w:val="clear" w:color="auto" w:fill="FFFFFF"/>
        </w:rPr>
        <w:t>1</w:t>
      </w:r>
    </w:p>
    <w:p w:rsidR="002C0B74" w:rsidRDefault="002C0B74" w:rsidP="002C0B7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OR PAQ635 = </w:t>
      </w:r>
      <w:r>
        <w:rPr>
          <w:rFonts w:ascii="Courier New" w:hAnsi="Courier New" w:cs="Courier New"/>
          <w:b/>
          <w:bCs/>
          <w:color w:val="008080"/>
          <w:sz w:val="20"/>
          <w:szCs w:val="20"/>
          <w:shd w:val="clear" w:color="auto" w:fill="FFFFFF"/>
        </w:rPr>
        <w:t>1</w:t>
      </w:r>
    </w:p>
    <w:p w:rsidR="002C0B74" w:rsidRDefault="002C0B74" w:rsidP="002C0B7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OR PAQ650 = </w:t>
      </w:r>
      <w:r>
        <w:rPr>
          <w:rFonts w:ascii="Courier New" w:hAnsi="Courier New" w:cs="Courier New"/>
          <w:b/>
          <w:bCs/>
          <w:color w:val="008080"/>
          <w:sz w:val="20"/>
          <w:szCs w:val="20"/>
          <w:shd w:val="clear" w:color="auto" w:fill="FFFFFF"/>
        </w:rPr>
        <w:t>1</w:t>
      </w:r>
    </w:p>
    <w:p w:rsidR="002C0B74" w:rsidRDefault="002C0B74" w:rsidP="002C0B7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OR PAQ665 = </w:t>
      </w:r>
      <w:r>
        <w:rPr>
          <w:rFonts w:ascii="Courier New" w:hAnsi="Courier New" w:cs="Courier New"/>
          <w:b/>
          <w:bCs/>
          <w:color w:val="008080"/>
          <w:sz w:val="20"/>
          <w:szCs w:val="20"/>
          <w:shd w:val="clear" w:color="auto" w:fill="FFFFFF"/>
        </w:rPr>
        <w:t>1</w:t>
      </w:r>
    </w:p>
    <w:p w:rsidR="002C0B74" w:rsidRDefault="002C0B74" w:rsidP="002C0B7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then</w:t>
      </w:r>
      <w:proofErr w:type="gramEnd"/>
      <w:r>
        <w:rPr>
          <w:rFonts w:ascii="Courier New" w:hAnsi="Courier New" w:cs="Courier New"/>
          <w:color w:val="000000"/>
          <w:sz w:val="20"/>
          <w:szCs w:val="20"/>
          <w:shd w:val="clear" w:color="auto" w:fill="FFFFFF"/>
        </w:rPr>
        <w:t xml:space="preserve"> phys_act =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rsidR="002C0B74" w:rsidRDefault="002C0B74" w:rsidP="002C0B7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else</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(PAQ605 ge </w:t>
      </w:r>
      <w:r>
        <w:rPr>
          <w:rFonts w:ascii="Courier New" w:hAnsi="Courier New" w:cs="Courier New"/>
          <w:b/>
          <w:bCs/>
          <w:color w:val="008080"/>
          <w:sz w:val="20"/>
          <w:szCs w:val="20"/>
          <w:shd w:val="clear" w:color="auto" w:fill="FFFFFF"/>
        </w:rPr>
        <w:t>7</w:t>
      </w:r>
      <w:r>
        <w:rPr>
          <w:rFonts w:ascii="Courier New" w:hAnsi="Courier New" w:cs="Courier New"/>
          <w:color w:val="000000"/>
          <w:sz w:val="20"/>
          <w:szCs w:val="20"/>
          <w:shd w:val="clear" w:color="auto" w:fill="FFFFFF"/>
        </w:rPr>
        <w:t xml:space="preserve"> or PAQ605 = </w:t>
      </w:r>
      <w:r>
        <w:rPr>
          <w:rFonts w:ascii="Courier New" w:hAnsi="Courier New" w:cs="Courier New"/>
          <w:b/>
          <w:bCs/>
          <w:color w:val="008080"/>
          <w:sz w:val="20"/>
          <w:szCs w:val="20"/>
          <w:shd w:val="clear" w:color="auto" w:fill="FFFFFF"/>
        </w:rPr>
        <w:t>.</w:t>
      </w:r>
      <w:r>
        <w:rPr>
          <w:rFonts w:ascii="Courier New" w:hAnsi="Courier New" w:cs="Courier New"/>
          <w:color w:val="000000"/>
          <w:sz w:val="20"/>
          <w:szCs w:val="20"/>
          <w:shd w:val="clear" w:color="auto" w:fill="FFFFFF"/>
        </w:rPr>
        <w:t xml:space="preserve"> )</w:t>
      </w:r>
    </w:p>
    <w:p w:rsidR="002C0B74" w:rsidRDefault="002C0B74" w:rsidP="002C0B7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AND (PAQ620 ge </w:t>
      </w:r>
      <w:r>
        <w:rPr>
          <w:rFonts w:ascii="Courier New" w:hAnsi="Courier New" w:cs="Courier New"/>
          <w:b/>
          <w:bCs/>
          <w:color w:val="008080"/>
          <w:sz w:val="20"/>
          <w:szCs w:val="20"/>
          <w:shd w:val="clear" w:color="auto" w:fill="FFFFFF"/>
        </w:rPr>
        <w:t>7</w:t>
      </w:r>
      <w:r>
        <w:rPr>
          <w:rFonts w:ascii="Courier New" w:hAnsi="Courier New" w:cs="Courier New"/>
          <w:color w:val="000000"/>
          <w:sz w:val="20"/>
          <w:szCs w:val="20"/>
          <w:shd w:val="clear" w:color="auto" w:fill="FFFFFF"/>
        </w:rPr>
        <w:t xml:space="preserve"> or PAQ620 </w:t>
      </w:r>
      <w:proofErr w:type="gramStart"/>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w:t>
      </w:r>
      <w:proofErr w:type="gramEnd"/>
      <w:r>
        <w:rPr>
          <w:rFonts w:ascii="Courier New" w:hAnsi="Courier New" w:cs="Courier New"/>
          <w:color w:val="000000"/>
          <w:sz w:val="20"/>
          <w:szCs w:val="20"/>
          <w:shd w:val="clear" w:color="auto" w:fill="FFFFFF"/>
        </w:rPr>
        <w:t xml:space="preserve"> )</w:t>
      </w:r>
    </w:p>
    <w:p w:rsidR="002C0B74" w:rsidRDefault="002C0B74" w:rsidP="002C0B7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AND (PAQ635 ge </w:t>
      </w:r>
      <w:r>
        <w:rPr>
          <w:rFonts w:ascii="Courier New" w:hAnsi="Courier New" w:cs="Courier New"/>
          <w:b/>
          <w:bCs/>
          <w:color w:val="008080"/>
          <w:sz w:val="20"/>
          <w:szCs w:val="20"/>
          <w:shd w:val="clear" w:color="auto" w:fill="FFFFFF"/>
        </w:rPr>
        <w:t>7</w:t>
      </w:r>
      <w:r>
        <w:rPr>
          <w:rFonts w:ascii="Courier New" w:hAnsi="Courier New" w:cs="Courier New"/>
          <w:color w:val="000000"/>
          <w:sz w:val="20"/>
          <w:szCs w:val="20"/>
          <w:shd w:val="clear" w:color="auto" w:fill="FFFFFF"/>
        </w:rPr>
        <w:t xml:space="preserve"> or PAQ635 </w:t>
      </w:r>
      <w:proofErr w:type="gramStart"/>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w:t>
      </w:r>
      <w:proofErr w:type="gramEnd"/>
      <w:r>
        <w:rPr>
          <w:rFonts w:ascii="Courier New" w:hAnsi="Courier New" w:cs="Courier New"/>
          <w:color w:val="000000"/>
          <w:sz w:val="20"/>
          <w:szCs w:val="20"/>
          <w:shd w:val="clear" w:color="auto" w:fill="FFFFFF"/>
        </w:rPr>
        <w:t xml:space="preserve"> )</w:t>
      </w:r>
    </w:p>
    <w:p w:rsidR="002C0B74" w:rsidRDefault="002C0B74" w:rsidP="002C0B7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AND (PAQ650 ge </w:t>
      </w:r>
      <w:r>
        <w:rPr>
          <w:rFonts w:ascii="Courier New" w:hAnsi="Courier New" w:cs="Courier New"/>
          <w:b/>
          <w:bCs/>
          <w:color w:val="008080"/>
          <w:sz w:val="20"/>
          <w:szCs w:val="20"/>
          <w:shd w:val="clear" w:color="auto" w:fill="FFFFFF"/>
        </w:rPr>
        <w:t>7</w:t>
      </w:r>
      <w:r>
        <w:rPr>
          <w:rFonts w:ascii="Courier New" w:hAnsi="Courier New" w:cs="Courier New"/>
          <w:color w:val="000000"/>
          <w:sz w:val="20"/>
          <w:szCs w:val="20"/>
          <w:shd w:val="clear" w:color="auto" w:fill="FFFFFF"/>
        </w:rPr>
        <w:t xml:space="preserve"> or PAQ650 </w:t>
      </w:r>
      <w:proofErr w:type="gramStart"/>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w:t>
      </w:r>
      <w:proofErr w:type="gramEnd"/>
      <w:r>
        <w:rPr>
          <w:rFonts w:ascii="Courier New" w:hAnsi="Courier New" w:cs="Courier New"/>
          <w:color w:val="000000"/>
          <w:sz w:val="20"/>
          <w:szCs w:val="20"/>
          <w:shd w:val="clear" w:color="auto" w:fill="FFFFFF"/>
        </w:rPr>
        <w:t xml:space="preserve"> )</w:t>
      </w:r>
    </w:p>
    <w:p w:rsidR="002C0B74" w:rsidRDefault="002C0B74" w:rsidP="002C0B7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AND (PAQ665 ge </w:t>
      </w:r>
      <w:r>
        <w:rPr>
          <w:rFonts w:ascii="Courier New" w:hAnsi="Courier New" w:cs="Courier New"/>
          <w:b/>
          <w:bCs/>
          <w:color w:val="008080"/>
          <w:sz w:val="20"/>
          <w:szCs w:val="20"/>
          <w:shd w:val="clear" w:color="auto" w:fill="FFFFFF"/>
        </w:rPr>
        <w:t>7</w:t>
      </w:r>
      <w:r>
        <w:rPr>
          <w:rFonts w:ascii="Courier New" w:hAnsi="Courier New" w:cs="Courier New"/>
          <w:color w:val="000000"/>
          <w:sz w:val="20"/>
          <w:szCs w:val="20"/>
          <w:shd w:val="clear" w:color="auto" w:fill="FFFFFF"/>
        </w:rPr>
        <w:t xml:space="preserve"> or PAQ665 </w:t>
      </w:r>
      <w:proofErr w:type="gramStart"/>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w:t>
      </w:r>
      <w:proofErr w:type="gramEnd"/>
      <w:r>
        <w:rPr>
          <w:rFonts w:ascii="Courier New" w:hAnsi="Courier New" w:cs="Courier New"/>
          <w:color w:val="000000"/>
          <w:sz w:val="20"/>
          <w:szCs w:val="20"/>
          <w:shd w:val="clear" w:color="auto" w:fill="FFFFFF"/>
        </w:rPr>
        <w:t xml:space="preserve"> )</w:t>
      </w:r>
    </w:p>
    <w:p w:rsidR="002C0B74" w:rsidRDefault="002C0B74" w:rsidP="002C0B7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then</w:t>
      </w:r>
      <w:proofErr w:type="gramEnd"/>
      <w:r>
        <w:rPr>
          <w:rFonts w:ascii="Courier New" w:hAnsi="Courier New" w:cs="Courier New"/>
          <w:color w:val="000000"/>
          <w:sz w:val="20"/>
          <w:szCs w:val="20"/>
          <w:shd w:val="clear" w:color="auto" w:fill="FFFFFF"/>
        </w:rPr>
        <w:t xml:space="preserve"> phys_act = </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w:t>
      </w:r>
    </w:p>
    <w:p w:rsidR="002C0B74" w:rsidRDefault="002C0B74" w:rsidP="002C0B7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format</w:t>
      </w:r>
      <w:proofErr w:type="gramEnd"/>
      <w:r>
        <w:rPr>
          <w:rFonts w:ascii="Courier New" w:hAnsi="Courier New" w:cs="Courier New"/>
          <w:color w:val="000000"/>
          <w:sz w:val="20"/>
          <w:szCs w:val="20"/>
          <w:shd w:val="clear" w:color="auto" w:fill="FFFFFF"/>
        </w:rPr>
        <w:t xml:space="preserve"> phys_act </w:t>
      </w:r>
      <w:r>
        <w:rPr>
          <w:rFonts w:ascii="Courier New" w:hAnsi="Courier New" w:cs="Courier New"/>
          <w:color w:val="008080"/>
          <w:sz w:val="20"/>
          <w:szCs w:val="20"/>
          <w:shd w:val="clear" w:color="auto" w:fill="FFFFFF"/>
        </w:rPr>
        <w:t>yesno.</w:t>
      </w:r>
      <w:r>
        <w:rPr>
          <w:rFonts w:ascii="Courier New" w:hAnsi="Courier New" w:cs="Courier New"/>
          <w:color w:val="000000"/>
          <w:sz w:val="20"/>
          <w:szCs w:val="20"/>
          <w:shd w:val="clear" w:color="auto" w:fill="FFFFFF"/>
        </w:rPr>
        <w:t>;</w:t>
      </w:r>
    </w:p>
    <w:p w:rsidR="002C0B74" w:rsidRDefault="002C0B74" w:rsidP="002C0B7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label</w:t>
      </w:r>
      <w:proofErr w:type="gramEnd"/>
      <w:r>
        <w:rPr>
          <w:rFonts w:ascii="Courier New" w:hAnsi="Courier New" w:cs="Courier New"/>
          <w:color w:val="000000"/>
          <w:sz w:val="20"/>
          <w:szCs w:val="20"/>
          <w:shd w:val="clear" w:color="auto" w:fill="FFFFFF"/>
        </w:rPr>
        <w:t xml:space="preserve"> phys_act=</w:t>
      </w:r>
      <w:r>
        <w:rPr>
          <w:rFonts w:ascii="Courier New" w:hAnsi="Courier New" w:cs="Courier New"/>
          <w:color w:val="800080"/>
          <w:sz w:val="20"/>
          <w:szCs w:val="20"/>
          <w:shd w:val="clear" w:color="auto" w:fill="FFFFFF"/>
        </w:rPr>
        <w:t>"Vigorous or moderate work, recreational, or transportation activity at least once per week."</w:t>
      </w:r>
      <w:r>
        <w:rPr>
          <w:rFonts w:ascii="Courier New" w:hAnsi="Courier New" w:cs="Courier New"/>
          <w:color w:val="000000"/>
          <w:sz w:val="20"/>
          <w:szCs w:val="20"/>
          <w:shd w:val="clear" w:color="auto" w:fill="FFFFFF"/>
        </w:rPr>
        <w:t>;</w:t>
      </w:r>
    </w:p>
    <w:p w:rsidR="002C0B74" w:rsidRDefault="002C0B74" w:rsidP="002C0B74">
      <w:pPr>
        <w:autoSpaceDE w:val="0"/>
        <w:autoSpaceDN w:val="0"/>
        <w:adjustRightInd w:val="0"/>
        <w:spacing w:after="0" w:line="240" w:lineRule="auto"/>
        <w:rPr>
          <w:rFonts w:ascii="Courier New" w:hAnsi="Courier New" w:cs="Courier New"/>
          <w:color w:val="000000"/>
          <w:sz w:val="20"/>
          <w:szCs w:val="20"/>
          <w:shd w:val="clear" w:color="auto" w:fill="FFFFFF"/>
        </w:rPr>
      </w:pPr>
    </w:p>
    <w:p w:rsidR="002C0B74" w:rsidRDefault="002C0B74" w:rsidP="002C0B74">
      <w:pPr>
        <w:autoSpaceDE w:val="0"/>
        <w:autoSpaceDN w:val="0"/>
        <w:adjustRightInd w:val="0"/>
        <w:spacing w:after="0" w:line="240" w:lineRule="auto"/>
        <w:rPr>
          <w:rFonts w:ascii="Courier New" w:hAnsi="Courier New" w:cs="Courier New"/>
          <w:color w:val="000000"/>
          <w:sz w:val="20"/>
          <w:szCs w:val="20"/>
          <w:shd w:val="clear" w:color="auto" w:fill="FFFFFF"/>
        </w:rPr>
      </w:pPr>
    </w:p>
    <w:p w:rsidR="002C0B74" w:rsidRDefault="002C0B74" w:rsidP="002C0B7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format</w:t>
      </w:r>
      <w:proofErr w:type="gramEnd"/>
      <w:r>
        <w:rPr>
          <w:rFonts w:ascii="Courier New" w:hAnsi="Courier New" w:cs="Courier New"/>
          <w:color w:val="000000"/>
          <w:sz w:val="20"/>
          <w:szCs w:val="20"/>
          <w:shd w:val="clear" w:color="auto" w:fill="FFFFFF"/>
        </w:rPr>
        <w:t xml:space="preserve"> RIAGENDR </w:t>
      </w:r>
      <w:r>
        <w:rPr>
          <w:rFonts w:ascii="Courier New" w:hAnsi="Courier New" w:cs="Courier New"/>
          <w:color w:val="008080"/>
          <w:sz w:val="20"/>
          <w:szCs w:val="20"/>
          <w:shd w:val="clear" w:color="auto" w:fill="FFFFFF"/>
        </w:rPr>
        <w:t>gender.</w:t>
      </w:r>
      <w:r>
        <w:rPr>
          <w:rFonts w:ascii="Courier New" w:hAnsi="Courier New" w:cs="Courier New"/>
          <w:color w:val="000000"/>
          <w:sz w:val="20"/>
          <w:szCs w:val="20"/>
          <w:shd w:val="clear" w:color="auto" w:fill="FFFFFF"/>
        </w:rPr>
        <w:t xml:space="preserve"> RIDRETH1 </w:t>
      </w:r>
      <w:r>
        <w:rPr>
          <w:rFonts w:ascii="Courier New" w:hAnsi="Courier New" w:cs="Courier New"/>
          <w:color w:val="008080"/>
          <w:sz w:val="20"/>
          <w:szCs w:val="20"/>
          <w:shd w:val="clear" w:color="auto" w:fill="FFFFFF"/>
        </w:rPr>
        <w:t>race</w:t>
      </w:r>
      <w:proofErr w:type="gramStart"/>
      <w:r>
        <w:rPr>
          <w:rFonts w:ascii="Courier New" w:hAnsi="Courier New" w:cs="Courier New"/>
          <w:color w:val="008080"/>
          <w:sz w:val="20"/>
          <w:szCs w:val="20"/>
          <w:shd w:val="clear" w:color="auto" w:fill="FFFFFF"/>
        </w:rPr>
        <w:t>.</w:t>
      </w:r>
      <w:r>
        <w:rPr>
          <w:rFonts w:ascii="Courier New" w:hAnsi="Courier New" w:cs="Courier New"/>
          <w:color w:val="000000"/>
          <w:sz w:val="20"/>
          <w:szCs w:val="20"/>
          <w:shd w:val="clear" w:color="auto" w:fill="FFFFFF"/>
        </w:rPr>
        <w:t>;</w:t>
      </w:r>
      <w:proofErr w:type="gramEnd"/>
    </w:p>
    <w:p w:rsidR="002C0B74" w:rsidRDefault="002C0B74" w:rsidP="002C0B74">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2C0B74" w:rsidRDefault="002C0B74" w:rsidP="002C0B74">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proc</w:t>
      </w:r>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freq</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=nhanes; </w:t>
      </w:r>
      <w:r>
        <w:rPr>
          <w:rFonts w:ascii="Courier New" w:hAnsi="Courier New" w:cs="Courier New"/>
          <w:color w:val="008000"/>
          <w:sz w:val="20"/>
          <w:szCs w:val="20"/>
          <w:shd w:val="clear" w:color="auto" w:fill="FFFFFF"/>
        </w:rPr>
        <w:t>*check for correct coding of HRT, obese, sleepmed, birthcontrol;</w:t>
      </w:r>
    </w:p>
    <w:p w:rsidR="002C0B74" w:rsidRDefault="002C0B74" w:rsidP="002C0B7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tables</w:t>
      </w:r>
      <w:proofErr w:type="gramEnd"/>
      <w:r>
        <w:rPr>
          <w:rFonts w:ascii="Courier New" w:hAnsi="Courier New" w:cs="Courier New"/>
          <w:color w:val="000000"/>
          <w:sz w:val="20"/>
          <w:szCs w:val="20"/>
          <w:shd w:val="clear" w:color="auto" w:fill="FFFFFF"/>
        </w:rPr>
        <w:t xml:space="preserve"> hrt*RHQ558 hrt*RHQ566 hrt*RHQ574 hrt*RHQ584 hrt*RHQ600</w:t>
      </w:r>
    </w:p>
    <w:p w:rsidR="002C0B74" w:rsidRDefault="002C0B74" w:rsidP="002C0B7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BMXBMI*obese SLQ140*sleep_med RHD442*birth_control;</w:t>
      </w:r>
    </w:p>
    <w:p w:rsidR="002C0B74" w:rsidRDefault="002C0B74" w:rsidP="002C0B74">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2C0B74" w:rsidRDefault="002C0B74" w:rsidP="002C0B74">
      <w:pPr>
        <w:autoSpaceDE w:val="0"/>
        <w:autoSpaceDN w:val="0"/>
        <w:adjustRightInd w:val="0"/>
        <w:spacing w:after="0" w:line="240" w:lineRule="auto"/>
        <w:rPr>
          <w:rFonts w:ascii="Courier New" w:hAnsi="Courier New" w:cs="Courier New"/>
          <w:color w:val="000000"/>
          <w:sz w:val="20"/>
          <w:szCs w:val="20"/>
          <w:shd w:val="clear" w:color="auto" w:fill="FFFFFF"/>
        </w:rPr>
      </w:pPr>
    </w:p>
    <w:p w:rsidR="002C0B74" w:rsidRDefault="002C0B74" w:rsidP="002C0B74">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data</w:t>
      </w:r>
      <w:proofErr w:type="gramEnd"/>
      <w:r>
        <w:rPr>
          <w:rFonts w:ascii="Courier New" w:hAnsi="Courier New" w:cs="Courier New"/>
          <w:color w:val="000000"/>
          <w:sz w:val="20"/>
          <w:szCs w:val="20"/>
          <w:shd w:val="clear" w:color="auto" w:fill="FFFFFF"/>
        </w:rPr>
        <w:t xml:space="preserve"> nhanes; </w:t>
      </w:r>
      <w:r>
        <w:rPr>
          <w:rFonts w:ascii="Courier New" w:hAnsi="Courier New" w:cs="Courier New"/>
          <w:color w:val="008000"/>
          <w:sz w:val="20"/>
          <w:szCs w:val="20"/>
          <w:shd w:val="clear" w:color="auto" w:fill="FFFFFF"/>
        </w:rPr>
        <w:t>*dropping 22 observations due to crp &gt;10;</w:t>
      </w:r>
    </w:p>
    <w:p w:rsidR="002C0B74" w:rsidRDefault="002C0B74" w:rsidP="002C0B7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set</w:t>
      </w:r>
      <w:proofErr w:type="gramEnd"/>
      <w:r>
        <w:rPr>
          <w:rFonts w:ascii="Courier New" w:hAnsi="Courier New" w:cs="Courier New"/>
          <w:color w:val="000000"/>
          <w:sz w:val="20"/>
          <w:szCs w:val="20"/>
          <w:shd w:val="clear" w:color="auto" w:fill="FFFFFF"/>
        </w:rPr>
        <w:t xml:space="preserve"> nhanes;</w:t>
      </w:r>
    </w:p>
    <w:p w:rsidR="002C0B74" w:rsidRDefault="002C0B74" w:rsidP="002C0B74">
      <w:pPr>
        <w:autoSpaceDE w:val="0"/>
        <w:autoSpaceDN w:val="0"/>
        <w:adjustRightInd w:val="0"/>
        <w:spacing w:after="0" w:line="240" w:lineRule="auto"/>
        <w:rPr>
          <w:rFonts w:ascii="Courier New" w:hAnsi="Courier New" w:cs="Courier New"/>
          <w:color w:val="000000"/>
          <w:sz w:val="20"/>
          <w:szCs w:val="20"/>
          <w:shd w:val="clear" w:color="auto" w:fill="FFFFFF"/>
        </w:rPr>
      </w:pPr>
    </w:p>
    <w:p w:rsidR="002C0B74" w:rsidRDefault="002C0B74" w:rsidP="002C0B7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include</w:t>
      </w:r>
      <w:proofErr w:type="gramEnd"/>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rsidR="002C0B74" w:rsidRDefault="002C0B74" w:rsidP="002C0B7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if</w:t>
      </w:r>
      <w:proofErr w:type="gramEnd"/>
      <w:r>
        <w:rPr>
          <w:rFonts w:ascii="Courier New" w:hAnsi="Courier New" w:cs="Courier New"/>
          <w:color w:val="000000"/>
          <w:sz w:val="20"/>
          <w:szCs w:val="20"/>
          <w:shd w:val="clear" w:color="auto" w:fill="FFFFFF"/>
        </w:rPr>
        <w:t xml:space="preserve"> crp_bin = </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include=</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p>
    <w:p w:rsidR="002C0B74" w:rsidRDefault="002C0B74" w:rsidP="002C0B74">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2C0B74" w:rsidRDefault="002C0B74" w:rsidP="002C0B74">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proc</w:t>
      </w:r>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freq</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=nhanes; </w:t>
      </w:r>
      <w:r>
        <w:rPr>
          <w:rFonts w:ascii="Courier New" w:hAnsi="Courier New" w:cs="Courier New"/>
          <w:color w:val="0000FF"/>
          <w:sz w:val="20"/>
          <w:szCs w:val="20"/>
          <w:shd w:val="clear" w:color="auto" w:fill="FFFFFF"/>
        </w:rPr>
        <w:t>tables</w:t>
      </w:r>
      <w:r>
        <w:rPr>
          <w:rFonts w:ascii="Courier New" w:hAnsi="Courier New" w:cs="Courier New"/>
          <w:color w:val="000000"/>
          <w:sz w:val="20"/>
          <w:szCs w:val="20"/>
          <w:shd w:val="clear" w:color="auto" w:fill="FFFFFF"/>
        </w:rPr>
        <w:t xml:space="preserve"> RHD143*RIDEXPRG; </w:t>
      </w: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 xml:space="preserve">; </w:t>
      </w:r>
      <w:r>
        <w:rPr>
          <w:rFonts w:ascii="Courier New" w:hAnsi="Courier New" w:cs="Courier New"/>
          <w:color w:val="008000"/>
          <w:sz w:val="20"/>
          <w:szCs w:val="20"/>
          <w:shd w:val="clear" w:color="auto" w:fill="FFFFFF"/>
        </w:rPr>
        <w:t>*check for pregnancies;</w:t>
      </w:r>
    </w:p>
    <w:p w:rsidR="002C0B74" w:rsidRDefault="002C0B74" w:rsidP="002C0B74">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data</w:t>
      </w:r>
      <w:proofErr w:type="gramEnd"/>
      <w:r>
        <w:rPr>
          <w:rFonts w:ascii="Courier New" w:hAnsi="Courier New" w:cs="Courier New"/>
          <w:color w:val="000000"/>
          <w:sz w:val="20"/>
          <w:szCs w:val="20"/>
          <w:shd w:val="clear" w:color="auto" w:fill="FFFFFF"/>
        </w:rPr>
        <w:t xml:space="preserve"> nhanes; </w:t>
      </w:r>
      <w:r>
        <w:rPr>
          <w:rFonts w:ascii="Courier New" w:hAnsi="Courier New" w:cs="Courier New"/>
          <w:color w:val="008000"/>
          <w:sz w:val="20"/>
          <w:szCs w:val="20"/>
          <w:shd w:val="clear" w:color="auto" w:fill="FFFFFF"/>
        </w:rPr>
        <w:t>*dropping 456 observations due to currently pregnant (at exam);</w:t>
      </w:r>
    </w:p>
    <w:p w:rsidR="002C0B74" w:rsidRDefault="002C0B74" w:rsidP="002C0B7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set</w:t>
      </w:r>
      <w:proofErr w:type="gramEnd"/>
      <w:r>
        <w:rPr>
          <w:rFonts w:ascii="Courier New" w:hAnsi="Courier New" w:cs="Courier New"/>
          <w:color w:val="000000"/>
          <w:sz w:val="20"/>
          <w:szCs w:val="20"/>
          <w:shd w:val="clear" w:color="auto" w:fill="FFFFFF"/>
        </w:rPr>
        <w:t xml:space="preserve"> nhanes;</w:t>
      </w:r>
    </w:p>
    <w:p w:rsidR="002C0B74" w:rsidRDefault="002C0B74" w:rsidP="002C0B7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if</w:t>
      </w:r>
      <w:proofErr w:type="gramEnd"/>
      <w:r>
        <w:rPr>
          <w:rFonts w:ascii="Courier New" w:hAnsi="Courier New" w:cs="Courier New"/>
          <w:color w:val="000000"/>
          <w:sz w:val="20"/>
          <w:szCs w:val="20"/>
          <w:shd w:val="clear" w:color="auto" w:fill="FFFFFF"/>
        </w:rPr>
        <w:t xml:space="preserve"> RIDEXPRG =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include=</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p>
    <w:p w:rsidR="002C0B74" w:rsidRDefault="002C0B74" w:rsidP="002C0B74">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2C0B74" w:rsidRDefault="002C0B74" w:rsidP="002C0B74">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data</w:t>
      </w:r>
      <w:proofErr w:type="gramEnd"/>
      <w:r>
        <w:rPr>
          <w:rFonts w:ascii="Courier New" w:hAnsi="Courier New" w:cs="Courier New"/>
          <w:color w:val="000000"/>
          <w:sz w:val="20"/>
          <w:szCs w:val="20"/>
          <w:shd w:val="clear" w:color="auto" w:fill="FFFFFF"/>
        </w:rPr>
        <w:t xml:space="preserve"> nhanes; </w:t>
      </w:r>
      <w:r>
        <w:rPr>
          <w:rFonts w:ascii="Courier New" w:hAnsi="Courier New" w:cs="Courier New"/>
          <w:color w:val="008000"/>
          <w:sz w:val="20"/>
          <w:szCs w:val="20"/>
          <w:shd w:val="clear" w:color="auto" w:fill="FFFFFF"/>
        </w:rPr>
        <w:t>*renaming survey design variables;</w:t>
      </w:r>
    </w:p>
    <w:p w:rsidR="002C0B74" w:rsidRDefault="002C0B74" w:rsidP="002C0B7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set</w:t>
      </w:r>
      <w:proofErr w:type="gramEnd"/>
      <w:r>
        <w:rPr>
          <w:rFonts w:ascii="Courier New" w:hAnsi="Courier New" w:cs="Courier New"/>
          <w:color w:val="000000"/>
          <w:sz w:val="20"/>
          <w:szCs w:val="20"/>
          <w:shd w:val="clear" w:color="auto" w:fill="FFFFFF"/>
        </w:rPr>
        <w:t xml:space="preserve"> nhanes;</w:t>
      </w:r>
    </w:p>
    <w:p w:rsidR="002C0B74" w:rsidRDefault="002C0B74" w:rsidP="002C0B7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weight=</w:t>
      </w:r>
      <w:proofErr w:type="gramEnd"/>
      <w:r>
        <w:rPr>
          <w:rFonts w:ascii="Courier New" w:hAnsi="Courier New" w:cs="Courier New"/>
          <w:color w:val="000000"/>
          <w:sz w:val="20"/>
          <w:szCs w:val="20"/>
          <w:shd w:val="clear" w:color="auto" w:fill="FFFFFF"/>
        </w:rPr>
        <w:t>WTMEC6YR;</w:t>
      </w:r>
    </w:p>
    <w:p w:rsidR="002C0B74" w:rsidRDefault="002C0B74" w:rsidP="002C0B7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strata=</w:t>
      </w:r>
      <w:proofErr w:type="gramEnd"/>
      <w:r>
        <w:rPr>
          <w:rFonts w:ascii="Courier New" w:hAnsi="Courier New" w:cs="Courier New"/>
          <w:color w:val="000000"/>
          <w:sz w:val="20"/>
          <w:szCs w:val="20"/>
          <w:shd w:val="clear" w:color="auto" w:fill="FFFFFF"/>
        </w:rPr>
        <w:t>SDMVSTRA;</w:t>
      </w:r>
    </w:p>
    <w:p w:rsidR="002C0B74" w:rsidRDefault="002C0B74" w:rsidP="002C0B7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cluster=</w:t>
      </w:r>
      <w:proofErr w:type="gramEnd"/>
      <w:r>
        <w:rPr>
          <w:rFonts w:ascii="Courier New" w:hAnsi="Courier New" w:cs="Courier New"/>
          <w:color w:val="000000"/>
          <w:sz w:val="20"/>
          <w:szCs w:val="20"/>
          <w:shd w:val="clear" w:color="auto" w:fill="FFFFFF"/>
        </w:rPr>
        <w:t>SDMVPSU;</w:t>
      </w:r>
    </w:p>
    <w:p w:rsidR="002C0B74" w:rsidRDefault="002C0B74" w:rsidP="002C0B74">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2C0B74" w:rsidRDefault="002C0B74" w:rsidP="002C0B7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*save full dataset;</w:t>
      </w:r>
    </w:p>
    <w:p w:rsidR="002C0B74" w:rsidRDefault="002C0B74" w:rsidP="002C0B74">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data</w:t>
      </w:r>
      <w:proofErr w:type="gramEnd"/>
      <w:r>
        <w:rPr>
          <w:rFonts w:ascii="Courier New" w:hAnsi="Courier New" w:cs="Courier New"/>
          <w:color w:val="000000"/>
          <w:sz w:val="20"/>
          <w:szCs w:val="20"/>
          <w:shd w:val="clear" w:color="auto" w:fill="FFFFFF"/>
        </w:rPr>
        <w:t xml:space="preserve"> dat.nhanes;</w:t>
      </w:r>
    </w:p>
    <w:p w:rsidR="002C0B74" w:rsidRDefault="002C0B74" w:rsidP="002C0B7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set</w:t>
      </w:r>
      <w:proofErr w:type="gramEnd"/>
      <w:r>
        <w:rPr>
          <w:rFonts w:ascii="Courier New" w:hAnsi="Courier New" w:cs="Courier New"/>
          <w:color w:val="000000"/>
          <w:sz w:val="20"/>
          <w:szCs w:val="20"/>
          <w:shd w:val="clear" w:color="auto" w:fill="FFFFFF"/>
        </w:rPr>
        <w:t xml:space="preserve"> nhanes;</w:t>
      </w:r>
    </w:p>
    <w:p w:rsidR="002C0B74" w:rsidRDefault="002C0B74" w:rsidP="002C0B74">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2C0B74" w:rsidRDefault="002C0B74" w:rsidP="002C0B74">
      <w:pPr>
        <w:autoSpaceDE w:val="0"/>
        <w:autoSpaceDN w:val="0"/>
        <w:adjustRightInd w:val="0"/>
        <w:spacing w:after="0" w:line="240" w:lineRule="auto"/>
        <w:rPr>
          <w:rFonts w:ascii="Courier New" w:hAnsi="Courier New" w:cs="Courier New"/>
          <w:color w:val="000000"/>
          <w:sz w:val="20"/>
          <w:szCs w:val="20"/>
          <w:shd w:val="clear" w:color="auto" w:fill="FFFFFF"/>
        </w:rPr>
      </w:pPr>
    </w:p>
    <w:p w:rsidR="002C0B74" w:rsidRDefault="002C0B74" w:rsidP="002C0B7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*save final dataset with only relevant variables;</w:t>
      </w:r>
    </w:p>
    <w:p w:rsidR="002C0B74" w:rsidRDefault="002C0B74" w:rsidP="002C0B74">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data</w:t>
      </w:r>
      <w:proofErr w:type="gramEnd"/>
      <w:r>
        <w:rPr>
          <w:rFonts w:ascii="Courier New" w:hAnsi="Courier New" w:cs="Courier New"/>
          <w:color w:val="000000"/>
          <w:sz w:val="20"/>
          <w:szCs w:val="20"/>
          <w:shd w:val="clear" w:color="auto" w:fill="FFFFFF"/>
        </w:rPr>
        <w:t xml:space="preserve"> dat.final (</w:t>
      </w:r>
      <w:r>
        <w:rPr>
          <w:rFonts w:ascii="Courier New" w:hAnsi="Courier New" w:cs="Courier New"/>
          <w:color w:val="0000FF"/>
          <w:sz w:val="20"/>
          <w:szCs w:val="20"/>
          <w:shd w:val="clear" w:color="auto" w:fill="FFFFFF"/>
        </w:rPr>
        <w:t>keep</w:t>
      </w:r>
      <w:r>
        <w:rPr>
          <w:rFonts w:ascii="Courier New" w:hAnsi="Courier New" w:cs="Courier New"/>
          <w:color w:val="000000"/>
          <w:sz w:val="20"/>
          <w:szCs w:val="20"/>
          <w:shd w:val="clear" w:color="auto" w:fill="FFFFFF"/>
        </w:rPr>
        <w:t xml:space="preserve">=SEQN weight strata cluster include LBXCRP crp_bin crp_log sleep_dur short_sleep poor_sleep </w:t>
      </w:r>
    </w:p>
    <w:p w:rsidR="002C0B74" w:rsidRDefault="002C0B74" w:rsidP="002C0B7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short_sleep_reg poor_sleep_reg pir_cat DMDEDUC2 agecat RIDAGEYR cotinine_cat LBXCOT hrt obese </w:t>
      </w:r>
    </w:p>
    <w:p w:rsidR="002C0B74" w:rsidRDefault="002C0B74" w:rsidP="002C0B7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sleep_med birth_control phys_act RIAGENDR RIDRETH1 PAD200);</w:t>
      </w:r>
    </w:p>
    <w:p w:rsidR="002C0B74" w:rsidRDefault="002C0B74" w:rsidP="002C0B7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set</w:t>
      </w:r>
      <w:proofErr w:type="gramEnd"/>
      <w:r>
        <w:rPr>
          <w:rFonts w:ascii="Courier New" w:hAnsi="Courier New" w:cs="Courier New"/>
          <w:color w:val="000000"/>
          <w:sz w:val="20"/>
          <w:szCs w:val="20"/>
          <w:shd w:val="clear" w:color="auto" w:fill="FFFFFF"/>
        </w:rPr>
        <w:t xml:space="preserve"> nhanes;</w:t>
      </w:r>
    </w:p>
    <w:p w:rsidR="002C0B74" w:rsidRDefault="002C0B74" w:rsidP="002C0B74">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2C0B74" w:rsidRDefault="002C0B74" w:rsidP="002C0B74">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proc</w:t>
      </w:r>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contents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=dat.final;</w:t>
      </w:r>
    </w:p>
    <w:p w:rsidR="002C0B74" w:rsidRDefault="002C0B74" w:rsidP="002C0B74">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2C0B74" w:rsidRDefault="002C0B74" w:rsidP="002C0B74"/>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PAPER TABLE 1                */</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One-way frequencies */</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ods</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output</w:t>
      </w:r>
      <w:r>
        <w:rPr>
          <w:rFonts w:ascii="Courier New" w:hAnsi="Courier New" w:cs="Courier New"/>
          <w:color w:val="000000"/>
          <w:sz w:val="20"/>
          <w:szCs w:val="20"/>
          <w:shd w:val="clear" w:color="auto" w:fill="FFFFFF"/>
        </w:rPr>
        <w:t xml:space="preserve"> crosstabs=oneway_dmdeduc2 summary=summary;</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proc</w:t>
      </w:r>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surveyfreq</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=dat.final; </w:t>
      </w:r>
      <w:r>
        <w:rPr>
          <w:rFonts w:ascii="Courier New" w:hAnsi="Courier New" w:cs="Courier New"/>
          <w:color w:val="0000FF"/>
          <w:sz w:val="20"/>
          <w:szCs w:val="20"/>
          <w:shd w:val="clear" w:color="auto" w:fill="FFFFFF"/>
        </w:rPr>
        <w:t>strata</w:t>
      </w:r>
      <w:r>
        <w:rPr>
          <w:rFonts w:ascii="Courier New" w:hAnsi="Courier New" w:cs="Courier New"/>
          <w:color w:val="000000"/>
          <w:sz w:val="20"/>
          <w:szCs w:val="20"/>
          <w:shd w:val="clear" w:color="auto" w:fill="FFFFFF"/>
        </w:rPr>
        <w:t xml:space="preserve"> strata; </w:t>
      </w:r>
      <w:r>
        <w:rPr>
          <w:rFonts w:ascii="Courier New" w:hAnsi="Courier New" w:cs="Courier New"/>
          <w:color w:val="0000FF"/>
          <w:sz w:val="20"/>
          <w:szCs w:val="20"/>
          <w:shd w:val="clear" w:color="auto" w:fill="FFFFFF"/>
        </w:rPr>
        <w:t>cluster</w:t>
      </w:r>
      <w:r>
        <w:rPr>
          <w:rFonts w:ascii="Courier New" w:hAnsi="Courier New" w:cs="Courier New"/>
          <w:color w:val="000000"/>
          <w:sz w:val="20"/>
          <w:szCs w:val="20"/>
          <w:shd w:val="clear" w:color="auto" w:fill="FFFFFF"/>
        </w:rPr>
        <w:t xml:space="preserve"> cluster; </w:t>
      </w:r>
      <w:r>
        <w:rPr>
          <w:rFonts w:ascii="Courier New" w:hAnsi="Courier New" w:cs="Courier New"/>
          <w:color w:val="0000FF"/>
          <w:sz w:val="20"/>
          <w:szCs w:val="20"/>
          <w:shd w:val="clear" w:color="auto" w:fill="FFFFFF"/>
        </w:rPr>
        <w:t>weight</w:t>
      </w:r>
      <w:r>
        <w:rPr>
          <w:rFonts w:ascii="Courier New" w:hAnsi="Courier New" w:cs="Courier New"/>
          <w:color w:val="000000"/>
          <w:sz w:val="20"/>
          <w:szCs w:val="20"/>
          <w:shd w:val="clear" w:color="auto" w:fill="FFFFFF"/>
        </w:rPr>
        <w:t xml:space="preserve"> weight; </w:t>
      </w:r>
      <w:r>
        <w:rPr>
          <w:rFonts w:ascii="Courier New" w:hAnsi="Courier New" w:cs="Courier New"/>
          <w:color w:val="0000FF"/>
          <w:sz w:val="20"/>
          <w:szCs w:val="20"/>
          <w:shd w:val="clear" w:color="auto" w:fill="FFFFFF"/>
        </w:rPr>
        <w:t>tables</w:t>
      </w:r>
      <w:r>
        <w:rPr>
          <w:rFonts w:ascii="Courier New" w:hAnsi="Courier New" w:cs="Courier New"/>
          <w:color w:val="000000"/>
          <w:sz w:val="20"/>
          <w:szCs w:val="20"/>
          <w:shd w:val="clear" w:color="auto" w:fill="FFFFFF"/>
        </w:rPr>
        <w:t xml:space="preserve"> include*DMDEDUC2 /</w:t>
      </w:r>
      <w:r>
        <w:rPr>
          <w:rFonts w:ascii="Courier New" w:hAnsi="Courier New" w:cs="Courier New"/>
          <w:color w:val="0000FF"/>
          <w:sz w:val="20"/>
          <w:szCs w:val="20"/>
          <w:shd w:val="clear" w:color="auto" w:fill="FFFFFF"/>
        </w:rPr>
        <w:t>row</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ods</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output</w:t>
      </w:r>
      <w:r>
        <w:rPr>
          <w:rFonts w:ascii="Courier New" w:hAnsi="Courier New" w:cs="Courier New"/>
          <w:color w:val="000000"/>
          <w:sz w:val="20"/>
          <w:szCs w:val="20"/>
          <w:shd w:val="clear" w:color="auto" w:fill="FFFFFF"/>
        </w:rPr>
        <w:t xml:space="preserve"> crosstabs=oneway_pir_cat;</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proc</w:t>
      </w:r>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surveyfreq</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=dat.final; </w:t>
      </w:r>
      <w:r>
        <w:rPr>
          <w:rFonts w:ascii="Courier New" w:hAnsi="Courier New" w:cs="Courier New"/>
          <w:color w:val="0000FF"/>
          <w:sz w:val="20"/>
          <w:szCs w:val="20"/>
          <w:shd w:val="clear" w:color="auto" w:fill="FFFFFF"/>
        </w:rPr>
        <w:t>strata</w:t>
      </w:r>
      <w:r>
        <w:rPr>
          <w:rFonts w:ascii="Courier New" w:hAnsi="Courier New" w:cs="Courier New"/>
          <w:color w:val="000000"/>
          <w:sz w:val="20"/>
          <w:szCs w:val="20"/>
          <w:shd w:val="clear" w:color="auto" w:fill="FFFFFF"/>
        </w:rPr>
        <w:t xml:space="preserve"> strata; </w:t>
      </w:r>
      <w:r>
        <w:rPr>
          <w:rFonts w:ascii="Courier New" w:hAnsi="Courier New" w:cs="Courier New"/>
          <w:color w:val="0000FF"/>
          <w:sz w:val="20"/>
          <w:szCs w:val="20"/>
          <w:shd w:val="clear" w:color="auto" w:fill="FFFFFF"/>
        </w:rPr>
        <w:t>cluster</w:t>
      </w:r>
      <w:r>
        <w:rPr>
          <w:rFonts w:ascii="Courier New" w:hAnsi="Courier New" w:cs="Courier New"/>
          <w:color w:val="000000"/>
          <w:sz w:val="20"/>
          <w:szCs w:val="20"/>
          <w:shd w:val="clear" w:color="auto" w:fill="FFFFFF"/>
        </w:rPr>
        <w:t xml:space="preserve"> cluster; </w:t>
      </w:r>
      <w:r>
        <w:rPr>
          <w:rFonts w:ascii="Courier New" w:hAnsi="Courier New" w:cs="Courier New"/>
          <w:color w:val="0000FF"/>
          <w:sz w:val="20"/>
          <w:szCs w:val="20"/>
          <w:shd w:val="clear" w:color="auto" w:fill="FFFFFF"/>
        </w:rPr>
        <w:t>weight</w:t>
      </w:r>
      <w:r>
        <w:rPr>
          <w:rFonts w:ascii="Courier New" w:hAnsi="Courier New" w:cs="Courier New"/>
          <w:color w:val="000000"/>
          <w:sz w:val="20"/>
          <w:szCs w:val="20"/>
          <w:shd w:val="clear" w:color="auto" w:fill="FFFFFF"/>
        </w:rPr>
        <w:t xml:space="preserve"> weight; </w:t>
      </w:r>
      <w:r>
        <w:rPr>
          <w:rFonts w:ascii="Courier New" w:hAnsi="Courier New" w:cs="Courier New"/>
          <w:color w:val="0000FF"/>
          <w:sz w:val="20"/>
          <w:szCs w:val="20"/>
          <w:shd w:val="clear" w:color="auto" w:fill="FFFFFF"/>
        </w:rPr>
        <w:t>tables</w:t>
      </w:r>
      <w:r>
        <w:rPr>
          <w:rFonts w:ascii="Courier New" w:hAnsi="Courier New" w:cs="Courier New"/>
          <w:color w:val="000000"/>
          <w:sz w:val="20"/>
          <w:szCs w:val="20"/>
          <w:shd w:val="clear" w:color="auto" w:fill="FFFFFF"/>
        </w:rPr>
        <w:t xml:space="preserve"> include*pir_cat/</w:t>
      </w:r>
      <w:r>
        <w:rPr>
          <w:rFonts w:ascii="Courier New" w:hAnsi="Courier New" w:cs="Courier New"/>
          <w:color w:val="0000FF"/>
          <w:sz w:val="20"/>
          <w:szCs w:val="20"/>
          <w:shd w:val="clear" w:color="auto" w:fill="FFFFFF"/>
        </w:rPr>
        <w:t>row</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ods</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output</w:t>
      </w:r>
      <w:r>
        <w:rPr>
          <w:rFonts w:ascii="Courier New" w:hAnsi="Courier New" w:cs="Courier New"/>
          <w:color w:val="000000"/>
          <w:sz w:val="20"/>
          <w:szCs w:val="20"/>
          <w:shd w:val="clear" w:color="auto" w:fill="FFFFFF"/>
        </w:rPr>
        <w:t xml:space="preserve"> crosstabs=oneway_short_sleep;</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proc</w:t>
      </w:r>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surveyfreq</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=dat.final; </w:t>
      </w:r>
      <w:r>
        <w:rPr>
          <w:rFonts w:ascii="Courier New" w:hAnsi="Courier New" w:cs="Courier New"/>
          <w:color w:val="0000FF"/>
          <w:sz w:val="20"/>
          <w:szCs w:val="20"/>
          <w:shd w:val="clear" w:color="auto" w:fill="FFFFFF"/>
        </w:rPr>
        <w:t>strata</w:t>
      </w:r>
      <w:r>
        <w:rPr>
          <w:rFonts w:ascii="Courier New" w:hAnsi="Courier New" w:cs="Courier New"/>
          <w:color w:val="000000"/>
          <w:sz w:val="20"/>
          <w:szCs w:val="20"/>
          <w:shd w:val="clear" w:color="auto" w:fill="FFFFFF"/>
        </w:rPr>
        <w:t xml:space="preserve"> strata; </w:t>
      </w:r>
      <w:r>
        <w:rPr>
          <w:rFonts w:ascii="Courier New" w:hAnsi="Courier New" w:cs="Courier New"/>
          <w:color w:val="0000FF"/>
          <w:sz w:val="20"/>
          <w:szCs w:val="20"/>
          <w:shd w:val="clear" w:color="auto" w:fill="FFFFFF"/>
        </w:rPr>
        <w:t>cluster</w:t>
      </w:r>
      <w:r>
        <w:rPr>
          <w:rFonts w:ascii="Courier New" w:hAnsi="Courier New" w:cs="Courier New"/>
          <w:color w:val="000000"/>
          <w:sz w:val="20"/>
          <w:szCs w:val="20"/>
          <w:shd w:val="clear" w:color="auto" w:fill="FFFFFF"/>
        </w:rPr>
        <w:t xml:space="preserve"> cluster; </w:t>
      </w:r>
      <w:r>
        <w:rPr>
          <w:rFonts w:ascii="Courier New" w:hAnsi="Courier New" w:cs="Courier New"/>
          <w:color w:val="0000FF"/>
          <w:sz w:val="20"/>
          <w:szCs w:val="20"/>
          <w:shd w:val="clear" w:color="auto" w:fill="FFFFFF"/>
        </w:rPr>
        <w:t>weight</w:t>
      </w:r>
      <w:r>
        <w:rPr>
          <w:rFonts w:ascii="Courier New" w:hAnsi="Courier New" w:cs="Courier New"/>
          <w:color w:val="000000"/>
          <w:sz w:val="20"/>
          <w:szCs w:val="20"/>
          <w:shd w:val="clear" w:color="auto" w:fill="FFFFFF"/>
        </w:rPr>
        <w:t xml:space="preserve"> weight; </w:t>
      </w:r>
      <w:r>
        <w:rPr>
          <w:rFonts w:ascii="Courier New" w:hAnsi="Courier New" w:cs="Courier New"/>
          <w:color w:val="0000FF"/>
          <w:sz w:val="20"/>
          <w:szCs w:val="20"/>
          <w:shd w:val="clear" w:color="auto" w:fill="FFFFFF"/>
        </w:rPr>
        <w:t>tables</w:t>
      </w:r>
      <w:r>
        <w:rPr>
          <w:rFonts w:ascii="Courier New" w:hAnsi="Courier New" w:cs="Courier New"/>
          <w:color w:val="000000"/>
          <w:sz w:val="20"/>
          <w:szCs w:val="20"/>
          <w:shd w:val="clear" w:color="auto" w:fill="FFFFFF"/>
        </w:rPr>
        <w:t xml:space="preserve"> include*short_sleep/</w:t>
      </w:r>
      <w:r>
        <w:rPr>
          <w:rFonts w:ascii="Courier New" w:hAnsi="Courier New" w:cs="Courier New"/>
          <w:color w:val="0000FF"/>
          <w:sz w:val="20"/>
          <w:szCs w:val="20"/>
          <w:shd w:val="clear" w:color="auto" w:fill="FFFFFF"/>
        </w:rPr>
        <w:t>row</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ods</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output</w:t>
      </w:r>
      <w:r>
        <w:rPr>
          <w:rFonts w:ascii="Courier New" w:hAnsi="Courier New" w:cs="Courier New"/>
          <w:color w:val="000000"/>
          <w:sz w:val="20"/>
          <w:szCs w:val="20"/>
          <w:shd w:val="clear" w:color="auto" w:fill="FFFFFF"/>
        </w:rPr>
        <w:t xml:space="preserve"> crosstabs=oneway_poor_sleep;</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proc</w:t>
      </w:r>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surveyfreq</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=dat.final; </w:t>
      </w:r>
      <w:r>
        <w:rPr>
          <w:rFonts w:ascii="Courier New" w:hAnsi="Courier New" w:cs="Courier New"/>
          <w:color w:val="0000FF"/>
          <w:sz w:val="20"/>
          <w:szCs w:val="20"/>
          <w:shd w:val="clear" w:color="auto" w:fill="FFFFFF"/>
        </w:rPr>
        <w:t>strata</w:t>
      </w:r>
      <w:r>
        <w:rPr>
          <w:rFonts w:ascii="Courier New" w:hAnsi="Courier New" w:cs="Courier New"/>
          <w:color w:val="000000"/>
          <w:sz w:val="20"/>
          <w:szCs w:val="20"/>
          <w:shd w:val="clear" w:color="auto" w:fill="FFFFFF"/>
        </w:rPr>
        <w:t xml:space="preserve"> strata; </w:t>
      </w:r>
      <w:r>
        <w:rPr>
          <w:rFonts w:ascii="Courier New" w:hAnsi="Courier New" w:cs="Courier New"/>
          <w:color w:val="0000FF"/>
          <w:sz w:val="20"/>
          <w:szCs w:val="20"/>
          <w:shd w:val="clear" w:color="auto" w:fill="FFFFFF"/>
        </w:rPr>
        <w:t>cluster</w:t>
      </w:r>
      <w:r>
        <w:rPr>
          <w:rFonts w:ascii="Courier New" w:hAnsi="Courier New" w:cs="Courier New"/>
          <w:color w:val="000000"/>
          <w:sz w:val="20"/>
          <w:szCs w:val="20"/>
          <w:shd w:val="clear" w:color="auto" w:fill="FFFFFF"/>
        </w:rPr>
        <w:t xml:space="preserve"> cluster; </w:t>
      </w:r>
      <w:r>
        <w:rPr>
          <w:rFonts w:ascii="Courier New" w:hAnsi="Courier New" w:cs="Courier New"/>
          <w:color w:val="0000FF"/>
          <w:sz w:val="20"/>
          <w:szCs w:val="20"/>
          <w:shd w:val="clear" w:color="auto" w:fill="FFFFFF"/>
        </w:rPr>
        <w:t>weight</w:t>
      </w:r>
      <w:r>
        <w:rPr>
          <w:rFonts w:ascii="Courier New" w:hAnsi="Courier New" w:cs="Courier New"/>
          <w:color w:val="000000"/>
          <w:sz w:val="20"/>
          <w:szCs w:val="20"/>
          <w:shd w:val="clear" w:color="auto" w:fill="FFFFFF"/>
        </w:rPr>
        <w:t xml:space="preserve"> weight; </w:t>
      </w:r>
      <w:r>
        <w:rPr>
          <w:rFonts w:ascii="Courier New" w:hAnsi="Courier New" w:cs="Courier New"/>
          <w:color w:val="0000FF"/>
          <w:sz w:val="20"/>
          <w:szCs w:val="20"/>
          <w:shd w:val="clear" w:color="auto" w:fill="FFFFFF"/>
        </w:rPr>
        <w:t>tables</w:t>
      </w:r>
      <w:r>
        <w:rPr>
          <w:rFonts w:ascii="Courier New" w:hAnsi="Courier New" w:cs="Courier New"/>
          <w:color w:val="000000"/>
          <w:sz w:val="20"/>
          <w:szCs w:val="20"/>
          <w:shd w:val="clear" w:color="auto" w:fill="FFFFFF"/>
        </w:rPr>
        <w:t xml:space="preserve"> include*poor_sleep/</w:t>
      </w:r>
      <w:r>
        <w:rPr>
          <w:rFonts w:ascii="Courier New" w:hAnsi="Courier New" w:cs="Courier New"/>
          <w:color w:val="0000FF"/>
          <w:sz w:val="20"/>
          <w:szCs w:val="20"/>
          <w:shd w:val="clear" w:color="auto" w:fill="FFFFFF"/>
        </w:rPr>
        <w:t>row</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ods</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output</w:t>
      </w:r>
      <w:r>
        <w:rPr>
          <w:rFonts w:ascii="Courier New" w:hAnsi="Courier New" w:cs="Courier New"/>
          <w:color w:val="000000"/>
          <w:sz w:val="20"/>
          <w:szCs w:val="20"/>
          <w:shd w:val="clear" w:color="auto" w:fill="FFFFFF"/>
        </w:rPr>
        <w:t xml:space="preserve"> crosstabs=oneway_riagendr;</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proc</w:t>
      </w:r>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surveyfreq</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=dat.final; </w:t>
      </w:r>
      <w:r>
        <w:rPr>
          <w:rFonts w:ascii="Courier New" w:hAnsi="Courier New" w:cs="Courier New"/>
          <w:color w:val="0000FF"/>
          <w:sz w:val="20"/>
          <w:szCs w:val="20"/>
          <w:shd w:val="clear" w:color="auto" w:fill="FFFFFF"/>
        </w:rPr>
        <w:t>strata</w:t>
      </w:r>
      <w:r>
        <w:rPr>
          <w:rFonts w:ascii="Courier New" w:hAnsi="Courier New" w:cs="Courier New"/>
          <w:color w:val="000000"/>
          <w:sz w:val="20"/>
          <w:szCs w:val="20"/>
          <w:shd w:val="clear" w:color="auto" w:fill="FFFFFF"/>
        </w:rPr>
        <w:t xml:space="preserve"> strata; </w:t>
      </w:r>
      <w:r>
        <w:rPr>
          <w:rFonts w:ascii="Courier New" w:hAnsi="Courier New" w:cs="Courier New"/>
          <w:color w:val="0000FF"/>
          <w:sz w:val="20"/>
          <w:szCs w:val="20"/>
          <w:shd w:val="clear" w:color="auto" w:fill="FFFFFF"/>
        </w:rPr>
        <w:t>cluster</w:t>
      </w:r>
      <w:r>
        <w:rPr>
          <w:rFonts w:ascii="Courier New" w:hAnsi="Courier New" w:cs="Courier New"/>
          <w:color w:val="000000"/>
          <w:sz w:val="20"/>
          <w:szCs w:val="20"/>
          <w:shd w:val="clear" w:color="auto" w:fill="FFFFFF"/>
        </w:rPr>
        <w:t xml:space="preserve"> cluster; </w:t>
      </w:r>
      <w:r>
        <w:rPr>
          <w:rFonts w:ascii="Courier New" w:hAnsi="Courier New" w:cs="Courier New"/>
          <w:color w:val="0000FF"/>
          <w:sz w:val="20"/>
          <w:szCs w:val="20"/>
          <w:shd w:val="clear" w:color="auto" w:fill="FFFFFF"/>
        </w:rPr>
        <w:t>weight</w:t>
      </w:r>
      <w:r>
        <w:rPr>
          <w:rFonts w:ascii="Courier New" w:hAnsi="Courier New" w:cs="Courier New"/>
          <w:color w:val="000000"/>
          <w:sz w:val="20"/>
          <w:szCs w:val="20"/>
          <w:shd w:val="clear" w:color="auto" w:fill="FFFFFF"/>
        </w:rPr>
        <w:t xml:space="preserve"> weight; </w:t>
      </w:r>
      <w:r>
        <w:rPr>
          <w:rFonts w:ascii="Courier New" w:hAnsi="Courier New" w:cs="Courier New"/>
          <w:color w:val="0000FF"/>
          <w:sz w:val="20"/>
          <w:szCs w:val="20"/>
          <w:shd w:val="clear" w:color="auto" w:fill="FFFFFF"/>
        </w:rPr>
        <w:t>tables</w:t>
      </w:r>
      <w:r>
        <w:rPr>
          <w:rFonts w:ascii="Courier New" w:hAnsi="Courier New" w:cs="Courier New"/>
          <w:color w:val="000000"/>
          <w:sz w:val="20"/>
          <w:szCs w:val="20"/>
          <w:shd w:val="clear" w:color="auto" w:fill="FFFFFF"/>
        </w:rPr>
        <w:t xml:space="preserve"> include*riagendr/</w:t>
      </w:r>
      <w:r>
        <w:rPr>
          <w:rFonts w:ascii="Courier New" w:hAnsi="Courier New" w:cs="Courier New"/>
          <w:color w:val="0000FF"/>
          <w:sz w:val="20"/>
          <w:szCs w:val="20"/>
          <w:shd w:val="clear" w:color="auto" w:fill="FFFFFF"/>
        </w:rPr>
        <w:t>row</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ods</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output</w:t>
      </w:r>
      <w:r>
        <w:rPr>
          <w:rFonts w:ascii="Courier New" w:hAnsi="Courier New" w:cs="Courier New"/>
          <w:color w:val="000000"/>
          <w:sz w:val="20"/>
          <w:szCs w:val="20"/>
          <w:shd w:val="clear" w:color="auto" w:fill="FFFFFF"/>
        </w:rPr>
        <w:t xml:space="preserve"> crosstabs=oneway_ridreth1;</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proc</w:t>
      </w:r>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surveyfreq</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=dat.final; </w:t>
      </w:r>
      <w:r>
        <w:rPr>
          <w:rFonts w:ascii="Courier New" w:hAnsi="Courier New" w:cs="Courier New"/>
          <w:color w:val="0000FF"/>
          <w:sz w:val="20"/>
          <w:szCs w:val="20"/>
          <w:shd w:val="clear" w:color="auto" w:fill="FFFFFF"/>
        </w:rPr>
        <w:t>strata</w:t>
      </w:r>
      <w:r>
        <w:rPr>
          <w:rFonts w:ascii="Courier New" w:hAnsi="Courier New" w:cs="Courier New"/>
          <w:color w:val="000000"/>
          <w:sz w:val="20"/>
          <w:szCs w:val="20"/>
          <w:shd w:val="clear" w:color="auto" w:fill="FFFFFF"/>
        </w:rPr>
        <w:t xml:space="preserve"> strata; </w:t>
      </w:r>
      <w:r>
        <w:rPr>
          <w:rFonts w:ascii="Courier New" w:hAnsi="Courier New" w:cs="Courier New"/>
          <w:color w:val="0000FF"/>
          <w:sz w:val="20"/>
          <w:szCs w:val="20"/>
          <w:shd w:val="clear" w:color="auto" w:fill="FFFFFF"/>
        </w:rPr>
        <w:t>cluster</w:t>
      </w:r>
      <w:r>
        <w:rPr>
          <w:rFonts w:ascii="Courier New" w:hAnsi="Courier New" w:cs="Courier New"/>
          <w:color w:val="000000"/>
          <w:sz w:val="20"/>
          <w:szCs w:val="20"/>
          <w:shd w:val="clear" w:color="auto" w:fill="FFFFFF"/>
        </w:rPr>
        <w:t xml:space="preserve"> cluster; </w:t>
      </w:r>
      <w:r>
        <w:rPr>
          <w:rFonts w:ascii="Courier New" w:hAnsi="Courier New" w:cs="Courier New"/>
          <w:color w:val="0000FF"/>
          <w:sz w:val="20"/>
          <w:szCs w:val="20"/>
          <w:shd w:val="clear" w:color="auto" w:fill="FFFFFF"/>
        </w:rPr>
        <w:t>weight</w:t>
      </w:r>
      <w:r>
        <w:rPr>
          <w:rFonts w:ascii="Courier New" w:hAnsi="Courier New" w:cs="Courier New"/>
          <w:color w:val="000000"/>
          <w:sz w:val="20"/>
          <w:szCs w:val="20"/>
          <w:shd w:val="clear" w:color="auto" w:fill="FFFFFF"/>
        </w:rPr>
        <w:t xml:space="preserve"> weight; </w:t>
      </w:r>
      <w:r>
        <w:rPr>
          <w:rFonts w:ascii="Courier New" w:hAnsi="Courier New" w:cs="Courier New"/>
          <w:color w:val="0000FF"/>
          <w:sz w:val="20"/>
          <w:szCs w:val="20"/>
          <w:shd w:val="clear" w:color="auto" w:fill="FFFFFF"/>
        </w:rPr>
        <w:t>tables</w:t>
      </w:r>
      <w:r>
        <w:rPr>
          <w:rFonts w:ascii="Courier New" w:hAnsi="Courier New" w:cs="Courier New"/>
          <w:color w:val="000000"/>
          <w:sz w:val="20"/>
          <w:szCs w:val="20"/>
          <w:shd w:val="clear" w:color="auto" w:fill="FFFFFF"/>
        </w:rPr>
        <w:t xml:space="preserve"> include*ridreth1/</w:t>
      </w:r>
      <w:r>
        <w:rPr>
          <w:rFonts w:ascii="Courier New" w:hAnsi="Courier New" w:cs="Courier New"/>
          <w:color w:val="0000FF"/>
          <w:sz w:val="20"/>
          <w:szCs w:val="20"/>
          <w:shd w:val="clear" w:color="auto" w:fill="FFFFFF"/>
        </w:rPr>
        <w:t>row</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ods</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output</w:t>
      </w:r>
      <w:r>
        <w:rPr>
          <w:rFonts w:ascii="Courier New" w:hAnsi="Courier New" w:cs="Courier New"/>
          <w:color w:val="000000"/>
          <w:sz w:val="20"/>
          <w:szCs w:val="20"/>
          <w:shd w:val="clear" w:color="auto" w:fill="FFFFFF"/>
        </w:rPr>
        <w:t xml:space="preserve"> crosstabs=oneway_birth_control;</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proc</w:t>
      </w:r>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surveyfreq</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=dat.final; </w:t>
      </w:r>
      <w:r>
        <w:rPr>
          <w:rFonts w:ascii="Courier New" w:hAnsi="Courier New" w:cs="Courier New"/>
          <w:color w:val="0000FF"/>
          <w:sz w:val="20"/>
          <w:szCs w:val="20"/>
          <w:shd w:val="clear" w:color="auto" w:fill="FFFFFF"/>
        </w:rPr>
        <w:t>strata</w:t>
      </w:r>
      <w:r>
        <w:rPr>
          <w:rFonts w:ascii="Courier New" w:hAnsi="Courier New" w:cs="Courier New"/>
          <w:color w:val="000000"/>
          <w:sz w:val="20"/>
          <w:szCs w:val="20"/>
          <w:shd w:val="clear" w:color="auto" w:fill="FFFFFF"/>
        </w:rPr>
        <w:t xml:space="preserve"> strata; </w:t>
      </w:r>
      <w:r>
        <w:rPr>
          <w:rFonts w:ascii="Courier New" w:hAnsi="Courier New" w:cs="Courier New"/>
          <w:color w:val="0000FF"/>
          <w:sz w:val="20"/>
          <w:szCs w:val="20"/>
          <w:shd w:val="clear" w:color="auto" w:fill="FFFFFF"/>
        </w:rPr>
        <w:t>cluster</w:t>
      </w:r>
      <w:r>
        <w:rPr>
          <w:rFonts w:ascii="Courier New" w:hAnsi="Courier New" w:cs="Courier New"/>
          <w:color w:val="000000"/>
          <w:sz w:val="20"/>
          <w:szCs w:val="20"/>
          <w:shd w:val="clear" w:color="auto" w:fill="FFFFFF"/>
        </w:rPr>
        <w:t xml:space="preserve"> cluster; </w:t>
      </w:r>
      <w:r>
        <w:rPr>
          <w:rFonts w:ascii="Courier New" w:hAnsi="Courier New" w:cs="Courier New"/>
          <w:color w:val="0000FF"/>
          <w:sz w:val="20"/>
          <w:szCs w:val="20"/>
          <w:shd w:val="clear" w:color="auto" w:fill="FFFFFF"/>
        </w:rPr>
        <w:t>weight</w:t>
      </w:r>
      <w:r>
        <w:rPr>
          <w:rFonts w:ascii="Courier New" w:hAnsi="Courier New" w:cs="Courier New"/>
          <w:color w:val="000000"/>
          <w:sz w:val="20"/>
          <w:szCs w:val="20"/>
          <w:shd w:val="clear" w:color="auto" w:fill="FFFFFF"/>
        </w:rPr>
        <w:t xml:space="preserve"> weight; </w:t>
      </w:r>
      <w:r>
        <w:rPr>
          <w:rFonts w:ascii="Courier New" w:hAnsi="Courier New" w:cs="Courier New"/>
          <w:color w:val="0000FF"/>
          <w:sz w:val="20"/>
          <w:szCs w:val="20"/>
          <w:shd w:val="clear" w:color="auto" w:fill="FFFFFF"/>
        </w:rPr>
        <w:t>tables</w:t>
      </w:r>
      <w:r>
        <w:rPr>
          <w:rFonts w:ascii="Courier New" w:hAnsi="Courier New" w:cs="Courier New"/>
          <w:color w:val="000000"/>
          <w:sz w:val="20"/>
          <w:szCs w:val="20"/>
          <w:shd w:val="clear" w:color="auto" w:fill="FFFFFF"/>
        </w:rPr>
        <w:t xml:space="preserve">  include*birth_control/</w:t>
      </w:r>
      <w:r>
        <w:rPr>
          <w:rFonts w:ascii="Courier New" w:hAnsi="Courier New" w:cs="Courier New"/>
          <w:color w:val="0000FF"/>
          <w:sz w:val="20"/>
          <w:szCs w:val="20"/>
          <w:shd w:val="clear" w:color="auto" w:fill="FFFFFF"/>
        </w:rPr>
        <w:t>row</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ods</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output</w:t>
      </w:r>
      <w:r>
        <w:rPr>
          <w:rFonts w:ascii="Courier New" w:hAnsi="Courier New" w:cs="Courier New"/>
          <w:color w:val="000000"/>
          <w:sz w:val="20"/>
          <w:szCs w:val="20"/>
          <w:shd w:val="clear" w:color="auto" w:fill="FFFFFF"/>
        </w:rPr>
        <w:t xml:space="preserve"> crosstabs=oneway_cotinine_cat;</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proc</w:t>
      </w:r>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surveyfreq</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=dat.final; </w:t>
      </w:r>
      <w:r>
        <w:rPr>
          <w:rFonts w:ascii="Courier New" w:hAnsi="Courier New" w:cs="Courier New"/>
          <w:color w:val="0000FF"/>
          <w:sz w:val="20"/>
          <w:szCs w:val="20"/>
          <w:shd w:val="clear" w:color="auto" w:fill="FFFFFF"/>
        </w:rPr>
        <w:t>strata</w:t>
      </w:r>
      <w:r>
        <w:rPr>
          <w:rFonts w:ascii="Courier New" w:hAnsi="Courier New" w:cs="Courier New"/>
          <w:color w:val="000000"/>
          <w:sz w:val="20"/>
          <w:szCs w:val="20"/>
          <w:shd w:val="clear" w:color="auto" w:fill="FFFFFF"/>
        </w:rPr>
        <w:t xml:space="preserve"> strata; </w:t>
      </w:r>
      <w:r>
        <w:rPr>
          <w:rFonts w:ascii="Courier New" w:hAnsi="Courier New" w:cs="Courier New"/>
          <w:color w:val="0000FF"/>
          <w:sz w:val="20"/>
          <w:szCs w:val="20"/>
          <w:shd w:val="clear" w:color="auto" w:fill="FFFFFF"/>
        </w:rPr>
        <w:t>cluster</w:t>
      </w:r>
      <w:r>
        <w:rPr>
          <w:rFonts w:ascii="Courier New" w:hAnsi="Courier New" w:cs="Courier New"/>
          <w:color w:val="000000"/>
          <w:sz w:val="20"/>
          <w:szCs w:val="20"/>
          <w:shd w:val="clear" w:color="auto" w:fill="FFFFFF"/>
        </w:rPr>
        <w:t xml:space="preserve"> cluster; </w:t>
      </w:r>
      <w:r>
        <w:rPr>
          <w:rFonts w:ascii="Courier New" w:hAnsi="Courier New" w:cs="Courier New"/>
          <w:color w:val="0000FF"/>
          <w:sz w:val="20"/>
          <w:szCs w:val="20"/>
          <w:shd w:val="clear" w:color="auto" w:fill="FFFFFF"/>
        </w:rPr>
        <w:t>weight</w:t>
      </w:r>
      <w:r>
        <w:rPr>
          <w:rFonts w:ascii="Courier New" w:hAnsi="Courier New" w:cs="Courier New"/>
          <w:color w:val="000000"/>
          <w:sz w:val="20"/>
          <w:szCs w:val="20"/>
          <w:shd w:val="clear" w:color="auto" w:fill="FFFFFF"/>
        </w:rPr>
        <w:t xml:space="preserve"> weight; </w:t>
      </w:r>
      <w:r>
        <w:rPr>
          <w:rFonts w:ascii="Courier New" w:hAnsi="Courier New" w:cs="Courier New"/>
          <w:color w:val="0000FF"/>
          <w:sz w:val="20"/>
          <w:szCs w:val="20"/>
          <w:shd w:val="clear" w:color="auto" w:fill="FFFFFF"/>
        </w:rPr>
        <w:t>tables</w:t>
      </w:r>
      <w:r>
        <w:rPr>
          <w:rFonts w:ascii="Courier New" w:hAnsi="Courier New" w:cs="Courier New"/>
          <w:color w:val="000000"/>
          <w:sz w:val="20"/>
          <w:szCs w:val="20"/>
          <w:shd w:val="clear" w:color="auto" w:fill="FFFFFF"/>
        </w:rPr>
        <w:t xml:space="preserve"> include*cotinine_cat/</w:t>
      </w:r>
      <w:r>
        <w:rPr>
          <w:rFonts w:ascii="Courier New" w:hAnsi="Courier New" w:cs="Courier New"/>
          <w:color w:val="0000FF"/>
          <w:sz w:val="20"/>
          <w:szCs w:val="20"/>
          <w:shd w:val="clear" w:color="auto" w:fill="FFFFFF"/>
        </w:rPr>
        <w:t>row</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ods</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output</w:t>
      </w:r>
      <w:r>
        <w:rPr>
          <w:rFonts w:ascii="Courier New" w:hAnsi="Courier New" w:cs="Courier New"/>
          <w:color w:val="000000"/>
          <w:sz w:val="20"/>
          <w:szCs w:val="20"/>
          <w:shd w:val="clear" w:color="auto" w:fill="FFFFFF"/>
        </w:rPr>
        <w:t xml:space="preserve"> crosstabs=oneway_hrt;</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proc</w:t>
      </w:r>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surveyfreq</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=dat.final; </w:t>
      </w:r>
      <w:r>
        <w:rPr>
          <w:rFonts w:ascii="Courier New" w:hAnsi="Courier New" w:cs="Courier New"/>
          <w:color w:val="0000FF"/>
          <w:sz w:val="20"/>
          <w:szCs w:val="20"/>
          <w:shd w:val="clear" w:color="auto" w:fill="FFFFFF"/>
        </w:rPr>
        <w:t>strata</w:t>
      </w:r>
      <w:r>
        <w:rPr>
          <w:rFonts w:ascii="Courier New" w:hAnsi="Courier New" w:cs="Courier New"/>
          <w:color w:val="000000"/>
          <w:sz w:val="20"/>
          <w:szCs w:val="20"/>
          <w:shd w:val="clear" w:color="auto" w:fill="FFFFFF"/>
        </w:rPr>
        <w:t xml:space="preserve"> strata; </w:t>
      </w:r>
      <w:r>
        <w:rPr>
          <w:rFonts w:ascii="Courier New" w:hAnsi="Courier New" w:cs="Courier New"/>
          <w:color w:val="0000FF"/>
          <w:sz w:val="20"/>
          <w:szCs w:val="20"/>
          <w:shd w:val="clear" w:color="auto" w:fill="FFFFFF"/>
        </w:rPr>
        <w:t>cluster</w:t>
      </w:r>
      <w:r>
        <w:rPr>
          <w:rFonts w:ascii="Courier New" w:hAnsi="Courier New" w:cs="Courier New"/>
          <w:color w:val="000000"/>
          <w:sz w:val="20"/>
          <w:szCs w:val="20"/>
          <w:shd w:val="clear" w:color="auto" w:fill="FFFFFF"/>
        </w:rPr>
        <w:t xml:space="preserve"> cluster; </w:t>
      </w:r>
      <w:r>
        <w:rPr>
          <w:rFonts w:ascii="Courier New" w:hAnsi="Courier New" w:cs="Courier New"/>
          <w:color w:val="0000FF"/>
          <w:sz w:val="20"/>
          <w:szCs w:val="20"/>
          <w:shd w:val="clear" w:color="auto" w:fill="FFFFFF"/>
        </w:rPr>
        <w:t>weight</w:t>
      </w:r>
      <w:r>
        <w:rPr>
          <w:rFonts w:ascii="Courier New" w:hAnsi="Courier New" w:cs="Courier New"/>
          <w:color w:val="000000"/>
          <w:sz w:val="20"/>
          <w:szCs w:val="20"/>
          <w:shd w:val="clear" w:color="auto" w:fill="FFFFFF"/>
        </w:rPr>
        <w:t xml:space="preserve"> weight; </w:t>
      </w:r>
      <w:r>
        <w:rPr>
          <w:rFonts w:ascii="Courier New" w:hAnsi="Courier New" w:cs="Courier New"/>
          <w:color w:val="0000FF"/>
          <w:sz w:val="20"/>
          <w:szCs w:val="20"/>
          <w:shd w:val="clear" w:color="auto" w:fill="FFFFFF"/>
        </w:rPr>
        <w:t>tables</w:t>
      </w:r>
      <w:r>
        <w:rPr>
          <w:rFonts w:ascii="Courier New" w:hAnsi="Courier New" w:cs="Courier New"/>
          <w:color w:val="000000"/>
          <w:sz w:val="20"/>
          <w:szCs w:val="20"/>
          <w:shd w:val="clear" w:color="auto" w:fill="FFFFFF"/>
        </w:rPr>
        <w:t xml:space="preserve"> include*hrt/</w:t>
      </w:r>
      <w:r>
        <w:rPr>
          <w:rFonts w:ascii="Courier New" w:hAnsi="Courier New" w:cs="Courier New"/>
          <w:color w:val="0000FF"/>
          <w:sz w:val="20"/>
          <w:szCs w:val="20"/>
          <w:shd w:val="clear" w:color="auto" w:fill="FFFFFF"/>
        </w:rPr>
        <w:t>row</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ods</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output</w:t>
      </w:r>
      <w:r>
        <w:rPr>
          <w:rFonts w:ascii="Courier New" w:hAnsi="Courier New" w:cs="Courier New"/>
          <w:color w:val="000000"/>
          <w:sz w:val="20"/>
          <w:szCs w:val="20"/>
          <w:shd w:val="clear" w:color="auto" w:fill="FFFFFF"/>
        </w:rPr>
        <w:t xml:space="preserve"> crosstabs=oneway_obese;</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proc</w:t>
      </w:r>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surveyfreq</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=dat.final; </w:t>
      </w:r>
      <w:r>
        <w:rPr>
          <w:rFonts w:ascii="Courier New" w:hAnsi="Courier New" w:cs="Courier New"/>
          <w:color w:val="0000FF"/>
          <w:sz w:val="20"/>
          <w:szCs w:val="20"/>
          <w:shd w:val="clear" w:color="auto" w:fill="FFFFFF"/>
        </w:rPr>
        <w:t>strata</w:t>
      </w:r>
      <w:r>
        <w:rPr>
          <w:rFonts w:ascii="Courier New" w:hAnsi="Courier New" w:cs="Courier New"/>
          <w:color w:val="000000"/>
          <w:sz w:val="20"/>
          <w:szCs w:val="20"/>
          <w:shd w:val="clear" w:color="auto" w:fill="FFFFFF"/>
        </w:rPr>
        <w:t xml:space="preserve"> strata; </w:t>
      </w:r>
      <w:r>
        <w:rPr>
          <w:rFonts w:ascii="Courier New" w:hAnsi="Courier New" w:cs="Courier New"/>
          <w:color w:val="0000FF"/>
          <w:sz w:val="20"/>
          <w:szCs w:val="20"/>
          <w:shd w:val="clear" w:color="auto" w:fill="FFFFFF"/>
        </w:rPr>
        <w:t>cluster</w:t>
      </w:r>
      <w:r>
        <w:rPr>
          <w:rFonts w:ascii="Courier New" w:hAnsi="Courier New" w:cs="Courier New"/>
          <w:color w:val="000000"/>
          <w:sz w:val="20"/>
          <w:szCs w:val="20"/>
          <w:shd w:val="clear" w:color="auto" w:fill="FFFFFF"/>
        </w:rPr>
        <w:t xml:space="preserve"> cluster; </w:t>
      </w:r>
      <w:r>
        <w:rPr>
          <w:rFonts w:ascii="Courier New" w:hAnsi="Courier New" w:cs="Courier New"/>
          <w:color w:val="0000FF"/>
          <w:sz w:val="20"/>
          <w:szCs w:val="20"/>
          <w:shd w:val="clear" w:color="auto" w:fill="FFFFFF"/>
        </w:rPr>
        <w:t>weight</w:t>
      </w:r>
      <w:r>
        <w:rPr>
          <w:rFonts w:ascii="Courier New" w:hAnsi="Courier New" w:cs="Courier New"/>
          <w:color w:val="000000"/>
          <w:sz w:val="20"/>
          <w:szCs w:val="20"/>
          <w:shd w:val="clear" w:color="auto" w:fill="FFFFFF"/>
        </w:rPr>
        <w:t xml:space="preserve"> weight; </w:t>
      </w:r>
      <w:r>
        <w:rPr>
          <w:rFonts w:ascii="Courier New" w:hAnsi="Courier New" w:cs="Courier New"/>
          <w:color w:val="0000FF"/>
          <w:sz w:val="20"/>
          <w:szCs w:val="20"/>
          <w:shd w:val="clear" w:color="auto" w:fill="FFFFFF"/>
        </w:rPr>
        <w:t>tables</w:t>
      </w:r>
      <w:r>
        <w:rPr>
          <w:rFonts w:ascii="Courier New" w:hAnsi="Courier New" w:cs="Courier New"/>
          <w:color w:val="000000"/>
          <w:sz w:val="20"/>
          <w:szCs w:val="20"/>
          <w:shd w:val="clear" w:color="auto" w:fill="FFFFFF"/>
        </w:rPr>
        <w:t xml:space="preserve"> include*obese/</w:t>
      </w:r>
      <w:r>
        <w:rPr>
          <w:rFonts w:ascii="Courier New" w:hAnsi="Courier New" w:cs="Courier New"/>
          <w:color w:val="0000FF"/>
          <w:sz w:val="20"/>
          <w:szCs w:val="20"/>
          <w:shd w:val="clear" w:color="auto" w:fill="FFFFFF"/>
        </w:rPr>
        <w:t>row</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ods</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output</w:t>
      </w:r>
      <w:r>
        <w:rPr>
          <w:rFonts w:ascii="Courier New" w:hAnsi="Courier New" w:cs="Courier New"/>
          <w:color w:val="000000"/>
          <w:sz w:val="20"/>
          <w:szCs w:val="20"/>
          <w:shd w:val="clear" w:color="auto" w:fill="FFFFFF"/>
        </w:rPr>
        <w:t xml:space="preserve"> crosstabs=oneway_sleep_med;</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proc</w:t>
      </w:r>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surveyfreq</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=dat.final; </w:t>
      </w:r>
      <w:r>
        <w:rPr>
          <w:rFonts w:ascii="Courier New" w:hAnsi="Courier New" w:cs="Courier New"/>
          <w:color w:val="0000FF"/>
          <w:sz w:val="20"/>
          <w:szCs w:val="20"/>
          <w:shd w:val="clear" w:color="auto" w:fill="FFFFFF"/>
        </w:rPr>
        <w:t>strata</w:t>
      </w:r>
      <w:r>
        <w:rPr>
          <w:rFonts w:ascii="Courier New" w:hAnsi="Courier New" w:cs="Courier New"/>
          <w:color w:val="000000"/>
          <w:sz w:val="20"/>
          <w:szCs w:val="20"/>
          <w:shd w:val="clear" w:color="auto" w:fill="FFFFFF"/>
        </w:rPr>
        <w:t xml:space="preserve"> strata; </w:t>
      </w:r>
      <w:r>
        <w:rPr>
          <w:rFonts w:ascii="Courier New" w:hAnsi="Courier New" w:cs="Courier New"/>
          <w:color w:val="0000FF"/>
          <w:sz w:val="20"/>
          <w:szCs w:val="20"/>
          <w:shd w:val="clear" w:color="auto" w:fill="FFFFFF"/>
        </w:rPr>
        <w:t>cluster</w:t>
      </w:r>
      <w:r>
        <w:rPr>
          <w:rFonts w:ascii="Courier New" w:hAnsi="Courier New" w:cs="Courier New"/>
          <w:color w:val="000000"/>
          <w:sz w:val="20"/>
          <w:szCs w:val="20"/>
          <w:shd w:val="clear" w:color="auto" w:fill="FFFFFF"/>
        </w:rPr>
        <w:t xml:space="preserve"> cluster; </w:t>
      </w:r>
      <w:r>
        <w:rPr>
          <w:rFonts w:ascii="Courier New" w:hAnsi="Courier New" w:cs="Courier New"/>
          <w:color w:val="0000FF"/>
          <w:sz w:val="20"/>
          <w:szCs w:val="20"/>
          <w:shd w:val="clear" w:color="auto" w:fill="FFFFFF"/>
        </w:rPr>
        <w:t>weight</w:t>
      </w:r>
      <w:r>
        <w:rPr>
          <w:rFonts w:ascii="Courier New" w:hAnsi="Courier New" w:cs="Courier New"/>
          <w:color w:val="000000"/>
          <w:sz w:val="20"/>
          <w:szCs w:val="20"/>
          <w:shd w:val="clear" w:color="auto" w:fill="FFFFFF"/>
        </w:rPr>
        <w:t xml:space="preserve"> weight; </w:t>
      </w:r>
      <w:r>
        <w:rPr>
          <w:rFonts w:ascii="Courier New" w:hAnsi="Courier New" w:cs="Courier New"/>
          <w:color w:val="0000FF"/>
          <w:sz w:val="20"/>
          <w:szCs w:val="20"/>
          <w:shd w:val="clear" w:color="auto" w:fill="FFFFFF"/>
        </w:rPr>
        <w:t>tables</w:t>
      </w:r>
      <w:r>
        <w:rPr>
          <w:rFonts w:ascii="Courier New" w:hAnsi="Courier New" w:cs="Courier New"/>
          <w:color w:val="000000"/>
          <w:sz w:val="20"/>
          <w:szCs w:val="20"/>
          <w:shd w:val="clear" w:color="auto" w:fill="FFFFFF"/>
        </w:rPr>
        <w:t xml:space="preserve"> include*sleep_med/</w:t>
      </w:r>
      <w:r>
        <w:rPr>
          <w:rFonts w:ascii="Courier New" w:hAnsi="Courier New" w:cs="Courier New"/>
          <w:color w:val="0000FF"/>
          <w:sz w:val="20"/>
          <w:szCs w:val="20"/>
          <w:shd w:val="clear" w:color="auto" w:fill="FFFFFF"/>
        </w:rPr>
        <w:t>row</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ods</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output</w:t>
      </w:r>
      <w:r>
        <w:rPr>
          <w:rFonts w:ascii="Courier New" w:hAnsi="Courier New" w:cs="Courier New"/>
          <w:color w:val="000000"/>
          <w:sz w:val="20"/>
          <w:szCs w:val="20"/>
          <w:shd w:val="clear" w:color="auto" w:fill="FFFFFF"/>
        </w:rPr>
        <w:t xml:space="preserve"> crosstabs=oneway_phys_act;</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proc</w:t>
      </w:r>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surveyfreq</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=dat.final; </w:t>
      </w:r>
      <w:r>
        <w:rPr>
          <w:rFonts w:ascii="Courier New" w:hAnsi="Courier New" w:cs="Courier New"/>
          <w:color w:val="0000FF"/>
          <w:sz w:val="20"/>
          <w:szCs w:val="20"/>
          <w:shd w:val="clear" w:color="auto" w:fill="FFFFFF"/>
        </w:rPr>
        <w:t>strata</w:t>
      </w:r>
      <w:r>
        <w:rPr>
          <w:rFonts w:ascii="Courier New" w:hAnsi="Courier New" w:cs="Courier New"/>
          <w:color w:val="000000"/>
          <w:sz w:val="20"/>
          <w:szCs w:val="20"/>
          <w:shd w:val="clear" w:color="auto" w:fill="FFFFFF"/>
        </w:rPr>
        <w:t xml:space="preserve"> strata; </w:t>
      </w:r>
      <w:r>
        <w:rPr>
          <w:rFonts w:ascii="Courier New" w:hAnsi="Courier New" w:cs="Courier New"/>
          <w:color w:val="0000FF"/>
          <w:sz w:val="20"/>
          <w:szCs w:val="20"/>
          <w:shd w:val="clear" w:color="auto" w:fill="FFFFFF"/>
        </w:rPr>
        <w:t>cluster</w:t>
      </w:r>
      <w:r>
        <w:rPr>
          <w:rFonts w:ascii="Courier New" w:hAnsi="Courier New" w:cs="Courier New"/>
          <w:color w:val="000000"/>
          <w:sz w:val="20"/>
          <w:szCs w:val="20"/>
          <w:shd w:val="clear" w:color="auto" w:fill="FFFFFF"/>
        </w:rPr>
        <w:t xml:space="preserve"> cluster; </w:t>
      </w:r>
      <w:r>
        <w:rPr>
          <w:rFonts w:ascii="Courier New" w:hAnsi="Courier New" w:cs="Courier New"/>
          <w:color w:val="0000FF"/>
          <w:sz w:val="20"/>
          <w:szCs w:val="20"/>
          <w:shd w:val="clear" w:color="auto" w:fill="FFFFFF"/>
        </w:rPr>
        <w:t>weight</w:t>
      </w:r>
      <w:r>
        <w:rPr>
          <w:rFonts w:ascii="Courier New" w:hAnsi="Courier New" w:cs="Courier New"/>
          <w:color w:val="000000"/>
          <w:sz w:val="20"/>
          <w:szCs w:val="20"/>
          <w:shd w:val="clear" w:color="auto" w:fill="FFFFFF"/>
        </w:rPr>
        <w:t xml:space="preserve"> weight; </w:t>
      </w:r>
      <w:r>
        <w:rPr>
          <w:rFonts w:ascii="Courier New" w:hAnsi="Courier New" w:cs="Courier New"/>
          <w:color w:val="0000FF"/>
          <w:sz w:val="20"/>
          <w:szCs w:val="20"/>
          <w:shd w:val="clear" w:color="auto" w:fill="FFFFFF"/>
        </w:rPr>
        <w:t>tables</w:t>
      </w:r>
      <w:r>
        <w:rPr>
          <w:rFonts w:ascii="Courier New" w:hAnsi="Courier New" w:cs="Courier New"/>
          <w:color w:val="000000"/>
          <w:sz w:val="20"/>
          <w:szCs w:val="20"/>
          <w:shd w:val="clear" w:color="auto" w:fill="FFFFFF"/>
        </w:rPr>
        <w:t xml:space="preserve"> include*phys_act/</w:t>
      </w:r>
      <w:r>
        <w:rPr>
          <w:rFonts w:ascii="Courier New" w:hAnsi="Courier New" w:cs="Courier New"/>
          <w:color w:val="0000FF"/>
          <w:sz w:val="20"/>
          <w:szCs w:val="20"/>
          <w:shd w:val="clear" w:color="auto" w:fill="FFFFFF"/>
        </w:rPr>
        <w:t>row</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/*dmdeduc2 pir_cat short_sleep poor_sleep RIAGENDR RIDRETH1 birth_control */</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cotinine_cat hrt obese sleep_med */</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data</w:t>
      </w:r>
      <w:proofErr w:type="gramEnd"/>
      <w:r>
        <w:rPr>
          <w:rFonts w:ascii="Courier New" w:hAnsi="Courier New" w:cs="Courier New"/>
          <w:color w:val="000000"/>
          <w:sz w:val="20"/>
          <w:szCs w:val="20"/>
          <w:shd w:val="clear" w:color="auto" w:fill="FFFFFF"/>
        </w:rPr>
        <w:t xml:space="preserve"> oneway_dmdeduc2(</w:t>
      </w:r>
      <w:r>
        <w:rPr>
          <w:rFonts w:ascii="Courier New" w:hAnsi="Courier New" w:cs="Courier New"/>
          <w:color w:val="0000FF"/>
          <w:sz w:val="20"/>
          <w:szCs w:val="20"/>
          <w:shd w:val="clear" w:color="auto" w:fill="FFFFFF"/>
        </w:rPr>
        <w:t>keep</w:t>
      </w:r>
      <w:r>
        <w:rPr>
          <w:rFonts w:ascii="Courier New" w:hAnsi="Courier New" w:cs="Courier New"/>
          <w:color w:val="000000"/>
          <w:sz w:val="20"/>
          <w:szCs w:val="20"/>
          <w:shd w:val="clear" w:color="auto" w:fill="FFFFFF"/>
        </w:rPr>
        <w:t xml:space="preserve">=table value frequency percent); </w:t>
      </w: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oneway_dmdeduc2;</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value</w:t>
      </w:r>
      <w:proofErr w:type="gramEnd"/>
      <w:r>
        <w:rPr>
          <w:rFonts w:ascii="Courier New" w:hAnsi="Courier New" w:cs="Courier New"/>
          <w:color w:val="000000"/>
          <w:sz w:val="20"/>
          <w:szCs w:val="20"/>
          <w:shd w:val="clear" w:color="auto" w:fill="FFFFFF"/>
        </w:rPr>
        <w:t xml:space="preserve">= vvalue(dmdeduc2); percent=rowpercent; </w:t>
      </w:r>
      <w:r>
        <w:rPr>
          <w:rFonts w:ascii="Courier New" w:hAnsi="Courier New" w:cs="Courier New"/>
          <w:color w:val="0000FF"/>
          <w:sz w:val="20"/>
          <w:szCs w:val="20"/>
          <w:shd w:val="clear" w:color="auto" w:fill="FFFFFF"/>
        </w:rPr>
        <w:t>where</w:t>
      </w:r>
      <w:r>
        <w:rPr>
          <w:rFonts w:ascii="Courier New" w:hAnsi="Courier New" w:cs="Courier New"/>
          <w:color w:val="000000"/>
          <w:sz w:val="20"/>
          <w:szCs w:val="20"/>
          <w:shd w:val="clear" w:color="auto" w:fill="FFFFFF"/>
        </w:rPr>
        <w:t xml:space="preserve"> include=</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data</w:t>
      </w:r>
      <w:proofErr w:type="gramEnd"/>
      <w:r>
        <w:rPr>
          <w:rFonts w:ascii="Courier New" w:hAnsi="Courier New" w:cs="Courier New"/>
          <w:color w:val="000000"/>
          <w:sz w:val="20"/>
          <w:szCs w:val="20"/>
          <w:shd w:val="clear" w:color="auto" w:fill="FFFFFF"/>
        </w:rPr>
        <w:t xml:space="preserve"> oneway_pir_cat (</w:t>
      </w:r>
      <w:r>
        <w:rPr>
          <w:rFonts w:ascii="Courier New" w:hAnsi="Courier New" w:cs="Courier New"/>
          <w:color w:val="0000FF"/>
          <w:sz w:val="20"/>
          <w:szCs w:val="20"/>
          <w:shd w:val="clear" w:color="auto" w:fill="FFFFFF"/>
        </w:rPr>
        <w:t>keep</w:t>
      </w:r>
      <w:r>
        <w:rPr>
          <w:rFonts w:ascii="Courier New" w:hAnsi="Courier New" w:cs="Courier New"/>
          <w:color w:val="000000"/>
          <w:sz w:val="20"/>
          <w:szCs w:val="20"/>
          <w:shd w:val="clear" w:color="auto" w:fill="FFFFFF"/>
        </w:rPr>
        <w:t xml:space="preserve">=table value frequency percent); </w:t>
      </w: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oneway_pir_cat;</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value</w:t>
      </w:r>
      <w:proofErr w:type="gramEnd"/>
      <w:r>
        <w:rPr>
          <w:rFonts w:ascii="Courier New" w:hAnsi="Courier New" w:cs="Courier New"/>
          <w:color w:val="000000"/>
          <w:sz w:val="20"/>
          <w:szCs w:val="20"/>
          <w:shd w:val="clear" w:color="auto" w:fill="FFFFFF"/>
        </w:rPr>
        <w:t xml:space="preserve">= vvalue(pir_cat);  percent=rowpercent; </w:t>
      </w:r>
      <w:r>
        <w:rPr>
          <w:rFonts w:ascii="Courier New" w:hAnsi="Courier New" w:cs="Courier New"/>
          <w:color w:val="0000FF"/>
          <w:sz w:val="20"/>
          <w:szCs w:val="20"/>
          <w:shd w:val="clear" w:color="auto" w:fill="FFFFFF"/>
        </w:rPr>
        <w:t>where</w:t>
      </w:r>
      <w:r>
        <w:rPr>
          <w:rFonts w:ascii="Courier New" w:hAnsi="Courier New" w:cs="Courier New"/>
          <w:color w:val="000000"/>
          <w:sz w:val="20"/>
          <w:szCs w:val="20"/>
          <w:shd w:val="clear" w:color="auto" w:fill="FFFFFF"/>
        </w:rPr>
        <w:t xml:space="preserve"> include=</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data</w:t>
      </w:r>
      <w:proofErr w:type="gramEnd"/>
      <w:r>
        <w:rPr>
          <w:rFonts w:ascii="Courier New" w:hAnsi="Courier New" w:cs="Courier New"/>
          <w:color w:val="000000"/>
          <w:sz w:val="20"/>
          <w:szCs w:val="20"/>
          <w:shd w:val="clear" w:color="auto" w:fill="FFFFFF"/>
        </w:rPr>
        <w:t xml:space="preserve"> oneway_short_sleep(</w:t>
      </w:r>
      <w:r>
        <w:rPr>
          <w:rFonts w:ascii="Courier New" w:hAnsi="Courier New" w:cs="Courier New"/>
          <w:color w:val="0000FF"/>
          <w:sz w:val="20"/>
          <w:szCs w:val="20"/>
          <w:shd w:val="clear" w:color="auto" w:fill="FFFFFF"/>
        </w:rPr>
        <w:t>keep</w:t>
      </w:r>
      <w:r>
        <w:rPr>
          <w:rFonts w:ascii="Courier New" w:hAnsi="Courier New" w:cs="Courier New"/>
          <w:color w:val="000000"/>
          <w:sz w:val="20"/>
          <w:szCs w:val="20"/>
          <w:shd w:val="clear" w:color="auto" w:fill="FFFFFF"/>
        </w:rPr>
        <w:t xml:space="preserve">=table value frequency percent); </w:t>
      </w: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oneway_short_sleep;</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value</w:t>
      </w:r>
      <w:proofErr w:type="gramEnd"/>
      <w:r>
        <w:rPr>
          <w:rFonts w:ascii="Courier New" w:hAnsi="Courier New" w:cs="Courier New"/>
          <w:color w:val="000000"/>
          <w:sz w:val="20"/>
          <w:szCs w:val="20"/>
          <w:shd w:val="clear" w:color="auto" w:fill="FFFFFF"/>
        </w:rPr>
        <w:t xml:space="preserve">= vvalue(short_sleep); percent=rowpercent; </w:t>
      </w:r>
      <w:r>
        <w:rPr>
          <w:rFonts w:ascii="Courier New" w:hAnsi="Courier New" w:cs="Courier New"/>
          <w:color w:val="0000FF"/>
          <w:sz w:val="20"/>
          <w:szCs w:val="20"/>
          <w:shd w:val="clear" w:color="auto" w:fill="FFFFFF"/>
        </w:rPr>
        <w:t>where</w:t>
      </w:r>
      <w:r>
        <w:rPr>
          <w:rFonts w:ascii="Courier New" w:hAnsi="Courier New" w:cs="Courier New"/>
          <w:color w:val="000000"/>
          <w:sz w:val="20"/>
          <w:szCs w:val="20"/>
          <w:shd w:val="clear" w:color="auto" w:fill="FFFFFF"/>
        </w:rPr>
        <w:t xml:space="preserve"> include=</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data</w:t>
      </w:r>
      <w:proofErr w:type="gramEnd"/>
      <w:r>
        <w:rPr>
          <w:rFonts w:ascii="Courier New" w:hAnsi="Courier New" w:cs="Courier New"/>
          <w:color w:val="000000"/>
          <w:sz w:val="20"/>
          <w:szCs w:val="20"/>
          <w:shd w:val="clear" w:color="auto" w:fill="FFFFFF"/>
        </w:rPr>
        <w:t xml:space="preserve"> oneway_poor_sleep(</w:t>
      </w:r>
      <w:r>
        <w:rPr>
          <w:rFonts w:ascii="Courier New" w:hAnsi="Courier New" w:cs="Courier New"/>
          <w:color w:val="0000FF"/>
          <w:sz w:val="20"/>
          <w:szCs w:val="20"/>
          <w:shd w:val="clear" w:color="auto" w:fill="FFFFFF"/>
        </w:rPr>
        <w:t>keep</w:t>
      </w:r>
      <w:r>
        <w:rPr>
          <w:rFonts w:ascii="Courier New" w:hAnsi="Courier New" w:cs="Courier New"/>
          <w:color w:val="000000"/>
          <w:sz w:val="20"/>
          <w:szCs w:val="20"/>
          <w:shd w:val="clear" w:color="auto" w:fill="FFFFFF"/>
        </w:rPr>
        <w:t xml:space="preserve">=table value frequency percent); </w:t>
      </w: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oneway_poor_sleep;</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value</w:t>
      </w:r>
      <w:proofErr w:type="gramEnd"/>
      <w:r>
        <w:rPr>
          <w:rFonts w:ascii="Courier New" w:hAnsi="Courier New" w:cs="Courier New"/>
          <w:color w:val="000000"/>
          <w:sz w:val="20"/>
          <w:szCs w:val="20"/>
          <w:shd w:val="clear" w:color="auto" w:fill="FFFFFF"/>
        </w:rPr>
        <w:t xml:space="preserve">= vvalue(poor_sleep); percent=rowpercent; </w:t>
      </w:r>
      <w:r>
        <w:rPr>
          <w:rFonts w:ascii="Courier New" w:hAnsi="Courier New" w:cs="Courier New"/>
          <w:color w:val="0000FF"/>
          <w:sz w:val="20"/>
          <w:szCs w:val="20"/>
          <w:shd w:val="clear" w:color="auto" w:fill="FFFFFF"/>
        </w:rPr>
        <w:t>where</w:t>
      </w:r>
      <w:r>
        <w:rPr>
          <w:rFonts w:ascii="Courier New" w:hAnsi="Courier New" w:cs="Courier New"/>
          <w:color w:val="000000"/>
          <w:sz w:val="20"/>
          <w:szCs w:val="20"/>
          <w:shd w:val="clear" w:color="auto" w:fill="FFFFFF"/>
        </w:rPr>
        <w:t xml:space="preserve"> include=</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data</w:t>
      </w:r>
      <w:proofErr w:type="gramEnd"/>
      <w:r>
        <w:rPr>
          <w:rFonts w:ascii="Courier New" w:hAnsi="Courier New" w:cs="Courier New"/>
          <w:color w:val="000000"/>
          <w:sz w:val="20"/>
          <w:szCs w:val="20"/>
          <w:shd w:val="clear" w:color="auto" w:fill="FFFFFF"/>
        </w:rPr>
        <w:t xml:space="preserve"> oneway_RIAGENDR (</w:t>
      </w:r>
      <w:r>
        <w:rPr>
          <w:rFonts w:ascii="Courier New" w:hAnsi="Courier New" w:cs="Courier New"/>
          <w:color w:val="0000FF"/>
          <w:sz w:val="20"/>
          <w:szCs w:val="20"/>
          <w:shd w:val="clear" w:color="auto" w:fill="FFFFFF"/>
        </w:rPr>
        <w:t>keep</w:t>
      </w:r>
      <w:r>
        <w:rPr>
          <w:rFonts w:ascii="Courier New" w:hAnsi="Courier New" w:cs="Courier New"/>
          <w:color w:val="000000"/>
          <w:sz w:val="20"/>
          <w:szCs w:val="20"/>
          <w:shd w:val="clear" w:color="auto" w:fill="FFFFFF"/>
        </w:rPr>
        <w:t xml:space="preserve">=table value frequency percent); </w:t>
      </w: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oneway_RIAGENDR ;</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value</w:t>
      </w:r>
      <w:proofErr w:type="gramEnd"/>
      <w:r>
        <w:rPr>
          <w:rFonts w:ascii="Courier New" w:hAnsi="Courier New" w:cs="Courier New"/>
          <w:color w:val="000000"/>
          <w:sz w:val="20"/>
          <w:szCs w:val="20"/>
          <w:shd w:val="clear" w:color="auto" w:fill="FFFFFF"/>
        </w:rPr>
        <w:t xml:space="preserve">= vvalue(RIAGENDR) ;  percent=rowpercent; </w:t>
      </w:r>
      <w:r>
        <w:rPr>
          <w:rFonts w:ascii="Courier New" w:hAnsi="Courier New" w:cs="Courier New"/>
          <w:color w:val="0000FF"/>
          <w:sz w:val="20"/>
          <w:szCs w:val="20"/>
          <w:shd w:val="clear" w:color="auto" w:fill="FFFFFF"/>
        </w:rPr>
        <w:t>where</w:t>
      </w:r>
      <w:r>
        <w:rPr>
          <w:rFonts w:ascii="Courier New" w:hAnsi="Courier New" w:cs="Courier New"/>
          <w:color w:val="000000"/>
          <w:sz w:val="20"/>
          <w:szCs w:val="20"/>
          <w:shd w:val="clear" w:color="auto" w:fill="FFFFFF"/>
        </w:rPr>
        <w:t xml:space="preserve"> include=</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data</w:t>
      </w:r>
      <w:proofErr w:type="gramEnd"/>
      <w:r>
        <w:rPr>
          <w:rFonts w:ascii="Courier New" w:hAnsi="Courier New" w:cs="Courier New"/>
          <w:color w:val="000000"/>
          <w:sz w:val="20"/>
          <w:szCs w:val="20"/>
          <w:shd w:val="clear" w:color="auto" w:fill="FFFFFF"/>
        </w:rPr>
        <w:t xml:space="preserve"> oneway_RIDRETH1 (</w:t>
      </w:r>
      <w:r>
        <w:rPr>
          <w:rFonts w:ascii="Courier New" w:hAnsi="Courier New" w:cs="Courier New"/>
          <w:color w:val="0000FF"/>
          <w:sz w:val="20"/>
          <w:szCs w:val="20"/>
          <w:shd w:val="clear" w:color="auto" w:fill="FFFFFF"/>
        </w:rPr>
        <w:t>keep</w:t>
      </w:r>
      <w:r>
        <w:rPr>
          <w:rFonts w:ascii="Courier New" w:hAnsi="Courier New" w:cs="Courier New"/>
          <w:color w:val="000000"/>
          <w:sz w:val="20"/>
          <w:szCs w:val="20"/>
          <w:shd w:val="clear" w:color="auto" w:fill="FFFFFF"/>
        </w:rPr>
        <w:t xml:space="preserve">=table value frequency percent); </w:t>
      </w: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oneway_RIDRETH1 ;</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value</w:t>
      </w:r>
      <w:proofErr w:type="gramEnd"/>
      <w:r>
        <w:rPr>
          <w:rFonts w:ascii="Courier New" w:hAnsi="Courier New" w:cs="Courier New"/>
          <w:color w:val="000000"/>
          <w:sz w:val="20"/>
          <w:szCs w:val="20"/>
          <w:shd w:val="clear" w:color="auto" w:fill="FFFFFF"/>
        </w:rPr>
        <w:t xml:space="preserve">= vvalue(RIDRETH1) ; percent=rowpercent; </w:t>
      </w:r>
      <w:r>
        <w:rPr>
          <w:rFonts w:ascii="Courier New" w:hAnsi="Courier New" w:cs="Courier New"/>
          <w:color w:val="0000FF"/>
          <w:sz w:val="20"/>
          <w:szCs w:val="20"/>
          <w:shd w:val="clear" w:color="auto" w:fill="FFFFFF"/>
        </w:rPr>
        <w:t>where</w:t>
      </w:r>
      <w:r>
        <w:rPr>
          <w:rFonts w:ascii="Courier New" w:hAnsi="Courier New" w:cs="Courier New"/>
          <w:color w:val="000000"/>
          <w:sz w:val="20"/>
          <w:szCs w:val="20"/>
          <w:shd w:val="clear" w:color="auto" w:fill="FFFFFF"/>
        </w:rPr>
        <w:t xml:space="preserve"> include=</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data</w:t>
      </w:r>
      <w:proofErr w:type="gramEnd"/>
      <w:r>
        <w:rPr>
          <w:rFonts w:ascii="Courier New" w:hAnsi="Courier New" w:cs="Courier New"/>
          <w:color w:val="000000"/>
          <w:sz w:val="20"/>
          <w:szCs w:val="20"/>
          <w:shd w:val="clear" w:color="auto" w:fill="FFFFFF"/>
        </w:rPr>
        <w:t xml:space="preserve"> oneway_birth_control(</w:t>
      </w:r>
      <w:r>
        <w:rPr>
          <w:rFonts w:ascii="Courier New" w:hAnsi="Courier New" w:cs="Courier New"/>
          <w:color w:val="0000FF"/>
          <w:sz w:val="20"/>
          <w:szCs w:val="20"/>
          <w:shd w:val="clear" w:color="auto" w:fill="FFFFFF"/>
        </w:rPr>
        <w:t>keep</w:t>
      </w:r>
      <w:r>
        <w:rPr>
          <w:rFonts w:ascii="Courier New" w:hAnsi="Courier New" w:cs="Courier New"/>
          <w:color w:val="000000"/>
          <w:sz w:val="20"/>
          <w:szCs w:val="20"/>
          <w:shd w:val="clear" w:color="auto" w:fill="FFFFFF"/>
        </w:rPr>
        <w:t xml:space="preserve">=table value frequency percent); </w:t>
      </w: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oneway_birth_control;</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value</w:t>
      </w:r>
      <w:proofErr w:type="gramEnd"/>
      <w:r>
        <w:rPr>
          <w:rFonts w:ascii="Courier New" w:hAnsi="Courier New" w:cs="Courier New"/>
          <w:color w:val="000000"/>
          <w:sz w:val="20"/>
          <w:szCs w:val="20"/>
          <w:shd w:val="clear" w:color="auto" w:fill="FFFFFF"/>
        </w:rPr>
        <w:t xml:space="preserve">= vvalue(birth_control); percent=rowpercent; </w:t>
      </w:r>
      <w:r>
        <w:rPr>
          <w:rFonts w:ascii="Courier New" w:hAnsi="Courier New" w:cs="Courier New"/>
          <w:color w:val="0000FF"/>
          <w:sz w:val="20"/>
          <w:szCs w:val="20"/>
          <w:shd w:val="clear" w:color="auto" w:fill="FFFFFF"/>
        </w:rPr>
        <w:t>where</w:t>
      </w:r>
      <w:r>
        <w:rPr>
          <w:rFonts w:ascii="Courier New" w:hAnsi="Courier New" w:cs="Courier New"/>
          <w:color w:val="000000"/>
          <w:sz w:val="20"/>
          <w:szCs w:val="20"/>
          <w:shd w:val="clear" w:color="auto" w:fill="FFFFFF"/>
        </w:rPr>
        <w:t xml:space="preserve"> include=</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data</w:t>
      </w:r>
      <w:proofErr w:type="gramEnd"/>
      <w:r>
        <w:rPr>
          <w:rFonts w:ascii="Courier New" w:hAnsi="Courier New" w:cs="Courier New"/>
          <w:color w:val="000000"/>
          <w:sz w:val="20"/>
          <w:szCs w:val="20"/>
          <w:shd w:val="clear" w:color="auto" w:fill="FFFFFF"/>
        </w:rPr>
        <w:t xml:space="preserve"> oneway_cotinine_cat(</w:t>
      </w:r>
      <w:r>
        <w:rPr>
          <w:rFonts w:ascii="Courier New" w:hAnsi="Courier New" w:cs="Courier New"/>
          <w:color w:val="0000FF"/>
          <w:sz w:val="20"/>
          <w:szCs w:val="20"/>
          <w:shd w:val="clear" w:color="auto" w:fill="FFFFFF"/>
        </w:rPr>
        <w:t>keep</w:t>
      </w:r>
      <w:r>
        <w:rPr>
          <w:rFonts w:ascii="Courier New" w:hAnsi="Courier New" w:cs="Courier New"/>
          <w:color w:val="000000"/>
          <w:sz w:val="20"/>
          <w:szCs w:val="20"/>
          <w:shd w:val="clear" w:color="auto" w:fill="FFFFFF"/>
        </w:rPr>
        <w:t xml:space="preserve">=table value frequency percent); </w:t>
      </w: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oneway_cotinine_cat;</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value</w:t>
      </w:r>
      <w:proofErr w:type="gramEnd"/>
      <w:r>
        <w:rPr>
          <w:rFonts w:ascii="Courier New" w:hAnsi="Courier New" w:cs="Courier New"/>
          <w:color w:val="000000"/>
          <w:sz w:val="20"/>
          <w:szCs w:val="20"/>
          <w:shd w:val="clear" w:color="auto" w:fill="FFFFFF"/>
        </w:rPr>
        <w:t xml:space="preserve">= vvalue(cotinine_cat); percent=rowpercent; </w:t>
      </w:r>
      <w:r>
        <w:rPr>
          <w:rFonts w:ascii="Courier New" w:hAnsi="Courier New" w:cs="Courier New"/>
          <w:color w:val="0000FF"/>
          <w:sz w:val="20"/>
          <w:szCs w:val="20"/>
          <w:shd w:val="clear" w:color="auto" w:fill="FFFFFF"/>
        </w:rPr>
        <w:t>where</w:t>
      </w:r>
      <w:r>
        <w:rPr>
          <w:rFonts w:ascii="Courier New" w:hAnsi="Courier New" w:cs="Courier New"/>
          <w:color w:val="000000"/>
          <w:sz w:val="20"/>
          <w:szCs w:val="20"/>
          <w:shd w:val="clear" w:color="auto" w:fill="FFFFFF"/>
        </w:rPr>
        <w:t xml:space="preserve"> include=</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data</w:t>
      </w:r>
      <w:proofErr w:type="gramEnd"/>
      <w:r>
        <w:rPr>
          <w:rFonts w:ascii="Courier New" w:hAnsi="Courier New" w:cs="Courier New"/>
          <w:color w:val="000000"/>
          <w:sz w:val="20"/>
          <w:szCs w:val="20"/>
          <w:shd w:val="clear" w:color="auto" w:fill="FFFFFF"/>
        </w:rPr>
        <w:t xml:space="preserve"> oneway_hrt(</w:t>
      </w:r>
      <w:r>
        <w:rPr>
          <w:rFonts w:ascii="Courier New" w:hAnsi="Courier New" w:cs="Courier New"/>
          <w:color w:val="0000FF"/>
          <w:sz w:val="20"/>
          <w:szCs w:val="20"/>
          <w:shd w:val="clear" w:color="auto" w:fill="FFFFFF"/>
        </w:rPr>
        <w:t>keep</w:t>
      </w:r>
      <w:r>
        <w:rPr>
          <w:rFonts w:ascii="Courier New" w:hAnsi="Courier New" w:cs="Courier New"/>
          <w:color w:val="000000"/>
          <w:sz w:val="20"/>
          <w:szCs w:val="20"/>
          <w:shd w:val="clear" w:color="auto" w:fill="FFFFFF"/>
        </w:rPr>
        <w:t xml:space="preserve">=table value frequency percent); </w:t>
      </w: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oneway_hrt;</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value</w:t>
      </w:r>
      <w:proofErr w:type="gramEnd"/>
      <w:r>
        <w:rPr>
          <w:rFonts w:ascii="Courier New" w:hAnsi="Courier New" w:cs="Courier New"/>
          <w:color w:val="000000"/>
          <w:sz w:val="20"/>
          <w:szCs w:val="20"/>
          <w:shd w:val="clear" w:color="auto" w:fill="FFFFFF"/>
        </w:rPr>
        <w:t xml:space="preserve">= vvalue(hrt);  percent=rowpercent; </w:t>
      </w:r>
      <w:r>
        <w:rPr>
          <w:rFonts w:ascii="Courier New" w:hAnsi="Courier New" w:cs="Courier New"/>
          <w:color w:val="0000FF"/>
          <w:sz w:val="20"/>
          <w:szCs w:val="20"/>
          <w:shd w:val="clear" w:color="auto" w:fill="FFFFFF"/>
        </w:rPr>
        <w:t>where</w:t>
      </w:r>
      <w:r>
        <w:rPr>
          <w:rFonts w:ascii="Courier New" w:hAnsi="Courier New" w:cs="Courier New"/>
          <w:color w:val="000000"/>
          <w:sz w:val="20"/>
          <w:szCs w:val="20"/>
          <w:shd w:val="clear" w:color="auto" w:fill="FFFFFF"/>
        </w:rPr>
        <w:t xml:space="preserve"> include=</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data</w:t>
      </w:r>
      <w:proofErr w:type="gramEnd"/>
      <w:r>
        <w:rPr>
          <w:rFonts w:ascii="Courier New" w:hAnsi="Courier New" w:cs="Courier New"/>
          <w:color w:val="000000"/>
          <w:sz w:val="20"/>
          <w:szCs w:val="20"/>
          <w:shd w:val="clear" w:color="auto" w:fill="FFFFFF"/>
        </w:rPr>
        <w:t xml:space="preserve"> oneway_obese (</w:t>
      </w:r>
      <w:r>
        <w:rPr>
          <w:rFonts w:ascii="Courier New" w:hAnsi="Courier New" w:cs="Courier New"/>
          <w:color w:val="0000FF"/>
          <w:sz w:val="20"/>
          <w:szCs w:val="20"/>
          <w:shd w:val="clear" w:color="auto" w:fill="FFFFFF"/>
        </w:rPr>
        <w:t>keep</w:t>
      </w:r>
      <w:r>
        <w:rPr>
          <w:rFonts w:ascii="Courier New" w:hAnsi="Courier New" w:cs="Courier New"/>
          <w:color w:val="000000"/>
          <w:sz w:val="20"/>
          <w:szCs w:val="20"/>
          <w:shd w:val="clear" w:color="auto" w:fill="FFFFFF"/>
        </w:rPr>
        <w:t xml:space="preserve">=table value frequency percent); </w:t>
      </w: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oneway_obese ;</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value</w:t>
      </w:r>
      <w:proofErr w:type="gramEnd"/>
      <w:r>
        <w:rPr>
          <w:rFonts w:ascii="Courier New" w:hAnsi="Courier New" w:cs="Courier New"/>
          <w:color w:val="000000"/>
          <w:sz w:val="20"/>
          <w:szCs w:val="20"/>
          <w:shd w:val="clear" w:color="auto" w:fill="FFFFFF"/>
        </w:rPr>
        <w:t xml:space="preserve">= vvalue(obese) ;  percent=rowpercent; </w:t>
      </w:r>
      <w:r>
        <w:rPr>
          <w:rFonts w:ascii="Courier New" w:hAnsi="Courier New" w:cs="Courier New"/>
          <w:color w:val="0000FF"/>
          <w:sz w:val="20"/>
          <w:szCs w:val="20"/>
          <w:shd w:val="clear" w:color="auto" w:fill="FFFFFF"/>
        </w:rPr>
        <w:t>where</w:t>
      </w:r>
      <w:r>
        <w:rPr>
          <w:rFonts w:ascii="Courier New" w:hAnsi="Courier New" w:cs="Courier New"/>
          <w:color w:val="000000"/>
          <w:sz w:val="20"/>
          <w:szCs w:val="20"/>
          <w:shd w:val="clear" w:color="auto" w:fill="FFFFFF"/>
        </w:rPr>
        <w:t xml:space="preserve"> include=</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data</w:t>
      </w:r>
      <w:proofErr w:type="gramEnd"/>
      <w:r>
        <w:rPr>
          <w:rFonts w:ascii="Courier New" w:hAnsi="Courier New" w:cs="Courier New"/>
          <w:color w:val="000000"/>
          <w:sz w:val="20"/>
          <w:szCs w:val="20"/>
          <w:shd w:val="clear" w:color="auto" w:fill="FFFFFF"/>
        </w:rPr>
        <w:t xml:space="preserve"> oneway_sleep_med(</w:t>
      </w:r>
      <w:r>
        <w:rPr>
          <w:rFonts w:ascii="Courier New" w:hAnsi="Courier New" w:cs="Courier New"/>
          <w:color w:val="0000FF"/>
          <w:sz w:val="20"/>
          <w:szCs w:val="20"/>
          <w:shd w:val="clear" w:color="auto" w:fill="FFFFFF"/>
        </w:rPr>
        <w:t>keep</w:t>
      </w:r>
      <w:r>
        <w:rPr>
          <w:rFonts w:ascii="Courier New" w:hAnsi="Courier New" w:cs="Courier New"/>
          <w:color w:val="000000"/>
          <w:sz w:val="20"/>
          <w:szCs w:val="20"/>
          <w:shd w:val="clear" w:color="auto" w:fill="FFFFFF"/>
        </w:rPr>
        <w:t xml:space="preserve">=table value frequency percent); </w:t>
      </w: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oneway_sleep_med;</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value</w:t>
      </w:r>
      <w:proofErr w:type="gramEnd"/>
      <w:r>
        <w:rPr>
          <w:rFonts w:ascii="Courier New" w:hAnsi="Courier New" w:cs="Courier New"/>
          <w:color w:val="000000"/>
          <w:sz w:val="20"/>
          <w:szCs w:val="20"/>
          <w:shd w:val="clear" w:color="auto" w:fill="FFFFFF"/>
        </w:rPr>
        <w:t xml:space="preserve">= vvalue(sleep_med);  percent=rowpercent; </w:t>
      </w:r>
      <w:r>
        <w:rPr>
          <w:rFonts w:ascii="Courier New" w:hAnsi="Courier New" w:cs="Courier New"/>
          <w:color w:val="0000FF"/>
          <w:sz w:val="20"/>
          <w:szCs w:val="20"/>
          <w:shd w:val="clear" w:color="auto" w:fill="FFFFFF"/>
        </w:rPr>
        <w:t>where</w:t>
      </w:r>
      <w:r>
        <w:rPr>
          <w:rFonts w:ascii="Courier New" w:hAnsi="Courier New" w:cs="Courier New"/>
          <w:color w:val="000000"/>
          <w:sz w:val="20"/>
          <w:szCs w:val="20"/>
          <w:shd w:val="clear" w:color="auto" w:fill="FFFFFF"/>
        </w:rPr>
        <w:t xml:space="preserve"> include=</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data</w:t>
      </w:r>
      <w:proofErr w:type="gramEnd"/>
      <w:r>
        <w:rPr>
          <w:rFonts w:ascii="Courier New" w:hAnsi="Courier New" w:cs="Courier New"/>
          <w:color w:val="000000"/>
          <w:sz w:val="20"/>
          <w:szCs w:val="20"/>
          <w:shd w:val="clear" w:color="auto" w:fill="FFFFFF"/>
        </w:rPr>
        <w:t xml:space="preserve"> oneway_phys_act(</w:t>
      </w:r>
      <w:r>
        <w:rPr>
          <w:rFonts w:ascii="Courier New" w:hAnsi="Courier New" w:cs="Courier New"/>
          <w:color w:val="0000FF"/>
          <w:sz w:val="20"/>
          <w:szCs w:val="20"/>
          <w:shd w:val="clear" w:color="auto" w:fill="FFFFFF"/>
        </w:rPr>
        <w:t>keep</w:t>
      </w:r>
      <w:r>
        <w:rPr>
          <w:rFonts w:ascii="Courier New" w:hAnsi="Courier New" w:cs="Courier New"/>
          <w:color w:val="000000"/>
          <w:sz w:val="20"/>
          <w:szCs w:val="20"/>
          <w:shd w:val="clear" w:color="auto" w:fill="FFFFFF"/>
        </w:rPr>
        <w:t xml:space="preserve">=table value frequency percent); </w:t>
      </w: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oneway_phys_act;</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value</w:t>
      </w:r>
      <w:proofErr w:type="gramEnd"/>
      <w:r>
        <w:rPr>
          <w:rFonts w:ascii="Courier New" w:hAnsi="Courier New" w:cs="Courier New"/>
          <w:color w:val="000000"/>
          <w:sz w:val="20"/>
          <w:szCs w:val="20"/>
          <w:shd w:val="clear" w:color="auto" w:fill="FFFFFF"/>
        </w:rPr>
        <w:t xml:space="preserve">= vvalue(phys_act); percent=rowpercent;  </w:t>
      </w:r>
      <w:r>
        <w:rPr>
          <w:rFonts w:ascii="Courier New" w:hAnsi="Courier New" w:cs="Courier New"/>
          <w:color w:val="0000FF"/>
          <w:sz w:val="20"/>
          <w:szCs w:val="20"/>
          <w:shd w:val="clear" w:color="auto" w:fill="FFFFFF"/>
        </w:rPr>
        <w:t>where</w:t>
      </w:r>
      <w:r>
        <w:rPr>
          <w:rFonts w:ascii="Courier New" w:hAnsi="Courier New" w:cs="Courier New"/>
          <w:color w:val="000000"/>
          <w:sz w:val="20"/>
          <w:szCs w:val="20"/>
          <w:shd w:val="clear" w:color="auto" w:fill="FFFFFF"/>
        </w:rPr>
        <w:t xml:space="preserve"> include=</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data</w:t>
      </w:r>
      <w:proofErr w:type="gramEnd"/>
      <w:r>
        <w:rPr>
          <w:rFonts w:ascii="Courier New" w:hAnsi="Courier New" w:cs="Courier New"/>
          <w:color w:val="000000"/>
          <w:sz w:val="20"/>
          <w:szCs w:val="20"/>
          <w:shd w:val="clear" w:color="auto" w:fill="FFFFFF"/>
        </w:rPr>
        <w:t xml:space="preserve"> oneway;</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set</w:t>
      </w:r>
      <w:proofErr w:type="gramEnd"/>
      <w:r>
        <w:rPr>
          <w:rFonts w:ascii="Courier New" w:hAnsi="Courier New" w:cs="Courier New"/>
          <w:color w:val="000000"/>
          <w:sz w:val="20"/>
          <w:szCs w:val="20"/>
          <w:shd w:val="clear" w:color="auto" w:fill="FFFFFF"/>
        </w:rPr>
        <w:t xml:space="preserve"> oneway_dmdeduc2 oneway_pir_cat oneway_short_sleep oneway_poor_sleep</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oneway_RIAGENDR oneway_RIDRETH1 oneway_birth_control oneway_cotinine_cat</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oneway_hrt oneway_obese oneway_sleep_med oneway_phys_act;</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where</w:t>
      </w:r>
      <w:proofErr w:type="gramEnd"/>
      <w:r>
        <w:rPr>
          <w:rFonts w:ascii="Courier New" w:hAnsi="Courier New" w:cs="Courier New"/>
          <w:color w:val="000000"/>
          <w:sz w:val="20"/>
          <w:szCs w:val="20"/>
          <w:shd w:val="clear" w:color="auto" w:fill="FFFFFF"/>
        </w:rPr>
        <w:t xml:space="preserve"> percent &lt; </w:t>
      </w:r>
      <w:r>
        <w:rPr>
          <w:rFonts w:ascii="Courier New" w:hAnsi="Courier New" w:cs="Courier New"/>
          <w:b/>
          <w:bCs/>
          <w:color w:val="008080"/>
          <w:sz w:val="20"/>
          <w:szCs w:val="20"/>
          <w:shd w:val="clear" w:color="auto" w:fill="FFFFFF"/>
        </w:rPr>
        <w:t>100</w:t>
      </w:r>
      <w:r>
        <w:rPr>
          <w:rFonts w:ascii="Courier New" w:hAnsi="Courier New" w:cs="Courier New"/>
          <w:color w:val="000000"/>
          <w:sz w:val="20"/>
          <w:szCs w:val="20"/>
          <w:shd w:val="clear" w:color="auto" w:fill="FFFFFF"/>
        </w:rPr>
        <w:t>;</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percent</w:t>
      </w:r>
      <w:proofErr w:type="gramEnd"/>
      <w:r>
        <w:rPr>
          <w:rFonts w:ascii="Courier New" w:hAnsi="Courier New" w:cs="Courier New"/>
          <w:color w:val="000000"/>
          <w:sz w:val="20"/>
          <w:szCs w:val="20"/>
          <w:shd w:val="clear" w:color="auto" w:fill="FFFFFF"/>
        </w:rPr>
        <w:t xml:space="preserve"> = percent / </w:t>
      </w:r>
      <w:r>
        <w:rPr>
          <w:rFonts w:ascii="Courier New" w:hAnsi="Courier New" w:cs="Courier New"/>
          <w:b/>
          <w:bCs/>
          <w:color w:val="008080"/>
          <w:sz w:val="20"/>
          <w:szCs w:val="20"/>
          <w:shd w:val="clear" w:color="auto" w:fill="FFFFFF"/>
        </w:rPr>
        <w:t>100</w:t>
      </w:r>
      <w:r>
        <w:rPr>
          <w:rFonts w:ascii="Courier New" w:hAnsi="Courier New" w:cs="Courier New"/>
          <w:color w:val="000000"/>
          <w:sz w:val="20"/>
          <w:szCs w:val="20"/>
          <w:shd w:val="clear" w:color="auto" w:fill="FFFFFF"/>
        </w:rPr>
        <w:t>;</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table</w:t>
      </w:r>
      <w:proofErr w:type="gramEnd"/>
      <w:r>
        <w:rPr>
          <w:rFonts w:ascii="Courier New" w:hAnsi="Courier New" w:cs="Courier New"/>
          <w:color w:val="000000"/>
          <w:sz w:val="20"/>
          <w:szCs w:val="20"/>
          <w:shd w:val="clear" w:color="auto" w:fill="FFFFFF"/>
        </w:rPr>
        <w:t xml:space="preserve">= STRIP( TRANWRD(table, </w:t>
      </w:r>
      <w:r>
        <w:rPr>
          <w:rFonts w:ascii="Courier New" w:hAnsi="Courier New" w:cs="Courier New"/>
          <w:color w:val="800080"/>
          <w:sz w:val="20"/>
          <w:szCs w:val="20"/>
          <w:shd w:val="clear" w:color="auto" w:fill="FFFFFF"/>
        </w:rPr>
        <w:t>"Table include * "</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 );</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Two-way frequencies by poor sleep */</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/*dmdeduc2 pir_cat short_sleep RIAGENDR RIDRETH1 birth_control */</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cotinine_cat hrt obese sleep_med */</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NEED TO FIGURE OUT AGE, CRP mean/SD */</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ods</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output</w:t>
      </w:r>
      <w:r>
        <w:rPr>
          <w:rFonts w:ascii="Courier New" w:hAnsi="Courier New" w:cs="Courier New"/>
          <w:color w:val="000000"/>
          <w:sz w:val="20"/>
          <w:szCs w:val="20"/>
          <w:shd w:val="clear" w:color="auto" w:fill="FFFFFF"/>
        </w:rPr>
        <w:t xml:space="preserve"> crosstabs=ps_DMDEDUC2 chisq=ps_DMDEDUC2_ch;</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proc</w:t>
      </w:r>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surveyfreq</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=dat.final; </w:t>
      </w:r>
      <w:r>
        <w:rPr>
          <w:rFonts w:ascii="Courier New" w:hAnsi="Courier New" w:cs="Courier New"/>
          <w:color w:val="0000FF"/>
          <w:sz w:val="20"/>
          <w:szCs w:val="20"/>
          <w:shd w:val="clear" w:color="auto" w:fill="FFFFFF"/>
        </w:rPr>
        <w:t>strata</w:t>
      </w:r>
      <w:r>
        <w:rPr>
          <w:rFonts w:ascii="Courier New" w:hAnsi="Courier New" w:cs="Courier New"/>
          <w:color w:val="000000"/>
          <w:sz w:val="20"/>
          <w:szCs w:val="20"/>
          <w:shd w:val="clear" w:color="auto" w:fill="FFFFFF"/>
        </w:rPr>
        <w:t xml:space="preserve"> strata; </w:t>
      </w:r>
      <w:r>
        <w:rPr>
          <w:rFonts w:ascii="Courier New" w:hAnsi="Courier New" w:cs="Courier New"/>
          <w:color w:val="0000FF"/>
          <w:sz w:val="20"/>
          <w:szCs w:val="20"/>
          <w:shd w:val="clear" w:color="auto" w:fill="FFFFFF"/>
        </w:rPr>
        <w:t>cluster</w:t>
      </w:r>
      <w:r>
        <w:rPr>
          <w:rFonts w:ascii="Courier New" w:hAnsi="Courier New" w:cs="Courier New"/>
          <w:color w:val="000000"/>
          <w:sz w:val="20"/>
          <w:szCs w:val="20"/>
          <w:shd w:val="clear" w:color="auto" w:fill="FFFFFF"/>
        </w:rPr>
        <w:t xml:space="preserve"> cluster; </w:t>
      </w:r>
      <w:r>
        <w:rPr>
          <w:rFonts w:ascii="Courier New" w:hAnsi="Courier New" w:cs="Courier New"/>
          <w:color w:val="0000FF"/>
          <w:sz w:val="20"/>
          <w:szCs w:val="20"/>
          <w:shd w:val="clear" w:color="auto" w:fill="FFFFFF"/>
        </w:rPr>
        <w:t>weight</w:t>
      </w:r>
      <w:r>
        <w:rPr>
          <w:rFonts w:ascii="Courier New" w:hAnsi="Courier New" w:cs="Courier New"/>
          <w:color w:val="000000"/>
          <w:sz w:val="20"/>
          <w:szCs w:val="20"/>
          <w:shd w:val="clear" w:color="auto" w:fill="FFFFFF"/>
        </w:rPr>
        <w:t xml:space="preserve"> weight; </w:t>
      </w:r>
      <w:r>
        <w:rPr>
          <w:rFonts w:ascii="Courier New" w:hAnsi="Courier New" w:cs="Courier New"/>
          <w:color w:val="0000FF"/>
          <w:sz w:val="20"/>
          <w:szCs w:val="20"/>
          <w:shd w:val="clear" w:color="auto" w:fill="FFFFFF"/>
        </w:rPr>
        <w:t>tables</w:t>
      </w:r>
      <w:r>
        <w:rPr>
          <w:rFonts w:ascii="Courier New" w:hAnsi="Courier New" w:cs="Courier New"/>
          <w:color w:val="000000"/>
          <w:sz w:val="20"/>
          <w:szCs w:val="20"/>
          <w:shd w:val="clear" w:color="auto" w:fill="FFFFFF"/>
        </w:rPr>
        <w:t xml:space="preserve"> include*DMDEDUC2*poor_sleep /</w:t>
      </w:r>
      <w:r>
        <w:rPr>
          <w:rFonts w:ascii="Courier New" w:hAnsi="Courier New" w:cs="Courier New"/>
          <w:color w:val="0000FF"/>
          <w:sz w:val="20"/>
          <w:szCs w:val="20"/>
          <w:shd w:val="clear" w:color="auto" w:fill="FFFFFF"/>
        </w:rPr>
        <w:t>row</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chisq</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ods</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output</w:t>
      </w:r>
      <w:r>
        <w:rPr>
          <w:rFonts w:ascii="Courier New" w:hAnsi="Courier New" w:cs="Courier New"/>
          <w:color w:val="000000"/>
          <w:sz w:val="20"/>
          <w:szCs w:val="20"/>
          <w:shd w:val="clear" w:color="auto" w:fill="FFFFFF"/>
        </w:rPr>
        <w:t xml:space="preserve"> crosstabs=ps_pir_cat chisq=ps_pir_cat_ch;</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proc</w:t>
      </w:r>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surveyfreq</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=dat.final; </w:t>
      </w:r>
      <w:r>
        <w:rPr>
          <w:rFonts w:ascii="Courier New" w:hAnsi="Courier New" w:cs="Courier New"/>
          <w:color w:val="0000FF"/>
          <w:sz w:val="20"/>
          <w:szCs w:val="20"/>
          <w:shd w:val="clear" w:color="auto" w:fill="FFFFFF"/>
        </w:rPr>
        <w:t>strata</w:t>
      </w:r>
      <w:r>
        <w:rPr>
          <w:rFonts w:ascii="Courier New" w:hAnsi="Courier New" w:cs="Courier New"/>
          <w:color w:val="000000"/>
          <w:sz w:val="20"/>
          <w:szCs w:val="20"/>
          <w:shd w:val="clear" w:color="auto" w:fill="FFFFFF"/>
        </w:rPr>
        <w:t xml:space="preserve"> strata; </w:t>
      </w:r>
      <w:r>
        <w:rPr>
          <w:rFonts w:ascii="Courier New" w:hAnsi="Courier New" w:cs="Courier New"/>
          <w:color w:val="0000FF"/>
          <w:sz w:val="20"/>
          <w:szCs w:val="20"/>
          <w:shd w:val="clear" w:color="auto" w:fill="FFFFFF"/>
        </w:rPr>
        <w:t>cluster</w:t>
      </w:r>
      <w:r>
        <w:rPr>
          <w:rFonts w:ascii="Courier New" w:hAnsi="Courier New" w:cs="Courier New"/>
          <w:color w:val="000000"/>
          <w:sz w:val="20"/>
          <w:szCs w:val="20"/>
          <w:shd w:val="clear" w:color="auto" w:fill="FFFFFF"/>
        </w:rPr>
        <w:t xml:space="preserve"> cluster; </w:t>
      </w:r>
      <w:r>
        <w:rPr>
          <w:rFonts w:ascii="Courier New" w:hAnsi="Courier New" w:cs="Courier New"/>
          <w:color w:val="0000FF"/>
          <w:sz w:val="20"/>
          <w:szCs w:val="20"/>
          <w:shd w:val="clear" w:color="auto" w:fill="FFFFFF"/>
        </w:rPr>
        <w:t>weight</w:t>
      </w:r>
      <w:r>
        <w:rPr>
          <w:rFonts w:ascii="Courier New" w:hAnsi="Courier New" w:cs="Courier New"/>
          <w:color w:val="000000"/>
          <w:sz w:val="20"/>
          <w:szCs w:val="20"/>
          <w:shd w:val="clear" w:color="auto" w:fill="FFFFFF"/>
        </w:rPr>
        <w:t xml:space="preserve"> weight; </w:t>
      </w:r>
      <w:r>
        <w:rPr>
          <w:rFonts w:ascii="Courier New" w:hAnsi="Courier New" w:cs="Courier New"/>
          <w:color w:val="0000FF"/>
          <w:sz w:val="20"/>
          <w:szCs w:val="20"/>
          <w:shd w:val="clear" w:color="auto" w:fill="FFFFFF"/>
        </w:rPr>
        <w:t>tables</w:t>
      </w:r>
      <w:r>
        <w:rPr>
          <w:rFonts w:ascii="Courier New" w:hAnsi="Courier New" w:cs="Courier New"/>
          <w:color w:val="000000"/>
          <w:sz w:val="20"/>
          <w:szCs w:val="20"/>
          <w:shd w:val="clear" w:color="auto" w:fill="FFFFFF"/>
        </w:rPr>
        <w:t xml:space="preserve"> include*pir_cat*poor_sleep /</w:t>
      </w:r>
      <w:r>
        <w:rPr>
          <w:rFonts w:ascii="Courier New" w:hAnsi="Courier New" w:cs="Courier New"/>
          <w:color w:val="0000FF"/>
          <w:sz w:val="20"/>
          <w:szCs w:val="20"/>
          <w:shd w:val="clear" w:color="auto" w:fill="FFFFFF"/>
        </w:rPr>
        <w:t>row</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chisq</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ods</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output</w:t>
      </w:r>
      <w:r>
        <w:rPr>
          <w:rFonts w:ascii="Courier New" w:hAnsi="Courier New" w:cs="Courier New"/>
          <w:color w:val="000000"/>
          <w:sz w:val="20"/>
          <w:szCs w:val="20"/>
          <w:shd w:val="clear" w:color="auto" w:fill="FFFFFF"/>
        </w:rPr>
        <w:t xml:space="preserve"> crosstabs=ps_short_sleep chisq=ps_short_sleep_ch;</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proc</w:t>
      </w:r>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surveyfreq</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=dat.final; </w:t>
      </w:r>
      <w:r>
        <w:rPr>
          <w:rFonts w:ascii="Courier New" w:hAnsi="Courier New" w:cs="Courier New"/>
          <w:color w:val="0000FF"/>
          <w:sz w:val="20"/>
          <w:szCs w:val="20"/>
          <w:shd w:val="clear" w:color="auto" w:fill="FFFFFF"/>
        </w:rPr>
        <w:t>strata</w:t>
      </w:r>
      <w:r>
        <w:rPr>
          <w:rFonts w:ascii="Courier New" w:hAnsi="Courier New" w:cs="Courier New"/>
          <w:color w:val="000000"/>
          <w:sz w:val="20"/>
          <w:szCs w:val="20"/>
          <w:shd w:val="clear" w:color="auto" w:fill="FFFFFF"/>
        </w:rPr>
        <w:t xml:space="preserve"> strata; </w:t>
      </w:r>
      <w:r>
        <w:rPr>
          <w:rFonts w:ascii="Courier New" w:hAnsi="Courier New" w:cs="Courier New"/>
          <w:color w:val="0000FF"/>
          <w:sz w:val="20"/>
          <w:szCs w:val="20"/>
          <w:shd w:val="clear" w:color="auto" w:fill="FFFFFF"/>
        </w:rPr>
        <w:t>cluster</w:t>
      </w:r>
      <w:r>
        <w:rPr>
          <w:rFonts w:ascii="Courier New" w:hAnsi="Courier New" w:cs="Courier New"/>
          <w:color w:val="000000"/>
          <w:sz w:val="20"/>
          <w:szCs w:val="20"/>
          <w:shd w:val="clear" w:color="auto" w:fill="FFFFFF"/>
        </w:rPr>
        <w:t xml:space="preserve"> cluster; </w:t>
      </w:r>
      <w:r>
        <w:rPr>
          <w:rFonts w:ascii="Courier New" w:hAnsi="Courier New" w:cs="Courier New"/>
          <w:color w:val="0000FF"/>
          <w:sz w:val="20"/>
          <w:szCs w:val="20"/>
          <w:shd w:val="clear" w:color="auto" w:fill="FFFFFF"/>
        </w:rPr>
        <w:t>weight</w:t>
      </w:r>
      <w:r>
        <w:rPr>
          <w:rFonts w:ascii="Courier New" w:hAnsi="Courier New" w:cs="Courier New"/>
          <w:color w:val="000000"/>
          <w:sz w:val="20"/>
          <w:szCs w:val="20"/>
          <w:shd w:val="clear" w:color="auto" w:fill="FFFFFF"/>
        </w:rPr>
        <w:t xml:space="preserve"> weight; </w:t>
      </w:r>
      <w:r>
        <w:rPr>
          <w:rFonts w:ascii="Courier New" w:hAnsi="Courier New" w:cs="Courier New"/>
          <w:color w:val="0000FF"/>
          <w:sz w:val="20"/>
          <w:szCs w:val="20"/>
          <w:shd w:val="clear" w:color="auto" w:fill="FFFFFF"/>
        </w:rPr>
        <w:t>tables</w:t>
      </w:r>
      <w:r>
        <w:rPr>
          <w:rFonts w:ascii="Courier New" w:hAnsi="Courier New" w:cs="Courier New"/>
          <w:color w:val="000000"/>
          <w:sz w:val="20"/>
          <w:szCs w:val="20"/>
          <w:shd w:val="clear" w:color="auto" w:fill="FFFFFF"/>
        </w:rPr>
        <w:t xml:space="preserve"> include*short_sleep*poor_sleep /</w:t>
      </w:r>
      <w:r>
        <w:rPr>
          <w:rFonts w:ascii="Courier New" w:hAnsi="Courier New" w:cs="Courier New"/>
          <w:color w:val="0000FF"/>
          <w:sz w:val="20"/>
          <w:szCs w:val="20"/>
          <w:shd w:val="clear" w:color="auto" w:fill="FFFFFF"/>
        </w:rPr>
        <w:t>row</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chisq</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ods</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output</w:t>
      </w:r>
      <w:r>
        <w:rPr>
          <w:rFonts w:ascii="Courier New" w:hAnsi="Courier New" w:cs="Courier New"/>
          <w:color w:val="000000"/>
          <w:sz w:val="20"/>
          <w:szCs w:val="20"/>
          <w:shd w:val="clear" w:color="auto" w:fill="FFFFFF"/>
        </w:rPr>
        <w:t xml:space="preserve"> crosstabs=ps_riagendr chisq=ps_riagendr_ch;</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proc</w:t>
      </w:r>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surveyfreq</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=dat.final; </w:t>
      </w:r>
      <w:r>
        <w:rPr>
          <w:rFonts w:ascii="Courier New" w:hAnsi="Courier New" w:cs="Courier New"/>
          <w:color w:val="0000FF"/>
          <w:sz w:val="20"/>
          <w:szCs w:val="20"/>
          <w:shd w:val="clear" w:color="auto" w:fill="FFFFFF"/>
        </w:rPr>
        <w:t>strata</w:t>
      </w:r>
      <w:r>
        <w:rPr>
          <w:rFonts w:ascii="Courier New" w:hAnsi="Courier New" w:cs="Courier New"/>
          <w:color w:val="000000"/>
          <w:sz w:val="20"/>
          <w:szCs w:val="20"/>
          <w:shd w:val="clear" w:color="auto" w:fill="FFFFFF"/>
        </w:rPr>
        <w:t xml:space="preserve"> strata; </w:t>
      </w:r>
      <w:r>
        <w:rPr>
          <w:rFonts w:ascii="Courier New" w:hAnsi="Courier New" w:cs="Courier New"/>
          <w:color w:val="0000FF"/>
          <w:sz w:val="20"/>
          <w:szCs w:val="20"/>
          <w:shd w:val="clear" w:color="auto" w:fill="FFFFFF"/>
        </w:rPr>
        <w:t>cluster</w:t>
      </w:r>
      <w:r>
        <w:rPr>
          <w:rFonts w:ascii="Courier New" w:hAnsi="Courier New" w:cs="Courier New"/>
          <w:color w:val="000000"/>
          <w:sz w:val="20"/>
          <w:szCs w:val="20"/>
          <w:shd w:val="clear" w:color="auto" w:fill="FFFFFF"/>
        </w:rPr>
        <w:t xml:space="preserve"> cluster; </w:t>
      </w:r>
      <w:r>
        <w:rPr>
          <w:rFonts w:ascii="Courier New" w:hAnsi="Courier New" w:cs="Courier New"/>
          <w:color w:val="0000FF"/>
          <w:sz w:val="20"/>
          <w:szCs w:val="20"/>
          <w:shd w:val="clear" w:color="auto" w:fill="FFFFFF"/>
        </w:rPr>
        <w:t>weight</w:t>
      </w:r>
      <w:r>
        <w:rPr>
          <w:rFonts w:ascii="Courier New" w:hAnsi="Courier New" w:cs="Courier New"/>
          <w:color w:val="000000"/>
          <w:sz w:val="20"/>
          <w:szCs w:val="20"/>
          <w:shd w:val="clear" w:color="auto" w:fill="FFFFFF"/>
        </w:rPr>
        <w:t xml:space="preserve"> weight; </w:t>
      </w:r>
      <w:r>
        <w:rPr>
          <w:rFonts w:ascii="Courier New" w:hAnsi="Courier New" w:cs="Courier New"/>
          <w:color w:val="0000FF"/>
          <w:sz w:val="20"/>
          <w:szCs w:val="20"/>
          <w:shd w:val="clear" w:color="auto" w:fill="FFFFFF"/>
        </w:rPr>
        <w:t>tables</w:t>
      </w:r>
      <w:r>
        <w:rPr>
          <w:rFonts w:ascii="Courier New" w:hAnsi="Courier New" w:cs="Courier New"/>
          <w:color w:val="000000"/>
          <w:sz w:val="20"/>
          <w:szCs w:val="20"/>
          <w:shd w:val="clear" w:color="auto" w:fill="FFFFFF"/>
        </w:rPr>
        <w:t xml:space="preserve"> include*riagendr*poor_sleep /</w:t>
      </w:r>
      <w:r>
        <w:rPr>
          <w:rFonts w:ascii="Courier New" w:hAnsi="Courier New" w:cs="Courier New"/>
          <w:color w:val="0000FF"/>
          <w:sz w:val="20"/>
          <w:szCs w:val="20"/>
          <w:shd w:val="clear" w:color="auto" w:fill="FFFFFF"/>
        </w:rPr>
        <w:t>row</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chisq</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ods</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output</w:t>
      </w:r>
      <w:r>
        <w:rPr>
          <w:rFonts w:ascii="Courier New" w:hAnsi="Courier New" w:cs="Courier New"/>
          <w:color w:val="000000"/>
          <w:sz w:val="20"/>
          <w:szCs w:val="20"/>
          <w:shd w:val="clear" w:color="auto" w:fill="FFFFFF"/>
        </w:rPr>
        <w:t xml:space="preserve"> crosstabs=ps_ridreth1 chisq=ps_ridreth1_ch;</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proc</w:t>
      </w:r>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surveyfreq</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=dat.final; </w:t>
      </w:r>
      <w:r>
        <w:rPr>
          <w:rFonts w:ascii="Courier New" w:hAnsi="Courier New" w:cs="Courier New"/>
          <w:color w:val="0000FF"/>
          <w:sz w:val="20"/>
          <w:szCs w:val="20"/>
          <w:shd w:val="clear" w:color="auto" w:fill="FFFFFF"/>
        </w:rPr>
        <w:t>strata</w:t>
      </w:r>
      <w:r>
        <w:rPr>
          <w:rFonts w:ascii="Courier New" w:hAnsi="Courier New" w:cs="Courier New"/>
          <w:color w:val="000000"/>
          <w:sz w:val="20"/>
          <w:szCs w:val="20"/>
          <w:shd w:val="clear" w:color="auto" w:fill="FFFFFF"/>
        </w:rPr>
        <w:t xml:space="preserve"> strata; </w:t>
      </w:r>
      <w:r>
        <w:rPr>
          <w:rFonts w:ascii="Courier New" w:hAnsi="Courier New" w:cs="Courier New"/>
          <w:color w:val="0000FF"/>
          <w:sz w:val="20"/>
          <w:szCs w:val="20"/>
          <w:shd w:val="clear" w:color="auto" w:fill="FFFFFF"/>
        </w:rPr>
        <w:t>cluster</w:t>
      </w:r>
      <w:r>
        <w:rPr>
          <w:rFonts w:ascii="Courier New" w:hAnsi="Courier New" w:cs="Courier New"/>
          <w:color w:val="000000"/>
          <w:sz w:val="20"/>
          <w:szCs w:val="20"/>
          <w:shd w:val="clear" w:color="auto" w:fill="FFFFFF"/>
        </w:rPr>
        <w:t xml:space="preserve"> cluster; </w:t>
      </w:r>
      <w:r>
        <w:rPr>
          <w:rFonts w:ascii="Courier New" w:hAnsi="Courier New" w:cs="Courier New"/>
          <w:color w:val="0000FF"/>
          <w:sz w:val="20"/>
          <w:szCs w:val="20"/>
          <w:shd w:val="clear" w:color="auto" w:fill="FFFFFF"/>
        </w:rPr>
        <w:t>weight</w:t>
      </w:r>
      <w:r>
        <w:rPr>
          <w:rFonts w:ascii="Courier New" w:hAnsi="Courier New" w:cs="Courier New"/>
          <w:color w:val="000000"/>
          <w:sz w:val="20"/>
          <w:szCs w:val="20"/>
          <w:shd w:val="clear" w:color="auto" w:fill="FFFFFF"/>
        </w:rPr>
        <w:t xml:space="preserve"> weight; </w:t>
      </w:r>
      <w:r>
        <w:rPr>
          <w:rFonts w:ascii="Courier New" w:hAnsi="Courier New" w:cs="Courier New"/>
          <w:color w:val="0000FF"/>
          <w:sz w:val="20"/>
          <w:szCs w:val="20"/>
          <w:shd w:val="clear" w:color="auto" w:fill="FFFFFF"/>
        </w:rPr>
        <w:t>tables</w:t>
      </w:r>
      <w:r>
        <w:rPr>
          <w:rFonts w:ascii="Courier New" w:hAnsi="Courier New" w:cs="Courier New"/>
          <w:color w:val="000000"/>
          <w:sz w:val="20"/>
          <w:szCs w:val="20"/>
          <w:shd w:val="clear" w:color="auto" w:fill="FFFFFF"/>
        </w:rPr>
        <w:t xml:space="preserve"> include*ridreth1*poor_sleep /</w:t>
      </w:r>
      <w:r>
        <w:rPr>
          <w:rFonts w:ascii="Courier New" w:hAnsi="Courier New" w:cs="Courier New"/>
          <w:color w:val="0000FF"/>
          <w:sz w:val="20"/>
          <w:szCs w:val="20"/>
          <w:shd w:val="clear" w:color="auto" w:fill="FFFFFF"/>
        </w:rPr>
        <w:t>row</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chisq</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ods</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output</w:t>
      </w:r>
      <w:r>
        <w:rPr>
          <w:rFonts w:ascii="Courier New" w:hAnsi="Courier New" w:cs="Courier New"/>
          <w:color w:val="000000"/>
          <w:sz w:val="20"/>
          <w:szCs w:val="20"/>
          <w:shd w:val="clear" w:color="auto" w:fill="FFFFFF"/>
        </w:rPr>
        <w:t xml:space="preserve"> crosstabs=ps_birth_control chisq=ps_birth_control_ch;</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proc</w:t>
      </w:r>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surveyfreq</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=dat.final; </w:t>
      </w:r>
      <w:r>
        <w:rPr>
          <w:rFonts w:ascii="Courier New" w:hAnsi="Courier New" w:cs="Courier New"/>
          <w:color w:val="0000FF"/>
          <w:sz w:val="20"/>
          <w:szCs w:val="20"/>
          <w:shd w:val="clear" w:color="auto" w:fill="FFFFFF"/>
        </w:rPr>
        <w:t>strata</w:t>
      </w:r>
      <w:r>
        <w:rPr>
          <w:rFonts w:ascii="Courier New" w:hAnsi="Courier New" w:cs="Courier New"/>
          <w:color w:val="000000"/>
          <w:sz w:val="20"/>
          <w:szCs w:val="20"/>
          <w:shd w:val="clear" w:color="auto" w:fill="FFFFFF"/>
        </w:rPr>
        <w:t xml:space="preserve"> strata; </w:t>
      </w:r>
      <w:r>
        <w:rPr>
          <w:rFonts w:ascii="Courier New" w:hAnsi="Courier New" w:cs="Courier New"/>
          <w:color w:val="0000FF"/>
          <w:sz w:val="20"/>
          <w:szCs w:val="20"/>
          <w:shd w:val="clear" w:color="auto" w:fill="FFFFFF"/>
        </w:rPr>
        <w:t>cluster</w:t>
      </w:r>
      <w:r>
        <w:rPr>
          <w:rFonts w:ascii="Courier New" w:hAnsi="Courier New" w:cs="Courier New"/>
          <w:color w:val="000000"/>
          <w:sz w:val="20"/>
          <w:szCs w:val="20"/>
          <w:shd w:val="clear" w:color="auto" w:fill="FFFFFF"/>
        </w:rPr>
        <w:t xml:space="preserve"> cluster; </w:t>
      </w:r>
      <w:r>
        <w:rPr>
          <w:rFonts w:ascii="Courier New" w:hAnsi="Courier New" w:cs="Courier New"/>
          <w:color w:val="0000FF"/>
          <w:sz w:val="20"/>
          <w:szCs w:val="20"/>
          <w:shd w:val="clear" w:color="auto" w:fill="FFFFFF"/>
        </w:rPr>
        <w:t>weight</w:t>
      </w:r>
      <w:r>
        <w:rPr>
          <w:rFonts w:ascii="Courier New" w:hAnsi="Courier New" w:cs="Courier New"/>
          <w:color w:val="000000"/>
          <w:sz w:val="20"/>
          <w:szCs w:val="20"/>
          <w:shd w:val="clear" w:color="auto" w:fill="FFFFFF"/>
        </w:rPr>
        <w:t xml:space="preserve"> weight; </w:t>
      </w:r>
      <w:r>
        <w:rPr>
          <w:rFonts w:ascii="Courier New" w:hAnsi="Courier New" w:cs="Courier New"/>
          <w:color w:val="0000FF"/>
          <w:sz w:val="20"/>
          <w:szCs w:val="20"/>
          <w:shd w:val="clear" w:color="auto" w:fill="FFFFFF"/>
        </w:rPr>
        <w:t>tables</w:t>
      </w:r>
      <w:r>
        <w:rPr>
          <w:rFonts w:ascii="Courier New" w:hAnsi="Courier New" w:cs="Courier New"/>
          <w:color w:val="000000"/>
          <w:sz w:val="20"/>
          <w:szCs w:val="20"/>
          <w:shd w:val="clear" w:color="auto" w:fill="FFFFFF"/>
        </w:rPr>
        <w:t xml:space="preserve">  include*birth_control*poor_sleep /</w:t>
      </w:r>
      <w:r>
        <w:rPr>
          <w:rFonts w:ascii="Courier New" w:hAnsi="Courier New" w:cs="Courier New"/>
          <w:color w:val="0000FF"/>
          <w:sz w:val="20"/>
          <w:szCs w:val="20"/>
          <w:shd w:val="clear" w:color="auto" w:fill="FFFFFF"/>
        </w:rPr>
        <w:t>row</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chisq</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ods</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output</w:t>
      </w:r>
      <w:r>
        <w:rPr>
          <w:rFonts w:ascii="Courier New" w:hAnsi="Courier New" w:cs="Courier New"/>
          <w:color w:val="000000"/>
          <w:sz w:val="20"/>
          <w:szCs w:val="20"/>
          <w:shd w:val="clear" w:color="auto" w:fill="FFFFFF"/>
        </w:rPr>
        <w:t xml:space="preserve"> crosstabs=ps_cotinine_cat chisq=ps_cotinine_cat_ch;</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proc</w:t>
      </w:r>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surveyfreq</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=dat.final; </w:t>
      </w:r>
      <w:r>
        <w:rPr>
          <w:rFonts w:ascii="Courier New" w:hAnsi="Courier New" w:cs="Courier New"/>
          <w:color w:val="0000FF"/>
          <w:sz w:val="20"/>
          <w:szCs w:val="20"/>
          <w:shd w:val="clear" w:color="auto" w:fill="FFFFFF"/>
        </w:rPr>
        <w:t>strata</w:t>
      </w:r>
      <w:r>
        <w:rPr>
          <w:rFonts w:ascii="Courier New" w:hAnsi="Courier New" w:cs="Courier New"/>
          <w:color w:val="000000"/>
          <w:sz w:val="20"/>
          <w:szCs w:val="20"/>
          <w:shd w:val="clear" w:color="auto" w:fill="FFFFFF"/>
        </w:rPr>
        <w:t xml:space="preserve"> strata; </w:t>
      </w:r>
      <w:r>
        <w:rPr>
          <w:rFonts w:ascii="Courier New" w:hAnsi="Courier New" w:cs="Courier New"/>
          <w:color w:val="0000FF"/>
          <w:sz w:val="20"/>
          <w:szCs w:val="20"/>
          <w:shd w:val="clear" w:color="auto" w:fill="FFFFFF"/>
        </w:rPr>
        <w:t>cluster</w:t>
      </w:r>
      <w:r>
        <w:rPr>
          <w:rFonts w:ascii="Courier New" w:hAnsi="Courier New" w:cs="Courier New"/>
          <w:color w:val="000000"/>
          <w:sz w:val="20"/>
          <w:szCs w:val="20"/>
          <w:shd w:val="clear" w:color="auto" w:fill="FFFFFF"/>
        </w:rPr>
        <w:t xml:space="preserve"> cluster; </w:t>
      </w:r>
      <w:r>
        <w:rPr>
          <w:rFonts w:ascii="Courier New" w:hAnsi="Courier New" w:cs="Courier New"/>
          <w:color w:val="0000FF"/>
          <w:sz w:val="20"/>
          <w:szCs w:val="20"/>
          <w:shd w:val="clear" w:color="auto" w:fill="FFFFFF"/>
        </w:rPr>
        <w:t>weight</w:t>
      </w:r>
      <w:r>
        <w:rPr>
          <w:rFonts w:ascii="Courier New" w:hAnsi="Courier New" w:cs="Courier New"/>
          <w:color w:val="000000"/>
          <w:sz w:val="20"/>
          <w:szCs w:val="20"/>
          <w:shd w:val="clear" w:color="auto" w:fill="FFFFFF"/>
        </w:rPr>
        <w:t xml:space="preserve"> weight; </w:t>
      </w:r>
      <w:r>
        <w:rPr>
          <w:rFonts w:ascii="Courier New" w:hAnsi="Courier New" w:cs="Courier New"/>
          <w:color w:val="0000FF"/>
          <w:sz w:val="20"/>
          <w:szCs w:val="20"/>
          <w:shd w:val="clear" w:color="auto" w:fill="FFFFFF"/>
        </w:rPr>
        <w:t>tables</w:t>
      </w:r>
      <w:r>
        <w:rPr>
          <w:rFonts w:ascii="Courier New" w:hAnsi="Courier New" w:cs="Courier New"/>
          <w:color w:val="000000"/>
          <w:sz w:val="20"/>
          <w:szCs w:val="20"/>
          <w:shd w:val="clear" w:color="auto" w:fill="FFFFFF"/>
        </w:rPr>
        <w:t xml:space="preserve"> include*cotinine_cat*poor_sleep /</w:t>
      </w:r>
      <w:r>
        <w:rPr>
          <w:rFonts w:ascii="Courier New" w:hAnsi="Courier New" w:cs="Courier New"/>
          <w:color w:val="0000FF"/>
          <w:sz w:val="20"/>
          <w:szCs w:val="20"/>
          <w:shd w:val="clear" w:color="auto" w:fill="FFFFFF"/>
        </w:rPr>
        <w:t>row</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chisq</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ods</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output</w:t>
      </w:r>
      <w:r>
        <w:rPr>
          <w:rFonts w:ascii="Courier New" w:hAnsi="Courier New" w:cs="Courier New"/>
          <w:color w:val="000000"/>
          <w:sz w:val="20"/>
          <w:szCs w:val="20"/>
          <w:shd w:val="clear" w:color="auto" w:fill="FFFFFF"/>
        </w:rPr>
        <w:t xml:space="preserve"> crosstabs=ps_hrt chisq=ps_hrt_ch;</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proc</w:t>
      </w:r>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surveyfreq</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=dat.final; </w:t>
      </w:r>
      <w:r>
        <w:rPr>
          <w:rFonts w:ascii="Courier New" w:hAnsi="Courier New" w:cs="Courier New"/>
          <w:color w:val="0000FF"/>
          <w:sz w:val="20"/>
          <w:szCs w:val="20"/>
          <w:shd w:val="clear" w:color="auto" w:fill="FFFFFF"/>
        </w:rPr>
        <w:t>strata</w:t>
      </w:r>
      <w:r>
        <w:rPr>
          <w:rFonts w:ascii="Courier New" w:hAnsi="Courier New" w:cs="Courier New"/>
          <w:color w:val="000000"/>
          <w:sz w:val="20"/>
          <w:szCs w:val="20"/>
          <w:shd w:val="clear" w:color="auto" w:fill="FFFFFF"/>
        </w:rPr>
        <w:t xml:space="preserve"> strata; </w:t>
      </w:r>
      <w:r>
        <w:rPr>
          <w:rFonts w:ascii="Courier New" w:hAnsi="Courier New" w:cs="Courier New"/>
          <w:color w:val="0000FF"/>
          <w:sz w:val="20"/>
          <w:szCs w:val="20"/>
          <w:shd w:val="clear" w:color="auto" w:fill="FFFFFF"/>
        </w:rPr>
        <w:t>cluster</w:t>
      </w:r>
      <w:r>
        <w:rPr>
          <w:rFonts w:ascii="Courier New" w:hAnsi="Courier New" w:cs="Courier New"/>
          <w:color w:val="000000"/>
          <w:sz w:val="20"/>
          <w:szCs w:val="20"/>
          <w:shd w:val="clear" w:color="auto" w:fill="FFFFFF"/>
        </w:rPr>
        <w:t xml:space="preserve"> cluster; </w:t>
      </w:r>
      <w:r>
        <w:rPr>
          <w:rFonts w:ascii="Courier New" w:hAnsi="Courier New" w:cs="Courier New"/>
          <w:color w:val="0000FF"/>
          <w:sz w:val="20"/>
          <w:szCs w:val="20"/>
          <w:shd w:val="clear" w:color="auto" w:fill="FFFFFF"/>
        </w:rPr>
        <w:t>weight</w:t>
      </w:r>
      <w:r>
        <w:rPr>
          <w:rFonts w:ascii="Courier New" w:hAnsi="Courier New" w:cs="Courier New"/>
          <w:color w:val="000000"/>
          <w:sz w:val="20"/>
          <w:szCs w:val="20"/>
          <w:shd w:val="clear" w:color="auto" w:fill="FFFFFF"/>
        </w:rPr>
        <w:t xml:space="preserve"> weight; </w:t>
      </w:r>
      <w:r>
        <w:rPr>
          <w:rFonts w:ascii="Courier New" w:hAnsi="Courier New" w:cs="Courier New"/>
          <w:color w:val="0000FF"/>
          <w:sz w:val="20"/>
          <w:szCs w:val="20"/>
          <w:shd w:val="clear" w:color="auto" w:fill="FFFFFF"/>
        </w:rPr>
        <w:t>tables</w:t>
      </w:r>
      <w:r>
        <w:rPr>
          <w:rFonts w:ascii="Courier New" w:hAnsi="Courier New" w:cs="Courier New"/>
          <w:color w:val="000000"/>
          <w:sz w:val="20"/>
          <w:szCs w:val="20"/>
          <w:shd w:val="clear" w:color="auto" w:fill="FFFFFF"/>
        </w:rPr>
        <w:t xml:space="preserve"> include*hrt*poor_sleep /</w:t>
      </w:r>
      <w:r>
        <w:rPr>
          <w:rFonts w:ascii="Courier New" w:hAnsi="Courier New" w:cs="Courier New"/>
          <w:color w:val="0000FF"/>
          <w:sz w:val="20"/>
          <w:szCs w:val="20"/>
          <w:shd w:val="clear" w:color="auto" w:fill="FFFFFF"/>
        </w:rPr>
        <w:t>row</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chisq</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ods</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output</w:t>
      </w:r>
      <w:r>
        <w:rPr>
          <w:rFonts w:ascii="Courier New" w:hAnsi="Courier New" w:cs="Courier New"/>
          <w:color w:val="000000"/>
          <w:sz w:val="20"/>
          <w:szCs w:val="20"/>
          <w:shd w:val="clear" w:color="auto" w:fill="FFFFFF"/>
        </w:rPr>
        <w:t xml:space="preserve"> crosstabs=ps_obese chisq=ps_obese_ch;</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proc</w:t>
      </w:r>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surveyfreq</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=dat.final; </w:t>
      </w:r>
      <w:r>
        <w:rPr>
          <w:rFonts w:ascii="Courier New" w:hAnsi="Courier New" w:cs="Courier New"/>
          <w:color w:val="0000FF"/>
          <w:sz w:val="20"/>
          <w:szCs w:val="20"/>
          <w:shd w:val="clear" w:color="auto" w:fill="FFFFFF"/>
        </w:rPr>
        <w:t>strata</w:t>
      </w:r>
      <w:r>
        <w:rPr>
          <w:rFonts w:ascii="Courier New" w:hAnsi="Courier New" w:cs="Courier New"/>
          <w:color w:val="000000"/>
          <w:sz w:val="20"/>
          <w:szCs w:val="20"/>
          <w:shd w:val="clear" w:color="auto" w:fill="FFFFFF"/>
        </w:rPr>
        <w:t xml:space="preserve"> strata; </w:t>
      </w:r>
      <w:r>
        <w:rPr>
          <w:rFonts w:ascii="Courier New" w:hAnsi="Courier New" w:cs="Courier New"/>
          <w:color w:val="0000FF"/>
          <w:sz w:val="20"/>
          <w:szCs w:val="20"/>
          <w:shd w:val="clear" w:color="auto" w:fill="FFFFFF"/>
        </w:rPr>
        <w:t>cluster</w:t>
      </w:r>
      <w:r>
        <w:rPr>
          <w:rFonts w:ascii="Courier New" w:hAnsi="Courier New" w:cs="Courier New"/>
          <w:color w:val="000000"/>
          <w:sz w:val="20"/>
          <w:szCs w:val="20"/>
          <w:shd w:val="clear" w:color="auto" w:fill="FFFFFF"/>
        </w:rPr>
        <w:t xml:space="preserve"> cluster; </w:t>
      </w:r>
      <w:r>
        <w:rPr>
          <w:rFonts w:ascii="Courier New" w:hAnsi="Courier New" w:cs="Courier New"/>
          <w:color w:val="0000FF"/>
          <w:sz w:val="20"/>
          <w:szCs w:val="20"/>
          <w:shd w:val="clear" w:color="auto" w:fill="FFFFFF"/>
        </w:rPr>
        <w:t>weight</w:t>
      </w:r>
      <w:r>
        <w:rPr>
          <w:rFonts w:ascii="Courier New" w:hAnsi="Courier New" w:cs="Courier New"/>
          <w:color w:val="000000"/>
          <w:sz w:val="20"/>
          <w:szCs w:val="20"/>
          <w:shd w:val="clear" w:color="auto" w:fill="FFFFFF"/>
        </w:rPr>
        <w:t xml:space="preserve"> weight; </w:t>
      </w:r>
      <w:r>
        <w:rPr>
          <w:rFonts w:ascii="Courier New" w:hAnsi="Courier New" w:cs="Courier New"/>
          <w:color w:val="0000FF"/>
          <w:sz w:val="20"/>
          <w:szCs w:val="20"/>
          <w:shd w:val="clear" w:color="auto" w:fill="FFFFFF"/>
        </w:rPr>
        <w:t>tables</w:t>
      </w:r>
      <w:r>
        <w:rPr>
          <w:rFonts w:ascii="Courier New" w:hAnsi="Courier New" w:cs="Courier New"/>
          <w:color w:val="000000"/>
          <w:sz w:val="20"/>
          <w:szCs w:val="20"/>
          <w:shd w:val="clear" w:color="auto" w:fill="FFFFFF"/>
        </w:rPr>
        <w:t xml:space="preserve"> include*obese*poor_sleep /</w:t>
      </w:r>
      <w:r>
        <w:rPr>
          <w:rFonts w:ascii="Courier New" w:hAnsi="Courier New" w:cs="Courier New"/>
          <w:color w:val="0000FF"/>
          <w:sz w:val="20"/>
          <w:szCs w:val="20"/>
          <w:shd w:val="clear" w:color="auto" w:fill="FFFFFF"/>
        </w:rPr>
        <w:t>row</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chisq</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ods</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output</w:t>
      </w:r>
      <w:r>
        <w:rPr>
          <w:rFonts w:ascii="Courier New" w:hAnsi="Courier New" w:cs="Courier New"/>
          <w:color w:val="000000"/>
          <w:sz w:val="20"/>
          <w:szCs w:val="20"/>
          <w:shd w:val="clear" w:color="auto" w:fill="FFFFFF"/>
        </w:rPr>
        <w:t xml:space="preserve"> crosstabs=ps_sleep_med chisq=ps_sleep_med_ch;</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proc</w:t>
      </w:r>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surveyfreq</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=dat.final; </w:t>
      </w:r>
      <w:r>
        <w:rPr>
          <w:rFonts w:ascii="Courier New" w:hAnsi="Courier New" w:cs="Courier New"/>
          <w:color w:val="0000FF"/>
          <w:sz w:val="20"/>
          <w:szCs w:val="20"/>
          <w:shd w:val="clear" w:color="auto" w:fill="FFFFFF"/>
        </w:rPr>
        <w:t>strata</w:t>
      </w:r>
      <w:r>
        <w:rPr>
          <w:rFonts w:ascii="Courier New" w:hAnsi="Courier New" w:cs="Courier New"/>
          <w:color w:val="000000"/>
          <w:sz w:val="20"/>
          <w:szCs w:val="20"/>
          <w:shd w:val="clear" w:color="auto" w:fill="FFFFFF"/>
        </w:rPr>
        <w:t xml:space="preserve"> strata; </w:t>
      </w:r>
      <w:r>
        <w:rPr>
          <w:rFonts w:ascii="Courier New" w:hAnsi="Courier New" w:cs="Courier New"/>
          <w:color w:val="0000FF"/>
          <w:sz w:val="20"/>
          <w:szCs w:val="20"/>
          <w:shd w:val="clear" w:color="auto" w:fill="FFFFFF"/>
        </w:rPr>
        <w:t>cluster</w:t>
      </w:r>
      <w:r>
        <w:rPr>
          <w:rFonts w:ascii="Courier New" w:hAnsi="Courier New" w:cs="Courier New"/>
          <w:color w:val="000000"/>
          <w:sz w:val="20"/>
          <w:szCs w:val="20"/>
          <w:shd w:val="clear" w:color="auto" w:fill="FFFFFF"/>
        </w:rPr>
        <w:t xml:space="preserve"> cluster; </w:t>
      </w:r>
      <w:r>
        <w:rPr>
          <w:rFonts w:ascii="Courier New" w:hAnsi="Courier New" w:cs="Courier New"/>
          <w:color w:val="0000FF"/>
          <w:sz w:val="20"/>
          <w:szCs w:val="20"/>
          <w:shd w:val="clear" w:color="auto" w:fill="FFFFFF"/>
        </w:rPr>
        <w:t>weight</w:t>
      </w:r>
      <w:r>
        <w:rPr>
          <w:rFonts w:ascii="Courier New" w:hAnsi="Courier New" w:cs="Courier New"/>
          <w:color w:val="000000"/>
          <w:sz w:val="20"/>
          <w:szCs w:val="20"/>
          <w:shd w:val="clear" w:color="auto" w:fill="FFFFFF"/>
        </w:rPr>
        <w:t xml:space="preserve"> weight; </w:t>
      </w:r>
      <w:r>
        <w:rPr>
          <w:rFonts w:ascii="Courier New" w:hAnsi="Courier New" w:cs="Courier New"/>
          <w:color w:val="0000FF"/>
          <w:sz w:val="20"/>
          <w:szCs w:val="20"/>
          <w:shd w:val="clear" w:color="auto" w:fill="FFFFFF"/>
        </w:rPr>
        <w:t>tables</w:t>
      </w:r>
      <w:r>
        <w:rPr>
          <w:rFonts w:ascii="Courier New" w:hAnsi="Courier New" w:cs="Courier New"/>
          <w:color w:val="000000"/>
          <w:sz w:val="20"/>
          <w:szCs w:val="20"/>
          <w:shd w:val="clear" w:color="auto" w:fill="FFFFFF"/>
        </w:rPr>
        <w:t xml:space="preserve"> include*sleep_med*poor_sleep /</w:t>
      </w:r>
      <w:r>
        <w:rPr>
          <w:rFonts w:ascii="Courier New" w:hAnsi="Courier New" w:cs="Courier New"/>
          <w:color w:val="0000FF"/>
          <w:sz w:val="20"/>
          <w:szCs w:val="20"/>
          <w:shd w:val="clear" w:color="auto" w:fill="FFFFFF"/>
        </w:rPr>
        <w:t>row</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chisq</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ods</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output</w:t>
      </w:r>
      <w:r>
        <w:rPr>
          <w:rFonts w:ascii="Courier New" w:hAnsi="Courier New" w:cs="Courier New"/>
          <w:color w:val="000000"/>
          <w:sz w:val="20"/>
          <w:szCs w:val="20"/>
          <w:shd w:val="clear" w:color="auto" w:fill="FFFFFF"/>
        </w:rPr>
        <w:t xml:space="preserve"> crosstabs=ps_phys_act chisq=ps_phys_act_ch;</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proc</w:t>
      </w:r>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surveyfreq</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=dat.final; </w:t>
      </w:r>
      <w:r>
        <w:rPr>
          <w:rFonts w:ascii="Courier New" w:hAnsi="Courier New" w:cs="Courier New"/>
          <w:color w:val="0000FF"/>
          <w:sz w:val="20"/>
          <w:szCs w:val="20"/>
          <w:shd w:val="clear" w:color="auto" w:fill="FFFFFF"/>
        </w:rPr>
        <w:t>strata</w:t>
      </w:r>
      <w:r>
        <w:rPr>
          <w:rFonts w:ascii="Courier New" w:hAnsi="Courier New" w:cs="Courier New"/>
          <w:color w:val="000000"/>
          <w:sz w:val="20"/>
          <w:szCs w:val="20"/>
          <w:shd w:val="clear" w:color="auto" w:fill="FFFFFF"/>
        </w:rPr>
        <w:t xml:space="preserve"> strata; </w:t>
      </w:r>
      <w:r>
        <w:rPr>
          <w:rFonts w:ascii="Courier New" w:hAnsi="Courier New" w:cs="Courier New"/>
          <w:color w:val="0000FF"/>
          <w:sz w:val="20"/>
          <w:szCs w:val="20"/>
          <w:shd w:val="clear" w:color="auto" w:fill="FFFFFF"/>
        </w:rPr>
        <w:t>cluster</w:t>
      </w:r>
      <w:r>
        <w:rPr>
          <w:rFonts w:ascii="Courier New" w:hAnsi="Courier New" w:cs="Courier New"/>
          <w:color w:val="000000"/>
          <w:sz w:val="20"/>
          <w:szCs w:val="20"/>
          <w:shd w:val="clear" w:color="auto" w:fill="FFFFFF"/>
        </w:rPr>
        <w:t xml:space="preserve"> cluster; </w:t>
      </w:r>
      <w:r>
        <w:rPr>
          <w:rFonts w:ascii="Courier New" w:hAnsi="Courier New" w:cs="Courier New"/>
          <w:color w:val="0000FF"/>
          <w:sz w:val="20"/>
          <w:szCs w:val="20"/>
          <w:shd w:val="clear" w:color="auto" w:fill="FFFFFF"/>
        </w:rPr>
        <w:t>weight</w:t>
      </w:r>
      <w:r>
        <w:rPr>
          <w:rFonts w:ascii="Courier New" w:hAnsi="Courier New" w:cs="Courier New"/>
          <w:color w:val="000000"/>
          <w:sz w:val="20"/>
          <w:szCs w:val="20"/>
          <w:shd w:val="clear" w:color="auto" w:fill="FFFFFF"/>
        </w:rPr>
        <w:t xml:space="preserve"> weight; </w:t>
      </w:r>
      <w:r>
        <w:rPr>
          <w:rFonts w:ascii="Courier New" w:hAnsi="Courier New" w:cs="Courier New"/>
          <w:color w:val="0000FF"/>
          <w:sz w:val="20"/>
          <w:szCs w:val="20"/>
          <w:shd w:val="clear" w:color="auto" w:fill="FFFFFF"/>
        </w:rPr>
        <w:t>tables</w:t>
      </w:r>
      <w:r>
        <w:rPr>
          <w:rFonts w:ascii="Courier New" w:hAnsi="Courier New" w:cs="Courier New"/>
          <w:color w:val="000000"/>
          <w:sz w:val="20"/>
          <w:szCs w:val="20"/>
          <w:shd w:val="clear" w:color="auto" w:fill="FFFFFF"/>
        </w:rPr>
        <w:t xml:space="preserve"> include*phys_act*poor_sleep /</w:t>
      </w:r>
      <w:r>
        <w:rPr>
          <w:rFonts w:ascii="Courier New" w:hAnsi="Courier New" w:cs="Courier New"/>
          <w:color w:val="0000FF"/>
          <w:sz w:val="20"/>
          <w:szCs w:val="20"/>
          <w:shd w:val="clear" w:color="auto" w:fill="FFFFFF"/>
        </w:rPr>
        <w:t>row</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chisq</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*chi-sq p-values;</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data</w:t>
      </w:r>
      <w:proofErr w:type="gramEnd"/>
      <w:r>
        <w:rPr>
          <w:rFonts w:ascii="Courier New" w:hAnsi="Courier New" w:cs="Courier New"/>
          <w:color w:val="000000"/>
          <w:sz w:val="20"/>
          <w:szCs w:val="20"/>
          <w:shd w:val="clear" w:color="auto" w:fill="FFFFFF"/>
        </w:rPr>
        <w:t xml:space="preserve"> ps_dmdeduc2_ch (</w:t>
      </w:r>
      <w:r>
        <w:rPr>
          <w:rFonts w:ascii="Courier New" w:hAnsi="Courier New" w:cs="Courier New"/>
          <w:color w:val="0000FF"/>
          <w:sz w:val="20"/>
          <w:szCs w:val="20"/>
          <w:shd w:val="clear" w:color="auto" w:fill="FFFFFF"/>
        </w:rPr>
        <w:t>keep</w:t>
      </w:r>
      <w:r>
        <w:rPr>
          <w:rFonts w:ascii="Courier New" w:hAnsi="Courier New" w:cs="Courier New"/>
          <w:color w:val="000000"/>
          <w:sz w:val="20"/>
          <w:szCs w:val="20"/>
          <w:shd w:val="clear" w:color="auto" w:fill="FFFFFF"/>
        </w:rPr>
        <w:t xml:space="preserve">=table cvalue1); </w:t>
      </w: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ps_dmdeduc2_ch;</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where</w:t>
      </w:r>
      <w:proofErr w:type="gramEnd"/>
      <w:r>
        <w:rPr>
          <w:rFonts w:ascii="Courier New" w:hAnsi="Courier New" w:cs="Courier New"/>
          <w:color w:val="000000"/>
          <w:sz w:val="20"/>
          <w:szCs w:val="20"/>
          <w:shd w:val="clear" w:color="auto" w:fill="FFFFFF"/>
        </w:rPr>
        <w:t xml:space="preserve"> substr(table,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7</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"Table 2"</w:t>
      </w:r>
      <w:r>
        <w:rPr>
          <w:rFonts w:ascii="Courier New" w:hAnsi="Courier New" w:cs="Courier New"/>
          <w:color w:val="000000"/>
          <w:sz w:val="20"/>
          <w:szCs w:val="20"/>
          <w:shd w:val="clear" w:color="auto" w:fill="FFFFFF"/>
        </w:rPr>
        <w:t xml:space="preserve"> AND label1=</w:t>
      </w:r>
      <w:r>
        <w:rPr>
          <w:rFonts w:ascii="Courier New" w:hAnsi="Courier New" w:cs="Courier New"/>
          <w:color w:val="800080"/>
          <w:sz w:val="20"/>
          <w:szCs w:val="20"/>
          <w:shd w:val="clear" w:color="auto" w:fill="FFFFFF"/>
        </w:rPr>
        <w:t>"Pr &gt; ChiSq"</w:t>
      </w:r>
      <w:r>
        <w:rPr>
          <w:rFonts w:ascii="Courier New" w:hAnsi="Courier New" w:cs="Courier New"/>
          <w:color w:val="000000"/>
          <w:sz w:val="20"/>
          <w:szCs w:val="20"/>
          <w:shd w:val="clear" w:color="auto" w:fill="FFFFFF"/>
        </w:rPr>
        <w:t>; table=</w:t>
      </w:r>
      <w:r>
        <w:rPr>
          <w:rFonts w:ascii="Courier New" w:hAnsi="Courier New" w:cs="Courier New"/>
          <w:color w:val="800080"/>
          <w:sz w:val="20"/>
          <w:szCs w:val="20"/>
          <w:shd w:val="clear" w:color="auto" w:fill="FFFFFF"/>
        </w:rPr>
        <w:t>"DMDEDUC2"</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data</w:t>
      </w:r>
      <w:proofErr w:type="gramEnd"/>
      <w:r>
        <w:rPr>
          <w:rFonts w:ascii="Courier New" w:hAnsi="Courier New" w:cs="Courier New"/>
          <w:color w:val="000000"/>
          <w:sz w:val="20"/>
          <w:szCs w:val="20"/>
          <w:shd w:val="clear" w:color="auto" w:fill="FFFFFF"/>
        </w:rPr>
        <w:t xml:space="preserve"> ps_pir_cat_ch (</w:t>
      </w:r>
      <w:r>
        <w:rPr>
          <w:rFonts w:ascii="Courier New" w:hAnsi="Courier New" w:cs="Courier New"/>
          <w:color w:val="0000FF"/>
          <w:sz w:val="20"/>
          <w:szCs w:val="20"/>
          <w:shd w:val="clear" w:color="auto" w:fill="FFFFFF"/>
        </w:rPr>
        <w:t>keep</w:t>
      </w:r>
      <w:r>
        <w:rPr>
          <w:rFonts w:ascii="Courier New" w:hAnsi="Courier New" w:cs="Courier New"/>
          <w:color w:val="000000"/>
          <w:sz w:val="20"/>
          <w:szCs w:val="20"/>
          <w:shd w:val="clear" w:color="auto" w:fill="FFFFFF"/>
        </w:rPr>
        <w:t xml:space="preserve">=table cvalue1); </w:t>
      </w: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ps_pir_cat_ch;</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where</w:t>
      </w:r>
      <w:proofErr w:type="gramEnd"/>
      <w:r>
        <w:rPr>
          <w:rFonts w:ascii="Courier New" w:hAnsi="Courier New" w:cs="Courier New"/>
          <w:color w:val="000000"/>
          <w:sz w:val="20"/>
          <w:szCs w:val="20"/>
          <w:shd w:val="clear" w:color="auto" w:fill="FFFFFF"/>
        </w:rPr>
        <w:t xml:space="preserve"> substr(table,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7</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"Table 2"</w:t>
      </w:r>
      <w:r>
        <w:rPr>
          <w:rFonts w:ascii="Courier New" w:hAnsi="Courier New" w:cs="Courier New"/>
          <w:color w:val="000000"/>
          <w:sz w:val="20"/>
          <w:szCs w:val="20"/>
          <w:shd w:val="clear" w:color="auto" w:fill="FFFFFF"/>
        </w:rPr>
        <w:t xml:space="preserve"> AND label1=</w:t>
      </w:r>
      <w:r>
        <w:rPr>
          <w:rFonts w:ascii="Courier New" w:hAnsi="Courier New" w:cs="Courier New"/>
          <w:color w:val="800080"/>
          <w:sz w:val="20"/>
          <w:szCs w:val="20"/>
          <w:shd w:val="clear" w:color="auto" w:fill="FFFFFF"/>
        </w:rPr>
        <w:t>"Pr &gt; ChiSq"</w:t>
      </w:r>
      <w:r>
        <w:rPr>
          <w:rFonts w:ascii="Courier New" w:hAnsi="Courier New" w:cs="Courier New"/>
          <w:color w:val="000000"/>
          <w:sz w:val="20"/>
          <w:szCs w:val="20"/>
          <w:shd w:val="clear" w:color="auto" w:fill="FFFFFF"/>
        </w:rPr>
        <w:t>; table=</w:t>
      </w:r>
      <w:r>
        <w:rPr>
          <w:rFonts w:ascii="Courier New" w:hAnsi="Courier New" w:cs="Courier New"/>
          <w:color w:val="800080"/>
          <w:sz w:val="20"/>
          <w:szCs w:val="20"/>
          <w:shd w:val="clear" w:color="auto" w:fill="FFFFFF"/>
        </w:rPr>
        <w:t>"pir_cat"</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data</w:t>
      </w:r>
      <w:proofErr w:type="gramEnd"/>
      <w:r>
        <w:rPr>
          <w:rFonts w:ascii="Courier New" w:hAnsi="Courier New" w:cs="Courier New"/>
          <w:color w:val="000000"/>
          <w:sz w:val="20"/>
          <w:szCs w:val="20"/>
          <w:shd w:val="clear" w:color="auto" w:fill="FFFFFF"/>
        </w:rPr>
        <w:t xml:space="preserve"> ps_short_sleep_ch (</w:t>
      </w:r>
      <w:r>
        <w:rPr>
          <w:rFonts w:ascii="Courier New" w:hAnsi="Courier New" w:cs="Courier New"/>
          <w:color w:val="0000FF"/>
          <w:sz w:val="20"/>
          <w:szCs w:val="20"/>
          <w:shd w:val="clear" w:color="auto" w:fill="FFFFFF"/>
        </w:rPr>
        <w:t>keep</w:t>
      </w:r>
      <w:r>
        <w:rPr>
          <w:rFonts w:ascii="Courier New" w:hAnsi="Courier New" w:cs="Courier New"/>
          <w:color w:val="000000"/>
          <w:sz w:val="20"/>
          <w:szCs w:val="20"/>
          <w:shd w:val="clear" w:color="auto" w:fill="FFFFFF"/>
        </w:rPr>
        <w:t xml:space="preserve">=table cvalue1); </w:t>
      </w: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ps_short_sleep_ch;</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where</w:t>
      </w:r>
      <w:proofErr w:type="gramEnd"/>
      <w:r>
        <w:rPr>
          <w:rFonts w:ascii="Courier New" w:hAnsi="Courier New" w:cs="Courier New"/>
          <w:color w:val="000000"/>
          <w:sz w:val="20"/>
          <w:szCs w:val="20"/>
          <w:shd w:val="clear" w:color="auto" w:fill="FFFFFF"/>
        </w:rPr>
        <w:t xml:space="preserve"> substr(table,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7</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"Table 2"</w:t>
      </w:r>
      <w:r>
        <w:rPr>
          <w:rFonts w:ascii="Courier New" w:hAnsi="Courier New" w:cs="Courier New"/>
          <w:color w:val="000000"/>
          <w:sz w:val="20"/>
          <w:szCs w:val="20"/>
          <w:shd w:val="clear" w:color="auto" w:fill="FFFFFF"/>
        </w:rPr>
        <w:t xml:space="preserve"> AND label1=</w:t>
      </w:r>
      <w:r>
        <w:rPr>
          <w:rFonts w:ascii="Courier New" w:hAnsi="Courier New" w:cs="Courier New"/>
          <w:color w:val="800080"/>
          <w:sz w:val="20"/>
          <w:szCs w:val="20"/>
          <w:shd w:val="clear" w:color="auto" w:fill="FFFFFF"/>
        </w:rPr>
        <w:t>"Pr &gt; ChiSq"</w:t>
      </w:r>
      <w:r>
        <w:rPr>
          <w:rFonts w:ascii="Courier New" w:hAnsi="Courier New" w:cs="Courier New"/>
          <w:color w:val="000000"/>
          <w:sz w:val="20"/>
          <w:szCs w:val="20"/>
          <w:shd w:val="clear" w:color="auto" w:fill="FFFFFF"/>
        </w:rPr>
        <w:t>; table=</w:t>
      </w:r>
      <w:r>
        <w:rPr>
          <w:rFonts w:ascii="Courier New" w:hAnsi="Courier New" w:cs="Courier New"/>
          <w:color w:val="800080"/>
          <w:sz w:val="20"/>
          <w:szCs w:val="20"/>
          <w:shd w:val="clear" w:color="auto" w:fill="FFFFFF"/>
        </w:rPr>
        <w:t>"short_sleep"</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data</w:t>
      </w:r>
      <w:proofErr w:type="gramEnd"/>
      <w:r>
        <w:rPr>
          <w:rFonts w:ascii="Courier New" w:hAnsi="Courier New" w:cs="Courier New"/>
          <w:color w:val="000000"/>
          <w:sz w:val="20"/>
          <w:szCs w:val="20"/>
          <w:shd w:val="clear" w:color="auto" w:fill="FFFFFF"/>
        </w:rPr>
        <w:t xml:space="preserve"> ps_riagendr_ch (</w:t>
      </w:r>
      <w:r>
        <w:rPr>
          <w:rFonts w:ascii="Courier New" w:hAnsi="Courier New" w:cs="Courier New"/>
          <w:color w:val="0000FF"/>
          <w:sz w:val="20"/>
          <w:szCs w:val="20"/>
          <w:shd w:val="clear" w:color="auto" w:fill="FFFFFF"/>
        </w:rPr>
        <w:t>keep</w:t>
      </w:r>
      <w:r>
        <w:rPr>
          <w:rFonts w:ascii="Courier New" w:hAnsi="Courier New" w:cs="Courier New"/>
          <w:color w:val="000000"/>
          <w:sz w:val="20"/>
          <w:szCs w:val="20"/>
          <w:shd w:val="clear" w:color="auto" w:fill="FFFFFF"/>
        </w:rPr>
        <w:t xml:space="preserve">=table cvalue1); </w:t>
      </w: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ps_riagendr_ch ;</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where</w:t>
      </w:r>
      <w:proofErr w:type="gramEnd"/>
      <w:r>
        <w:rPr>
          <w:rFonts w:ascii="Courier New" w:hAnsi="Courier New" w:cs="Courier New"/>
          <w:color w:val="000000"/>
          <w:sz w:val="20"/>
          <w:szCs w:val="20"/>
          <w:shd w:val="clear" w:color="auto" w:fill="FFFFFF"/>
        </w:rPr>
        <w:t xml:space="preserve"> substr(table,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7</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"Table 2"</w:t>
      </w:r>
      <w:r>
        <w:rPr>
          <w:rFonts w:ascii="Courier New" w:hAnsi="Courier New" w:cs="Courier New"/>
          <w:color w:val="000000"/>
          <w:sz w:val="20"/>
          <w:szCs w:val="20"/>
          <w:shd w:val="clear" w:color="auto" w:fill="FFFFFF"/>
        </w:rPr>
        <w:t xml:space="preserve"> AND label1=</w:t>
      </w:r>
      <w:r>
        <w:rPr>
          <w:rFonts w:ascii="Courier New" w:hAnsi="Courier New" w:cs="Courier New"/>
          <w:color w:val="800080"/>
          <w:sz w:val="20"/>
          <w:szCs w:val="20"/>
          <w:shd w:val="clear" w:color="auto" w:fill="FFFFFF"/>
        </w:rPr>
        <w:t>"Pr &gt; ChiSq"</w:t>
      </w:r>
      <w:r>
        <w:rPr>
          <w:rFonts w:ascii="Courier New" w:hAnsi="Courier New" w:cs="Courier New"/>
          <w:color w:val="000000"/>
          <w:sz w:val="20"/>
          <w:szCs w:val="20"/>
          <w:shd w:val="clear" w:color="auto" w:fill="FFFFFF"/>
        </w:rPr>
        <w:t>; table=</w:t>
      </w:r>
      <w:r>
        <w:rPr>
          <w:rFonts w:ascii="Courier New" w:hAnsi="Courier New" w:cs="Courier New"/>
          <w:color w:val="800080"/>
          <w:sz w:val="20"/>
          <w:szCs w:val="20"/>
          <w:shd w:val="clear" w:color="auto" w:fill="FFFFFF"/>
        </w:rPr>
        <w:t>"RIAGENDR"</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data</w:t>
      </w:r>
      <w:proofErr w:type="gramEnd"/>
      <w:r>
        <w:rPr>
          <w:rFonts w:ascii="Courier New" w:hAnsi="Courier New" w:cs="Courier New"/>
          <w:color w:val="000000"/>
          <w:sz w:val="20"/>
          <w:szCs w:val="20"/>
          <w:shd w:val="clear" w:color="auto" w:fill="FFFFFF"/>
        </w:rPr>
        <w:t xml:space="preserve"> ps_ridreth1_ch (</w:t>
      </w:r>
      <w:r>
        <w:rPr>
          <w:rFonts w:ascii="Courier New" w:hAnsi="Courier New" w:cs="Courier New"/>
          <w:color w:val="0000FF"/>
          <w:sz w:val="20"/>
          <w:szCs w:val="20"/>
          <w:shd w:val="clear" w:color="auto" w:fill="FFFFFF"/>
        </w:rPr>
        <w:t>keep</w:t>
      </w:r>
      <w:r>
        <w:rPr>
          <w:rFonts w:ascii="Courier New" w:hAnsi="Courier New" w:cs="Courier New"/>
          <w:color w:val="000000"/>
          <w:sz w:val="20"/>
          <w:szCs w:val="20"/>
          <w:shd w:val="clear" w:color="auto" w:fill="FFFFFF"/>
        </w:rPr>
        <w:t xml:space="preserve">=table cvalue1); </w:t>
      </w: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ps_ridreth1_ch;</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where</w:t>
      </w:r>
      <w:proofErr w:type="gramEnd"/>
      <w:r>
        <w:rPr>
          <w:rFonts w:ascii="Courier New" w:hAnsi="Courier New" w:cs="Courier New"/>
          <w:color w:val="000000"/>
          <w:sz w:val="20"/>
          <w:szCs w:val="20"/>
          <w:shd w:val="clear" w:color="auto" w:fill="FFFFFF"/>
        </w:rPr>
        <w:t xml:space="preserve"> substr(table,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7</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"Table 2"</w:t>
      </w:r>
      <w:r>
        <w:rPr>
          <w:rFonts w:ascii="Courier New" w:hAnsi="Courier New" w:cs="Courier New"/>
          <w:color w:val="000000"/>
          <w:sz w:val="20"/>
          <w:szCs w:val="20"/>
          <w:shd w:val="clear" w:color="auto" w:fill="FFFFFF"/>
        </w:rPr>
        <w:t xml:space="preserve"> AND label1=</w:t>
      </w:r>
      <w:r>
        <w:rPr>
          <w:rFonts w:ascii="Courier New" w:hAnsi="Courier New" w:cs="Courier New"/>
          <w:color w:val="800080"/>
          <w:sz w:val="20"/>
          <w:szCs w:val="20"/>
          <w:shd w:val="clear" w:color="auto" w:fill="FFFFFF"/>
        </w:rPr>
        <w:t>"Pr &gt; ChiSq"</w:t>
      </w:r>
      <w:r>
        <w:rPr>
          <w:rFonts w:ascii="Courier New" w:hAnsi="Courier New" w:cs="Courier New"/>
          <w:color w:val="000000"/>
          <w:sz w:val="20"/>
          <w:szCs w:val="20"/>
          <w:shd w:val="clear" w:color="auto" w:fill="FFFFFF"/>
        </w:rPr>
        <w:t>; table=</w:t>
      </w:r>
      <w:r>
        <w:rPr>
          <w:rFonts w:ascii="Courier New" w:hAnsi="Courier New" w:cs="Courier New"/>
          <w:color w:val="800080"/>
          <w:sz w:val="20"/>
          <w:szCs w:val="20"/>
          <w:shd w:val="clear" w:color="auto" w:fill="FFFFFF"/>
        </w:rPr>
        <w:t>"RIDRETH1"</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data</w:t>
      </w:r>
      <w:proofErr w:type="gramEnd"/>
      <w:r>
        <w:rPr>
          <w:rFonts w:ascii="Courier New" w:hAnsi="Courier New" w:cs="Courier New"/>
          <w:color w:val="000000"/>
          <w:sz w:val="20"/>
          <w:szCs w:val="20"/>
          <w:shd w:val="clear" w:color="auto" w:fill="FFFFFF"/>
        </w:rPr>
        <w:t xml:space="preserve"> ps_birth_control_ch (</w:t>
      </w:r>
      <w:r>
        <w:rPr>
          <w:rFonts w:ascii="Courier New" w:hAnsi="Courier New" w:cs="Courier New"/>
          <w:color w:val="0000FF"/>
          <w:sz w:val="20"/>
          <w:szCs w:val="20"/>
          <w:shd w:val="clear" w:color="auto" w:fill="FFFFFF"/>
        </w:rPr>
        <w:t>keep</w:t>
      </w:r>
      <w:r>
        <w:rPr>
          <w:rFonts w:ascii="Courier New" w:hAnsi="Courier New" w:cs="Courier New"/>
          <w:color w:val="000000"/>
          <w:sz w:val="20"/>
          <w:szCs w:val="20"/>
          <w:shd w:val="clear" w:color="auto" w:fill="FFFFFF"/>
        </w:rPr>
        <w:t xml:space="preserve">=table cvalue1); </w:t>
      </w: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ps_birth_control_ch;</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where</w:t>
      </w:r>
      <w:proofErr w:type="gramEnd"/>
      <w:r>
        <w:rPr>
          <w:rFonts w:ascii="Courier New" w:hAnsi="Courier New" w:cs="Courier New"/>
          <w:color w:val="000000"/>
          <w:sz w:val="20"/>
          <w:szCs w:val="20"/>
          <w:shd w:val="clear" w:color="auto" w:fill="FFFFFF"/>
        </w:rPr>
        <w:t xml:space="preserve"> substr(table,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7</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"Table 2"</w:t>
      </w:r>
      <w:r>
        <w:rPr>
          <w:rFonts w:ascii="Courier New" w:hAnsi="Courier New" w:cs="Courier New"/>
          <w:color w:val="000000"/>
          <w:sz w:val="20"/>
          <w:szCs w:val="20"/>
          <w:shd w:val="clear" w:color="auto" w:fill="FFFFFF"/>
        </w:rPr>
        <w:t xml:space="preserve"> AND label1=</w:t>
      </w:r>
      <w:r>
        <w:rPr>
          <w:rFonts w:ascii="Courier New" w:hAnsi="Courier New" w:cs="Courier New"/>
          <w:color w:val="800080"/>
          <w:sz w:val="20"/>
          <w:szCs w:val="20"/>
          <w:shd w:val="clear" w:color="auto" w:fill="FFFFFF"/>
        </w:rPr>
        <w:t>"Pr &gt; ChiSq"</w:t>
      </w:r>
      <w:r>
        <w:rPr>
          <w:rFonts w:ascii="Courier New" w:hAnsi="Courier New" w:cs="Courier New"/>
          <w:color w:val="000000"/>
          <w:sz w:val="20"/>
          <w:szCs w:val="20"/>
          <w:shd w:val="clear" w:color="auto" w:fill="FFFFFF"/>
        </w:rPr>
        <w:t>; table=</w:t>
      </w:r>
      <w:r>
        <w:rPr>
          <w:rFonts w:ascii="Courier New" w:hAnsi="Courier New" w:cs="Courier New"/>
          <w:color w:val="800080"/>
          <w:sz w:val="20"/>
          <w:szCs w:val="20"/>
          <w:shd w:val="clear" w:color="auto" w:fill="FFFFFF"/>
        </w:rPr>
        <w:t>"birth_control"</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data</w:t>
      </w:r>
      <w:proofErr w:type="gramEnd"/>
      <w:r>
        <w:rPr>
          <w:rFonts w:ascii="Courier New" w:hAnsi="Courier New" w:cs="Courier New"/>
          <w:color w:val="000000"/>
          <w:sz w:val="20"/>
          <w:szCs w:val="20"/>
          <w:shd w:val="clear" w:color="auto" w:fill="FFFFFF"/>
        </w:rPr>
        <w:t xml:space="preserve"> ps_cotinine_cat_ch (</w:t>
      </w:r>
      <w:r>
        <w:rPr>
          <w:rFonts w:ascii="Courier New" w:hAnsi="Courier New" w:cs="Courier New"/>
          <w:color w:val="0000FF"/>
          <w:sz w:val="20"/>
          <w:szCs w:val="20"/>
          <w:shd w:val="clear" w:color="auto" w:fill="FFFFFF"/>
        </w:rPr>
        <w:t>keep</w:t>
      </w:r>
      <w:r>
        <w:rPr>
          <w:rFonts w:ascii="Courier New" w:hAnsi="Courier New" w:cs="Courier New"/>
          <w:color w:val="000000"/>
          <w:sz w:val="20"/>
          <w:szCs w:val="20"/>
          <w:shd w:val="clear" w:color="auto" w:fill="FFFFFF"/>
        </w:rPr>
        <w:t xml:space="preserve">=table cvalue1); </w:t>
      </w: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ps_cotinine_cat_ch;</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where</w:t>
      </w:r>
      <w:proofErr w:type="gramEnd"/>
      <w:r>
        <w:rPr>
          <w:rFonts w:ascii="Courier New" w:hAnsi="Courier New" w:cs="Courier New"/>
          <w:color w:val="000000"/>
          <w:sz w:val="20"/>
          <w:szCs w:val="20"/>
          <w:shd w:val="clear" w:color="auto" w:fill="FFFFFF"/>
        </w:rPr>
        <w:t xml:space="preserve"> substr(table,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7</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"Table 2"</w:t>
      </w:r>
      <w:r>
        <w:rPr>
          <w:rFonts w:ascii="Courier New" w:hAnsi="Courier New" w:cs="Courier New"/>
          <w:color w:val="000000"/>
          <w:sz w:val="20"/>
          <w:szCs w:val="20"/>
          <w:shd w:val="clear" w:color="auto" w:fill="FFFFFF"/>
        </w:rPr>
        <w:t xml:space="preserve"> AND label1=</w:t>
      </w:r>
      <w:r>
        <w:rPr>
          <w:rFonts w:ascii="Courier New" w:hAnsi="Courier New" w:cs="Courier New"/>
          <w:color w:val="800080"/>
          <w:sz w:val="20"/>
          <w:szCs w:val="20"/>
          <w:shd w:val="clear" w:color="auto" w:fill="FFFFFF"/>
        </w:rPr>
        <w:t>"Pr &gt; ChiSq"</w:t>
      </w:r>
      <w:r>
        <w:rPr>
          <w:rFonts w:ascii="Courier New" w:hAnsi="Courier New" w:cs="Courier New"/>
          <w:color w:val="000000"/>
          <w:sz w:val="20"/>
          <w:szCs w:val="20"/>
          <w:shd w:val="clear" w:color="auto" w:fill="FFFFFF"/>
        </w:rPr>
        <w:t>; table=</w:t>
      </w:r>
      <w:r>
        <w:rPr>
          <w:rFonts w:ascii="Courier New" w:hAnsi="Courier New" w:cs="Courier New"/>
          <w:color w:val="800080"/>
          <w:sz w:val="20"/>
          <w:szCs w:val="20"/>
          <w:shd w:val="clear" w:color="auto" w:fill="FFFFFF"/>
        </w:rPr>
        <w:t>"cotinine_cat"</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data</w:t>
      </w:r>
      <w:proofErr w:type="gramEnd"/>
      <w:r>
        <w:rPr>
          <w:rFonts w:ascii="Courier New" w:hAnsi="Courier New" w:cs="Courier New"/>
          <w:color w:val="000000"/>
          <w:sz w:val="20"/>
          <w:szCs w:val="20"/>
          <w:shd w:val="clear" w:color="auto" w:fill="FFFFFF"/>
        </w:rPr>
        <w:t xml:space="preserve"> ps_hrt_ch (</w:t>
      </w:r>
      <w:r>
        <w:rPr>
          <w:rFonts w:ascii="Courier New" w:hAnsi="Courier New" w:cs="Courier New"/>
          <w:color w:val="0000FF"/>
          <w:sz w:val="20"/>
          <w:szCs w:val="20"/>
          <w:shd w:val="clear" w:color="auto" w:fill="FFFFFF"/>
        </w:rPr>
        <w:t>keep</w:t>
      </w:r>
      <w:r>
        <w:rPr>
          <w:rFonts w:ascii="Courier New" w:hAnsi="Courier New" w:cs="Courier New"/>
          <w:color w:val="000000"/>
          <w:sz w:val="20"/>
          <w:szCs w:val="20"/>
          <w:shd w:val="clear" w:color="auto" w:fill="FFFFFF"/>
        </w:rPr>
        <w:t xml:space="preserve">=table cvalue1); </w:t>
      </w: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ps_hrt_ch;</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where</w:t>
      </w:r>
      <w:proofErr w:type="gramEnd"/>
      <w:r>
        <w:rPr>
          <w:rFonts w:ascii="Courier New" w:hAnsi="Courier New" w:cs="Courier New"/>
          <w:color w:val="000000"/>
          <w:sz w:val="20"/>
          <w:szCs w:val="20"/>
          <w:shd w:val="clear" w:color="auto" w:fill="FFFFFF"/>
        </w:rPr>
        <w:t xml:space="preserve"> substr(table,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7</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"Table 2"</w:t>
      </w:r>
      <w:r>
        <w:rPr>
          <w:rFonts w:ascii="Courier New" w:hAnsi="Courier New" w:cs="Courier New"/>
          <w:color w:val="000000"/>
          <w:sz w:val="20"/>
          <w:szCs w:val="20"/>
          <w:shd w:val="clear" w:color="auto" w:fill="FFFFFF"/>
        </w:rPr>
        <w:t xml:space="preserve"> AND label1=</w:t>
      </w:r>
      <w:r>
        <w:rPr>
          <w:rFonts w:ascii="Courier New" w:hAnsi="Courier New" w:cs="Courier New"/>
          <w:color w:val="800080"/>
          <w:sz w:val="20"/>
          <w:szCs w:val="20"/>
          <w:shd w:val="clear" w:color="auto" w:fill="FFFFFF"/>
        </w:rPr>
        <w:t>"Pr &gt; ChiSq"</w:t>
      </w:r>
      <w:r>
        <w:rPr>
          <w:rFonts w:ascii="Courier New" w:hAnsi="Courier New" w:cs="Courier New"/>
          <w:color w:val="000000"/>
          <w:sz w:val="20"/>
          <w:szCs w:val="20"/>
          <w:shd w:val="clear" w:color="auto" w:fill="FFFFFF"/>
        </w:rPr>
        <w:t>; table=</w:t>
      </w:r>
      <w:r>
        <w:rPr>
          <w:rFonts w:ascii="Courier New" w:hAnsi="Courier New" w:cs="Courier New"/>
          <w:color w:val="800080"/>
          <w:sz w:val="20"/>
          <w:szCs w:val="20"/>
          <w:shd w:val="clear" w:color="auto" w:fill="FFFFFF"/>
        </w:rPr>
        <w:t>"hrt"</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data</w:t>
      </w:r>
      <w:proofErr w:type="gramEnd"/>
      <w:r>
        <w:rPr>
          <w:rFonts w:ascii="Courier New" w:hAnsi="Courier New" w:cs="Courier New"/>
          <w:color w:val="000000"/>
          <w:sz w:val="20"/>
          <w:szCs w:val="20"/>
          <w:shd w:val="clear" w:color="auto" w:fill="FFFFFF"/>
        </w:rPr>
        <w:t xml:space="preserve"> ps_obese_ch (</w:t>
      </w:r>
      <w:r>
        <w:rPr>
          <w:rFonts w:ascii="Courier New" w:hAnsi="Courier New" w:cs="Courier New"/>
          <w:color w:val="0000FF"/>
          <w:sz w:val="20"/>
          <w:szCs w:val="20"/>
          <w:shd w:val="clear" w:color="auto" w:fill="FFFFFF"/>
        </w:rPr>
        <w:t>keep</w:t>
      </w:r>
      <w:r>
        <w:rPr>
          <w:rFonts w:ascii="Courier New" w:hAnsi="Courier New" w:cs="Courier New"/>
          <w:color w:val="000000"/>
          <w:sz w:val="20"/>
          <w:szCs w:val="20"/>
          <w:shd w:val="clear" w:color="auto" w:fill="FFFFFF"/>
        </w:rPr>
        <w:t xml:space="preserve">=table cvalue1); </w:t>
      </w: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ps_obese_ch;</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where</w:t>
      </w:r>
      <w:proofErr w:type="gramEnd"/>
      <w:r>
        <w:rPr>
          <w:rFonts w:ascii="Courier New" w:hAnsi="Courier New" w:cs="Courier New"/>
          <w:color w:val="000000"/>
          <w:sz w:val="20"/>
          <w:szCs w:val="20"/>
          <w:shd w:val="clear" w:color="auto" w:fill="FFFFFF"/>
        </w:rPr>
        <w:t xml:space="preserve"> substr(table,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7</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"Table 2"</w:t>
      </w:r>
      <w:r>
        <w:rPr>
          <w:rFonts w:ascii="Courier New" w:hAnsi="Courier New" w:cs="Courier New"/>
          <w:color w:val="000000"/>
          <w:sz w:val="20"/>
          <w:szCs w:val="20"/>
          <w:shd w:val="clear" w:color="auto" w:fill="FFFFFF"/>
        </w:rPr>
        <w:t xml:space="preserve"> AND label1=</w:t>
      </w:r>
      <w:r>
        <w:rPr>
          <w:rFonts w:ascii="Courier New" w:hAnsi="Courier New" w:cs="Courier New"/>
          <w:color w:val="800080"/>
          <w:sz w:val="20"/>
          <w:szCs w:val="20"/>
          <w:shd w:val="clear" w:color="auto" w:fill="FFFFFF"/>
        </w:rPr>
        <w:t>"Pr &gt; ChiSq"</w:t>
      </w:r>
      <w:r>
        <w:rPr>
          <w:rFonts w:ascii="Courier New" w:hAnsi="Courier New" w:cs="Courier New"/>
          <w:color w:val="000000"/>
          <w:sz w:val="20"/>
          <w:szCs w:val="20"/>
          <w:shd w:val="clear" w:color="auto" w:fill="FFFFFF"/>
        </w:rPr>
        <w:t>; table=</w:t>
      </w:r>
      <w:r>
        <w:rPr>
          <w:rFonts w:ascii="Courier New" w:hAnsi="Courier New" w:cs="Courier New"/>
          <w:color w:val="800080"/>
          <w:sz w:val="20"/>
          <w:szCs w:val="20"/>
          <w:shd w:val="clear" w:color="auto" w:fill="FFFFFF"/>
        </w:rPr>
        <w:t>"obese"</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data</w:t>
      </w:r>
      <w:proofErr w:type="gramEnd"/>
      <w:r>
        <w:rPr>
          <w:rFonts w:ascii="Courier New" w:hAnsi="Courier New" w:cs="Courier New"/>
          <w:color w:val="000000"/>
          <w:sz w:val="20"/>
          <w:szCs w:val="20"/>
          <w:shd w:val="clear" w:color="auto" w:fill="FFFFFF"/>
        </w:rPr>
        <w:t xml:space="preserve"> ps_sleep_med_ch (</w:t>
      </w:r>
      <w:r>
        <w:rPr>
          <w:rFonts w:ascii="Courier New" w:hAnsi="Courier New" w:cs="Courier New"/>
          <w:color w:val="0000FF"/>
          <w:sz w:val="20"/>
          <w:szCs w:val="20"/>
          <w:shd w:val="clear" w:color="auto" w:fill="FFFFFF"/>
        </w:rPr>
        <w:t>keep</w:t>
      </w:r>
      <w:r>
        <w:rPr>
          <w:rFonts w:ascii="Courier New" w:hAnsi="Courier New" w:cs="Courier New"/>
          <w:color w:val="000000"/>
          <w:sz w:val="20"/>
          <w:szCs w:val="20"/>
          <w:shd w:val="clear" w:color="auto" w:fill="FFFFFF"/>
        </w:rPr>
        <w:t xml:space="preserve">=table cvalue1); </w:t>
      </w: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ps_sleep_med_ch;</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where</w:t>
      </w:r>
      <w:proofErr w:type="gramEnd"/>
      <w:r>
        <w:rPr>
          <w:rFonts w:ascii="Courier New" w:hAnsi="Courier New" w:cs="Courier New"/>
          <w:color w:val="000000"/>
          <w:sz w:val="20"/>
          <w:szCs w:val="20"/>
          <w:shd w:val="clear" w:color="auto" w:fill="FFFFFF"/>
        </w:rPr>
        <w:t xml:space="preserve"> substr(table,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7</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"Table 2"</w:t>
      </w:r>
      <w:r>
        <w:rPr>
          <w:rFonts w:ascii="Courier New" w:hAnsi="Courier New" w:cs="Courier New"/>
          <w:color w:val="000000"/>
          <w:sz w:val="20"/>
          <w:szCs w:val="20"/>
          <w:shd w:val="clear" w:color="auto" w:fill="FFFFFF"/>
        </w:rPr>
        <w:t xml:space="preserve"> AND label1=</w:t>
      </w:r>
      <w:r>
        <w:rPr>
          <w:rFonts w:ascii="Courier New" w:hAnsi="Courier New" w:cs="Courier New"/>
          <w:color w:val="800080"/>
          <w:sz w:val="20"/>
          <w:szCs w:val="20"/>
          <w:shd w:val="clear" w:color="auto" w:fill="FFFFFF"/>
        </w:rPr>
        <w:t>"Pr &gt; ChiSq"</w:t>
      </w:r>
      <w:r>
        <w:rPr>
          <w:rFonts w:ascii="Courier New" w:hAnsi="Courier New" w:cs="Courier New"/>
          <w:color w:val="000000"/>
          <w:sz w:val="20"/>
          <w:szCs w:val="20"/>
          <w:shd w:val="clear" w:color="auto" w:fill="FFFFFF"/>
        </w:rPr>
        <w:t>; table=</w:t>
      </w:r>
      <w:r>
        <w:rPr>
          <w:rFonts w:ascii="Courier New" w:hAnsi="Courier New" w:cs="Courier New"/>
          <w:color w:val="800080"/>
          <w:sz w:val="20"/>
          <w:szCs w:val="20"/>
          <w:shd w:val="clear" w:color="auto" w:fill="FFFFFF"/>
        </w:rPr>
        <w:t>"sleep_med"</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data</w:t>
      </w:r>
      <w:proofErr w:type="gramEnd"/>
      <w:r>
        <w:rPr>
          <w:rFonts w:ascii="Courier New" w:hAnsi="Courier New" w:cs="Courier New"/>
          <w:color w:val="000000"/>
          <w:sz w:val="20"/>
          <w:szCs w:val="20"/>
          <w:shd w:val="clear" w:color="auto" w:fill="FFFFFF"/>
        </w:rPr>
        <w:t xml:space="preserve"> ps_phys_act_ch (</w:t>
      </w:r>
      <w:r>
        <w:rPr>
          <w:rFonts w:ascii="Courier New" w:hAnsi="Courier New" w:cs="Courier New"/>
          <w:color w:val="0000FF"/>
          <w:sz w:val="20"/>
          <w:szCs w:val="20"/>
          <w:shd w:val="clear" w:color="auto" w:fill="FFFFFF"/>
        </w:rPr>
        <w:t>keep</w:t>
      </w:r>
      <w:r>
        <w:rPr>
          <w:rFonts w:ascii="Courier New" w:hAnsi="Courier New" w:cs="Courier New"/>
          <w:color w:val="000000"/>
          <w:sz w:val="20"/>
          <w:szCs w:val="20"/>
          <w:shd w:val="clear" w:color="auto" w:fill="FFFFFF"/>
        </w:rPr>
        <w:t xml:space="preserve">=table cvalue1); </w:t>
      </w: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ps_phys_act_ch;</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where</w:t>
      </w:r>
      <w:proofErr w:type="gramEnd"/>
      <w:r>
        <w:rPr>
          <w:rFonts w:ascii="Courier New" w:hAnsi="Courier New" w:cs="Courier New"/>
          <w:color w:val="000000"/>
          <w:sz w:val="20"/>
          <w:szCs w:val="20"/>
          <w:shd w:val="clear" w:color="auto" w:fill="FFFFFF"/>
        </w:rPr>
        <w:t xml:space="preserve"> substr(table,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7</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"Table 2"</w:t>
      </w:r>
      <w:r>
        <w:rPr>
          <w:rFonts w:ascii="Courier New" w:hAnsi="Courier New" w:cs="Courier New"/>
          <w:color w:val="000000"/>
          <w:sz w:val="20"/>
          <w:szCs w:val="20"/>
          <w:shd w:val="clear" w:color="auto" w:fill="FFFFFF"/>
        </w:rPr>
        <w:t xml:space="preserve"> AND label1=</w:t>
      </w:r>
      <w:r>
        <w:rPr>
          <w:rFonts w:ascii="Courier New" w:hAnsi="Courier New" w:cs="Courier New"/>
          <w:color w:val="800080"/>
          <w:sz w:val="20"/>
          <w:szCs w:val="20"/>
          <w:shd w:val="clear" w:color="auto" w:fill="FFFFFF"/>
        </w:rPr>
        <w:t>"Pr &gt; ChiSq"</w:t>
      </w:r>
      <w:r>
        <w:rPr>
          <w:rFonts w:ascii="Courier New" w:hAnsi="Courier New" w:cs="Courier New"/>
          <w:color w:val="000000"/>
          <w:sz w:val="20"/>
          <w:szCs w:val="20"/>
          <w:shd w:val="clear" w:color="auto" w:fill="FFFFFF"/>
        </w:rPr>
        <w:t>; table=</w:t>
      </w:r>
      <w:r>
        <w:rPr>
          <w:rFonts w:ascii="Courier New" w:hAnsi="Courier New" w:cs="Courier New"/>
          <w:color w:val="800080"/>
          <w:sz w:val="20"/>
          <w:szCs w:val="20"/>
          <w:shd w:val="clear" w:color="auto" w:fill="FFFFFF"/>
        </w:rPr>
        <w:t>"phys_act"</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*frequencies;</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data</w:t>
      </w:r>
      <w:proofErr w:type="gramEnd"/>
      <w:r>
        <w:rPr>
          <w:rFonts w:ascii="Courier New" w:hAnsi="Courier New" w:cs="Courier New"/>
          <w:color w:val="000000"/>
          <w:sz w:val="20"/>
          <w:szCs w:val="20"/>
          <w:shd w:val="clear" w:color="auto" w:fill="FFFFFF"/>
        </w:rPr>
        <w:t xml:space="preserve"> ps_dmdeduc2 (</w:t>
      </w:r>
      <w:r>
        <w:rPr>
          <w:rFonts w:ascii="Courier New" w:hAnsi="Courier New" w:cs="Courier New"/>
          <w:color w:val="0000FF"/>
          <w:sz w:val="20"/>
          <w:szCs w:val="20"/>
          <w:shd w:val="clear" w:color="auto" w:fill="FFFFFF"/>
        </w:rPr>
        <w:t>keep</w:t>
      </w:r>
      <w:r>
        <w:rPr>
          <w:rFonts w:ascii="Courier New" w:hAnsi="Courier New" w:cs="Courier New"/>
          <w:color w:val="000000"/>
          <w:sz w:val="20"/>
          <w:szCs w:val="20"/>
          <w:shd w:val="clear" w:color="auto" w:fill="FFFFFF"/>
        </w:rPr>
        <w:t xml:space="preserve">=table value frequency percent); </w:t>
      </w: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ps_dmdeduc2;</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value=</w:t>
      </w:r>
      <w:proofErr w:type="gramEnd"/>
      <w:r>
        <w:rPr>
          <w:rFonts w:ascii="Courier New" w:hAnsi="Courier New" w:cs="Courier New"/>
          <w:color w:val="000000"/>
          <w:sz w:val="20"/>
          <w:szCs w:val="20"/>
          <w:shd w:val="clear" w:color="auto" w:fill="FFFFFF"/>
        </w:rPr>
        <w:t>vvalue(dmdeduc2); percent=rowpercent;  table=</w:t>
      </w:r>
      <w:r>
        <w:rPr>
          <w:rFonts w:ascii="Courier New" w:hAnsi="Courier New" w:cs="Courier New"/>
          <w:color w:val="800080"/>
          <w:sz w:val="20"/>
          <w:szCs w:val="20"/>
          <w:shd w:val="clear" w:color="auto" w:fill="FFFFFF"/>
        </w:rPr>
        <w:t>"DMDEDUC2"</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where</w:t>
      </w:r>
      <w:r>
        <w:rPr>
          <w:rFonts w:ascii="Courier New" w:hAnsi="Courier New" w:cs="Courier New"/>
          <w:color w:val="000000"/>
          <w:sz w:val="20"/>
          <w:szCs w:val="20"/>
          <w:shd w:val="clear" w:color="auto" w:fill="FFFFFF"/>
        </w:rPr>
        <w:t xml:space="preserve"> poor_sleep=</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and include=</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data</w:t>
      </w:r>
      <w:proofErr w:type="gramEnd"/>
      <w:r>
        <w:rPr>
          <w:rFonts w:ascii="Courier New" w:hAnsi="Courier New" w:cs="Courier New"/>
          <w:color w:val="000000"/>
          <w:sz w:val="20"/>
          <w:szCs w:val="20"/>
          <w:shd w:val="clear" w:color="auto" w:fill="FFFFFF"/>
        </w:rPr>
        <w:t xml:space="preserve"> ps_pir_cat (</w:t>
      </w:r>
      <w:r>
        <w:rPr>
          <w:rFonts w:ascii="Courier New" w:hAnsi="Courier New" w:cs="Courier New"/>
          <w:color w:val="0000FF"/>
          <w:sz w:val="20"/>
          <w:szCs w:val="20"/>
          <w:shd w:val="clear" w:color="auto" w:fill="FFFFFF"/>
        </w:rPr>
        <w:t>keep</w:t>
      </w:r>
      <w:r>
        <w:rPr>
          <w:rFonts w:ascii="Courier New" w:hAnsi="Courier New" w:cs="Courier New"/>
          <w:color w:val="000000"/>
          <w:sz w:val="20"/>
          <w:szCs w:val="20"/>
          <w:shd w:val="clear" w:color="auto" w:fill="FFFFFF"/>
        </w:rPr>
        <w:t xml:space="preserve">=table value frequency percent); </w:t>
      </w: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ps_pir_cat;</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value</w:t>
      </w:r>
      <w:proofErr w:type="gramEnd"/>
      <w:r>
        <w:rPr>
          <w:rFonts w:ascii="Courier New" w:hAnsi="Courier New" w:cs="Courier New"/>
          <w:color w:val="000000"/>
          <w:sz w:val="20"/>
          <w:szCs w:val="20"/>
          <w:shd w:val="clear" w:color="auto" w:fill="FFFFFF"/>
        </w:rPr>
        <w:t>= vvalue(pir_cat); percent=rowpercent;table=</w:t>
      </w:r>
      <w:r>
        <w:rPr>
          <w:rFonts w:ascii="Courier New" w:hAnsi="Courier New" w:cs="Courier New"/>
          <w:color w:val="800080"/>
          <w:sz w:val="20"/>
          <w:szCs w:val="20"/>
          <w:shd w:val="clear" w:color="auto" w:fill="FFFFFF"/>
        </w:rPr>
        <w:t>"pir_cat"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where</w:t>
      </w:r>
      <w:r>
        <w:rPr>
          <w:rFonts w:ascii="Courier New" w:hAnsi="Courier New" w:cs="Courier New"/>
          <w:color w:val="000000"/>
          <w:sz w:val="20"/>
          <w:szCs w:val="20"/>
          <w:shd w:val="clear" w:color="auto" w:fill="FFFFFF"/>
        </w:rPr>
        <w:t xml:space="preserve"> poor_sleep =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and include=</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data</w:t>
      </w:r>
      <w:proofErr w:type="gramEnd"/>
      <w:r>
        <w:rPr>
          <w:rFonts w:ascii="Courier New" w:hAnsi="Courier New" w:cs="Courier New"/>
          <w:color w:val="000000"/>
          <w:sz w:val="20"/>
          <w:szCs w:val="20"/>
          <w:shd w:val="clear" w:color="auto" w:fill="FFFFFF"/>
        </w:rPr>
        <w:t xml:space="preserve"> ps_short_sleep (</w:t>
      </w:r>
      <w:r>
        <w:rPr>
          <w:rFonts w:ascii="Courier New" w:hAnsi="Courier New" w:cs="Courier New"/>
          <w:color w:val="0000FF"/>
          <w:sz w:val="20"/>
          <w:szCs w:val="20"/>
          <w:shd w:val="clear" w:color="auto" w:fill="FFFFFF"/>
        </w:rPr>
        <w:t>keep</w:t>
      </w:r>
      <w:r>
        <w:rPr>
          <w:rFonts w:ascii="Courier New" w:hAnsi="Courier New" w:cs="Courier New"/>
          <w:color w:val="000000"/>
          <w:sz w:val="20"/>
          <w:szCs w:val="20"/>
          <w:shd w:val="clear" w:color="auto" w:fill="FFFFFF"/>
        </w:rPr>
        <w:t xml:space="preserve">=table value frequency percent); </w:t>
      </w: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ps_short_sleep;</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value=</w:t>
      </w:r>
      <w:proofErr w:type="gramEnd"/>
      <w:r>
        <w:rPr>
          <w:rFonts w:ascii="Courier New" w:hAnsi="Courier New" w:cs="Courier New"/>
          <w:color w:val="000000"/>
          <w:sz w:val="20"/>
          <w:szCs w:val="20"/>
          <w:shd w:val="clear" w:color="auto" w:fill="FFFFFF"/>
        </w:rPr>
        <w:t>vvalue(short_sleep);percent=rowpercent;table=</w:t>
      </w:r>
      <w:r>
        <w:rPr>
          <w:rFonts w:ascii="Courier New" w:hAnsi="Courier New" w:cs="Courier New"/>
          <w:color w:val="800080"/>
          <w:sz w:val="20"/>
          <w:szCs w:val="20"/>
          <w:shd w:val="clear" w:color="auto" w:fill="FFFFFF"/>
        </w:rPr>
        <w:t>"short_sleep"</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where</w:t>
      </w:r>
      <w:r>
        <w:rPr>
          <w:rFonts w:ascii="Courier New" w:hAnsi="Courier New" w:cs="Courier New"/>
          <w:color w:val="000000"/>
          <w:sz w:val="20"/>
          <w:szCs w:val="20"/>
          <w:shd w:val="clear" w:color="auto" w:fill="FFFFFF"/>
        </w:rPr>
        <w:t xml:space="preserve"> poor_sleep=</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and include=</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data</w:t>
      </w:r>
      <w:proofErr w:type="gramEnd"/>
      <w:r>
        <w:rPr>
          <w:rFonts w:ascii="Courier New" w:hAnsi="Courier New" w:cs="Courier New"/>
          <w:color w:val="000000"/>
          <w:sz w:val="20"/>
          <w:szCs w:val="20"/>
          <w:shd w:val="clear" w:color="auto" w:fill="FFFFFF"/>
        </w:rPr>
        <w:t xml:space="preserve"> ps_riagendr (</w:t>
      </w:r>
      <w:r>
        <w:rPr>
          <w:rFonts w:ascii="Courier New" w:hAnsi="Courier New" w:cs="Courier New"/>
          <w:color w:val="0000FF"/>
          <w:sz w:val="20"/>
          <w:szCs w:val="20"/>
          <w:shd w:val="clear" w:color="auto" w:fill="FFFFFF"/>
        </w:rPr>
        <w:t>keep</w:t>
      </w:r>
      <w:r>
        <w:rPr>
          <w:rFonts w:ascii="Courier New" w:hAnsi="Courier New" w:cs="Courier New"/>
          <w:color w:val="000000"/>
          <w:sz w:val="20"/>
          <w:szCs w:val="20"/>
          <w:shd w:val="clear" w:color="auto" w:fill="FFFFFF"/>
        </w:rPr>
        <w:t xml:space="preserve">=table value frequency percent); </w:t>
      </w: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ps_riagendr ;</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value=</w:t>
      </w:r>
      <w:proofErr w:type="gramEnd"/>
      <w:r>
        <w:rPr>
          <w:rFonts w:ascii="Courier New" w:hAnsi="Courier New" w:cs="Courier New"/>
          <w:color w:val="000000"/>
          <w:sz w:val="20"/>
          <w:szCs w:val="20"/>
          <w:shd w:val="clear" w:color="auto" w:fill="FFFFFF"/>
        </w:rPr>
        <w:t>vvalue(riagendr ); percent=rowpercent;table=</w:t>
      </w:r>
      <w:r>
        <w:rPr>
          <w:rFonts w:ascii="Courier New" w:hAnsi="Courier New" w:cs="Courier New"/>
          <w:color w:val="800080"/>
          <w:sz w:val="20"/>
          <w:szCs w:val="20"/>
          <w:shd w:val="clear" w:color="auto" w:fill="FFFFFF"/>
        </w:rPr>
        <w:t>"RIAGENDR"</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where</w:t>
      </w:r>
      <w:r>
        <w:rPr>
          <w:rFonts w:ascii="Courier New" w:hAnsi="Courier New" w:cs="Courier New"/>
          <w:color w:val="000000"/>
          <w:sz w:val="20"/>
          <w:szCs w:val="20"/>
          <w:shd w:val="clear" w:color="auto" w:fill="FFFFFF"/>
        </w:rPr>
        <w:t xml:space="preserve"> poor_sleep=</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and include=</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data</w:t>
      </w:r>
      <w:proofErr w:type="gramEnd"/>
      <w:r>
        <w:rPr>
          <w:rFonts w:ascii="Courier New" w:hAnsi="Courier New" w:cs="Courier New"/>
          <w:color w:val="000000"/>
          <w:sz w:val="20"/>
          <w:szCs w:val="20"/>
          <w:shd w:val="clear" w:color="auto" w:fill="FFFFFF"/>
        </w:rPr>
        <w:t xml:space="preserve"> ps_ridreth1(</w:t>
      </w:r>
      <w:r>
        <w:rPr>
          <w:rFonts w:ascii="Courier New" w:hAnsi="Courier New" w:cs="Courier New"/>
          <w:color w:val="0000FF"/>
          <w:sz w:val="20"/>
          <w:szCs w:val="20"/>
          <w:shd w:val="clear" w:color="auto" w:fill="FFFFFF"/>
        </w:rPr>
        <w:t>keep</w:t>
      </w:r>
      <w:r>
        <w:rPr>
          <w:rFonts w:ascii="Courier New" w:hAnsi="Courier New" w:cs="Courier New"/>
          <w:color w:val="000000"/>
          <w:sz w:val="20"/>
          <w:szCs w:val="20"/>
          <w:shd w:val="clear" w:color="auto" w:fill="FFFFFF"/>
        </w:rPr>
        <w:t xml:space="preserve">=table value frequency percent); </w:t>
      </w: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ps_ridreth1;</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value=</w:t>
      </w:r>
      <w:proofErr w:type="gramEnd"/>
      <w:r>
        <w:rPr>
          <w:rFonts w:ascii="Courier New" w:hAnsi="Courier New" w:cs="Courier New"/>
          <w:color w:val="000000"/>
          <w:sz w:val="20"/>
          <w:szCs w:val="20"/>
          <w:shd w:val="clear" w:color="auto" w:fill="FFFFFF"/>
        </w:rPr>
        <w:t>vvalue(ridreth1); percent=rowpercent;table=</w:t>
      </w:r>
      <w:r>
        <w:rPr>
          <w:rFonts w:ascii="Courier New" w:hAnsi="Courier New" w:cs="Courier New"/>
          <w:color w:val="800080"/>
          <w:sz w:val="20"/>
          <w:szCs w:val="20"/>
          <w:shd w:val="clear" w:color="auto" w:fill="FFFFFF"/>
        </w:rPr>
        <w:t>"RIDRETH1"</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where</w:t>
      </w:r>
      <w:r>
        <w:rPr>
          <w:rFonts w:ascii="Courier New" w:hAnsi="Courier New" w:cs="Courier New"/>
          <w:color w:val="000000"/>
          <w:sz w:val="20"/>
          <w:szCs w:val="20"/>
          <w:shd w:val="clear" w:color="auto" w:fill="FFFFFF"/>
        </w:rPr>
        <w:t xml:space="preserve"> poor_sleep=</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and include=</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data</w:t>
      </w:r>
      <w:proofErr w:type="gramEnd"/>
      <w:r>
        <w:rPr>
          <w:rFonts w:ascii="Courier New" w:hAnsi="Courier New" w:cs="Courier New"/>
          <w:color w:val="000000"/>
          <w:sz w:val="20"/>
          <w:szCs w:val="20"/>
          <w:shd w:val="clear" w:color="auto" w:fill="FFFFFF"/>
        </w:rPr>
        <w:t xml:space="preserve"> ps_birth_control(</w:t>
      </w:r>
      <w:r>
        <w:rPr>
          <w:rFonts w:ascii="Courier New" w:hAnsi="Courier New" w:cs="Courier New"/>
          <w:color w:val="0000FF"/>
          <w:sz w:val="20"/>
          <w:szCs w:val="20"/>
          <w:shd w:val="clear" w:color="auto" w:fill="FFFFFF"/>
        </w:rPr>
        <w:t>keep</w:t>
      </w:r>
      <w:r>
        <w:rPr>
          <w:rFonts w:ascii="Courier New" w:hAnsi="Courier New" w:cs="Courier New"/>
          <w:color w:val="000000"/>
          <w:sz w:val="20"/>
          <w:szCs w:val="20"/>
          <w:shd w:val="clear" w:color="auto" w:fill="FFFFFF"/>
        </w:rPr>
        <w:t xml:space="preserve">=table value frequency percent); </w:t>
      </w: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ps_birth_control;</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value=</w:t>
      </w:r>
      <w:proofErr w:type="gramEnd"/>
      <w:r>
        <w:rPr>
          <w:rFonts w:ascii="Courier New" w:hAnsi="Courier New" w:cs="Courier New"/>
          <w:color w:val="000000"/>
          <w:sz w:val="20"/>
          <w:szCs w:val="20"/>
          <w:shd w:val="clear" w:color="auto" w:fill="FFFFFF"/>
        </w:rPr>
        <w:t>vvalue(birth_control);percent=rowpercent; table=</w:t>
      </w:r>
      <w:r>
        <w:rPr>
          <w:rFonts w:ascii="Courier New" w:hAnsi="Courier New" w:cs="Courier New"/>
          <w:color w:val="800080"/>
          <w:sz w:val="20"/>
          <w:szCs w:val="20"/>
          <w:shd w:val="clear" w:color="auto" w:fill="FFFFFF"/>
        </w:rPr>
        <w:t>"birth_control"</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where</w:t>
      </w:r>
      <w:r>
        <w:rPr>
          <w:rFonts w:ascii="Courier New" w:hAnsi="Courier New" w:cs="Courier New"/>
          <w:color w:val="000000"/>
          <w:sz w:val="20"/>
          <w:szCs w:val="20"/>
          <w:shd w:val="clear" w:color="auto" w:fill="FFFFFF"/>
        </w:rPr>
        <w:t xml:space="preserve"> poor_sleep=</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and include=</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data</w:t>
      </w:r>
      <w:proofErr w:type="gramEnd"/>
      <w:r>
        <w:rPr>
          <w:rFonts w:ascii="Courier New" w:hAnsi="Courier New" w:cs="Courier New"/>
          <w:color w:val="000000"/>
          <w:sz w:val="20"/>
          <w:szCs w:val="20"/>
          <w:shd w:val="clear" w:color="auto" w:fill="FFFFFF"/>
        </w:rPr>
        <w:t xml:space="preserve"> ps_cotinine_cat(</w:t>
      </w:r>
      <w:r>
        <w:rPr>
          <w:rFonts w:ascii="Courier New" w:hAnsi="Courier New" w:cs="Courier New"/>
          <w:color w:val="0000FF"/>
          <w:sz w:val="20"/>
          <w:szCs w:val="20"/>
          <w:shd w:val="clear" w:color="auto" w:fill="FFFFFF"/>
        </w:rPr>
        <w:t>keep</w:t>
      </w:r>
      <w:r>
        <w:rPr>
          <w:rFonts w:ascii="Courier New" w:hAnsi="Courier New" w:cs="Courier New"/>
          <w:color w:val="000000"/>
          <w:sz w:val="20"/>
          <w:szCs w:val="20"/>
          <w:shd w:val="clear" w:color="auto" w:fill="FFFFFF"/>
        </w:rPr>
        <w:t xml:space="preserve">=table value frequency percent); </w:t>
      </w: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ps_cotinine_cat;</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value=</w:t>
      </w:r>
      <w:proofErr w:type="gramEnd"/>
      <w:r>
        <w:rPr>
          <w:rFonts w:ascii="Courier New" w:hAnsi="Courier New" w:cs="Courier New"/>
          <w:color w:val="000000"/>
          <w:sz w:val="20"/>
          <w:szCs w:val="20"/>
          <w:shd w:val="clear" w:color="auto" w:fill="FFFFFF"/>
        </w:rPr>
        <w:t>vvalue(cotinine_cat); percent=rowpercent;table=</w:t>
      </w:r>
      <w:r>
        <w:rPr>
          <w:rFonts w:ascii="Courier New" w:hAnsi="Courier New" w:cs="Courier New"/>
          <w:color w:val="800080"/>
          <w:sz w:val="20"/>
          <w:szCs w:val="20"/>
          <w:shd w:val="clear" w:color="auto" w:fill="FFFFFF"/>
        </w:rPr>
        <w:t>"cotinine_cat"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where</w:t>
      </w:r>
      <w:r>
        <w:rPr>
          <w:rFonts w:ascii="Courier New" w:hAnsi="Courier New" w:cs="Courier New"/>
          <w:color w:val="000000"/>
          <w:sz w:val="20"/>
          <w:szCs w:val="20"/>
          <w:shd w:val="clear" w:color="auto" w:fill="FFFFFF"/>
        </w:rPr>
        <w:t xml:space="preserve"> poor_sleep=</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and include=</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data</w:t>
      </w:r>
      <w:proofErr w:type="gramEnd"/>
      <w:r>
        <w:rPr>
          <w:rFonts w:ascii="Courier New" w:hAnsi="Courier New" w:cs="Courier New"/>
          <w:color w:val="000000"/>
          <w:sz w:val="20"/>
          <w:szCs w:val="20"/>
          <w:shd w:val="clear" w:color="auto" w:fill="FFFFFF"/>
        </w:rPr>
        <w:t xml:space="preserve"> ps_hrt(</w:t>
      </w:r>
      <w:r>
        <w:rPr>
          <w:rFonts w:ascii="Courier New" w:hAnsi="Courier New" w:cs="Courier New"/>
          <w:color w:val="0000FF"/>
          <w:sz w:val="20"/>
          <w:szCs w:val="20"/>
          <w:shd w:val="clear" w:color="auto" w:fill="FFFFFF"/>
        </w:rPr>
        <w:t>keep</w:t>
      </w:r>
      <w:r>
        <w:rPr>
          <w:rFonts w:ascii="Courier New" w:hAnsi="Courier New" w:cs="Courier New"/>
          <w:color w:val="000000"/>
          <w:sz w:val="20"/>
          <w:szCs w:val="20"/>
          <w:shd w:val="clear" w:color="auto" w:fill="FFFFFF"/>
        </w:rPr>
        <w:t xml:space="preserve">=table value frequency percent); </w:t>
      </w: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ps_hrt;</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value=</w:t>
      </w:r>
      <w:proofErr w:type="gramEnd"/>
      <w:r>
        <w:rPr>
          <w:rFonts w:ascii="Courier New" w:hAnsi="Courier New" w:cs="Courier New"/>
          <w:color w:val="000000"/>
          <w:sz w:val="20"/>
          <w:szCs w:val="20"/>
          <w:shd w:val="clear" w:color="auto" w:fill="FFFFFF"/>
        </w:rPr>
        <w:t>vvalue(hrt);percent=rowpercent; table=</w:t>
      </w:r>
      <w:r>
        <w:rPr>
          <w:rFonts w:ascii="Courier New" w:hAnsi="Courier New" w:cs="Courier New"/>
          <w:color w:val="800080"/>
          <w:sz w:val="20"/>
          <w:szCs w:val="20"/>
          <w:shd w:val="clear" w:color="auto" w:fill="FFFFFF"/>
        </w:rPr>
        <w:t>"hrt"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where</w:t>
      </w:r>
      <w:r>
        <w:rPr>
          <w:rFonts w:ascii="Courier New" w:hAnsi="Courier New" w:cs="Courier New"/>
          <w:color w:val="000000"/>
          <w:sz w:val="20"/>
          <w:szCs w:val="20"/>
          <w:shd w:val="clear" w:color="auto" w:fill="FFFFFF"/>
        </w:rPr>
        <w:t xml:space="preserve"> poor_sleep=</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and include=</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data</w:t>
      </w:r>
      <w:proofErr w:type="gramEnd"/>
      <w:r>
        <w:rPr>
          <w:rFonts w:ascii="Courier New" w:hAnsi="Courier New" w:cs="Courier New"/>
          <w:color w:val="000000"/>
          <w:sz w:val="20"/>
          <w:szCs w:val="20"/>
          <w:shd w:val="clear" w:color="auto" w:fill="FFFFFF"/>
        </w:rPr>
        <w:t xml:space="preserve"> ps_obese(</w:t>
      </w:r>
      <w:r>
        <w:rPr>
          <w:rFonts w:ascii="Courier New" w:hAnsi="Courier New" w:cs="Courier New"/>
          <w:color w:val="0000FF"/>
          <w:sz w:val="20"/>
          <w:szCs w:val="20"/>
          <w:shd w:val="clear" w:color="auto" w:fill="FFFFFF"/>
        </w:rPr>
        <w:t>keep</w:t>
      </w:r>
      <w:r>
        <w:rPr>
          <w:rFonts w:ascii="Courier New" w:hAnsi="Courier New" w:cs="Courier New"/>
          <w:color w:val="000000"/>
          <w:sz w:val="20"/>
          <w:szCs w:val="20"/>
          <w:shd w:val="clear" w:color="auto" w:fill="FFFFFF"/>
        </w:rPr>
        <w:t xml:space="preserve">=table value frequency percent); </w:t>
      </w: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ps_obese;</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value=</w:t>
      </w:r>
      <w:proofErr w:type="gramEnd"/>
      <w:r>
        <w:rPr>
          <w:rFonts w:ascii="Courier New" w:hAnsi="Courier New" w:cs="Courier New"/>
          <w:color w:val="000000"/>
          <w:sz w:val="20"/>
          <w:szCs w:val="20"/>
          <w:shd w:val="clear" w:color="auto" w:fill="FFFFFF"/>
        </w:rPr>
        <w:t>vvalue(obese);percent=rowpercent; table=</w:t>
      </w:r>
      <w:r>
        <w:rPr>
          <w:rFonts w:ascii="Courier New" w:hAnsi="Courier New" w:cs="Courier New"/>
          <w:color w:val="800080"/>
          <w:sz w:val="20"/>
          <w:szCs w:val="20"/>
          <w:shd w:val="clear" w:color="auto" w:fill="FFFFFF"/>
        </w:rPr>
        <w:t>"obese"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where</w:t>
      </w:r>
      <w:r>
        <w:rPr>
          <w:rFonts w:ascii="Courier New" w:hAnsi="Courier New" w:cs="Courier New"/>
          <w:color w:val="000000"/>
          <w:sz w:val="20"/>
          <w:szCs w:val="20"/>
          <w:shd w:val="clear" w:color="auto" w:fill="FFFFFF"/>
        </w:rPr>
        <w:t xml:space="preserve"> poor_sleep=</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and include=</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data</w:t>
      </w:r>
      <w:proofErr w:type="gramEnd"/>
      <w:r>
        <w:rPr>
          <w:rFonts w:ascii="Courier New" w:hAnsi="Courier New" w:cs="Courier New"/>
          <w:color w:val="000000"/>
          <w:sz w:val="20"/>
          <w:szCs w:val="20"/>
          <w:shd w:val="clear" w:color="auto" w:fill="FFFFFF"/>
        </w:rPr>
        <w:t xml:space="preserve"> ps_sleep_med(</w:t>
      </w:r>
      <w:r>
        <w:rPr>
          <w:rFonts w:ascii="Courier New" w:hAnsi="Courier New" w:cs="Courier New"/>
          <w:color w:val="0000FF"/>
          <w:sz w:val="20"/>
          <w:szCs w:val="20"/>
          <w:shd w:val="clear" w:color="auto" w:fill="FFFFFF"/>
        </w:rPr>
        <w:t>keep</w:t>
      </w:r>
      <w:r>
        <w:rPr>
          <w:rFonts w:ascii="Courier New" w:hAnsi="Courier New" w:cs="Courier New"/>
          <w:color w:val="000000"/>
          <w:sz w:val="20"/>
          <w:szCs w:val="20"/>
          <w:shd w:val="clear" w:color="auto" w:fill="FFFFFF"/>
        </w:rPr>
        <w:t xml:space="preserve">=table value frequency percent); </w:t>
      </w: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ps_sleep_med;</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value=</w:t>
      </w:r>
      <w:proofErr w:type="gramEnd"/>
      <w:r>
        <w:rPr>
          <w:rFonts w:ascii="Courier New" w:hAnsi="Courier New" w:cs="Courier New"/>
          <w:color w:val="000000"/>
          <w:sz w:val="20"/>
          <w:szCs w:val="20"/>
          <w:shd w:val="clear" w:color="auto" w:fill="FFFFFF"/>
        </w:rPr>
        <w:t>vvalue(sleep_med); percent=rowpercent;table=</w:t>
      </w:r>
      <w:r>
        <w:rPr>
          <w:rFonts w:ascii="Courier New" w:hAnsi="Courier New" w:cs="Courier New"/>
          <w:color w:val="800080"/>
          <w:sz w:val="20"/>
          <w:szCs w:val="20"/>
          <w:shd w:val="clear" w:color="auto" w:fill="FFFFFF"/>
        </w:rPr>
        <w:t>"sleep_med"</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where</w:t>
      </w:r>
      <w:r>
        <w:rPr>
          <w:rFonts w:ascii="Courier New" w:hAnsi="Courier New" w:cs="Courier New"/>
          <w:color w:val="000000"/>
          <w:sz w:val="20"/>
          <w:szCs w:val="20"/>
          <w:shd w:val="clear" w:color="auto" w:fill="FFFFFF"/>
        </w:rPr>
        <w:t xml:space="preserve"> poor_sleep=</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and include=</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data</w:t>
      </w:r>
      <w:proofErr w:type="gramEnd"/>
      <w:r>
        <w:rPr>
          <w:rFonts w:ascii="Courier New" w:hAnsi="Courier New" w:cs="Courier New"/>
          <w:color w:val="000000"/>
          <w:sz w:val="20"/>
          <w:szCs w:val="20"/>
          <w:shd w:val="clear" w:color="auto" w:fill="FFFFFF"/>
        </w:rPr>
        <w:t xml:space="preserve"> ps_phys_act(</w:t>
      </w:r>
      <w:r>
        <w:rPr>
          <w:rFonts w:ascii="Courier New" w:hAnsi="Courier New" w:cs="Courier New"/>
          <w:color w:val="0000FF"/>
          <w:sz w:val="20"/>
          <w:szCs w:val="20"/>
          <w:shd w:val="clear" w:color="auto" w:fill="FFFFFF"/>
        </w:rPr>
        <w:t>keep</w:t>
      </w:r>
      <w:r>
        <w:rPr>
          <w:rFonts w:ascii="Courier New" w:hAnsi="Courier New" w:cs="Courier New"/>
          <w:color w:val="000000"/>
          <w:sz w:val="20"/>
          <w:szCs w:val="20"/>
          <w:shd w:val="clear" w:color="auto" w:fill="FFFFFF"/>
        </w:rPr>
        <w:t xml:space="preserve">=table value frequency percent); </w:t>
      </w: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ps_phys_act;</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value=</w:t>
      </w:r>
      <w:proofErr w:type="gramEnd"/>
      <w:r>
        <w:rPr>
          <w:rFonts w:ascii="Courier New" w:hAnsi="Courier New" w:cs="Courier New"/>
          <w:color w:val="000000"/>
          <w:sz w:val="20"/>
          <w:szCs w:val="20"/>
          <w:shd w:val="clear" w:color="auto" w:fill="FFFFFF"/>
        </w:rPr>
        <w:t>vvalue(phys_act); percent=rowpercent; table=</w:t>
      </w:r>
      <w:r>
        <w:rPr>
          <w:rFonts w:ascii="Courier New" w:hAnsi="Courier New" w:cs="Courier New"/>
          <w:color w:val="800080"/>
          <w:sz w:val="20"/>
          <w:szCs w:val="20"/>
          <w:shd w:val="clear" w:color="auto" w:fill="FFFFFF"/>
        </w:rPr>
        <w:t>"phys_act"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where</w:t>
      </w:r>
      <w:r>
        <w:rPr>
          <w:rFonts w:ascii="Courier New" w:hAnsi="Courier New" w:cs="Courier New"/>
          <w:color w:val="000000"/>
          <w:sz w:val="20"/>
          <w:szCs w:val="20"/>
          <w:shd w:val="clear" w:color="auto" w:fill="FFFFFF"/>
        </w:rPr>
        <w:t xml:space="preserve"> poor_sleep=</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and include=</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*merge p-values with frequences;</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data</w:t>
      </w:r>
      <w:proofErr w:type="gramEnd"/>
      <w:r>
        <w:rPr>
          <w:rFonts w:ascii="Courier New" w:hAnsi="Courier New" w:cs="Courier New"/>
          <w:color w:val="000000"/>
          <w:sz w:val="20"/>
          <w:szCs w:val="20"/>
          <w:shd w:val="clear" w:color="auto" w:fill="FFFFFF"/>
        </w:rPr>
        <w:t xml:space="preserve"> ps_dmdeduc2; </w:t>
      </w:r>
      <w:r>
        <w:rPr>
          <w:rFonts w:ascii="Courier New" w:hAnsi="Courier New" w:cs="Courier New"/>
          <w:color w:val="0000FF"/>
          <w:sz w:val="20"/>
          <w:szCs w:val="20"/>
          <w:shd w:val="clear" w:color="auto" w:fill="FFFFFF"/>
        </w:rPr>
        <w:t>merge</w:t>
      </w:r>
      <w:r>
        <w:rPr>
          <w:rFonts w:ascii="Courier New" w:hAnsi="Courier New" w:cs="Courier New"/>
          <w:color w:val="000000"/>
          <w:sz w:val="20"/>
          <w:szCs w:val="20"/>
          <w:shd w:val="clear" w:color="auto" w:fill="FFFFFF"/>
        </w:rPr>
        <w:t xml:space="preserve"> ps_dmdeduc2 ps_dmdeduc2_ch; </w:t>
      </w:r>
      <w:r>
        <w:rPr>
          <w:rFonts w:ascii="Courier New" w:hAnsi="Courier New" w:cs="Courier New"/>
          <w:color w:val="0000FF"/>
          <w:sz w:val="20"/>
          <w:szCs w:val="20"/>
          <w:shd w:val="clear" w:color="auto" w:fill="FFFFFF"/>
        </w:rPr>
        <w:t>by</w:t>
      </w:r>
      <w:r>
        <w:rPr>
          <w:rFonts w:ascii="Courier New" w:hAnsi="Courier New" w:cs="Courier New"/>
          <w:color w:val="000000"/>
          <w:sz w:val="20"/>
          <w:szCs w:val="20"/>
          <w:shd w:val="clear" w:color="auto" w:fill="FFFFFF"/>
        </w:rPr>
        <w:t xml:space="preserve"> table; </w:t>
      </w: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data</w:t>
      </w:r>
      <w:proofErr w:type="gramEnd"/>
      <w:r>
        <w:rPr>
          <w:rFonts w:ascii="Courier New" w:hAnsi="Courier New" w:cs="Courier New"/>
          <w:color w:val="000000"/>
          <w:sz w:val="20"/>
          <w:szCs w:val="20"/>
          <w:shd w:val="clear" w:color="auto" w:fill="FFFFFF"/>
        </w:rPr>
        <w:t xml:space="preserve"> ps_pir_cat; </w:t>
      </w:r>
      <w:r>
        <w:rPr>
          <w:rFonts w:ascii="Courier New" w:hAnsi="Courier New" w:cs="Courier New"/>
          <w:color w:val="0000FF"/>
          <w:sz w:val="20"/>
          <w:szCs w:val="20"/>
          <w:shd w:val="clear" w:color="auto" w:fill="FFFFFF"/>
        </w:rPr>
        <w:t>merge</w:t>
      </w:r>
      <w:r>
        <w:rPr>
          <w:rFonts w:ascii="Courier New" w:hAnsi="Courier New" w:cs="Courier New"/>
          <w:color w:val="000000"/>
          <w:sz w:val="20"/>
          <w:szCs w:val="20"/>
          <w:shd w:val="clear" w:color="auto" w:fill="FFFFFF"/>
        </w:rPr>
        <w:t xml:space="preserve"> ps_pir_cat ps_pir_cat_ch; </w:t>
      </w:r>
      <w:r>
        <w:rPr>
          <w:rFonts w:ascii="Courier New" w:hAnsi="Courier New" w:cs="Courier New"/>
          <w:color w:val="0000FF"/>
          <w:sz w:val="20"/>
          <w:szCs w:val="20"/>
          <w:shd w:val="clear" w:color="auto" w:fill="FFFFFF"/>
        </w:rPr>
        <w:t>by</w:t>
      </w:r>
      <w:r>
        <w:rPr>
          <w:rFonts w:ascii="Courier New" w:hAnsi="Courier New" w:cs="Courier New"/>
          <w:color w:val="000000"/>
          <w:sz w:val="20"/>
          <w:szCs w:val="20"/>
          <w:shd w:val="clear" w:color="auto" w:fill="FFFFFF"/>
        </w:rPr>
        <w:t xml:space="preserve"> table; </w:t>
      </w: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data</w:t>
      </w:r>
      <w:proofErr w:type="gramEnd"/>
      <w:r>
        <w:rPr>
          <w:rFonts w:ascii="Courier New" w:hAnsi="Courier New" w:cs="Courier New"/>
          <w:color w:val="000000"/>
          <w:sz w:val="20"/>
          <w:szCs w:val="20"/>
          <w:shd w:val="clear" w:color="auto" w:fill="FFFFFF"/>
        </w:rPr>
        <w:t xml:space="preserve"> ps_short_sleep; </w:t>
      </w:r>
      <w:r>
        <w:rPr>
          <w:rFonts w:ascii="Courier New" w:hAnsi="Courier New" w:cs="Courier New"/>
          <w:color w:val="0000FF"/>
          <w:sz w:val="20"/>
          <w:szCs w:val="20"/>
          <w:shd w:val="clear" w:color="auto" w:fill="FFFFFF"/>
        </w:rPr>
        <w:t>merge</w:t>
      </w:r>
      <w:r>
        <w:rPr>
          <w:rFonts w:ascii="Courier New" w:hAnsi="Courier New" w:cs="Courier New"/>
          <w:color w:val="000000"/>
          <w:sz w:val="20"/>
          <w:szCs w:val="20"/>
          <w:shd w:val="clear" w:color="auto" w:fill="FFFFFF"/>
        </w:rPr>
        <w:t xml:space="preserve"> ps_short_sleep ps_short_sleep_ch; </w:t>
      </w:r>
      <w:r>
        <w:rPr>
          <w:rFonts w:ascii="Courier New" w:hAnsi="Courier New" w:cs="Courier New"/>
          <w:color w:val="0000FF"/>
          <w:sz w:val="20"/>
          <w:szCs w:val="20"/>
          <w:shd w:val="clear" w:color="auto" w:fill="FFFFFF"/>
        </w:rPr>
        <w:t>by</w:t>
      </w:r>
      <w:r>
        <w:rPr>
          <w:rFonts w:ascii="Courier New" w:hAnsi="Courier New" w:cs="Courier New"/>
          <w:color w:val="000000"/>
          <w:sz w:val="20"/>
          <w:szCs w:val="20"/>
          <w:shd w:val="clear" w:color="auto" w:fill="FFFFFF"/>
        </w:rPr>
        <w:t xml:space="preserve"> table; </w:t>
      </w: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data</w:t>
      </w:r>
      <w:proofErr w:type="gramEnd"/>
      <w:r>
        <w:rPr>
          <w:rFonts w:ascii="Courier New" w:hAnsi="Courier New" w:cs="Courier New"/>
          <w:color w:val="000000"/>
          <w:sz w:val="20"/>
          <w:szCs w:val="20"/>
          <w:shd w:val="clear" w:color="auto" w:fill="FFFFFF"/>
        </w:rPr>
        <w:t xml:space="preserve"> ps_riagendr ; </w:t>
      </w:r>
      <w:r>
        <w:rPr>
          <w:rFonts w:ascii="Courier New" w:hAnsi="Courier New" w:cs="Courier New"/>
          <w:color w:val="0000FF"/>
          <w:sz w:val="20"/>
          <w:szCs w:val="20"/>
          <w:shd w:val="clear" w:color="auto" w:fill="FFFFFF"/>
        </w:rPr>
        <w:t>merge</w:t>
      </w:r>
      <w:r>
        <w:rPr>
          <w:rFonts w:ascii="Courier New" w:hAnsi="Courier New" w:cs="Courier New"/>
          <w:color w:val="000000"/>
          <w:sz w:val="20"/>
          <w:szCs w:val="20"/>
          <w:shd w:val="clear" w:color="auto" w:fill="FFFFFF"/>
        </w:rPr>
        <w:t xml:space="preserve"> ps_riagendr ps_riagendr_ch; </w:t>
      </w:r>
      <w:r>
        <w:rPr>
          <w:rFonts w:ascii="Courier New" w:hAnsi="Courier New" w:cs="Courier New"/>
          <w:color w:val="0000FF"/>
          <w:sz w:val="20"/>
          <w:szCs w:val="20"/>
          <w:shd w:val="clear" w:color="auto" w:fill="FFFFFF"/>
        </w:rPr>
        <w:t>by</w:t>
      </w:r>
      <w:r>
        <w:rPr>
          <w:rFonts w:ascii="Courier New" w:hAnsi="Courier New" w:cs="Courier New"/>
          <w:color w:val="000000"/>
          <w:sz w:val="20"/>
          <w:szCs w:val="20"/>
          <w:shd w:val="clear" w:color="auto" w:fill="FFFFFF"/>
        </w:rPr>
        <w:t xml:space="preserve"> table; </w:t>
      </w: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data</w:t>
      </w:r>
      <w:proofErr w:type="gramEnd"/>
      <w:r>
        <w:rPr>
          <w:rFonts w:ascii="Courier New" w:hAnsi="Courier New" w:cs="Courier New"/>
          <w:color w:val="000000"/>
          <w:sz w:val="20"/>
          <w:szCs w:val="20"/>
          <w:shd w:val="clear" w:color="auto" w:fill="FFFFFF"/>
        </w:rPr>
        <w:t xml:space="preserve"> ps_ridreth1; </w:t>
      </w:r>
      <w:r>
        <w:rPr>
          <w:rFonts w:ascii="Courier New" w:hAnsi="Courier New" w:cs="Courier New"/>
          <w:color w:val="0000FF"/>
          <w:sz w:val="20"/>
          <w:szCs w:val="20"/>
          <w:shd w:val="clear" w:color="auto" w:fill="FFFFFF"/>
        </w:rPr>
        <w:t>merge</w:t>
      </w:r>
      <w:r>
        <w:rPr>
          <w:rFonts w:ascii="Courier New" w:hAnsi="Courier New" w:cs="Courier New"/>
          <w:color w:val="000000"/>
          <w:sz w:val="20"/>
          <w:szCs w:val="20"/>
          <w:shd w:val="clear" w:color="auto" w:fill="FFFFFF"/>
        </w:rPr>
        <w:t xml:space="preserve"> ps_ridreth1 ps_ridreth1_ch; </w:t>
      </w:r>
      <w:r>
        <w:rPr>
          <w:rFonts w:ascii="Courier New" w:hAnsi="Courier New" w:cs="Courier New"/>
          <w:color w:val="0000FF"/>
          <w:sz w:val="20"/>
          <w:szCs w:val="20"/>
          <w:shd w:val="clear" w:color="auto" w:fill="FFFFFF"/>
        </w:rPr>
        <w:t>by</w:t>
      </w:r>
      <w:r>
        <w:rPr>
          <w:rFonts w:ascii="Courier New" w:hAnsi="Courier New" w:cs="Courier New"/>
          <w:color w:val="000000"/>
          <w:sz w:val="20"/>
          <w:szCs w:val="20"/>
          <w:shd w:val="clear" w:color="auto" w:fill="FFFFFF"/>
        </w:rPr>
        <w:t xml:space="preserve"> table; </w:t>
      </w: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data</w:t>
      </w:r>
      <w:proofErr w:type="gramEnd"/>
      <w:r>
        <w:rPr>
          <w:rFonts w:ascii="Courier New" w:hAnsi="Courier New" w:cs="Courier New"/>
          <w:color w:val="000000"/>
          <w:sz w:val="20"/>
          <w:szCs w:val="20"/>
          <w:shd w:val="clear" w:color="auto" w:fill="FFFFFF"/>
        </w:rPr>
        <w:t xml:space="preserve"> ps_birth_control; </w:t>
      </w:r>
      <w:r>
        <w:rPr>
          <w:rFonts w:ascii="Courier New" w:hAnsi="Courier New" w:cs="Courier New"/>
          <w:color w:val="0000FF"/>
          <w:sz w:val="20"/>
          <w:szCs w:val="20"/>
          <w:shd w:val="clear" w:color="auto" w:fill="FFFFFF"/>
        </w:rPr>
        <w:t>merge</w:t>
      </w:r>
      <w:r>
        <w:rPr>
          <w:rFonts w:ascii="Courier New" w:hAnsi="Courier New" w:cs="Courier New"/>
          <w:color w:val="000000"/>
          <w:sz w:val="20"/>
          <w:szCs w:val="20"/>
          <w:shd w:val="clear" w:color="auto" w:fill="FFFFFF"/>
        </w:rPr>
        <w:t xml:space="preserve"> ps_birth_control ps_birth_control_ch; </w:t>
      </w:r>
      <w:r>
        <w:rPr>
          <w:rFonts w:ascii="Courier New" w:hAnsi="Courier New" w:cs="Courier New"/>
          <w:color w:val="0000FF"/>
          <w:sz w:val="20"/>
          <w:szCs w:val="20"/>
          <w:shd w:val="clear" w:color="auto" w:fill="FFFFFF"/>
        </w:rPr>
        <w:t>by</w:t>
      </w:r>
      <w:r>
        <w:rPr>
          <w:rFonts w:ascii="Courier New" w:hAnsi="Courier New" w:cs="Courier New"/>
          <w:color w:val="000000"/>
          <w:sz w:val="20"/>
          <w:szCs w:val="20"/>
          <w:shd w:val="clear" w:color="auto" w:fill="FFFFFF"/>
        </w:rPr>
        <w:t xml:space="preserve"> table; </w:t>
      </w: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data</w:t>
      </w:r>
      <w:proofErr w:type="gramEnd"/>
      <w:r>
        <w:rPr>
          <w:rFonts w:ascii="Courier New" w:hAnsi="Courier New" w:cs="Courier New"/>
          <w:color w:val="000000"/>
          <w:sz w:val="20"/>
          <w:szCs w:val="20"/>
          <w:shd w:val="clear" w:color="auto" w:fill="FFFFFF"/>
        </w:rPr>
        <w:t xml:space="preserve"> ps_cotinine_cat; </w:t>
      </w:r>
      <w:r>
        <w:rPr>
          <w:rFonts w:ascii="Courier New" w:hAnsi="Courier New" w:cs="Courier New"/>
          <w:color w:val="0000FF"/>
          <w:sz w:val="20"/>
          <w:szCs w:val="20"/>
          <w:shd w:val="clear" w:color="auto" w:fill="FFFFFF"/>
        </w:rPr>
        <w:t>merge</w:t>
      </w:r>
      <w:r>
        <w:rPr>
          <w:rFonts w:ascii="Courier New" w:hAnsi="Courier New" w:cs="Courier New"/>
          <w:color w:val="000000"/>
          <w:sz w:val="20"/>
          <w:szCs w:val="20"/>
          <w:shd w:val="clear" w:color="auto" w:fill="FFFFFF"/>
        </w:rPr>
        <w:t xml:space="preserve"> ps_cotinine_cat ps_cotinine_cat_ch; </w:t>
      </w:r>
      <w:r>
        <w:rPr>
          <w:rFonts w:ascii="Courier New" w:hAnsi="Courier New" w:cs="Courier New"/>
          <w:color w:val="0000FF"/>
          <w:sz w:val="20"/>
          <w:szCs w:val="20"/>
          <w:shd w:val="clear" w:color="auto" w:fill="FFFFFF"/>
        </w:rPr>
        <w:t>by</w:t>
      </w:r>
      <w:r>
        <w:rPr>
          <w:rFonts w:ascii="Courier New" w:hAnsi="Courier New" w:cs="Courier New"/>
          <w:color w:val="000000"/>
          <w:sz w:val="20"/>
          <w:szCs w:val="20"/>
          <w:shd w:val="clear" w:color="auto" w:fill="FFFFFF"/>
        </w:rPr>
        <w:t xml:space="preserve"> table; </w:t>
      </w: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data</w:t>
      </w:r>
      <w:proofErr w:type="gramEnd"/>
      <w:r>
        <w:rPr>
          <w:rFonts w:ascii="Courier New" w:hAnsi="Courier New" w:cs="Courier New"/>
          <w:color w:val="000000"/>
          <w:sz w:val="20"/>
          <w:szCs w:val="20"/>
          <w:shd w:val="clear" w:color="auto" w:fill="FFFFFF"/>
        </w:rPr>
        <w:t xml:space="preserve"> ps_hrt; </w:t>
      </w:r>
      <w:r>
        <w:rPr>
          <w:rFonts w:ascii="Courier New" w:hAnsi="Courier New" w:cs="Courier New"/>
          <w:color w:val="0000FF"/>
          <w:sz w:val="20"/>
          <w:szCs w:val="20"/>
          <w:shd w:val="clear" w:color="auto" w:fill="FFFFFF"/>
        </w:rPr>
        <w:t>merge</w:t>
      </w:r>
      <w:r>
        <w:rPr>
          <w:rFonts w:ascii="Courier New" w:hAnsi="Courier New" w:cs="Courier New"/>
          <w:color w:val="000000"/>
          <w:sz w:val="20"/>
          <w:szCs w:val="20"/>
          <w:shd w:val="clear" w:color="auto" w:fill="FFFFFF"/>
        </w:rPr>
        <w:t xml:space="preserve"> ps_hrt ps_hrt_ch; </w:t>
      </w:r>
      <w:r>
        <w:rPr>
          <w:rFonts w:ascii="Courier New" w:hAnsi="Courier New" w:cs="Courier New"/>
          <w:color w:val="0000FF"/>
          <w:sz w:val="20"/>
          <w:szCs w:val="20"/>
          <w:shd w:val="clear" w:color="auto" w:fill="FFFFFF"/>
        </w:rPr>
        <w:t>by</w:t>
      </w:r>
      <w:r>
        <w:rPr>
          <w:rFonts w:ascii="Courier New" w:hAnsi="Courier New" w:cs="Courier New"/>
          <w:color w:val="000000"/>
          <w:sz w:val="20"/>
          <w:szCs w:val="20"/>
          <w:shd w:val="clear" w:color="auto" w:fill="FFFFFF"/>
        </w:rPr>
        <w:t xml:space="preserve"> table; </w:t>
      </w: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data</w:t>
      </w:r>
      <w:proofErr w:type="gramEnd"/>
      <w:r>
        <w:rPr>
          <w:rFonts w:ascii="Courier New" w:hAnsi="Courier New" w:cs="Courier New"/>
          <w:color w:val="000000"/>
          <w:sz w:val="20"/>
          <w:szCs w:val="20"/>
          <w:shd w:val="clear" w:color="auto" w:fill="FFFFFF"/>
        </w:rPr>
        <w:t xml:space="preserve"> ps_obese; </w:t>
      </w:r>
      <w:r>
        <w:rPr>
          <w:rFonts w:ascii="Courier New" w:hAnsi="Courier New" w:cs="Courier New"/>
          <w:color w:val="0000FF"/>
          <w:sz w:val="20"/>
          <w:szCs w:val="20"/>
          <w:shd w:val="clear" w:color="auto" w:fill="FFFFFF"/>
        </w:rPr>
        <w:t>merge</w:t>
      </w:r>
      <w:r>
        <w:rPr>
          <w:rFonts w:ascii="Courier New" w:hAnsi="Courier New" w:cs="Courier New"/>
          <w:color w:val="000000"/>
          <w:sz w:val="20"/>
          <w:szCs w:val="20"/>
          <w:shd w:val="clear" w:color="auto" w:fill="FFFFFF"/>
        </w:rPr>
        <w:t xml:space="preserve"> ps_obese ps_obese_ch; </w:t>
      </w:r>
      <w:r>
        <w:rPr>
          <w:rFonts w:ascii="Courier New" w:hAnsi="Courier New" w:cs="Courier New"/>
          <w:color w:val="0000FF"/>
          <w:sz w:val="20"/>
          <w:szCs w:val="20"/>
          <w:shd w:val="clear" w:color="auto" w:fill="FFFFFF"/>
        </w:rPr>
        <w:t>by</w:t>
      </w:r>
      <w:r>
        <w:rPr>
          <w:rFonts w:ascii="Courier New" w:hAnsi="Courier New" w:cs="Courier New"/>
          <w:color w:val="000000"/>
          <w:sz w:val="20"/>
          <w:szCs w:val="20"/>
          <w:shd w:val="clear" w:color="auto" w:fill="FFFFFF"/>
        </w:rPr>
        <w:t xml:space="preserve"> table; </w:t>
      </w: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data</w:t>
      </w:r>
      <w:proofErr w:type="gramEnd"/>
      <w:r>
        <w:rPr>
          <w:rFonts w:ascii="Courier New" w:hAnsi="Courier New" w:cs="Courier New"/>
          <w:color w:val="000000"/>
          <w:sz w:val="20"/>
          <w:szCs w:val="20"/>
          <w:shd w:val="clear" w:color="auto" w:fill="FFFFFF"/>
        </w:rPr>
        <w:t xml:space="preserve"> ps_sleep_med; </w:t>
      </w:r>
      <w:r>
        <w:rPr>
          <w:rFonts w:ascii="Courier New" w:hAnsi="Courier New" w:cs="Courier New"/>
          <w:color w:val="0000FF"/>
          <w:sz w:val="20"/>
          <w:szCs w:val="20"/>
          <w:shd w:val="clear" w:color="auto" w:fill="FFFFFF"/>
        </w:rPr>
        <w:t>merge</w:t>
      </w:r>
      <w:r>
        <w:rPr>
          <w:rFonts w:ascii="Courier New" w:hAnsi="Courier New" w:cs="Courier New"/>
          <w:color w:val="000000"/>
          <w:sz w:val="20"/>
          <w:szCs w:val="20"/>
          <w:shd w:val="clear" w:color="auto" w:fill="FFFFFF"/>
        </w:rPr>
        <w:t xml:space="preserve"> ps_sleep_med ps_sleep_med_ch; </w:t>
      </w:r>
      <w:r>
        <w:rPr>
          <w:rFonts w:ascii="Courier New" w:hAnsi="Courier New" w:cs="Courier New"/>
          <w:color w:val="0000FF"/>
          <w:sz w:val="20"/>
          <w:szCs w:val="20"/>
          <w:shd w:val="clear" w:color="auto" w:fill="FFFFFF"/>
        </w:rPr>
        <w:t>by</w:t>
      </w:r>
      <w:r>
        <w:rPr>
          <w:rFonts w:ascii="Courier New" w:hAnsi="Courier New" w:cs="Courier New"/>
          <w:color w:val="000000"/>
          <w:sz w:val="20"/>
          <w:szCs w:val="20"/>
          <w:shd w:val="clear" w:color="auto" w:fill="FFFFFF"/>
        </w:rPr>
        <w:t xml:space="preserve"> table; </w:t>
      </w: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data</w:t>
      </w:r>
      <w:proofErr w:type="gramEnd"/>
      <w:r>
        <w:rPr>
          <w:rFonts w:ascii="Courier New" w:hAnsi="Courier New" w:cs="Courier New"/>
          <w:color w:val="000000"/>
          <w:sz w:val="20"/>
          <w:szCs w:val="20"/>
          <w:shd w:val="clear" w:color="auto" w:fill="FFFFFF"/>
        </w:rPr>
        <w:t xml:space="preserve"> ps_phys_act; </w:t>
      </w:r>
      <w:r>
        <w:rPr>
          <w:rFonts w:ascii="Courier New" w:hAnsi="Courier New" w:cs="Courier New"/>
          <w:color w:val="0000FF"/>
          <w:sz w:val="20"/>
          <w:szCs w:val="20"/>
          <w:shd w:val="clear" w:color="auto" w:fill="FFFFFF"/>
        </w:rPr>
        <w:t>merge</w:t>
      </w:r>
      <w:r>
        <w:rPr>
          <w:rFonts w:ascii="Courier New" w:hAnsi="Courier New" w:cs="Courier New"/>
          <w:color w:val="000000"/>
          <w:sz w:val="20"/>
          <w:szCs w:val="20"/>
          <w:shd w:val="clear" w:color="auto" w:fill="FFFFFF"/>
        </w:rPr>
        <w:t xml:space="preserve"> ps_phys_act ps_phys_act_ch; </w:t>
      </w:r>
      <w:r>
        <w:rPr>
          <w:rFonts w:ascii="Courier New" w:hAnsi="Courier New" w:cs="Courier New"/>
          <w:color w:val="0000FF"/>
          <w:sz w:val="20"/>
          <w:szCs w:val="20"/>
          <w:shd w:val="clear" w:color="auto" w:fill="FFFFFF"/>
        </w:rPr>
        <w:t>by</w:t>
      </w:r>
      <w:r>
        <w:rPr>
          <w:rFonts w:ascii="Courier New" w:hAnsi="Courier New" w:cs="Courier New"/>
          <w:color w:val="000000"/>
          <w:sz w:val="20"/>
          <w:szCs w:val="20"/>
          <w:shd w:val="clear" w:color="auto" w:fill="FFFFFF"/>
        </w:rPr>
        <w:t xml:space="preserve"> table; </w:t>
      </w: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data</w:t>
      </w:r>
      <w:proofErr w:type="gramEnd"/>
      <w:r>
        <w:rPr>
          <w:rFonts w:ascii="Courier New" w:hAnsi="Courier New" w:cs="Courier New"/>
          <w:color w:val="000000"/>
          <w:sz w:val="20"/>
          <w:szCs w:val="20"/>
          <w:shd w:val="clear" w:color="auto" w:fill="FFFFFF"/>
        </w:rPr>
        <w:t xml:space="preserve"> ps (</w:t>
      </w:r>
      <w:r>
        <w:rPr>
          <w:rFonts w:ascii="Courier New" w:hAnsi="Courier New" w:cs="Courier New"/>
          <w:color w:val="0000FF"/>
          <w:sz w:val="20"/>
          <w:szCs w:val="20"/>
          <w:shd w:val="clear" w:color="auto" w:fill="FFFFFF"/>
        </w:rPr>
        <w:t>keep</w:t>
      </w:r>
      <w:r>
        <w:rPr>
          <w:rFonts w:ascii="Courier New" w:hAnsi="Courier New" w:cs="Courier New"/>
          <w:color w:val="000000"/>
          <w:sz w:val="20"/>
          <w:szCs w:val="20"/>
          <w:shd w:val="clear" w:color="auto" w:fill="FFFFFF"/>
        </w:rPr>
        <w:t>=table value ps_freq ps_perc ps_p);</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set</w:t>
      </w:r>
      <w:proofErr w:type="gramEnd"/>
      <w:r>
        <w:rPr>
          <w:rFonts w:ascii="Courier New" w:hAnsi="Courier New" w:cs="Courier New"/>
          <w:color w:val="000000"/>
          <w:sz w:val="20"/>
          <w:szCs w:val="20"/>
          <w:shd w:val="clear" w:color="auto" w:fill="FFFFFF"/>
        </w:rPr>
        <w:t xml:space="preserve"> ps_dmdeduc2   ps_pir_cat  ps_short_sleep  ps_riagendr ps_hrt</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ps_</w:t>
      </w:r>
      <w:proofErr w:type="gramStart"/>
      <w:r>
        <w:rPr>
          <w:rFonts w:ascii="Courier New" w:hAnsi="Courier New" w:cs="Courier New"/>
          <w:color w:val="000000"/>
          <w:sz w:val="20"/>
          <w:szCs w:val="20"/>
          <w:shd w:val="clear" w:color="auto" w:fill="FFFFFF"/>
        </w:rPr>
        <w:t>ridreth1  ps</w:t>
      </w:r>
      <w:proofErr w:type="gramEnd"/>
      <w:r>
        <w:rPr>
          <w:rFonts w:ascii="Courier New" w:hAnsi="Courier New" w:cs="Courier New"/>
          <w:color w:val="000000"/>
          <w:sz w:val="20"/>
          <w:szCs w:val="20"/>
          <w:shd w:val="clear" w:color="auto" w:fill="FFFFFF"/>
        </w:rPr>
        <w:t>_birth_control ps_cotinine_cat ps_obese ps_sleep_med ps_phys_act;</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where</w:t>
      </w:r>
      <w:proofErr w:type="gramEnd"/>
      <w:r>
        <w:rPr>
          <w:rFonts w:ascii="Courier New" w:hAnsi="Courier New" w:cs="Courier New"/>
          <w:color w:val="000000"/>
          <w:sz w:val="20"/>
          <w:szCs w:val="20"/>
          <w:shd w:val="clear" w:color="auto" w:fill="FFFFFF"/>
        </w:rPr>
        <w:t xml:space="preserve"> frequency &lt; </w:t>
      </w:r>
      <w:r>
        <w:rPr>
          <w:rFonts w:ascii="Courier New" w:hAnsi="Courier New" w:cs="Courier New"/>
          <w:b/>
          <w:bCs/>
          <w:color w:val="008080"/>
          <w:sz w:val="20"/>
          <w:szCs w:val="20"/>
          <w:shd w:val="clear" w:color="auto" w:fill="FFFFFF"/>
        </w:rPr>
        <w:t>7310</w:t>
      </w:r>
      <w:r>
        <w:rPr>
          <w:rFonts w:ascii="Courier New" w:hAnsi="Courier New" w:cs="Courier New"/>
          <w:color w:val="000000"/>
          <w:sz w:val="20"/>
          <w:szCs w:val="20"/>
          <w:shd w:val="clear" w:color="auto" w:fill="FFFFFF"/>
        </w:rPr>
        <w:t>;</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ps_freq = frequency;</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ps_perc = percent * </w:t>
      </w:r>
      <w:r>
        <w:rPr>
          <w:rFonts w:ascii="Courier New" w:hAnsi="Courier New" w:cs="Courier New"/>
          <w:b/>
          <w:bCs/>
          <w:color w:val="008080"/>
          <w:sz w:val="20"/>
          <w:szCs w:val="20"/>
          <w:shd w:val="clear" w:color="auto" w:fill="FFFFFF"/>
        </w:rPr>
        <w:t>0.01</w:t>
      </w:r>
      <w:r>
        <w:rPr>
          <w:rFonts w:ascii="Courier New" w:hAnsi="Courier New" w:cs="Courier New"/>
          <w:color w:val="000000"/>
          <w:sz w:val="20"/>
          <w:szCs w:val="20"/>
          <w:shd w:val="clear" w:color="auto" w:fill="FFFFFF"/>
        </w:rPr>
        <w:t>;</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ps_p = cvalue1;</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Two-way frequencies by short sleep */</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/*dmdeduc2 pir_cat poor_sleep RIAGENDR RIDRETH1 birth_control */</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cotinine_cat hrt obese sleep_med */</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ods</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output</w:t>
      </w:r>
      <w:r>
        <w:rPr>
          <w:rFonts w:ascii="Courier New" w:hAnsi="Courier New" w:cs="Courier New"/>
          <w:color w:val="000000"/>
          <w:sz w:val="20"/>
          <w:szCs w:val="20"/>
          <w:shd w:val="clear" w:color="auto" w:fill="FFFFFF"/>
        </w:rPr>
        <w:t xml:space="preserve"> crosstabs=ss_DMDEDUC2 chisq=ss_DMDEDUC2_ch;</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proc</w:t>
      </w:r>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surveyfreq</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=dat.final; </w:t>
      </w:r>
      <w:r>
        <w:rPr>
          <w:rFonts w:ascii="Courier New" w:hAnsi="Courier New" w:cs="Courier New"/>
          <w:color w:val="0000FF"/>
          <w:sz w:val="20"/>
          <w:szCs w:val="20"/>
          <w:shd w:val="clear" w:color="auto" w:fill="FFFFFF"/>
        </w:rPr>
        <w:t>strata</w:t>
      </w:r>
      <w:r>
        <w:rPr>
          <w:rFonts w:ascii="Courier New" w:hAnsi="Courier New" w:cs="Courier New"/>
          <w:color w:val="000000"/>
          <w:sz w:val="20"/>
          <w:szCs w:val="20"/>
          <w:shd w:val="clear" w:color="auto" w:fill="FFFFFF"/>
        </w:rPr>
        <w:t xml:space="preserve"> strata; </w:t>
      </w:r>
      <w:r>
        <w:rPr>
          <w:rFonts w:ascii="Courier New" w:hAnsi="Courier New" w:cs="Courier New"/>
          <w:color w:val="0000FF"/>
          <w:sz w:val="20"/>
          <w:szCs w:val="20"/>
          <w:shd w:val="clear" w:color="auto" w:fill="FFFFFF"/>
        </w:rPr>
        <w:t>cluster</w:t>
      </w:r>
      <w:r>
        <w:rPr>
          <w:rFonts w:ascii="Courier New" w:hAnsi="Courier New" w:cs="Courier New"/>
          <w:color w:val="000000"/>
          <w:sz w:val="20"/>
          <w:szCs w:val="20"/>
          <w:shd w:val="clear" w:color="auto" w:fill="FFFFFF"/>
        </w:rPr>
        <w:t xml:space="preserve"> cluster; </w:t>
      </w:r>
      <w:r>
        <w:rPr>
          <w:rFonts w:ascii="Courier New" w:hAnsi="Courier New" w:cs="Courier New"/>
          <w:color w:val="0000FF"/>
          <w:sz w:val="20"/>
          <w:szCs w:val="20"/>
          <w:shd w:val="clear" w:color="auto" w:fill="FFFFFF"/>
        </w:rPr>
        <w:t>weight</w:t>
      </w:r>
      <w:r>
        <w:rPr>
          <w:rFonts w:ascii="Courier New" w:hAnsi="Courier New" w:cs="Courier New"/>
          <w:color w:val="000000"/>
          <w:sz w:val="20"/>
          <w:szCs w:val="20"/>
          <w:shd w:val="clear" w:color="auto" w:fill="FFFFFF"/>
        </w:rPr>
        <w:t xml:space="preserve"> weight; </w:t>
      </w:r>
      <w:r>
        <w:rPr>
          <w:rFonts w:ascii="Courier New" w:hAnsi="Courier New" w:cs="Courier New"/>
          <w:color w:val="0000FF"/>
          <w:sz w:val="20"/>
          <w:szCs w:val="20"/>
          <w:shd w:val="clear" w:color="auto" w:fill="FFFFFF"/>
        </w:rPr>
        <w:t>tables</w:t>
      </w:r>
      <w:r>
        <w:rPr>
          <w:rFonts w:ascii="Courier New" w:hAnsi="Courier New" w:cs="Courier New"/>
          <w:color w:val="000000"/>
          <w:sz w:val="20"/>
          <w:szCs w:val="20"/>
          <w:shd w:val="clear" w:color="auto" w:fill="FFFFFF"/>
        </w:rPr>
        <w:t xml:space="preserve"> include*DMDEDUC2*short_sleep/</w:t>
      </w:r>
      <w:r>
        <w:rPr>
          <w:rFonts w:ascii="Courier New" w:hAnsi="Courier New" w:cs="Courier New"/>
          <w:color w:val="0000FF"/>
          <w:sz w:val="20"/>
          <w:szCs w:val="20"/>
          <w:shd w:val="clear" w:color="auto" w:fill="FFFFFF"/>
        </w:rPr>
        <w:t>row</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chisq</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ods</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output</w:t>
      </w:r>
      <w:r>
        <w:rPr>
          <w:rFonts w:ascii="Courier New" w:hAnsi="Courier New" w:cs="Courier New"/>
          <w:color w:val="000000"/>
          <w:sz w:val="20"/>
          <w:szCs w:val="20"/>
          <w:shd w:val="clear" w:color="auto" w:fill="FFFFFF"/>
        </w:rPr>
        <w:t xml:space="preserve"> crosstabs=ss_pir_cat chisq=ss_pir_cat_ch;</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proc</w:t>
      </w:r>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surveyfreq</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=dat.final; </w:t>
      </w:r>
      <w:r>
        <w:rPr>
          <w:rFonts w:ascii="Courier New" w:hAnsi="Courier New" w:cs="Courier New"/>
          <w:color w:val="0000FF"/>
          <w:sz w:val="20"/>
          <w:szCs w:val="20"/>
          <w:shd w:val="clear" w:color="auto" w:fill="FFFFFF"/>
        </w:rPr>
        <w:t>strata</w:t>
      </w:r>
      <w:r>
        <w:rPr>
          <w:rFonts w:ascii="Courier New" w:hAnsi="Courier New" w:cs="Courier New"/>
          <w:color w:val="000000"/>
          <w:sz w:val="20"/>
          <w:szCs w:val="20"/>
          <w:shd w:val="clear" w:color="auto" w:fill="FFFFFF"/>
        </w:rPr>
        <w:t xml:space="preserve"> strata; </w:t>
      </w:r>
      <w:r>
        <w:rPr>
          <w:rFonts w:ascii="Courier New" w:hAnsi="Courier New" w:cs="Courier New"/>
          <w:color w:val="0000FF"/>
          <w:sz w:val="20"/>
          <w:szCs w:val="20"/>
          <w:shd w:val="clear" w:color="auto" w:fill="FFFFFF"/>
        </w:rPr>
        <w:t>cluster</w:t>
      </w:r>
      <w:r>
        <w:rPr>
          <w:rFonts w:ascii="Courier New" w:hAnsi="Courier New" w:cs="Courier New"/>
          <w:color w:val="000000"/>
          <w:sz w:val="20"/>
          <w:szCs w:val="20"/>
          <w:shd w:val="clear" w:color="auto" w:fill="FFFFFF"/>
        </w:rPr>
        <w:t xml:space="preserve"> cluster; </w:t>
      </w:r>
      <w:r>
        <w:rPr>
          <w:rFonts w:ascii="Courier New" w:hAnsi="Courier New" w:cs="Courier New"/>
          <w:color w:val="0000FF"/>
          <w:sz w:val="20"/>
          <w:szCs w:val="20"/>
          <w:shd w:val="clear" w:color="auto" w:fill="FFFFFF"/>
        </w:rPr>
        <w:t>weight</w:t>
      </w:r>
      <w:r>
        <w:rPr>
          <w:rFonts w:ascii="Courier New" w:hAnsi="Courier New" w:cs="Courier New"/>
          <w:color w:val="000000"/>
          <w:sz w:val="20"/>
          <w:szCs w:val="20"/>
          <w:shd w:val="clear" w:color="auto" w:fill="FFFFFF"/>
        </w:rPr>
        <w:t xml:space="preserve"> weight; </w:t>
      </w:r>
      <w:r>
        <w:rPr>
          <w:rFonts w:ascii="Courier New" w:hAnsi="Courier New" w:cs="Courier New"/>
          <w:color w:val="0000FF"/>
          <w:sz w:val="20"/>
          <w:szCs w:val="20"/>
          <w:shd w:val="clear" w:color="auto" w:fill="FFFFFF"/>
        </w:rPr>
        <w:t>tables</w:t>
      </w:r>
      <w:r>
        <w:rPr>
          <w:rFonts w:ascii="Courier New" w:hAnsi="Courier New" w:cs="Courier New"/>
          <w:color w:val="000000"/>
          <w:sz w:val="20"/>
          <w:szCs w:val="20"/>
          <w:shd w:val="clear" w:color="auto" w:fill="FFFFFF"/>
        </w:rPr>
        <w:t xml:space="preserve"> include*pir_cat*short_sleep/</w:t>
      </w:r>
      <w:r>
        <w:rPr>
          <w:rFonts w:ascii="Courier New" w:hAnsi="Courier New" w:cs="Courier New"/>
          <w:color w:val="0000FF"/>
          <w:sz w:val="20"/>
          <w:szCs w:val="20"/>
          <w:shd w:val="clear" w:color="auto" w:fill="FFFFFF"/>
        </w:rPr>
        <w:t>row</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chisq</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ods</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output</w:t>
      </w:r>
      <w:r>
        <w:rPr>
          <w:rFonts w:ascii="Courier New" w:hAnsi="Courier New" w:cs="Courier New"/>
          <w:color w:val="000000"/>
          <w:sz w:val="20"/>
          <w:szCs w:val="20"/>
          <w:shd w:val="clear" w:color="auto" w:fill="FFFFFF"/>
        </w:rPr>
        <w:t xml:space="preserve"> crosstabs=ss_poor_sleep chisq=ss_poor_sleep_ch;</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proc</w:t>
      </w:r>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surveyfreq</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=dat.final; </w:t>
      </w:r>
      <w:r>
        <w:rPr>
          <w:rFonts w:ascii="Courier New" w:hAnsi="Courier New" w:cs="Courier New"/>
          <w:color w:val="0000FF"/>
          <w:sz w:val="20"/>
          <w:szCs w:val="20"/>
          <w:shd w:val="clear" w:color="auto" w:fill="FFFFFF"/>
        </w:rPr>
        <w:t>strata</w:t>
      </w:r>
      <w:r>
        <w:rPr>
          <w:rFonts w:ascii="Courier New" w:hAnsi="Courier New" w:cs="Courier New"/>
          <w:color w:val="000000"/>
          <w:sz w:val="20"/>
          <w:szCs w:val="20"/>
          <w:shd w:val="clear" w:color="auto" w:fill="FFFFFF"/>
        </w:rPr>
        <w:t xml:space="preserve"> strata; </w:t>
      </w:r>
      <w:r>
        <w:rPr>
          <w:rFonts w:ascii="Courier New" w:hAnsi="Courier New" w:cs="Courier New"/>
          <w:color w:val="0000FF"/>
          <w:sz w:val="20"/>
          <w:szCs w:val="20"/>
          <w:shd w:val="clear" w:color="auto" w:fill="FFFFFF"/>
        </w:rPr>
        <w:t>cluster</w:t>
      </w:r>
      <w:r>
        <w:rPr>
          <w:rFonts w:ascii="Courier New" w:hAnsi="Courier New" w:cs="Courier New"/>
          <w:color w:val="000000"/>
          <w:sz w:val="20"/>
          <w:szCs w:val="20"/>
          <w:shd w:val="clear" w:color="auto" w:fill="FFFFFF"/>
        </w:rPr>
        <w:t xml:space="preserve"> cluster; </w:t>
      </w:r>
      <w:r>
        <w:rPr>
          <w:rFonts w:ascii="Courier New" w:hAnsi="Courier New" w:cs="Courier New"/>
          <w:color w:val="0000FF"/>
          <w:sz w:val="20"/>
          <w:szCs w:val="20"/>
          <w:shd w:val="clear" w:color="auto" w:fill="FFFFFF"/>
        </w:rPr>
        <w:t>weight</w:t>
      </w:r>
      <w:r>
        <w:rPr>
          <w:rFonts w:ascii="Courier New" w:hAnsi="Courier New" w:cs="Courier New"/>
          <w:color w:val="000000"/>
          <w:sz w:val="20"/>
          <w:szCs w:val="20"/>
          <w:shd w:val="clear" w:color="auto" w:fill="FFFFFF"/>
        </w:rPr>
        <w:t xml:space="preserve"> weight; </w:t>
      </w:r>
      <w:r>
        <w:rPr>
          <w:rFonts w:ascii="Courier New" w:hAnsi="Courier New" w:cs="Courier New"/>
          <w:color w:val="0000FF"/>
          <w:sz w:val="20"/>
          <w:szCs w:val="20"/>
          <w:shd w:val="clear" w:color="auto" w:fill="FFFFFF"/>
        </w:rPr>
        <w:t>tables</w:t>
      </w:r>
      <w:r>
        <w:rPr>
          <w:rFonts w:ascii="Courier New" w:hAnsi="Courier New" w:cs="Courier New"/>
          <w:color w:val="000000"/>
          <w:sz w:val="20"/>
          <w:szCs w:val="20"/>
          <w:shd w:val="clear" w:color="auto" w:fill="FFFFFF"/>
        </w:rPr>
        <w:t xml:space="preserve"> include*poor_sleep*short_sleep/</w:t>
      </w:r>
      <w:r>
        <w:rPr>
          <w:rFonts w:ascii="Courier New" w:hAnsi="Courier New" w:cs="Courier New"/>
          <w:color w:val="0000FF"/>
          <w:sz w:val="20"/>
          <w:szCs w:val="20"/>
          <w:shd w:val="clear" w:color="auto" w:fill="FFFFFF"/>
        </w:rPr>
        <w:t>row</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chisq</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ods</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output</w:t>
      </w:r>
      <w:r>
        <w:rPr>
          <w:rFonts w:ascii="Courier New" w:hAnsi="Courier New" w:cs="Courier New"/>
          <w:color w:val="000000"/>
          <w:sz w:val="20"/>
          <w:szCs w:val="20"/>
          <w:shd w:val="clear" w:color="auto" w:fill="FFFFFF"/>
        </w:rPr>
        <w:t xml:space="preserve"> crosstabs=ss_riagendr chisq=ss_riagendr_ch;</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proc</w:t>
      </w:r>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surveyfreq</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=dat.final; </w:t>
      </w:r>
      <w:r>
        <w:rPr>
          <w:rFonts w:ascii="Courier New" w:hAnsi="Courier New" w:cs="Courier New"/>
          <w:color w:val="0000FF"/>
          <w:sz w:val="20"/>
          <w:szCs w:val="20"/>
          <w:shd w:val="clear" w:color="auto" w:fill="FFFFFF"/>
        </w:rPr>
        <w:t>strata</w:t>
      </w:r>
      <w:r>
        <w:rPr>
          <w:rFonts w:ascii="Courier New" w:hAnsi="Courier New" w:cs="Courier New"/>
          <w:color w:val="000000"/>
          <w:sz w:val="20"/>
          <w:szCs w:val="20"/>
          <w:shd w:val="clear" w:color="auto" w:fill="FFFFFF"/>
        </w:rPr>
        <w:t xml:space="preserve"> strata; </w:t>
      </w:r>
      <w:r>
        <w:rPr>
          <w:rFonts w:ascii="Courier New" w:hAnsi="Courier New" w:cs="Courier New"/>
          <w:color w:val="0000FF"/>
          <w:sz w:val="20"/>
          <w:szCs w:val="20"/>
          <w:shd w:val="clear" w:color="auto" w:fill="FFFFFF"/>
        </w:rPr>
        <w:t>cluster</w:t>
      </w:r>
      <w:r>
        <w:rPr>
          <w:rFonts w:ascii="Courier New" w:hAnsi="Courier New" w:cs="Courier New"/>
          <w:color w:val="000000"/>
          <w:sz w:val="20"/>
          <w:szCs w:val="20"/>
          <w:shd w:val="clear" w:color="auto" w:fill="FFFFFF"/>
        </w:rPr>
        <w:t xml:space="preserve"> cluster; </w:t>
      </w:r>
      <w:r>
        <w:rPr>
          <w:rFonts w:ascii="Courier New" w:hAnsi="Courier New" w:cs="Courier New"/>
          <w:color w:val="0000FF"/>
          <w:sz w:val="20"/>
          <w:szCs w:val="20"/>
          <w:shd w:val="clear" w:color="auto" w:fill="FFFFFF"/>
        </w:rPr>
        <w:t>weight</w:t>
      </w:r>
      <w:r>
        <w:rPr>
          <w:rFonts w:ascii="Courier New" w:hAnsi="Courier New" w:cs="Courier New"/>
          <w:color w:val="000000"/>
          <w:sz w:val="20"/>
          <w:szCs w:val="20"/>
          <w:shd w:val="clear" w:color="auto" w:fill="FFFFFF"/>
        </w:rPr>
        <w:t xml:space="preserve"> weight; </w:t>
      </w:r>
      <w:r>
        <w:rPr>
          <w:rFonts w:ascii="Courier New" w:hAnsi="Courier New" w:cs="Courier New"/>
          <w:color w:val="0000FF"/>
          <w:sz w:val="20"/>
          <w:szCs w:val="20"/>
          <w:shd w:val="clear" w:color="auto" w:fill="FFFFFF"/>
        </w:rPr>
        <w:t>tables</w:t>
      </w:r>
      <w:r>
        <w:rPr>
          <w:rFonts w:ascii="Courier New" w:hAnsi="Courier New" w:cs="Courier New"/>
          <w:color w:val="000000"/>
          <w:sz w:val="20"/>
          <w:szCs w:val="20"/>
          <w:shd w:val="clear" w:color="auto" w:fill="FFFFFF"/>
        </w:rPr>
        <w:t xml:space="preserve"> include*riagendr*short_sleep/</w:t>
      </w:r>
      <w:r>
        <w:rPr>
          <w:rFonts w:ascii="Courier New" w:hAnsi="Courier New" w:cs="Courier New"/>
          <w:color w:val="0000FF"/>
          <w:sz w:val="20"/>
          <w:szCs w:val="20"/>
          <w:shd w:val="clear" w:color="auto" w:fill="FFFFFF"/>
        </w:rPr>
        <w:t>row</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chisq</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ods</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output</w:t>
      </w:r>
      <w:r>
        <w:rPr>
          <w:rFonts w:ascii="Courier New" w:hAnsi="Courier New" w:cs="Courier New"/>
          <w:color w:val="000000"/>
          <w:sz w:val="20"/>
          <w:szCs w:val="20"/>
          <w:shd w:val="clear" w:color="auto" w:fill="FFFFFF"/>
        </w:rPr>
        <w:t xml:space="preserve"> crosstabs=ss_ridreth1 chisq=ss_ridreth1_ch;</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proc</w:t>
      </w:r>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surveyfreq</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=dat.final; </w:t>
      </w:r>
      <w:r>
        <w:rPr>
          <w:rFonts w:ascii="Courier New" w:hAnsi="Courier New" w:cs="Courier New"/>
          <w:color w:val="0000FF"/>
          <w:sz w:val="20"/>
          <w:szCs w:val="20"/>
          <w:shd w:val="clear" w:color="auto" w:fill="FFFFFF"/>
        </w:rPr>
        <w:t>strata</w:t>
      </w:r>
      <w:r>
        <w:rPr>
          <w:rFonts w:ascii="Courier New" w:hAnsi="Courier New" w:cs="Courier New"/>
          <w:color w:val="000000"/>
          <w:sz w:val="20"/>
          <w:szCs w:val="20"/>
          <w:shd w:val="clear" w:color="auto" w:fill="FFFFFF"/>
        </w:rPr>
        <w:t xml:space="preserve"> strata; </w:t>
      </w:r>
      <w:r>
        <w:rPr>
          <w:rFonts w:ascii="Courier New" w:hAnsi="Courier New" w:cs="Courier New"/>
          <w:color w:val="0000FF"/>
          <w:sz w:val="20"/>
          <w:szCs w:val="20"/>
          <w:shd w:val="clear" w:color="auto" w:fill="FFFFFF"/>
        </w:rPr>
        <w:t>cluster</w:t>
      </w:r>
      <w:r>
        <w:rPr>
          <w:rFonts w:ascii="Courier New" w:hAnsi="Courier New" w:cs="Courier New"/>
          <w:color w:val="000000"/>
          <w:sz w:val="20"/>
          <w:szCs w:val="20"/>
          <w:shd w:val="clear" w:color="auto" w:fill="FFFFFF"/>
        </w:rPr>
        <w:t xml:space="preserve"> cluster; </w:t>
      </w:r>
      <w:r>
        <w:rPr>
          <w:rFonts w:ascii="Courier New" w:hAnsi="Courier New" w:cs="Courier New"/>
          <w:color w:val="0000FF"/>
          <w:sz w:val="20"/>
          <w:szCs w:val="20"/>
          <w:shd w:val="clear" w:color="auto" w:fill="FFFFFF"/>
        </w:rPr>
        <w:t>weight</w:t>
      </w:r>
      <w:r>
        <w:rPr>
          <w:rFonts w:ascii="Courier New" w:hAnsi="Courier New" w:cs="Courier New"/>
          <w:color w:val="000000"/>
          <w:sz w:val="20"/>
          <w:szCs w:val="20"/>
          <w:shd w:val="clear" w:color="auto" w:fill="FFFFFF"/>
        </w:rPr>
        <w:t xml:space="preserve"> weight; </w:t>
      </w:r>
      <w:r>
        <w:rPr>
          <w:rFonts w:ascii="Courier New" w:hAnsi="Courier New" w:cs="Courier New"/>
          <w:color w:val="0000FF"/>
          <w:sz w:val="20"/>
          <w:szCs w:val="20"/>
          <w:shd w:val="clear" w:color="auto" w:fill="FFFFFF"/>
        </w:rPr>
        <w:t>tables</w:t>
      </w:r>
      <w:r>
        <w:rPr>
          <w:rFonts w:ascii="Courier New" w:hAnsi="Courier New" w:cs="Courier New"/>
          <w:color w:val="000000"/>
          <w:sz w:val="20"/>
          <w:szCs w:val="20"/>
          <w:shd w:val="clear" w:color="auto" w:fill="FFFFFF"/>
        </w:rPr>
        <w:t xml:space="preserve"> include*ridreth1*short_sleep/</w:t>
      </w:r>
      <w:r>
        <w:rPr>
          <w:rFonts w:ascii="Courier New" w:hAnsi="Courier New" w:cs="Courier New"/>
          <w:color w:val="0000FF"/>
          <w:sz w:val="20"/>
          <w:szCs w:val="20"/>
          <w:shd w:val="clear" w:color="auto" w:fill="FFFFFF"/>
        </w:rPr>
        <w:t>row</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chisq</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ods</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output</w:t>
      </w:r>
      <w:r>
        <w:rPr>
          <w:rFonts w:ascii="Courier New" w:hAnsi="Courier New" w:cs="Courier New"/>
          <w:color w:val="000000"/>
          <w:sz w:val="20"/>
          <w:szCs w:val="20"/>
          <w:shd w:val="clear" w:color="auto" w:fill="FFFFFF"/>
        </w:rPr>
        <w:t xml:space="preserve"> crosstabs=ss_birth_control chisq=ss_birth_control_ch;</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proc</w:t>
      </w:r>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surveyfreq</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=dat.final; </w:t>
      </w:r>
      <w:r>
        <w:rPr>
          <w:rFonts w:ascii="Courier New" w:hAnsi="Courier New" w:cs="Courier New"/>
          <w:color w:val="0000FF"/>
          <w:sz w:val="20"/>
          <w:szCs w:val="20"/>
          <w:shd w:val="clear" w:color="auto" w:fill="FFFFFF"/>
        </w:rPr>
        <w:t>strata</w:t>
      </w:r>
      <w:r>
        <w:rPr>
          <w:rFonts w:ascii="Courier New" w:hAnsi="Courier New" w:cs="Courier New"/>
          <w:color w:val="000000"/>
          <w:sz w:val="20"/>
          <w:szCs w:val="20"/>
          <w:shd w:val="clear" w:color="auto" w:fill="FFFFFF"/>
        </w:rPr>
        <w:t xml:space="preserve"> strata; </w:t>
      </w:r>
      <w:r>
        <w:rPr>
          <w:rFonts w:ascii="Courier New" w:hAnsi="Courier New" w:cs="Courier New"/>
          <w:color w:val="0000FF"/>
          <w:sz w:val="20"/>
          <w:szCs w:val="20"/>
          <w:shd w:val="clear" w:color="auto" w:fill="FFFFFF"/>
        </w:rPr>
        <w:t>cluster</w:t>
      </w:r>
      <w:r>
        <w:rPr>
          <w:rFonts w:ascii="Courier New" w:hAnsi="Courier New" w:cs="Courier New"/>
          <w:color w:val="000000"/>
          <w:sz w:val="20"/>
          <w:szCs w:val="20"/>
          <w:shd w:val="clear" w:color="auto" w:fill="FFFFFF"/>
        </w:rPr>
        <w:t xml:space="preserve"> cluster; </w:t>
      </w:r>
      <w:r>
        <w:rPr>
          <w:rFonts w:ascii="Courier New" w:hAnsi="Courier New" w:cs="Courier New"/>
          <w:color w:val="0000FF"/>
          <w:sz w:val="20"/>
          <w:szCs w:val="20"/>
          <w:shd w:val="clear" w:color="auto" w:fill="FFFFFF"/>
        </w:rPr>
        <w:t>weight</w:t>
      </w:r>
      <w:r>
        <w:rPr>
          <w:rFonts w:ascii="Courier New" w:hAnsi="Courier New" w:cs="Courier New"/>
          <w:color w:val="000000"/>
          <w:sz w:val="20"/>
          <w:szCs w:val="20"/>
          <w:shd w:val="clear" w:color="auto" w:fill="FFFFFF"/>
        </w:rPr>
        <w:t xml:space="preserve"> weight; </w:t>
      </w:r>
      <w:r>
        <w:rPr>
          <w:rFonts w:ascii="Courier New" w:hAnsi="Courier New" w:cs="Courier New"/>
          <w:color w:val="0000FF"/>
          <w:sz w:val="20"/>
          <w:szCs w:val="20"/>
          <w:shd w:val="clear" w:color="auto" w:fill="FFFFFF"/>
        </w:rPr>
        <w:t>tables</w:t>
      </w:r>
      <w:r>
        <w:rPr>
          <w:rFonts w:ascii="Courier New" w:hAnsi="Courier New" w:cs="Courier New"/>
          <w:color w:val="000000"/>
          <w:sz w:val="20"/>
          <w:szCs w:val="20"/>
          <w:shd w:val="clear" w:color="auto" w:fill="FFFFFF"/>
        </w:rPr>
        <w:t xml:space="preserve">  include*birth_control*short_sleep/</w:t>
      </w:r>
      <w:r>
        <w:rPr>
          <w:rFonts w:ascii="Courier New" w:hAnsi="Courier New" w:cs="Courier New"/>
          <w:color w:val="0000FF"/>
          <w:sz w:val="20"/>
          <w:szCs w:val="20"/>
          <w:shd w:val="clear" w:color="auto" w:fill="FFFFFF"/>
        </w:rPr>
        <w:t>row</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chisq</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ods</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output</w:t>
      </w:r>
      <w:r>
        <w:rPr>
          <w:rFonts w:ascii="Courier New" w:hAnsi="Courier New" w:cs="Courier New"/>
          <w:color w:val="000000"/>
          <w:sz w:val="20"/>
          <w:szCs w:val="20"/>
          <w:shd w:val="clear" w:color="auto" w:fill="FFFFFF"/>
        </w:rPr>
        <w:t xml:space="preserve"> crosstabs=ss_cotinine_cat  chisq=ss_cotinine_cat_ch;</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proc</w:t>
      </w:r>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surveyfreq</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=dat.final; </w:t>
      </w:r>
      <w:r>
        <w:rPr>
          <w:rFonts w:ascii="Courier New" w:hAnsi="Courier New" w:cs="Courier New"/>
          <w:color w:val="0000FF"/>
          <w:sz w:val="20"/>
          <w:szCs w:val="20"/>
          <w:shd w:val="clear" w:color="auto" w:fill="FFFFFF"/>
        </w:rPr>
        <w:t>strata</w:t>
      </w:r>
      <w:r>
        <w:rPr>
          <w:rFonts w:ascii="Courier New" w:hAnsi="Courier New" w:cs="Courier New"/>
          <w:color w:val="000000"/>
          <w:sz w:val="20"/>
          <w:szCs w:val="20"/>
          <w:shd w:val="clear" w:color="auto" w:fill="FFFFFF"/>
        </w:rPr>
        <w:t xml:space="preserve"> strata; </w:t>
      </w:r>
      <w:r>
        <w:rPr>
          <w:rFonts w:ascii="Courier New" w:hAnsi="Courier New" w:cs="Courier New"/>
          <w:color w:val="0000FF"/>
          <w:sz w:val="20"/>
          <w:szCs w:val="20"/>
          <w:shd w:val="clear" w:color="auto" w:fill="FFFFFF"/>
        </w:rPr>
        <w:t>cluster</w:t>
      </w:r>
      <w:r>
        <w:rPr>
          <w:rFonts w:ascii="Courier New" w:hAnsi="Courier New" w:cs="Courier New"/>
          <w:color w:val="000000"/>
          <w:sz w:val="20"/>
          <w:szCs w:val="20"/>
          <w:shd w:val="clear" w:color="auto" w:fill="FFFFFF"/>
        </w:rPr>
        <w:t xml:space="preserve"> cluster; </w:t>
      </w:r>
      <w:r>
        <w:rPr>
          <w:rFonts w:ascii="Courier New" w:hAnsi="Courier New" w:cs="Courier New"/>
          <w:color w:val="0000FF"/>
          <w:sz w:val="20"/>
          <w:szCs w:val="20"/>
          <w:shd w:val="clear" w:color="auto" w:fill="FFFFFF"/>
        </w:rPr>
        <w:t>weight</w:t>
      </w:r>
      <w:r>
        <w:rPr>
          <w:rFonts w:ascii="Courier New" w:hAnsi="Courier New" w:cs="Courier New"/>
          <w:color w:val="000000"/>
          <w:sz w:val="20"/>
          <w:szCs w:val="20"/>
          <w:shd w:val="clear" w:color="auto" w:fill="FFFFFF"/>
        </w:rPr>
        <w:t xml:space="preserve"> weight; </w:t>
      </w:r>
      <w:r>
        <w:rPr>
          <w:rFonts w:ascii="Courier New" w:hAnsi="Courier New" w:cs="Courier New"/>
          <w:color w:val="0000FF"/>
          <w:sz w:val="20"/>
          <w:szCs w:val="20"/>
          <w:shd w:val="clear" w:color="auto" w:fill="FFFFFF"/>
        </w:rPr>
        <w:t>tables</w:t>
      </w:r>
      <w:r>
        <w:rPr>
          <w:rFonts w:ascii="Courier New" w:hAnsi="Courier New" w:cs="Courier New"/>
          <w:color w:val="000000"/>
          <w:sz w:val="20"/>
          <w:szCs w:val="20"/>
          <w:shd w:val="clear" w:color="auto" w:fill="FFFFFF"/>
        </w:rPr>
        <w:t xml:space="preserve"> include*cotinine_cat*short_sleep/</w:t>
      </w:r>
      <w:r>
        <w:rPr>
          <w:rFonts w:ascii="Courier New" w:hAnsi="Courier New" w:cs="Courier New"/>
          <w:color w:val="0000FF"/>
          <w:sz w:val="20"/>
          <w:szCs w:val="20"/>
          <w:shd w:val="clear" w:color="auto" w:fill="FFFFFF"/>
        </w:rPr>
        <w:t>row</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chisq</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ods</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output</w:t>
      </w:r>
      <w:r>
        <w:rPr>
          <w:rFonts w:ascii="Courier New" w:hAnsi="Courier New" w:cs="Courier New"/>
          <w:color w:val="000000"/>
          <w:sz w:val="20"/>
          <w:szCs w:val="20"/>
          <w:shd w:val="clear" w:color="auto" w:fill="FFFFFF"/>
        </w:rPr>
        <w:t xml:space="preserve"> crosstabs=ss_hrt chisq=ss_hrt_ch;</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proc</w:t>
      </w:r>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surveyfreq</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=dat.final; </w:t>
      </w:r>
      <w:r>
        <w:rPr>
          <w:rFonts w:ascii="Courier New" w:hAnsi="Courier New" w:cs="Courier New"/>
          <w:color w:val="0000FF"/>
          <w:sz w:val="20"/>
          <w:szCs w:val="20"/>
          <w:shd w:val="clear" w:color="auto" w:fill="FFFFFF"/>
        </w:rPr>
        <w:t>strata</w:t>
      </w:r>
      <w:r>
        <w:rPr>
          <w:rFonts w:ascii="Courier New" w:hAnsi="Courier New" w:cs="Courier New"/>
          <w:color w:val="000000"/>
          <w:sz w:val="20"/>
          <w:szCs w:val="20"/>
          <w:shd w:val="clear" w:color="auto" w:fill="FFFFFF"/>
        </w:rPr>
        <w:t xml:space="preserve"> strata; </w:t>
      </w:r>
      <w:r>
        <w:rPr>
          <w:rFonts w:ascii="Courier New" w:hAnsi="Courier New" w:cs="Courier New"/>
          <w:color w:val="0000FF"/>
          <w:sz w:val="20"/>
          <w:szCs w:val="20"/>
          <w:shd w:val="clear" w:color="auto" w:fill="FFFFFF"/>
        </w:rPr>
        <w:t>cluster</w:t>
      </w:r>
      <w:r>
        <w:rPr>
          <w:rFonts w:ascii="Courier New" w:hAnsi="Courier New" w:cs="Courier New"/>
          <w:color w:val="000000"/>
          <w:sz w:val="20"/>
          <w:szCs w:val="20"/>
          <w:shd w:val="clear" w:color="auto" w:fill="FFFFFF"/>
        </w:rPr>
        <w:t xml:space="preserve"> cluster; </w:t>
      </w:r>
      <w:r>
        <w:rPr>
          <w:rFonts w:ascii="Courier New" w:hAnsi="Courier New" w:cs="Courier New"/>
          <w:color w:val="0000FF"/>
          <w:sz w:val="20"/>
          <w:szCs w:val="20"/>
          <w:shd w:val="clear" w:color="auto" w:fill="FFFFFF"/>
        </w:rPr>
        <w:t>weight</w:t>
      </w:r>
      <w:r>
        <w:rPr>
          <w:rFonts w:ascii="Courier New" w:hAnsi="Courier New" w:cs="Courier New"/>
          <w:color w:val="000000"/>
          <w:sz w:val="20"/>
          <w:szCs w:val="20"/>
          <w:shd w:val="clear" w:color="auto" w:fill="FFFFFF"/>
        </w:rPr>
        <w:t xml:space="preserve"> weight; </w:t>
      </w:r>
      <w:r>
        <w:rPr>
          <w:rFonts w:ascii="Courier New" w:hAnsi="Courier New" w:cs="Courier New"/>
          <w:color w:val="0000FF"/>
          <w:sz w:val="20"/>
          <w:szCs w:val="20"/>
          <w:shd w:val="clear" w:color="auto" w:fill="FFFFFF"/>
        </w:rPr>
        <w:t>tables</w:t>
      </w:r>
      <w:r>
        <w:rPr>
          <w:rFonts w:ascii="Courier New" w:hAnsi="Courier New" w:cs="Courier New"/>
          <w:color w:val="000000"/>
          <w:sz w:val="20"/>
          <w:szCs w:val="20"/>
          <w:shd w:val="clear" w:color="auto" w:fill="FFFFFF"/>
        </w:rPr>
        <w:t xml:space="preserve"> include*hrt*short_sleep/</w:t>
      </w:r>
      <w:r>
        <w:rPr>
          <w:rFonts w:ascii="Courier New" w:hAnsi="Courier New" w:cs="Courier New"/>
          <w:color w:val="0000FF"/>
          <w:sz w:val="20"/>
          <w:szCs w:val="20"/>
          <w:shd w:val="clear" w:color="auto" w:fill="FFFFFF"/>
        </w:rPr>
        <w:t>row</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chisq</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ods</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output</w:t>
      </w:r>
      <w:r>
        <w:rPr>
          <w:rFonts w:ascii="Courier New" w:hAnsi="Courier New" w:cs="Courier New"/>
          <w:color w:val="000000"/>
          <w:sz w:val="20"/>
          <w:szCs w:val="20"/>
          <w:shd w:val="clear" w:color="auto" w:fill="FFFFFF"/>
        </w:rPr>
        <w:t xml:space="preserve"> crosstabs=ss_obese chisq=ss_obese_ch;</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proc</w:t>
      </w:r>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surveyfreq</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=dat.final; </w:t>
      </w:r>
      <w:r>
        <w:rPr>
          <w:rFonts w:ascii="Courier New" w:hAnsi="Courier New" w:cs="Courier New"/>
          <w:color w:val="0000FF"/>
          <w:sz w:val="20"/>
          <w:szCs w:val="20"/>
          <w:shd w:val="clear" w:color="auto" w:fill="FFFFFF"/>
        </w:rPr>
        <w:t>strata</w:t>
      </w:r>
      <w:r>
        <w:rPr>
          <w:rFonts w:ascii="Courier New" w:hAnsi="Courier New" w:cs="Courier New"/>
          <w:color w:val="000000"/>
          <w:sz w:val="20"/>
          <w:szCs w:val="20"/>
          <w:shd w:val="clear" w:color="auto" w:fill="FFFFFF"/>
        </w:rPr>
        <w:t xml:space="preserve"> strata; </w:t>
      </w:r>
      <w:r>
        <w:rPr>
          <w:rFonts w:ascii="Courier New" w:hAnsi="Courier New" w:cs="Courier New"/>
          <w:color w:val="0000FF"/>
          <w:sz w:val="20"/>
          <w:szCs w:val="20"/>
          <w:shd w:val="clear" w:color="auto" w:fill="FFFFFF"/>
        </w:rPr>
        <w:t>cluster</w:t>
      </w:r>
      <w:r>
        <w:rPr>
          <w:rFonts w:ascii="Courier New" w:hAnsi="Courier New" w:cs="Courier New"/>
          <w:color w:val="000000"/>
          <w:sz w:val="20"/>
          <w:szCs w:val="20"/>
          <w:shd w:val="clear" w:color="auto" w:fill="FFFFFF"/>
        </w:rPr>
        <w:t xml:space="preserve"> cluster; </w:t>
      </w:r>
      <w:r>
        <w:rPr>
          <w:rFonts w:ascii="Courier New" w:hAnsi="Courier New" w:cs="Courier New"/>
          <w:color w:val="0000FF"/>
          <w:sz w:val="20"/>
          <w:szCs w:val="20"/>
          <w:shd w:val="clear" w:color="auto" w:fill="FFFFFF"/>
        </w:rPr>
        <w:t>weight</w:t>
      </w:r>
      <w:r>
        <w:rPr>
          <w:rFonts w:ascii="Courier New" w:hAnsi="Courier New" w:cs="Courier New"/>
          <w:color w:val="000000"/>
          <w:sz w:val="20"/>
          <w:szCs w:val="20"/>
          <w:shd w:val="clear" w:color="auto" w:fill="FFFFFF"/>
        </w:rPr>
        <w:t xml:space="preserve"> weight; </w:t>
      </w:r>
      <w:r>
        <w:rPr>
          <w:rFonts w:ascii="Courier New" w:hAnsi="Courier New" w:cs="Courier New"/>
          <w:color w:val="0000FF"/>
          <w:sz w:val="20"/>
          <w:szCs w:val="20"/>
          <w:shd w:val="clear" w:color="auto" w:fill="FFFFFF"/>
        </w:rPr>
        <w:t>tables</w:t>
      </w:r>
      <w:r>
        <w:rPr>
          <w:rFonts w:ascii="Courier New" w:hAnsi="Courier New" w:cs="Courier New"/>
          <w:color w:val="000000"/>
          <w:sz w:val="20"/>
          <w:szCs w:val="20"/>
          <w:shd w:val="clear" w:color="auto" w:fill="FFFFFF"/>
        </w:rPr>
        <w:t xml:space="preserve"> include*obese*short_sleep/</w:t>
      </w:r>
      <w:r>
        <w:rPr>
          <w:rFonts w:ascii="Courier New" w:hAnsi="Courier New" w:cs="Courier New"/>
          <w:color w:val="0000FF"/>
          <w:sz w:val="20"/>
          <w:szCs w:val="20"/>
          <w:shd w:val="clear" w:color="auto" w:fill="FFFFFF"/>
        </w:rPr>
        <w:t>row</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chisq</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ods</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output</w:t>
      </w:r>
      <w:r>
        <w:rPr>
          <w:rFonts w:ascii="Courier New" w:hAnsi="Courier New" w:cs="Courier New"/>
          <w:color w:val="000000"/>
          <w:sz w:val="20"/>
          <w:szCs w:val="20"/>
          <w:shd w:val="clear" w:color="auto" w:fill="FFFFFF"/>
        </w:rPr>
        <w:t xml:space="preserve"> crosstabs=ss_sleep_med chisq=ss_sleep_med_ch;</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proc</w:t>
      </w:r>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surveyfreq</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=dat.final; </w:t>
      </w:r>
      <w:r>
        <w:rPr>
          <w:rFonts w:ascii="Courier New" w:hAnsi="Courier New" w:cs="Courier New"/>
          <w:color w:val="0000FF"/>
          <w:sz w:val="20"/>
          <w:szCs w:val="20"/>
          <w:shd w:val="clear" w:color="auto" w:fill="FFFFFF"/>
        </w:rPr>
        <w:t>strata</w:t>
      </w:r>
      <w:r>
        <w:rPr>
          <w:rFonts w:ascii="Courier New" w:hAnsi="Courier New" w:cs="Courier New"/>
          <w:color w:val="000000"/>
          <w:sz w:val="20"/>
          <w:szCs w:val="20"/>
          <w:shd w:val="clear" w:color="auto" w:fill="FFFFFF"/>
        </w:rPr>
        <w:t xml:space="preserve"> strata; </w:t>
      </w:r>
      <w:r>
        <w:rPr>
          <w:rFonts w:ascii="Courier New" w:hAnsi="Courier New" w:cs="Courier New"/>
          <w:color w:val="0000FF"/>
          <w:sz w:val="20"/>
          <w:szCs w:val="20"/>
          <w:shd w:val="clear" w:color="auto" w:fill="FFFFFF"/>
        </w:rPr>
        <w:t>cluster</w:t>
      </w:r>
      <w:r>
        <w:rPr>
          <w:rFonts w:ascii="Courier New" w:hAnsi="Courier New" w:cs="Courier New"/>
          <w:color w:val="000000"/>
          <w:sz w:val="20"/>
          <w:szCs w:val="20"/>
          <w:shd w:val="clear" w:color="auto" w:fill="FFFFFF"/>
        </w:rPr>
        <w:t xml:space="preserve"> cluster; </w:t>
      </w:r>
      <w:r>
        <w:rPr>
          <w:rFonts w:ascii="Courier New" w:hAnsi="Courier New" w:cs="Courier New"/>
          <w:color w:val="0000FF"/>
          <w:sz w:val="20"/>
          <w:szCs w:val="20"/>
          <w:shd w:val="clear" w:color="auto" w:fill="FFFFFF"/>
        </w:rPr>
        <w:t>weight</w:t>
      </w:r>
      <w:r>
        <w:rPr>
          <w:rFonts w:ascii="Courier New" w:hAnsi="Courier New" w:cs="Courier New"/>
          <w:color w:val="000000"/>
          <w:sz w:val="20"/>
          <w:szCs w:val="20"/>
          <w:shd w:val="clear" w:color="auto" w:fill="FFFFFF"/>
        </w:rPr>
        <w:t xml:space="preserve"> weight; </w:t>
      </w:r>
      <w:r>
        <w:rPr>
          <w:rFonts w:ascii="Courier New" w:hAnsi="Courier New" w:cs="Courier New"/>
          <w:color w:val="0000FF"/>
          <w:sz w:val="20"/>
          <w:szCs w:val="20"/>
          <w:shd w:val="clear" w:color="auto" w:fill="FFFFFF"/>
        </w:rPr>
        <w:t>tables</w:t>
      </w:r>
      <w:r>
        <w:rPr>
          <w:rFonts w:ascii="Courier New" w:hAnsi="Courier New" w:cs="Courier New"/>
          <w:color w:val="000000"/>
          <w:sz w:val="20"/>
          <w:szCs w:val="20"/>
          <w:shd w:val="clear" w:color="auto" w:fill="FFFFFF"/>
        </w:rPr>
        <w:t xml:space="preserve"> include*sleep_med*short_sleep/</w:t>
      </w:r>
      <w:r>
        <w:rPr>
          <w:rFonts w:ascii="Courier New" w:hAnsi="Courier New" w:cs="Courier New"/>
          <w:color w:val="0000FF"/>
          <w:sz w:val="20"/>
          <w:szCs w:val="20"/>
          <w:shd w:val="clear" w:color="auto" w:fill="FFFFFF"/>
        </w:rPr>
        <w:t>row</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chisq</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ods</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output</w:t>
      </w:r>
      <w:r>
        <w:rPr>
          <w:rFonts w:ascii="Courier New" w:hAnsi="Courier New" w:cs="Courier New"/>
          <w:color w:val="000000"/>
          <w:sz w:val="20"/>
          <w:szCs w:val="20"/>
          <w:shd w:val="clear" w:color="auto" w:fill="FFFFFF"/>
        </w:rPr>
        <w:t xml:space="preserve"> crosstabs=ss_phys_act chisq=ss_phys_act_ch;</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proc</w:t>
      </w:r>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surveyfreq</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=dat.final; </w:t>
      </w:r>
      <w:r>
        <w:rPr>
          <w:rFonts w:ascii="Courier New" w:hAnsi="Courier New" w:cs="Courier New"/>
          <w:color w:val="0000FF"/>
          <w:sz w:val="20"/>
          <w:szCs w:val="20"/>
          <w:shd w:val="clear" w:color="auto" w:fill="FFFFFF"/>
        </w:rPr>
        <w:t>strata</w:t>
      </w:r>
      <w:r>
        <w:rPr>
          <w:rFonts w:ascii="Courier New" w:hAnsi="Courier New" w:cs="Courier New"/>
          <w:color w:val="000000"/>
          <w:sz w:val="20"/>
          <w:szCs w:val="20"/>
          <w:shd w:val="clear" w:color="auto" w:fill="FFFFFF"/>
        </w:rPr>
        <w:t xml:space="preserve"> strata; </w:t>
      </w:r>
      <w:r>
        <w:rPr>
          <w:rFonts w:ascii="Courier New" w:hAnsi="Courier New" w:cs="Courier New"/>
          <w:color w:val="0000FF"/>
          <w:sz w:val="20"/>
          <w:szCs w:val="20"/>
          <w:shd w:val="clear" w:color="auto" w:fill="FFFFFF"/>
        </w:rPr>
        <w:t>cluster</w:t>
      </w:r>
      <w:r>
        <w:rPr>
          <w:rFonts w:ascii="Courier New" w:hAnsi="Courier New" w:cs="Courier New"/>
          <w:color w:val="000000"/>
          <w:sz w:val="20"/>
          <w:szCs w:val="20"/>
          <w:shd w:val="clear" w:color="auto" w:fill="FFFFFF"/>
        </w:rPr>
        <w:t xml:space="preserve"> cluster; </w:t>
      </w:r>
      <w:r>
        <w:rPr>
          <w:rFonts w:ascii="Courier New" w:hAnsi="Courier New" w:cs="Courier New"/>
          <w:color w:val="0000FF"/>
          <w:sz w:val="20"/>
          <w:szCs w:val="20"/>
          <w:shd w:val="clear" w:color="auto" w:fill="FFFFFF"/>
        </w:rPr>
        <w:t>weight</w:t>
      </w:r>
      <w:r>
        <w:rPr>
          <w:rFonts w:ascii="Courier New" w:hAnsi="Courier New" w:cs="Courier New"/>
          <w:color w:val="000000"/>
          <w:sz w:val="20"/>
          <w:szCs w:val="20"/>
          <w:shd w:val="clear" w:color="auto" w:fill="FFFFFF"/>
        </w:rPr>
        <w:t xml:space="preserve"> weight; </w:t>
      </w:r>
      <w:r>
        <w:rPr>
          <w:rFonts w:ascii="Courier New" w:hAnsi="Courier New" w:cs="Courier New"/>
          <w:color w:val="0000FF"/>
          <w:sz w:val="20"/>
          <w:szCs w:val="20"/>
          <w:shd w:val="clear" w:color="auto" w:fill="FFFFFF"/>
        </w:rPr>
        <w:t>tables</w:t>
      </w:r>
      <w:r>
        <w:rPr>
          <w:rFonts w:ascii="Courier New" w:hAnsi="Courier New" w:cs="Courier New"/>
          <w:color w:val="000000"/>
          <w:sz w:val="20"/>
          <w:szCs w:val="20"/>
          <w:shd w:val="clear" w:color="auto" w:fill="FFFFFF"/>
        </w:rPr>
        <w:t xml:space="preserve"> include*phys_act*short_sleep/</w:t>
      </w:r>
      <w:r>
        <w:rPr>
          <w:rFonts w:ascii="Courier New" w:hAnsi="Courier New" w:cs="Courier New"/>
          <w:color w:val="0000FF"/>
          <w:sz w:val="20"/>
          <w:szCs w:val="20"/>
          <w:shd w:val="clear" w:color="auto" w:fill="FFFFFF"/>
        </w:rPr>
        <w:t>row</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chisq</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*chi sq p-values;</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data</w:t>
      </w:r>
      <w:proofErr w:type="gramEnd"/>
      <w:r>
        <w:rPr>
          <w:rFonts w:ascii="Courier New" w:hAnsi="Courier New" w:cs="Courier New"/>
          <w:color w:val="000000"/>
          <w:sz w:val="20"/>
          <w:szCs w:val="20"/>
          <w:shd w:val="clear" w:color="auto" w:fill="FFFFFF"/>
        </w:rPr>
        <w:t xml:space="preserve"> ss_dmdeduc2_ch (</w:t>
      </w:r>
      <w:r>
        <w:rPr>
          <w:rFonts w:ascii="Courier New" w:hAnsi="Courier New" w:cs="Courier New"/>
          <w:color w:val="0000FF"/>
          <w:sz w:val="20"/>
          <w:szCs w:val="20"/>
          <w:shd w:val="clear" w:color="auto" w:fill="FFFFFF"/>
        </w:rPr>
        <w:t>keep</w:t>
      </w:r>
      <w:r>
        <w:rPr>
          <w:rFonts w:ascii="Courier New" w:hAnsi="Courier New" w:cs="Courier New"/>
          <w:color w:val="000000"/>
          <w:sz w:val="20"/>
          <w:szCs w:val="20"/>
          <w:shd w:val="clear" w:color="auto" w:fill="FFFFFF"/>
        </w:rPr>
        <w:t xml:space="preserve">=table cvalue1); </w:t>
      </w: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ss_dmdeduc2_ch;</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where</w:t>
      </w:r>
      <w:proofErr w:type="gramEnd"/>
      <w:r>
        <w:rPr>
          <w:rFonts w:ascii="Courier New" w:hAnsi="Courier New" w:cs="Courier New"/>
          <w:color w:val="000000"/>
          <w:sz w:val="20"/>
          <w:szCs w:val="20"/>
          <w:shd w:val="clear" w:color="auto" w:fill="FFFFFF"/>
        </w:rPr>
        <w:t xml:space="preserve"> substr(table,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7</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"Table 2"</w:t>
      </w:r>
      <w:r>
        <w:rPr>
          <w:rFonts w:ascii="Courier New" w:hAnsi="Courier New" w:cs="Courier New"/>
          <w:color w:val="000000"/>
          <w:sz w:val="20"/>
          <w:szCs w:val="20"/>
          <w:shd w:val="clear" w:color="auto" w:fill="FFFFFF"/>
        </w:rPr>
        <w:t xml:space="preserve"> AND label1=</w:t>
      </w:r>
      <w:r>
        <w:rPr>
          <w:rFonts w:ascii="Courier New" w:hAnsi="Courier New" w:cs="Courier New"/>
          <w:color w:val="800080"/>
          <w:sz w:val="20"/>
          <w:szCs w:val="20"/>
          <w:shd w:val="clear" w:color="auto" w:fill="FFFFFF"/>
        </w:rPr>
        <w:t>"Pr &gt; ChiSq"</w:t>
      </w:r>
      <w:r>
        <w:rPr>
          <w:rFonts w:ascii="Courier New" w:hAnsi="Courier New" w:cs="Courier New"/>
          <w:color w:val="000000"/>
          <w:sz w:val="20"/>
          <w:szCs w:val="20"/>
          <w:shd w:val="clear" w:color="auto" w:fill="FFFFFF"/>
        </w:rPr>
        <w:t>; table=</w:t>
      </w:r>
      <w:r>
        <w:rPr>
          <w:rFonts w:ascii="Courier New" w:hAnsi="Courier New" w:cs="Courier New"/>
          <w:color w:val="800080"/>
          <w:sz w:val="20"/>
          <w:szCs w:val="20"/>
          <w:shd w:val="clear" w:color="auto" w:fill="FFFFFF"/>
        </w:rPr>
        <w:t>"DMDEDUC2"</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data</w:t>
      </w:r>
      <w:proofErr w:type="gramEnd"/>
      <w:r>
        <w:rPr>
          <w:rFonts w:ascii="Courier New" w:hAnsi="Courier New" w:cs="Courier New"/>
          <w:color w:val="000000"/>
          <w:sz w:val="20"/>
          <w:szCs w:val="20"/>
          <w:shd w:val="clear" w:color="auto" w:fill="FFFFFF"/>
        </w:rPr>
        <w:t xml:space="preserve"> ss_pir_cat_ch (</w:t>
      </w:r>
      <w:r>
        <w:rPr>
          <w:rFonts w:ascii="Courier New" w:hAnsi="Courier New" w:cs="Courier New"/>
          <w:color w:val="0000FF"/>
          <w:sz w:val="20"/>
          <w:szCs w:val="20"/>
          <w:shd w:val="clear" w:color="auto" w:fill="FFFFFF"/>
        </w:rPr>
        <w:t>keep</w:t>
      </w:r>
      <w:r>
        <w:rPr>
          <w:rFonts w:ascii="Courier New" w:hAnsi="Courier New" w:cs="Courier New"/>
          <w:color w:val="000000"/>
          <w:sz w:val="20"/>
          <w:szCs w:val="20"/>
          <w:shd w:val="clear" w:color="auto" w:fill="FFFFFF"/>
        </w:rPr>
        <w:t xml:space="preserve">=table cvalue1); </w:t>
      </w: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ss_pir_cat_ch;</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where</w:t>
      </w:r>
      <w:proofErr w:type="gramEnd"/>
      <w:r>
        <w:rPr>
          <w:rFonts w:ascii="Courier New" w:hAnsi="Courier New" w:cs="Courier New"/>
          <w:color w:val="000000"/>
          <w:sz w:val="20"/>
          <w:szCs w:val="20"/>
          <w:shd w:val="clear" w:color="auto" w:fill="FFFFFF"/>
        </w:rPr>
        <w:t xml:space="preserve"> substr(table,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7</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"Table 2"</w:t>
      </w:r>
      <w:r>
        <w:rPr>
          <w:rFonts w:ascii="Courier New" w:hAnsi="Courier New" w:cs="Courier New"/>
          <w:color w:val="000000"/>
          <w:sz w:val="20"/>
          <w:szCs w:val="20"/>
          <w:shd w:val="clear" w:color="auto" w:fill="FFFFFF"/>
        </w:rPr>
        <w:t xml:space="preserve"> AND label1=</w:t>
      </w:r>
      <w:r>
        <w:rPr>
          <w:rFonts w:ascii="Courier New" w:hAnsi="Courier New" w:cs="Courier New"/>
          <w:color w:val="800080"/>
          <w:sz w:val="20"/>
          <w:szCs w:val="20"/>
          <w:shd w:val="clear" w:color="auto" w:fill="FFFFFF"/>
        </w:rPr>
        <w:t>"Pr &gt; ChiSq"</w:t>
      </w:r>
      <w:r>
        <w:rPr>
          <w:rFonts w:ascii="Courier New" w:hAnsi="Courier New" w:cs="Courier New"/>
          <w:color w:val="000000"/>
          <w:sz w:val="20"/>
          <w:szCs w:val="20"/>
          <w:shd w:val="clear" w:color="auto" w:fill="FFFFFF"/>
        </w:rPr>
        <w:t>; table=</w:t>
      </w:r>
      <w:r>
        <w:rPr>
          <w:rFonts w:ascii="Courier New" w:hAnsi="Courier New" w:cs="Courier New"/>
          <w:color w:val="800080"/>
          <w:sz w:val="20"/>
          <w:szCs w:val="20"/>
          <w:shd w:val="clear" w:color="auto" w:fill="FFFFFF"/>
        </w:rPr>
        <w:t>"pir_cat"</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data</w:t>
      </w:r>
      <w:proofErr w:type="gramEnd"/>
      <w:r>
        <w:rPr>
          <w:rFonts w:ascii="Courier New" w:hAnsi="Courier New" w:cs="Courier New"/>
          <w:color w:val="000000"/>
          <w:sz w:val="20"/>
          <w:szCs w:val="20"/>
          <w:shd w:val="clear" w:color="auto" w:fill="FFFFFF"/>
        </w:rPr>
        <w:t xml:space="preserve"> ss_poor_sleep_ch (</w:t>
      </w:r>
      <w:r>
        <w:rPr>
          <w:rFonts w:ascii="Courier New" w:hAnsi="Courier New" w:cs="Courier New"/>
          <w:color w:val="0000FF"/>
          <w:sz w:val="20"/>
          <w:szCs w:val="20"/>
          <w:shd w:val="clear" w:color="auto" w:fill="FFFFFF"/>
        </w:rPr>
        <w:t>keep</w:t>
      </w:r>
      <w:r>
        <w:rPr>
          <w:rFonts w:ascii="Courier New" w:hAnsi="Courier New" w:cs="Courier New"/>
          <w:color w:val="000000"/>
          <w:sz w:val="20"/>
          <w:szCs w:val="20"/>
          <w:shd w:val="clear" w:color="auto" w:fill="FFFFFF"/>
        </w:rPr>
        <w:t xml:space="preserve">=table cvalue1); </w:t>
      </w: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ss_poor_sleep_ch;</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where</w:t>
      </w:r>
      <w:proofErr w:type="gramEnd"/>
      <w:r>
        <w:rPr>
          <w:rFonts w:ascii="Courier New" w:hAnsi="Courier New" w:cs="Courier New"/>
          <w:color w:val="000000"/>
          <w:sz w:val="20"/>
          <w:szCs w:val="20"/>
          <w:shd w:val="clear" w:color="auto" w:fill="FFFFFF"/>
        </w:rPr>
        <w:t xml:space="preserve"> substr(table,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7</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"Table 2"</w:t>
      </w:r>
      <w:r>
        <w:rPr>
          <w:rFonts w:ascii="Courier New" w:hAnsi="Courier New" w:cs="Courier New"/>
          <w:color w:val="000000"/>
          <w:sz w:val="20"/>
          <w:szCs w:val="20"/>
          <w:shd w:val="clear" w:color="auto" w:fill="FFFFFF"/>
        </w:rPr>
        <w:t xml:space="preserve"> AND label1=</w:t>
      </w:r>
      <w:r>
        <w:rPr>
          <w:rFonts w:ascii="Courier New" w:hAnsi="Courier New" w:cs="Courier New"/>
          <w:color w:val="800080"/>
          <w:sz w:val="20"/>
          <w:szCs w:val="20"/>
          <w:shd w:val="clear" w:color="auto" w:fill="FFFFFF"/>
        </w:rPr>
        <w:t>"Pr &gt; ChiSq"</w:t>
      </w:r>
      <w:r>
        <w:rPr>
          <w:rFonts w:ascii="Courier New" w:hAnsi="Courier New" w:cs="Courier New"/>
          <w:color w:val="000000"/>
          <w:sz w:val="20"/>
          <w:szCs w:val="20"/>
          <w:shd w:val="clear" w:color="auto" w:fill="FFFFFF"/>
        </w:rPr>
        <w:t>; table=</w:t>
      </w:r>
      <w:r>
        <w:rPr>
          <w:rFonts w:ascii="Courier New" w:hAnsi="Courier New" w:cs="Courier New"/>
          <w:color w:val="800080"/>
          <w:sz w:val="20"/>
          <w:szCs w:val="20"/>
          <w:shd w:val="clear" w:color="auto" w:fill="FFFFFF"/>
        </w:rPr>
        <w:t>"poor_sleep"</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data</w:t>
      </w:r>
      <w:proofErr w:type="gramEnd"/>
      <w:r>
        <w:rPr>
          <w:rFonts w:ascii="Courier New" w:hAnsi="Courier New" w:cs="Courier New"/>
          <w:color w:val="000000"/>
          <w:sz w:val="20"/>
          <w:szCs w:val="20"/>
          <w:shd w:val="clear" w:color="auto" w:fill="FFFFFF"/>
        </w:rPr>
        <w:t xml:space="preserve"> ss_riagendr_ch (</w:t>
      </w:r>
      <w:r>
        <w:rPr>
          <w:rFonts w:ascii="Courier New" w:hAnsi="Courier New" w:cs="Courier New"/>
          <w:color w:val="0000FF"/>
          <w:sz w:val="20"/>
          <w:szCs w:val="20"/>
          <w:shd w:val="clear" w:color="auto" w:fill="FFFFFF"/>
        </w:rPr>
        <w:t>keep</w:t>
      </w:r>
      <w:r>
        <w:rPr>
          <w:rFonts w:ascii="Courier New" w:hAnsi="Courier New" w:cs="Courier New"/>
          <w:color w:val="000000"/>
          <w:sz w:val="20"/>
          <w:szCs w:val="20"/>
          <w:shd w:val="clear" w:color="auto" w:fill="FFFFFF"/>
        </w:rPr>
        <w:t xml:space="preserve">=table cvalue1); </w:t>
      </w: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ss_riagendr_ch ;</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where</w:t>
      </w:r>
      <w:proofErr w:type="gramEnd"/>
      <w:r>
        <w:rPr>
          <w:rFonts w:ascii="Courier New" w:hAnsi="Courier New" w:cs="Courier New"/>
          <w:color w:val="000000"/>
          <w:sz w:val="20"/>
          <w:szCs w:val="20"/>
          <w:shd w:val="clear" w:color="auto" w:fill="FFFFFF"/>
        </w:rPr>
        <w:t xml:space="preserve"> substr(table,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7</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"Table 2"</w:t>
      </w:r>
      <w:r>
        <w:rPr>
          <w:rFonts w:ascii="Courier New" w:hAnsi="Courier New" w:cs="Courier New"/>
          <w:color w:val="000000"/>
          <w:sz w:val="20"/>
          <w:szCs w:val="20"/>
          <w:shd w:val="clear" w:color="auto" w:fill="FFFFFF"/>
        </w:rPr>
        <w:t xml:space="preserve"> AND label1=</w:t>
      </w:r>
      <w:r>
        <w:rPr>
          <w:rFonts w:ascii="Courier New" w:hAnsi="Courier New" w:cs="Courier New"/>
          <w:color w:val="800080"/>
          <w:sz w:val="20"/>
          <w:szCs w:val="20"/>
          <w:shd w:val="clear" w:color="auto" w:fill="FFFFFF"/>
        </w:rPr>
        <w:t>"Pr &gt; ChiSq"</w:t>
      </w:r>
      <w:r>
        <w:rPr>
          <w:rFonts w:ascii="Courier New" w:hAnsi="Courier New" w:cs="Courier New"/>
          <w:color w:val="000000"/>
          <w:sz w:val="20"/>
          <w:szCs w:val="20"/>
          <w:shd w:val="clear" w:color="auto" w:fill="FFFFFF"/>
        </w:rPr>
        <w:t>; table=</w:t>
      </w:r>
      <w:r>
        <w:rPr>
          <w:rFonts w:ascii="Courier New" w:hAnsi="Courier New" w:cs="Courier New"/>
          <w:color w:val="800080"/>
          <w:sz w:val="20"/>
          <w:szCs w:val="20"/>
          <w:shd w:val="clear" w:color="auto" w:fill="FFFFFF"/>
        </w:rPr>
        <w:t>"RIAGENDR"</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data</w:t>
      </w:r>
      <w:proofErr w:type="gramEnd"/>
      <w:r>
        <w:rPr>
          <w:rFonts w:ascii="Courier New" w:hAnsi="Courier New" w:cs="Courier New"/>
          <w:color w:val="000000"/>
          <w:sz w:val="20"/>
          <w:szCs w:val="20"/>
          <w:shd w:val="clear" w:color="auto" w:fill="FFFFFF"/>
        </w:rPr>
        <w:t xml:space="preserve"> ss_ridreth1_ch (</w:t>
      </w:r>
      <w:r>
        <w:rPr>
          <w:rFonts w:ascii="Courier New" w:hAnsi="Courier New" w:cs="Courier New"/>
          <w:color w:val="0000FF"/>
          <w:sz w:val="20"/>
          <w:szCs w:val="20"/>
          <w:shd w:val="clear" w:color="auto" w:fill="FFFFFF"/>
        </w:rPr>
        <w:t>keep</w:t>
      </w:r>
      <w:r>
        <w:rPr>
          <w:rFonts w:ascii="Courier New" w:hAnsi="Courier New" w:cs="Courier New"/>
          <w:color w:val="000000"/>
          <w:sz w:val="20"/>
          <w:szCs w:val="20"/>
          <w:shd w:val="clear" w:color="auto" w:fill="FFFFFF"/>
        </w:rPr>
        <w:t xml:space="preserve">=table cvalue1); </w:t>
      </w: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ss_ridreth1_ch;</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where</w:t>
      </w:r>
      <w:proofErr w:type="gramEnd"/>
      <w:r>
        <w:rPr>
          <w:rFonts w:ascii="Courier New" w:hAnsi="Courier New" w:cs="Courier New"/>
          <w:color w:val="000000"/>
          <w:sz w:val="20"/>
          <w:szCs w:val="20"/>
          <w:shd w:val="clear" w:color="auto" w:fill="FFFFFF"/>
        </w:rPr>
        <w:t xml:space="preserve"> substr(table,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7</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"Table 2"</w:t>
      </w:r>
      <w:r>
        <w:rPr>
          <w:rFonts w:ascii="Courier New" w:hAnsi="Courier New" w:cs="Courier New"/>
          <w:color w:val="000000"/>
          <w:sz w:val="20"/>
          <w:szCs w:val="20"/>
          <w:shd w:val="clear" w:color="auto" w:fill="FFFFFF"/>
        </w:rPr>
        <w:t xml:space="preserve"> AND label1=</w:t>
      </w:r>
      <w:r>
        <w:rPr>
          <w:rFonts w:ascii="Courier New" w:hAnsi="Courier New" w:cs="Courier New"/>
          <w:color w:val="800080"/>
          <w:sz w:val="20"/>
          <w:szCs w:val="20"/>
          <w:shd w:val="clear" w:color="auto" w:fill="FFFFFF"/>
        </w:rPr>
        <w:t>"Pr &gt; ChiSq"</w:t>
      </w:r>
      <w:r>
        <w:rPr>
          <w:rFonts w:ascii="Courier New" w:hAnsi="Courier New" w:cs="Courier New"/>
          <w:color w:val="000000"/>
          <w:sz w:val="20"/>
          <w:szCs w:val="20"/>
          <w:shd w:val="clear" w:color="auto" w:fill="FFFFFF"/>
        </w:rPr>
        <w:t>; table=</w:t>
      </w:r>
      <w:r>
        <w:rPr>
          <w:rFonts w:ascii="Courier New" w:hAnsi="Courier New" w:cs="Courier New"/>
          <w:color w:val="800080"/>
          <w:sz w:val="20"/>
          <w:szCs w:val="20"/>
          <w:shd w:val="clear" w:color="auto" w:fill="FFFFFF"/>
        </w:rPr>
        <w:t>"RIDRETH1"</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data</w:t>
      </w:r>
      <w:proofErr w:type="gramEnd"/>
      <w:r>
        <w:rPr>
          <w:rFonts w:ascii="Courier New" w:hAnsi="Courier New" w:cs="Courier New"/>
          <w:color w:val="000000"/>
          <w:sz w:val="20"/>
          <w:szCs w:val="20"/>
          <w:shd w:val="clear" w:color="auto" w:fill="FFFFFF"/>
        </w:rPr>
        <w:t xml:space="preserve"> ss_birth_control_ch (</w:t>
      </w:r>
      <w:r>
        <w:rPr>
          <w:rFonts w:ascii="Courier New" w:hAnsi="Courier New" w:cs="Courier New"/>
          <w:color w:val="0000FF"/>
          <w:sz w:val="20"/>
          <w:szCs w:val="20"/>
          <w:shd w:val="clear" w:color="auto" w:fill="FFFFFF"/>
        </w:rPr>
        <w:t>keep</w:t>
      </w:r>
      <w:r>
        <w:rPr>
          <w:rFonts w:ascii="Courier New" w:hAnsi="Courier New" w:cs="Courier New"/>
          <w:color w:val="000000"/>
          <w:sz w:val="20"/>
          <w:szCs w:val="20"/>
          <w:shd w:val="clear" w:color="auto" w:fill="FFFFFF"/>
        </w:rPr>
        <w:t xml:space="preserve">=table cvalue1); </w:t>
      </w: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ss_birth_control_ch;</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where</w:t>
      </w:r>
      <w:proofErr w:type="gramEnd"/>
      <w:r>
        <w:rPr>
          <w:rFonts w:ascii="Courier New" w:hAnsi="Courier New" w:cs="Courier New"/>
          <w:color w:val="000000"/>
          <w:sz w:val="20"/>
          <w:szCs w:val="20"/>
          <w:shd w:val="clear" w:color="auto" w:fill="FFFFFF"/>
        </w:rPr>
        <w:t xml:space="preserve"> substr(table,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7</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"Table 2"</w:t>
      </w:r>
      <w:r>
        <w:rPr>
          <w:rFonts w:ascii="Courier New" w:hAnsi="Courier New" w:cs="Courier New"/>
          <w:color w:val="000000"/>
          <w:sz w:val="20"/>
          <w:szCs w:val="20"/>
          <w:shd w:val="clear" w:color="auto" w:fill="FFFFFF"/>
        </w:rPr>
        <w:t xml:space="preserve"> AND label1=</w:t>
      </w:r>
      <w:r>
        <w:rPr>
          <w:rFonts w:ascii="Courier New" w:hAnsi="Courier New" w:cs="Courier New"/>
          <w:color w:val="800080"/>
          <w:sz w:val="20"/>
          <w:szCs w:val="20"/>
          <w:shd w:val="clear" w:color="auto" w:fill="FFFFFF"/>
        </w:rPr>
        <w:t>"Pr &gt; ChiSq"</w:t>
      </w:r>
      <w:r>
        <w:rPr>
          <w:rFonts w:ascii="Courier New" w:hAnsi="Courier New" w:cs="Courier New"/>
          <w:color w:val="000000"/>
          <w:sz w:val="20"/>
          <w:szCs w:val="20"/>
          <w:shd w:val="clear" w:color="auto" w:fill="FFFFFF"/>
        </w:rPr>
        <w:t>; table=</w:t>
      </w:r>
      <w:r>
        <w:rPr>
          <w:rFonts w:ascii="Courier New" w:hAnsi="Courier New" w:cs="Courier New"/>
          <w:color w:val="800080"/>
          <w:sz w:val="20"/>
          <w:szCs w:val="20"/>
          <w:shd w:val="clear" w:color="auto" w:fill="FFFFFF"/>
        </w:rPr>
        <w:t>"birth_control"</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data</w:t>
      </w:r>
      <w:proofErr w:type="gramEnd"/>
      <w:r>
        <w:rPr>
          <w:rFonts w:ascii="Courier New" w:hAnsi="Courier New" w:cs="Courier New"/>
          <w:color w:val="000000"/>
          <w:sz w:val="20"/>
          <w:szCs w:val="20"/>
          <w:shd w:val="clear" w:color="auto" w:fill="FFFFFF"/>
        </w:rPr>
        <w:t xml:space="preserve"> ss_cotinine_cat_ch (</w:t>
      </w:r>
      <w:r>
        <w:rPr>
          <w:rFonts w:ascii="Courier New" w:hAnsi="Courier New" w:cs="Courier New"/>
          <w:color w:val="0000FF"/>
          <w:sz w:val="20"/>
          <w:szCs w:val="20"/>
          <w:shd w:val="clear" w:color="auto" w:fill="FFFFFF"/>
        </w:rPr>
        <w:t>keep</w:t>
      </w:r>
      <w:r>
        <w:rPr>
          <w:rFonts w:ascii="Courier New" w:hAnsi="Courier New" w:cs="Courier New"/>
          <w:color w:val="000000"/>
          <w:sz w:val="20"/>
          <w:szCs w:val="20"/>
          <w:shd w:val="clear" w:color="auto" w:fill="FFFFFF"/>
        </w:rPr>
        <w:t xml:space="preserve">=table cvalue1); </w:t>
      </w: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ss_cotinine_cat_ch;</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where</w:t>
      </w:r>
      <w:proofErr w:type="gramEnd"/>
      <w:r>
        <w:rPr>
          <w:rFonts w:ascii="Courier New" w:hAnsi="Courier New" w:cs="Courier New"/>
          <w:color w:val="000000"/>
          <w:sz w:val="20"/>
          <w:szCs w:val="20"/>
          <w:shd w:val="clear" w:color="auto" w:fill="FFFFFF"/>
        </w:rPr>
        <w:t xml:space="preserve"> substr(table,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7</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"Table 2"</w:t>
      </w:r>
      <w:r>
        <w:rPr>
          <w:rFonts w:ascii="Courier New" w:hAnsi="Courier New" w:cs="Courier New"/>
          <w:color w:val="000000"/>
          <w:sz w:val="20"/>
          <w:szCs w:val="20"/>
          <w:shd w:val="clear" w:color="auto" w:fill="FFFFFF"/>
        </w:rPr>
        <w:t xml:space="preserve"> AND label1=</w:t>
      </w:r>
      <w:r>
        <w:rPr>
          <w:rFonts w:ascii="Courier New" w:hAnsi="Courier New" w:cs="Courier New"/>
          <w:color w:val="800080"/>
          <w:sz w:val="20"/>
          <w:szCs w:val="20"/>
          <w:shd w:val="clear" w:color="auto" w:fill="FFFFFF"/>
        </w:rPr>
        <w:t>"Pr &gt; ChiSq"</w:t>
      </w:r>
      <w:r>
        <w:rPr>
          <w:rFonts w:ascii="Courier New" w:hAnsi="Courier New" w:cs="Courier New"/>
          <w:color w:val="000000"/>
          <w:sz w:val="20"/>
          <w:szCs w:val="20"/>
          <w:shd w:val="clear" w:color="auto" w:fill="FFFFFF"/>
        </w:rPr>
        <w:t>; table=</w:t>
      </w:r>
      <w:r>
        <w:rPr>
          <w:rFonts w:ascii="Courier New" w:hAnsi="Courier New" w:cs="Courier New"/>
          <w:color w:val="800080"/>
          <w:sz w:val="20"/>
          <w:szCs w:val="20"/>
          <w:shd w:val="clear" w:color="auto" w:fill="FFFFFF"/>
        </w:rPr>
        <w:t>"cotinine_cat"</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data</w:t>
      </w:r>
      <w:proofErr w:type="gramEnd"/>
      <w:r>
        <w:rPr>
          <w:rFonts w:ascii="Courier New" w:hAnsi="Courier New" w:cs="Courier New"/>
          <w:color w:val="000000"/>
          <w:sz w:val="20"/>
          <w:szCs w:val="20"/>
          <w:shd w:val="clear" w:color="auto" w:fill="FFFFFF"/>
        </w:rPr>
        <w:t xml:space="preserve"> ss_hrt_ch (</w:t>
      </w:r>
      <w:r>
        <w:rPr>
          <w:rFonts w:ascii="Courier New" w:hAnsi="Courier New" w:cs="Courier New"/>
          <w:color w:val="0000FF"/>
          <w:sz w:val="20"/>
          <w:szCs w:val="20"/>
          <w:shd w:val="clear" w:color="auto" w:fill="FFFFFF"/>
        </w:rPr>
        <w:t>keep</w:t>
      </w:r>
      <w:r>
        <w:rPr>
          <w:rFonts w:ascii="Courier New" w:hAnsi="Courier New" w:cs="Courier New"/>
          <w:color w:val="000000"/>
          <w:sz w:val="20"/>
          <w:szCs w:val="20"/>
          <w:shd w:val="clear" w:color="auto" w:fill="FFFFFF"/>
        </w:rPr>
        <w:t xml:space="preserve">=table cvalue1); </w:t>
      </w: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ss_hrt_ch;</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where</w:t>
      </w:r>
      <w:proofErr w:type="gramEnd"/>
      <w:r>
        <w:rPr>
          <w:rFonts w:ascii="Courier New" w:hAnsi="Courier New" w:cs="Courier New"/>
          <w:color w:val="000000"/>
          <w:sz w:val="20"/>
          <w:szCs w:val="20"/>
          <w:shd w:val="clear" w:color="auto" w:fill="FFFFFF"/>
        </w:rPr>
        <w:t xml:space="preserve"> substr(table,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7</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"Table 2"</w:t>
      </w:r>
      <w:r>
        <w:rPr>
          <w:rFonts w:ascii="Courier New" w:hAnsi="Courier New" w:cs="Courier New"/>
          <w:color w:val="000000"/>
          <w:sz w:val="20"/>
          <w:szCs w:val="20"/>
          <w:shd w:val="clear" w:color="auto" w:fill="FFFFFF"/>
        </w:rPr>
        <w:t xml:space="preserve"> AND label1=</w:t>
      </w:r>
      <w:r>
        <w:rPr>
          <w:rFonts w:ascii="Courier New" w:hAnsi="Courier New" w:cs="Courier New"/>
          <w:color w:val="800080"/>
          <w:sz w:val="20"/>
          <w:szCs w:val="20"/>
          <w:shd w:val="clear" w:color="auto" w:fill="FFFFFF"/>
        </w:rPr>
        <w:t>"Pr &gt; ChiSq"</w:t>
      </w:r>
      <w:r>
        <w:rPr>
          <w:rFonts w:ascii="Courier New" w:hAnsi="Courier New" w:cs="Courier New"/>
          <w:color w:val="000000"/>
          <w:sz w:val="20"/>
          <w:szCs w:val="20"/>
          <w:shd w:val="clear" w:color="auto" w:fill="FFFFFF"/>
        </w:rPr>
        <w:t>; table=</w:t>
      </w:r>
      <w:r>
        <w:rPr>
          <w:rFonts w:ascii="Courier New" w:hAnsi="Courier New" w:cs="Courier New"/>
          <w:color w:val="800080"/>
          <w:sz w:val="20"/>
          <w:szCs w:val="20"/>
          <w:shd w:val="clear" w:color="auto" w:fill="FFFFFF"/>
        </w:rPr>
        <w:t>"hrt"</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data</w:t>
      </w:r>
      <w:proofErr w:type="gramEnd"/>
      <w:r>
        <w:rPr>
          <w:rFonts w:ascii="Courier New" w:hAnsi="Courier New" w:cs="Courier New"/>
          <w:color w:val="000000"/>
          <w:sz w:val="20"/>
          <w:szCs w:val="20"/>
          <w:shd w:val="clear" w:color="auto" w:fill="FFFFFF"/>
        </w:rPr>
        <w:t xml:space="preserve"> ss_obese_ch (</w:t>
      </w:r>
      <w:r>
        <w:rPr>
          <w:rFonts w:ascii="Courier New" w:hAnsi="Courier New" w:cs="Courier New"/>
          <w:color w:val="0000FF"/>
          <w:sz w:val="20"/>
          <w:szCs w:val="20"/>
          <w:shd w:val="clear" w:color="auto" w:fill="FFFFFF"/>
        </w:rPr>
        <w:t>keep</w:t>
      </w:r>
      <w:r>
        <w:rPr>
          <w:rFonts w:ascii="Courier New" w:hAnsi="Courier New" w:cs="Courier New"/>
          <w:color w:val="000000"/>
          <w:sz w:val="20"/>
          <w:szCs w:val="20"/>
          <w:shd w:val="clear" w:color="auto" w:fill="FFFFFF"/>
        </w:rPr>
        <w:t xml:space="preserve">=table cvalue1); </w:t>
      </w: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ss_obese_ch;</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where</w:t>
      </w:r>
      <w:proofErr w:type="gramEnd"/>
      <w:r>
        <w:rPr>
          <w:rFonts w:ascii="Courier New" w:hAnsi="Courier New" w:cs="Courier New"/>
          <w:color w:val="000000"/>
          <w:sz w:val="20"/>
          <w:szCs w:val="20"/>
          <w:shd w:val="clear" w:color="auto" w:fill="FFFFFF"/>
        </w:rPr>
        <w:t xml:space="preserve"> substr(table,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7</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"Table 2"</w:t>
      </w:r>
      <w:r>
        <w:rPr>
          <w:rFonts w:ascii="Courier New" w:hAnsi="Courier New" w:cs="Courier New"/>
          <w:color w:val="000000"/>
          <w:sz w:val="20"/>
          <w:szCs w:val="20"/>
          <w:shd w:val="clear" w:color="auto" w:fill="FFFFFF"/>
        </w:rPr>
        <w:t xml:space="preserve"> AND label1=</w:t>
      </w:r>
      <w:r>
        <w:rPr>
          <w:rFonts w:ascii="Courier New" w:hAnsi="Courier New" w:cs="Courier New"/>
          <w:color w:val="800080"/>
          <w:sz w:val="20"/>
          <w:szCs w:val="20"/>
          <w:shd w:val="clear" w:color="auto" w:fill="FFFFFF"/>
        </w:rPr>
        <w:t>"Pr &gt; ChiSq"</w:t>
      </w:r>
      <w:r>
        <w:rPr>
          <w:rFonts w:ascii="Courier New" w:hAnsi="Courier New" w:cs="Courier New"/>
          <w:color w:val="000000"/>
          <w:sz w:val="20"/>
          <w:szCs w:val="20"/>
          <w:shd w:val="clear" w:color="auto" w:fill="FFFFFF"/>
        </w:rPr>
        <w:t>; table=</w:t>
      </w:r>
      <w:r>
        <w:rPr>
          <w:rFonts w:ascii="Courier New" w:hAnsi="Courier New" w:cs="Courier New"/>
          <w:color w:val="800080"/>
          <w:sz w:val="20"/>
          <w:szCs w:val="20"/>
          <w:shd w:val="clear" w:color="auto" w:fill="FFFFFF"/>
        </w:rPr>
        <w:t>"obese"</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data</w:t>
      </w:r>
      <w:proofErr w:type="gramEnd"/>
      <w:r>
        <w:rPr>
          <w:rFonts w:ascii="Courier New" w:hAnsi="Courier New" w:cs="Courier New"/>
          <w:color w:val="000000"/>
          <w:sz w:val="20"/>
          <w:szCs w:val="20"/>
          <w:shd w:val="clear" w:color="auto" w:fill="FFFFFF"/>
        </w:rPr>
        <w:t xml:space="preserve"> ss_sleep_med_ch (</w:t>
      </w:r>
      <w:r>
        <w:rPr>
          <w:rFonts w:ascii="Courier New" w:hAnsi="Courier New" w:cs="Courier New"/>
          <w:color w:val="0000FF"/>
          <w:sz w:val="20"/>
          <w:szCs w:val="20"/>
          <w:shd w:val="clear" w:color="auto" w:fill="FFFFFF"/>
        </w:rPr>
        <w:t>keep</w:t>
      </w:r>
      <w:r>
        <w:rPr>
          <w:rFonts w:ascii="Courier New" w:hAnsi="Courier New" w:cs="Courier New"/>
          <w:color w:val="000000"/>
          <w:sz w:val="20"/>
          <w:szCs w:val="20"/>
          <w:shd w:val="clear" w:color="auto" w:fill="FFFFFF"/>
        </w:rPr>
        <w:t xml:space="preserve">=table cvalue1); </w:t>
      </w: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ss_sleep_med_ch;</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where</w:t>
      </w:r>
      <w:proofErr w:type="gramEnd"/>
      <w:r>
        <w:rPr>
          <w:rFonts w:ascii="Courier New" w:hAnsi="Courier New" w:cs="Courier New"/>
          <w:color w:val="000000"/>
          <w:sz w:val="20"/>
          <w:szCs w:val="20"/>
          <w:shd w:val="clear" w:color="auto" w:fill="FFFFFF"/>
        </w:rPr>
        <w:t xml:space="preserve"> substr(table,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7</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"Table 2"</w:t>
      </w:r>
      <w:r>
        <w:rPr>
          <w:rFonts w:ascii="Courier New" w:hAnsi="Courier New" w:cs="Courier New"/>
          <w:color w:val="000000"/>
          <w:sz w:val="20"/>
          <w:szCs w:val="20"/>
          <w:shd w:val="clear" w:color="auto" w:fill="FFFFFF"/>
        </w:rPr>
        <w:t xml:space="preserve"> AND label1=</w:t>
      </w:r>
      <w:r>
        <w:rPr>
          <w:rFonts w:ascii="Courier New" w:hAnsi="Courier New" w:cs="Courier New"/>
          <w:color w:val="800080"/>
          <w:sz w:val="20"/>
          <w:szCs w:val="20"/>
          <w:shd w:val="clear" w:color="auto" w:fill="FFFFFF"/>
        </w:rPr>
        <w:t>"Pr &gt; ChiSq"</w:t>
      </w:r>
      <w:r>
        <w:rPr>
          <w:rFonts w:ascii="Courier New" w:hAnsi="Courier New" w:cs="Courier New"/>
          <w:color w:val="000000"/>
          <w:sz w:val="20"/>
          <w:szCs w:val="20"/>
          <w:shd w:val="clear" w:color="auto" w:fill="FFFFFF"/>
        </w:rPr>
        <w:t>; table=</w:t>
      </w:r>
      <w:r>
        <w:rPr>
          <w:rFonts w:ascii="Courier New" w:hAnsi="Courier New" w:cs="Courier New"/>
          <w:color w:val="800080"/>
          <w:sz w:val="20"/>
          <w:szCs w:val="20"/>
          <w:shd w:val="clear" w:color="auto" w:fill="FFFFFF"/>
        </w:rPr>
        <w:t>"sleep_med"</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data</w:t>
      </w:r>
      <w:proofErr w:type="gramEnd"/>
      <w:r>
        <w:rPr>
          <w:rFonts w:ascii="Courier New" w:hAnsi="Courier New" w:cs="Courier New"/>
          <w:color w:val="000000"/>
          <w:sz w:val="20"/>
          <w:szCs w:val="20"/>
          <w:shd w:val="clear" w:color="auto" w:fill="FFFFFF"/>
        </w:rPr>
        <w:t xml:space="preserve"> ss_phys_act_ch (</w:t>
      </w:r>
      <w:r>
        <w:rPr>
          <w:rFonts w:ascii="Courier New" w:hAnsi="Courier New" w:cs="Courier New"/>
          <w:color w:val="0000FF"/>
          <w:sz w:val="20"/>
          <w:szCs w:val="20"/>
          <w:shd w:val="clear" w:color="auto" w:fill="FFFFFF"/>
        </w:rPr>
        <w:t>keep</w:t>
      </w:r>
      <w:r>
        <w:rPr>
          <w:rFonts w:ascii="Courier New" w:hAnsi="Courier New" w:cs="Courier New"/>
          <w:color w:val="000000"/>
          <w:sz w:val="20"/>
          <w:szCs w:val="20"/>
          <w:shd w:val="clear" w:color="auto" w:fill="FFFFFF"/>
        </w:rPr>
        <w:t xml:space="preserve">=table cvalue1); </w:t>
      </w: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ss_phys_act_ch;</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where</w:t>
      </w:r>
      <w:proofErr w:type="gramEnd"/>
      <w:r>
        <w:rPr>
          <w:rFonts w:ascii="Courier New" w:hAnsi="Courier New" w:cs="Courier New"/>
          <w:color w:val="000000"/>
          <w:sz w:val="20"/>
          <w:szCs w:val="20"/>
          <w:shd w:val="clear" w:color="auto" w:fill="FFFFFF"/>
        </w:rPr>
        <w:t xml:space="preserve"> substr(table,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7</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"Table 2"</w:t>
      </w:r>
      <w:r>
        <w:rPr>
          <w:rFonts w:ascii="Courier New" w:hAnsi="Courier New" w:cs="Courier New"/>
          <w:color w:val="000000"/>
          <w:sz w:val="20"/>
          <w:szCs w:val="20"/>
          <w:shd w:val="clear" w:color="auto" w:fill="FFFFFF"/>
        </w:rPr>
        <w:t xml:space="preserve"> AND label1=</w:t>
      </w:r>
      <w:r>
        <w:rPr>
          <w:rFonts w:ascii="Courier New" w:hAnsi="Courier New" w:cs="Courier New"/>
          <w:color w:val="800080"/>
          <w:sz w:val="20"/>
          <w:szCs w:val="20"/>
          <w:shd w:val="clear" w:color="auto" w:fill="FFFFFF"/>
        </w:rPr>
        <w:t>"Pr &gt; ChiSq"</w:t>
      </w:r>
      <w:r>
        <w:rPr>
          <w:rFonts w:ascii="Courier New" w:hAnsi="Courier New" w:cs="Courier New"/>
          <w:color w:val="000000"/>
          <w:sz w:val="20"/>
          <w:szCs w:val="20"/>
          <w:shd w:val="clear" w:color="auto" w:fill="FFFFFF"/>
        </w:rPr>
        <w:t>; table=</w:t>
      </w:r>
      <w:r>
        <w:rPr>
          <w:rFonts w:ascii="Courier New" w:hAnsi="Courier New" w:cs="Courier New"/>
          <w:color w:val="800080"/>
          <w:sz w:val="20"/>
          <w:szCs w:val="20"/>
          <w:shd w:val="clear" w:color="auto" w:fill="FFFFFF"/>
        </w:rPr>
        <w:t>"phys_act"</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*frequencies;</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data</w:t>
      </w:r>
      <w:proofErr w:type="gramEnd"/>
      <w:r>
        <w:rPr>
          <w:rFonts w:ascii="Courier New" w:hAnsi="Courier New" w:cs="Courier New"/>
          <w:color w:val="000000"/>
          <w:sz w:val="20"/>
          <w:szCs w:val="20"/>
          <w:shd w:val="clear" w:color="auto" w:fill="FFFFFF"/>
        </w:rPr>
        <w:t xml:space="preserve"> ss_dmdeduc2 (</w:t>
      </w:r>
      <w:r>
        <w:rPr>
          <w:rFonts w:ascii="Courier New" w:hAnsi="Courier New" w:cs="Courier New"/>
          <w:color w:val="0000FF"/>
          <w:sz w:val="20"/>
          <w:szCs w:val="20"/>
          <w:shd w:val="clear" w:color="auto" w:fill="FFFFFF"/>
        </w:rPr>
        <w:t>keep</w:t>
      </w:r>
      <w:r>
        <w:rPr>
          <w:rFonts w:ascii="Courier New" w:hAnsi="Courier New" w:cs="Courier New"/>
          <w:color w:val="000000"/>
          <w:sz w:val="20"/>
          <w:szCs w:val="20"/>
          <w:shd w:val="clear" w:color="auto" w:fill="FFFFFF"/>
        </w:rPr>
        <w:t xml:space="preserve">=table value frequency percent); </w:t>
      </w: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ss_dmdeduc2;</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value=</w:t>
      </w:r>
      <w:proofErr w:type="gramEnd"/>
      <w:r>
        <w:rPr>
          <w:rFonts w:ascii="Courier New" w:hAnsi="Courier New" w:cs="Courier New"/>
          <w:color w:val="000000"/>
          <w:sz w:val="20"/>
          <w:szCs w:val="20"/>
          <w:shd w:val="clear" w:color="auto" w:fill="FFFFFF"/>
        </w:rPr>
        <w:t>vvalue(dmdeduc2); percent=rowpercent; table=</w:t>
      </w:r>
      <w:r>
        <w:rPr>
          <w:rFonts w:ascii="Courier New" w:hAnsi="Courier New" w:cs="Courier New"/>
          <w:color w:val="800080"/>
          <w:sz w:val="20"/>
          <w:szCs w:val="20"/>
          <w:shd w:val="clear" w:color="auto" w:fill="FFFFFF"/>
        </w:rPr>
        <w:t>"DMDEDUC2"</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where</w:t>
      </w:r>
      <w:r>
        <w:rPr>
          <w:rFonts w:ascii="Courier New" w:hAnsi="Courier New" w:cs="Courier New"/>
          <w:color w:val="000000"/>
          <w:sz w:val="20"/>
          <w:szCs w:val="20"/>
          <w:shd w:val="clear" w:color="auto" w:fill="FFFFFF"/>
        </w:rPr>
        <w:t xml:space="preserve"> short_sleep=</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and include=</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data</w:t>
      </w:r>
      <w:proofErr w:type="gramEnd"/>
      <w:r>
        <w:rPr>
          <w:rFonts w:ascii="Courier New" w:hAnsi="Courier New" w:cs="Courier New"/>
          <w:color w:val="000000"/>
          <w:sz w:val="20"/>
          <w:szCs w:val="20"/>
          <w:shd w:val="clear" w:color="auto" w:fill="FFFFFF"/>
        </w:rPr>
        <w:t xml:space="preserve"> ss_pir_cat (</w:t>
      </w:r>
      <w:r>
        <w:rPr>
          <w:rFonts w:ascii="Courier New" w:hAnsi="Courier New" w:cs="Courier New"/>
          <w:color w:val="0000FF"/>
          <w:sz w:val="20"/>
          <w:szCs w:val="20"/>
          <w:shd w:val="clear" w:color="auto" w:fill="FFFFFF"/>
        </w:rPr>
        <w:t>keep</w:t>
      </w:r>
      <w:r>
        <w:rPr>
          <w:rFonts w:ascii="Courier New" w:hAnsi="Courier New" w:cs="Courier New"/>
          <w:color w:val="000000"/>
          <w:sz w:val="20"/>
          <w:szCs w:val="20"/>
          <w:shd w:val="clear" w:color="auto" w:fill="FFFFFF"/>
        </w:rPr>
        <w:t xml:space="preserve">=table value frequency percent); </w:t>
      </w: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ss_pir_cat;</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value</w:t>
      </w:r>
      <w:proofErr w:type="gramEnd"/>
      <w:r>
        <w:rPr>
          <w:rFonts w:ascii="Courier New" w:hAnsi="Courier New" w:cs="Courier New"/>
          <w:color w:val="000000"/>
          <w:sz w:val="20"/>
          <w:szCs w:val="20"/>
          <w:shd w:val="clear" w:color="auto" w:fill="FFFFFF"/>
        </w:rPr>
        <w:t>= vvalue(pir_cat);percent=rowpercent;  table=</w:t>
      </w:r>
      <w:r>
        <w:rPr>
          <w:rFonts w:ascii="Courier New" w:hAnsi="Courier New" w:cs="Courier New"/>
          <w:color w:val="800080"/>
          <w:sz w:val="20"/>
          <w:szCs w:val="20"/>
          <w:shd w:val="clear" w:color="auto" w:fill="FFFFFF"/>
        </w:rPr>
        <w:t>"pir_cat"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where</w:t>
      </w:r>
      <w:r>
        <w:rPr>
          <w:rFonts w:ascii="Courier New" w:hAnsi="Courier New" w:cs="Courier New"/>
          <w:color w:val="000000"/>
          <w:sz w:val="20"/>
          <w:szCs w:val="20"/>
          <w:shd w:val="clear" w:color="auto" w:fill="FFFFFF"/>
        </w:rPr>
        <w:t xml:space="preserve"> short_sleep =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and include=</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data</w:t>
      </w:r>
      <w:proofErr w:type="gramEnd"/>
      <w:r>
        <w:rPr>
          <w:rFonts w:ascii="Courier New" w:hAnsi="Courier New" w:cs="Courier New"/>
          <w:color w:val="000000"/>
          <w:sz w:val="20"/>
          <w:szCs w:val="20"/>
          <w:shd w:val="clear" w:color="auto" w:fill="FFFFFF"/>
        </w:rPr>
        <w:t xml:space="preserve"> ss_poor_sleep (</w:t>
      </w:r>
      <w:r>
        <w:rPr>
          <w:rFonts w:ascii="Courier New" w:hAnsi="Courier New" w:cs="Courier New"/>
          <w:color w:val="0000FF"/>
          <w:sz w:val="20"/>
          <w:szCs w:val="20"/>
          <w:shd w:val="clear" w:color="auto" w:fill="FFFFFF"/>
        </w:rPr>
        <w:t>keep</w:t>
      </w:r>
      <w:r>
        <w:rPr>
          <w:rFonts w:ascii="Courier New" w:hAnsi="Courier New" w:cs="Courier New"/>
          <w:color w:val="000000"/>
          <w:sz w:val="20"/>
          <w:szCs w:val="20"/>
          <w:shd w:val="clear" w:color="auto" w:fill="FFFFFF"/>
        </w:rPr>
        <w:t xml:space="preserve">=table value frequency percent); </w:t>
      </w: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ss_poor_sleep;</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value=</w:t>
      </w:r>
      <w:proofErr w:type="gramEnd"/>
      <w:r>
        <w:rPr>
          <w:rFonts w:ascii="Courier New" w:hAnsi="Courier New" w:cs="Courier New"/>
          <w:color w:val="000000"/>
          <w:sz w:val="20"/>
          <w:szCs w:val="20"/>
          <w:shd w:val="clear" w:color="auto" w:fill="FFFFFF"/>
        </w:rPr>
        <w:t>vvalue(poor_sleep); percent=rowpercent; table=</w:t>
      </w:r>
      <w:r>
        <w:rPr>
          <w:rFonts w:ascii="Courier New" w:hAnsi="Courier New" w:cs="Courier New"/>
          <w:color w:val="800080"/>
          <w:sz w:val="20"/>
          <w:szCs w:val="20"/>
          <w:shd w:val="clear" w:color="auto" w:fill="FFFFFF"/>
        </w:rPr>
        <w:t>"poor_sleep"</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where</w:t>
      </w:r>
      <w:r>
        <w:rPr>
          <w:rFonts w:ascii="Courier New" w:hAnsi="Courier New" w:cs="Courier New"/>
          <w:color w:val="000000"/>
          <w:sz w:val="20"/>
          <w:szCs w:val="20"/>
          <w:shd w:val="clear" w:color="auto" w:fill="FFFFFF"/>
        </w:rPr>
        <w:t xml:space="preserve"> short_sleep=</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and include=</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data</w:t>
      </w:r>
      <w:proofErr w:type="gramEnd"/>
      <w:r>
        <w:rPr>
          <w:rFonts w:ascii="Courier New" w:hAnsi="Courier New" w:cs="Courier New"/>
          <w:color w:val="000000"/>
          <w:sz w:val="20"/>
          <w:szCs w:val="20"/>
          <w:shd w:val="clear" w:color="auto" w:fill="FFFFFF"/>
        </w:rPr>
        <w:t xml:space="preserve"> ss_riagendr (</w:t>
      </w:r>
      <w:r>
        <w:rPr>
          <w:rFonts w:ascii="Courier New" w:hAnsi="Courier New" w:cs="Courier New"/>
          <w:color w:val="0000FF"/>
          <w:sz w:val="20"/>
          <w:szCs w:val="20"/>
          <w:shd w:val="clear" w:color="auto" w:fill="FFFFFF"/>
        </w:rPr>
        <w:t>keep</w:t>
      </w:r>
      <w:r>
        <w:rPr>
          <w:rFonts w:ascii="Courier New" w:hAnsi="Courier New" w:cs="Courier New"/>
          <w:color w:val="000000"/>
          <w:sz w:val="20"/>
          <w:szCs w:val="20"/>
          <w:shd w:val="clear" w:color="auto" w:fill="FFFFFF"/>
        </w:rPr>
        <w:t xml:space="preserve">=table value frequency percent); </w:t>
      </w: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ss_riagendr ;</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value=</w:t>
      </w:r>
      <w:proofErr w:type="gramEnd"/>
      <w:r>
        <w:rPr>
          <w:rFonts w:ascii="Courier New" w:hAnsi="Courier New" w:cs="Courier New"/>
          <w:color w:val="000000"/>
          <w:sz w:val="20"/>
          <w:szCs w:val="20"/>
          <w:shd w:val="clear" w:color="auto" w:fill="FFFFFF"/>
        </w:rPr>
        <w:t>vvalue(riagendr );percent=rowpercent;  table=</w:t>
      </w:r>
      <w:r>
        <w:rPr>
          <w:rFonts w:ascii="Courier New" w:hAnsi="Courier New" w:cs="Courier New"/>
          <w:color w:val="800080"/>
          <w:sz w:val="20"/>
          <w:szCs w:val="20"/>
          <w:shd w:val="clear" w:color="auto" w:fill="FFFFFF"/>
        </w:rPr>
        <w:t>"RIAGENDR"</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where</w:t>
      </w:r>
      <w:r>
        <w:rPr>
          <w:rFonts w:ascii="Courier New" w:hAnsi="Courier New" w:cs="Courier New"/>
          <w:color w:val="000000"/>
          <w:sz w:val="20"/>
          <w:szCs w:val="20"/>
          <w:shd w:val="clear" w:color="auto" w:fill="FFFFFF"/>
        </w:rPr>
        <w:t xml:space="preserve"> short_sleep=</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and include=</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data</w:t>
      </w:r>
      <w:proofErr w:type="gramEnd"/>
      <w:r>
        <w:rPr>
          <w:rFonts w:ascii="Courier New" w:hAnsi="Courier New" w:cs="Courier New"/>
          <w:color w:val="000000"/>
          <w:sz w:val="20"/>
          <w:szCs w:val="20"/>
          <w:shd w:val="clear" w:color="auto" w:fill="FFFFFF"/>
        </w:rPr>
        <w:t xml:space="preserve"> ss_ridreth1(</w:t>
      </w:r>
      <w:r>
        <w:rPr>
          <w:rFonts w:ascii="Courier New" w:hAnsi="Courier New" w:cs="Courier New"/>
          <w:color w:val="0000FF"/>
          <w:sz w:val="20"/>
          <w:szCs w:val="20"/>
          <w:shd w:val="clear" w:color="auto" w:fill="FFFFFF"/>
        </w:rPr>
        <w:t>keep</w:t>
      </w:r>
      <w:r>
        <w:rPr>
          <w:rFonts w:ascii="Courier New" w:hAnsi="Courier New" w:cs="Courier New"/>
          <w:color w:val="000000"/>
          <w:sz w:val="20"/>
          <w:szCs w:val="20"/>
          <w:shd w:val="clear" w:color="auto" w:fill="FFFFFF"/>
        </w:rPr>
        <w:t xml:space="preserve">=table value frequency percent); </w:t>
      </w: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ss_ridreth1;</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value=</w:t>
      </w:r>
      <w:proofErr w:type="gramEnd"/>
      <w:r>
        <w:rPr>
          <w:rFonts w:ascii="Courier New" w:hAnsi="Courier New" w:cs="Courier New"/>
          <w:color w:val="000000"/>
          <w:sz w:val="20"/>
          <w:szCs w:val="20"/>
          <w:shd w:val="clear" w:color="auto" w:fill="FFFFFF"/>
        </w:rPr>
        <w:t>vvalue(ridreth1); percent=rowpercent; table=</w:t>
      </w:r>
      <w:r>
        <w:rPr>
          <w:rFonts w:ascii="Courier New" w:hAnsi="Courier New" w:cs="Courier New"/>
          <w:color w:val="800080"/>
          <w:sz w:val="20"/>
          <w:szCs w:val="20"/>
          <w:shd w:val="clear" w:color="auto" w:fill="FFFFFF"/>
        </w:rPr>
        <w:t>"RIDRETH1"</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where</w:t>
      </w:r>
      <w:r>
        <w:rPr>
          <w:rFonts w:ascii="Courier New" w:hAnsi="Courier New" w:cs="Courier New"/>
          <w:color w:val="000000"/>
          <w:sz w:val="20"/>
          <w:szCs w:val="20"/>
          <w:shd w:val="clear" w:color="auto" w:fill="FFFFFF"/>
        </w:rPr>
        <w:t xml:space="preserve"> short_sleep=</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and include=</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data</w:t>
      </w:r>
      <w:proofErr w:type="gramEnd"/>
      <w:r>
        <w:rPr>
          <w:rFonts w:ascii="Courier New" w:hAnsi="Courier New" w:cs="Courier New"/>
          <w:color w:val="000000"/>
          <w:sz w:val="20"/>
          <w:szCs w:val="20"/>
          <w:shd w:val="clear" w:color="auto" w:fill="FFFFFF"/>
        </w:rPr>
        <w:t xml:space="preserve"> ss_birth_control(</w:t>
      </w:r>
      <w:r>
        <w:rPr>
          <w:rFonts w:ascii="Courier New" w:hAnsi="Courier New" w:cs="Courier New"/>
          <w:color w:val="0000FF"/>
          <w:sz w:val="20"/>
          <w:szCs w:val="20"/>
          <w:shd w:val="clear" w:color="auto" w:fill="FFFFFF"/>
        </w:rPr>
        <w:t>keep</w:t>
      </w:r>
      <w:r>
        <w:rPr>
          <w:rFonts w:ascii="Courier New" w:hAnsi="Courier New" w:cs="Courier New"/>
          <w:color w:val="000000"/>
          <w:sz w:val="20"/>
          <w:szCs w:val="20"/>
          <w:shd w:val="clear" w:color="auto" w:fill="FFFFFF"/>
        </w:rPr>
        <w:t xml:space="preserve">=table value frequency percent); </w:t>
      </w: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ss_birth_control;</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value=</w:t>
      </w:r>
      <w:proofErr w:type="gramEnd"/>
      <w:r>
        <w:rPr>
          <w:rFonts w:ascii="Courier New" w:hAnsi="Courier New" w:cs="Courier New"/>
          <w:color w:val="000000"/>
          <w:sz w:val="20"/>
          <w:szCs w:val="20"/>
          <w:shd w:val="clear" w:color="auto" w:fill="FFFFFF"/>
        </w:rPr>
        <w:t>vvalue(birth_control); percent=rowpercent; table=</w:t>
      </w:r>
      <w:r>
        <w:rPr>
          <w:rFonts w:ascii="Courier New" w:hAnsi="Courier New" w:cs="Courier New"/>
          <w:color w:val="800080"/>
          <w:sz w:val="20"/>
          <w:szCs w:val="20"/>
          <w:shd w:val="clear" w:color="auto" w:fill="FFFFFF"/>
        </w:rPr>
        <w:t>"birth_control"</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where</w:t>
      </w:r>
      <w:r>
        <w:rPr>
          <w:rFonts w:ascii="Courier New" w:hAnsi="Courier New" w:cs="Courier New"/>
          <w:color w:val="000000"/>
          <w:sz w:val="20"/>
          <w:szCs w:val="20"/>
          <w:shd w:val="clear" w:color="auto" w:fill="FFFFFF"/>
        </w:rPr>
        <w:t xml:space="preserve"> short_sleep=</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and include=</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data</w:t>
      </w:r>
      <w:proofErr w:type="gramEnd"/>
      <w:r>
        <w:rPr>
          <w:rFonts w:ascii="Courier New" w:hAnsi="Courier New" w:cs="Courier New"/>
          <w:color w:val="000000"/>
          <w:sz w:val="20"/>
          <w:szCs w:val="20"/>
          <w:shd w:val="clear" w:color="auto" w:fill="FFFFFF"/>
        </w:rPr>
        <w:t xml:space="preserve"> ss_cotinine_cat(</w:t>
      </w:r>
      <w:r>
        <w:rPr>
          <w:rFonts w:ascii="Courier New" w:hAnsi="Courier New" w:cs="Courier New"/>
          <w:color w:val="0000FF"/>
          <w:sz w:val="20"/>
          <w:szCs w:val="20"/>
          <w:shd w:val="clear" w:color="auto" w:fill="FFFFFF"/>
        </w:rPr>
        <w:t>keep</w:t>
      </w:r>
      <w:r>
        <w:rPr>
          <w:rFonts w:ascii="Courier New" w:hAnsi="Courier New" w:cs="Courier New"/>
          <w:color w:val="000000"/>
          <w:sz w:val="20"/>
          <w:szCs w:val="20"/>
          <w:shd w:val="clear" w:color="auto" w:fill="FFFFFF"/>
        </w:rPr>
        <w:t xml:space="preserve">=table value frequency percent); </w:t>
      </w: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ss_cotinine_cat;</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value=</w:t>
      </w:r>
      <w:proofErr w:type="gramEnd"/>
      <w:r>
        <w:rPr>
          <w:rFonts w:ascii="Courier New" w:hAnsi="Courier New" w:cs="Courier New"/>
          <w:color w:val="000000"/>
          <w:sz w:val="20"/>
          <w:szCs w:val="20"/>
          <w:shd w:val="clear" w:color="auto" w:fill="FFFFFF"/>
        </w:rPr>
        <w:t>vvalue(cotinine_cat); percent=rowpercent; table=</w:t>
      </w:r>
      <w:r>
        <w:rPr>
          <w:rFonts w:ascii="Courier New" w:hAnsi="Courier New" w:cs="Courier New"/>
          <w:color w:val="800080"/>
          <w:sz w:val="20"/>
          <w:szCs w:val="20"/>
          <w:shd w:val="clear" w:color="auto" w:fill="FFFFFF"/>
        </w:rPr>
        <w:t>"cotinine_cat"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where</w:t>
      </w:r>
      <w:r>
        <w:rPr>
          <w:rFonts w:ascii="Courier New" w:hAnsi="Courier New" w:cs="Courier New"/>
          <w:color w:val="000000"/>
          <w:sz w:val="20"/>
          <w:szCs w:val="20"/>
          <w:shd w:val="clear" w:color="auto" w:fill="FFFFFF"/>
        </w:rPr>
        <w:t xml:space="preserve"> short_sleep=</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and include=</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data</w:t>
      </w:r>
      <w:proofErr w:type="gramEnd"/>
      <w:r>
        <w:rPr>
          <w:rFonts w:ascii="Courier New" w:hAnsi="Courier New" w:cs="Courier New"/>
          <w:color w:val="000000"/>
          <w:sz w:val="20"/>
          <w:szCs w:val="20"/>
          <w:shd w:val="clear" w:color="auto" w:fill="FFFFFF"/>
        </w:rPr>
        <w:t xml:space="preserve"> ss_hrt(</w:t>
      </w:r>
      <w:r>
        <w:rPr>
          <w:rFonts w:ascii="Courier New" w:hAnsi="Courier New" w:cs="Courier New"/>
          <w:color w:val="0000FF"/>
          <w:sz w:val="20"/>
          <w:szCs w:val="20"/>
          <w:shd w:val="clear" w:color="auto" w:fill="FFFFFF"/>
        </w:rPr>
        <w:t>keep</w:t>
      </w:r>
      <w:r>
        <w:rPr>
          <w:rFonts w:ascii="Courier New" w:hAnsi="Courier New" w:cs="Courier New"/>
          <w:color w:val="000000"/>
          <w:sz w:val="20"/>
          <w:szCs w:val="20"/>
          <w:shd w:val="clear" w:color="auto" w:fill="FFFFFF"/>
        </w:rPr>
        <w:t xml:space="preserve">=table value frequency percent); </w:t>
      </w: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ss_hrt;</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value=</w:t>
      </w:r>
      <w:proofErr w:type="gramEnd"/>
      <w:r>
        <w:rPr>
          <w:rFonts w:ascii="Courier New" w:hAnsi="Courier New" w:cs="Courier New"/>
          <w:color w:val="000000"/>
          <w:sz w:val="20"/>
          <w:szCs w:val="20"/>
          <w:shd w:val="clear" w:color="auto" w:fill="FFFFFF"/>
        </w:rPr>
        <w:t>vvalue(hrt); percent=rowpercent; table=</w:t>
      </w:r>
      <w:r>
        <w:rPr>
          <w:rFonts w:ascii="Courier New" w:hAnsi="Courier New" w:cs="Courier New"/>
          <w:color w:val="800080"/>
          <w:sz w:val="20"/>
          <w:szCs w:val="20"/>
          <w:shd w:val="clear" w:color="auto" w:fill="FFFFFF"/>
        </w:rPr>
        <w:t>"hrt"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where</w:t>
      </w:r>
      <w:r>
        <w:rPr>
          <w:rFonts w:ascii="Courier New" w:hAnsi="Courier New" w:cs="Courier New"/>
          <w:color w:val="000000"/>
          <w:sz w:val="20"/>
          <w:szCs w:val="20"/>
          <w:shd w:val="clear" w:color="auto" w:fill="FFFFFF"/>
        </w:rPr>
        <w:t xml:space="preserve"> short_sleep=</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and include=</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data</w:t>
      </w:r>
      <w:proofErr w:type="gramEnd"/>
      <w:r>
        <w:rPr>
          <w:rFonts w:ascii="Courier New" w:hAnsi="Courier New" w:cs="Courier New"/>
          <w:color w:val="000000"/>
          <w:sz w:val="20"/>
          <w:szCs w:val="20"/>
          <w:shd w:val="clear" w:color="auto" w:fill="FFFFFF"/>
        </w:rPr>
        <w:t xml:space="preserve"> ss_obese(</w:t>
      </w:r>
      <w:r>
        <w:rPr>
          <w:rFonts w:ascii="Courier New" w:hAnsi="Courier New" w:cs="Courier New"/>
          <w:color w:val="0000FF"/>
          <w:sz w:val="20"/>
          <w:szCs w:val="20"/>
          <w:shd w:val="clear" w:color="auto" w:fill="FFFFFF"/>
        </w:rPr>
        <w:t>keep</w:t>
      </w:r>
      <w:r>
        <w:rPr>
          <w:rFonts w:ascii="Courier New" w:hAnsi="Courier New" w:cs="Courier New"/>
          <w:color w:val="000000"/>
          <w:sz w:val="20"/>
          <w:szCs w:val="20"/>
          <w:shd w:val="clear" w:color="auto" w:fill="FFFFFF"/>
        </w:rPr>
        <w:t xml:space="preserve">=table value frequency percent); </w:t>
      </w: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ss_obese;</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value=</w:t>
      </w:r>
      <w:proofErr w:type="gramEnd"/>
      <w:r>
        <w:rPr>
          <w:rFonts w:ascii="Courier New" w:hAnsi="Courier New" w:cs="Courier New"/>
          <w:color w:val="000000"/>
          <w:sz w:val="20"/>
          <w:szCs w:val="20"/>
          <w:shd w:val="clear" w:color="auto" w:fill="FFFFFF"/>
        </w:rPr>
        <w:t>vvalue(obese); percent=rowpercent; table=</w:t>
      </w:r>
      <w:r>
        <w:rPr>
          <w:rFonts w:ascii="Courier New" w:hAnsi="Courier New" w:cs="Courier New"/>
          <w:color w:val="800080"/>
          <w:sz w:val="20"/>
          <w:szCs w:val="20"/>
          <w:shd w:val="clear" w:color="auto" w:fill="FFFFFF"/>
        </w:rPr>
        <w:t>"obese"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where</w:t>
      </w:r>
      <w:r>
        <w:rPr>
          <w:rFonts w:ascii="Courier New" w:hAnsi="Courier New" w:cs="Courier New"/>
          <w:color w:val="000000"/>
          <w:sz w:val="20"/>
          <w:szCs w:val="20"/>
          <w:shd w:val="clear" w:color="auto" w:fill="FFFFFF"/>
        </w:rPr>
        <w:t xml:space="preserve"> short_sleep=</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and include=</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data</w:t>
      </w:r>
      <w:proofErr w:type="gramEnd"/>
      <w:r>
        <w:rPr>
          <w:rFonts w:ascii="Courier New" w:hAnsi="Courier New" w:cs="Courier New"/>
          <w:color w:val="000000"/>
          <w:sz w:val="20"/>
          <w:szCs w:val="20"/>
          <w:shd w:val="clear" w:color="auto" w:fill="FFFFFF"/>
        </w:rPr>
        <w:t xml:space="preserve"> ss_sleep_med(</w:t>
      </w:r>
      <w:r>
        <w:rPr>
          <w:rFonts w:ascii="Courier New" w:hAnsi="Courier New" w:cs="Courier New"/>
          <w:color w:val="0000FF"/>
          <w:sz w:val="20"/>
          <w:szCs w:val="20"/>
          <w:shd w:val="clear" w:color="auto" w:fill="FFFFFF"/>
        </w:rPr>
        <w:t>keep</w:t>
      </w:r>
      <w:r>
        <w:rPr>
          <w:rFonts w:ascii="Courier New" w:hAnsi="Courier New" w:cs="Courier New"/>
          <w:color w:val="000000"/>
          <w:sz w:val="20"/>
          <w:szCs w:val="20"/>
          <w:shd w:val="clear" w:color="auto" w:fill="FFFFFF"/>
        </w:rPr>
        <w:t xml:space="preserve">=table value frequency percent); </w:t>
      </w: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ss_sleep_med;</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value=</w:t>
      </w:r>
      <w:proofErr w:type="gramEnd"/>
      <w:r>
        <w:rPr>
          <w:rFonts w:ascii="Courier New" w:hAnsi="Courier New" w:cs="Courier New"/>
          <w:color w:val="000000"/>
          <w:sz w:val="20"/>
          <w:szCs w:val="20"/>
          <w:shd w:val="clear" w:color="auto" w:fill="FFFFFF"/>
        </w:rPr>
        <w:t>vvalue(sleep_med); percent=rowpercent; table=</w:t>
      </w:r>
      <w:r>
        <w:rPr>
          <w:rFonts w:ascii="Courier New" w:hAnsi="Courier New" w:cs="Courier New"/>
          <w:color w:val="800080"/>
          <w:sz w:val="20"/>
          <w:szCs w:val="20"/>
          <w:shd w:val="clear" w:color="auto" w:fill="FFFFFF"/>
        </w:rPr>
        <w:t>"sleep_med"</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where</w:t>
      </w:r>
      <w:r>
        <w:rPr>
          <w:rFonts w:ascii="Courier New" w:hAnsi="Courier New" w:cs="Courier New"/>
          <w:color w:val="000000"/>
          <w:sz w:val="20"/>
          <w:szCs w:val="20"/>
          <w:shd w:val="clear" w:color="auto" w:fill="FFFFFF"/>
        </w:rPr>
        <w:t xml:space="preserve"> short_sleep=</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and include=</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data</w:t>
      </w:r>
      <w:proofErr w:type="gramEnd"/>
      <w:r>
        <w:rPr>
          <w:rFonts w:ascii="Courier New" w:hAnsi="Courier New" w:cs="Courier New"/>
          <w:color w:val="000000"/>
          <w:sz w:val="20"/>
          <w:szCs w:val="20"/>
          <w:shd w:val="clear" w:color="auto" w:fill="FFFFFF"/>
        </w:rPr>
        <w:t xml:space="preserve"> ss_phys_act(</w:t>
      </w:r>
      <w:r>
        <w:rPr>
          <w:rFonts w:ascii="Courier New" w:hAnsi="Courier New" w:cs="Courier New"/>
          <w:color w:val="0000FF"/>
          <w:sz w:val="20"/>
          <w:szCs w:val="20"/>
          <w:shd w:val="clear" w:color="auto" w:fill="FFFFFF"/>
        </w:rPr>
        <w:t>keep</w:t>
      </w:r>
      <w:r>
        <w:rPr>
          <w:rFonts w:ascii="Courier New" w:hAnsi="Courier New" w:cs="Courier New"/>
          <w:color w:val="000000"/>
          <w:sz w:val="20"/>
          <w:szCs w:val="20"/>
          <w:shd w:val="clear" w:color="auto" w:fill="FFFFFF"/>
        </w:rPr>
        <w:t xml:space="preserve">=table value frequency percent); </w:t>
      </w: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ss_phys_act;</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value=</w:t>
      </w:r>
      <w:proofErr w:type="gramEnd"/>
      <w:r>
        <w:rPr>
          <w:rFonts w:ascii="Courier New" w:hAnsi="Courier New" w:cs="Courier New"/>
          <w:color w:val="000000"/>
          <w:sz w:val="20"/>
          <w:szCs w:val="20"/>
          <w:shd w:val="clear" w:color="auto" w:fill="FFFFFF"/>
        </w:rPr>
        <w:t>vvalue(phys_act); percent=rowpercent; table=</w:t>
      </w:r>
      <w:r>
        <w:rPr>
          <w:rFonts w:ascii="Courier New" w:hAnsi="Courier New" w:cs="Courier New"/>
          <w:color w:val="800080"/>
          <w:sz w:val="20"/>
          <w:szCs w:val="20"/>
          <w:shd w:val="clear" w:color="auto" w:fill="FFFFFF"/>
        </w:rPr>
        <w:t>"phys_act"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where</w:t>
      </w:r>
      <w:r>
        <w:rPr>
          <w:rFonts w:ascii="Courier New" w:hAnsi="Courier New" w:cs="Courier New"/>
          <w:color w:val="000000"/>
          <w:sz w:val="20"/>
          <w:szCs w:val="20"/>
          <w:shd w:val="clear" w:color="auto" w:fill="FFFFFF"/>
        </w:rPr>
        <w:t xml:space="preserve"> short_sleep=</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and include=</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*merge chi-sq with frequencies;</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data</w:t>
      </w:r>
      <w:proofErr w:type="gramEnd"/>
      <w:r>
        <w:rPr>
          <w:rFonts w:ascii="Courier New" w:hAnsi="Courier New" w:cs="Courier New"/>
          <w:color w:val="000000"/>
          <w:sz w:val="20"/>
          <w:szCs w:val="20"/>
          <w:shd w:val="clear" w:color="auto" w:fill="FFFFFF"/>
        </w:rPr>
        <w:t xml:space="preserve"> ss_dmdeduc2; </w:t>
      </w:r>
      <w:r>
        <w:rPr>
          <w:rFonts w:ascii="Courier New" w:hAnsi="Courier New" w:cs="Courier New"/>
          <w:color w:val="0000FF"/>
          <w:sz w:val="20"/>
          <w:szCs w:val="20"/>
          <w:shd w:val="clear" w:color="auto" w:fill="FFFFFF"/>
        </w:rPr>
        <w:t>merge</w:t>
      </w:r>
      <w:r>
        <w:rPr>
          <w:rFonts w:ascii="Courier New" w:hAnsi="Courier New" w:cs="Courier New"/>
          <w:color w:val="000000"/>
          <w:sz w:val="20"/>
          <w:szCs w:val="20"/>
          <w:shd w:val="clear" w:color="auto" w:fill="FFFFFF"/>
        </w:rPr>
        <w:t xml:space="preserve"> ss_dmdeduc2 ss_dmdeduc2_ch; </w:t>
      </w:r>
      <w:r>
        <w:rPr>
          <w:rFonts w:ascii="Courier New" w:hAnsi="Courier New" w:cs="Courier New"/>
          <w:color w:val="0000FF"/>
          <w:sz w:val="20"/>
          <w:szCs w:val="20"/>
          <w:shd w:val="clear" w:color="auto" w:fill="FFFFFF"/>
        </w:rPr>
        <w:t>by</w:t>
      </w:r>
      <w:r>
        <w:rPr>
          <w:rFonts w:ascii="Courier New" w:hAnsi="Courier New" w:cs="Courier New"/>
          <w:color w:val="000000"/>
          <w:sz w:val="20"/>
          <w:szCs w:val="20"/>
          <w:shd w:val="clear" w:color="auto" w:fill="FFFFFF"/>
        </w:rPr>
        <w:t xml:space="preserve"> table; </w:t>
      </w: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data</w:t>
      </w:r>
      <w:proofErr w:type="gramEnd"/>
      <w:r>
        <w:rPr>
          <w:rFonts w:ascii="Courier New" w:hAnsi="Courier New" w:cs="Courier New"/>
          <w:color w:val="000000"/>
          <w:sz w:val="20"/>
          <w:szCs w:val="20"/>
          <w:shd w:val="clear" w:color="auto" w:fill="FFFFFF"/>
        </w:rPr>
        <w:t xml:space="preserve"> ss_pir_cat; </w:t>
      </w:r>
      <w:r>
        <w:rPr>
          <w:rFonts w:ascii="Courier New" w:hAnsi="Courier New" w:cs="Courier New"/>
          <w:color w:val="0000FF"/>
          <w:sz w:val="20"/>
          <w:szCs w:val="20"/>
          <w:shd w:val="clear" w:color="auto" w:fill="FFFFFF"/>
        </w:rPr>
        <w:t>merge</w:t>
      </w:r>
      <w:r>
        <w:rPr>
          <w:rFonts w:ascii="Courier New" w:hAnsi="Courier New" w:cs="Courier New"/>
          <w:color w:val="000000"/>
          <w:sz w:val="20"/>
          <w:szCs w:val="20"/>
          <w:shd w:val="clear" w:color="auto" w:fill="FFFFFF"/>
        </w:rPr>
        <w:t xml:space="preserve"> ss_pir_cat ss_pir_cat_ch; </w:t>
      </w:r>
      <w:r>
        <w:rPr>
          <w:rFonts w:ascii="Courier New" w:hAnsi="Courier New" w:cs="Courier New"/>
          <w:color w:val="0000FF"/>
          <w:sz w:val="20"/>
          <w:szCs w:val="20"/>
          <w:shd w:val="clear" w:color="auto" w:fill="FFFFFF"/>
        </w:rPr>
        <w:t>by</w:t>
      </w:r>
      <w:r>
        <w:rPr>
          <w:rFonts w:ascii="Courier New" w:hAnsi="Courier New" w:cs="Courier New"/>
          <w:color w:val="000000"/>
          <w:sz w:val="20"/>
          <w:szCs w:val="20"/>
          <w:shd w:val="clear" w:color="auto" w:fill="FFFFFF"/>
        </w:rPr>
        <w:t xml:space="preserve"> table; </w:t>
      </w: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data</w:t>
      </w:r>
      <w:proofErr w:type="gramEnd"/>
      <w:r>
        <w:rPr>
          <w:rFonts w:ascii="Courier New" w:hAnsi="Courier New" w:cs="Courier New"/>
          <w:color w:val="000000"/>
          <w:sz w:val="20"/>
          <w:szCs w:val="20"/>
          <w:shd w:val="clear" w:color="auto" w:fill="FFFFFF"/>
        </w:rPr>
        <w:t xml:space="preserve"> ss_poor_sleep; </w:t>
      </w:r>
      <w:r>
        <w:rPr>
          <w:rFonts w:ascii="Courier New" w:hAnsi="Courier New" w:cs="Courier New"/>
          <w:color w:val="0000FF"/>
          <w:sz w:val="20"/>
          <w:szCs w:val="20"/>
          <w:shd w:val="clear" w:color="auto" w:fill="FFFFFF"/>
        </w:rPr>
        <w:t>merge</w:t>
      </w:r>
      <w:r>
        <w:rPr>
          <w:rFonts w:ascii="Courier New" w:hAnsi="Courier New" w:cs="Courier New"/>
          <w:color w:val="000000"/>
          <w:sz w:val="20"/>
          <w:szCs w:val="20"/>
          <w:shd w:val="clear" w:color="auto" w:fill="FFFFFF"/>
        </w:rPr>
        <w:t xml:space="preserve"> ss_poor_sleep ss_poor_sleep_ch; </w:t>
      </w:r>
      <w:r>
        <w:rPr>
          <w:rFonts w:ascii="Courier New" w:hAnsi="Courier New" w:cs="Courier New"/>
          <w:color w:val="0000FF"/>
          <w:sz w:val="20"/>
          <w:szCs w:val="20"/>
          <w:shd w:val="clear" w:color="auto" w:fill="FFFFFF"/>
        </w:rPr>
        <w:t>by</w:t>
      </w:r>
      <w:r>
        <w:rPr>
          <w:rFonts w:ascii="Courier New" w:hAnsi="Courier New" w:cs="Courier New"/>
          <w:color w:val="000000"/>
          <w:sz w:val="20"/>
          <w:szCs w:val="20"/>
          <w:shd w:val="clear" w:color="auto" w:fill="FFFFFF"/>
        </w:rPr>
        <w:t xml:space="preserve"> table; </w:t>
      </w: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data</w:t>
      </w:r>
      <w:proofErr w:type="gramEnd"/>
      <w:r>
        <w:rPr>
          <w:rFonts w:ascii="Courier New" w:hAnsi="Courier New" w:cs="Courier New"/>
          <w:color w:val="000000"/>
          <w:sz w:val="20"/>
          <w:szCs w:val="20"/>
          <w:shd w:val="clear" w:color="auto" w:fill="FFFFFF"/>
        </w:rPr>
        <w:t xml:space="preserve"> ss_riagendr ; </w:t>
      </w:r>
      <w:r>
        <w:rPr>
          <w:rFonts w:ascii="Courier New" w:hAnsi="Courier New" w:cs="Courier New"/>
          <w:color w:val="0000FF"/>
          <w:sz w:val="20"/>
          <w:szCs w:val="20"/>
          <w:shd w:val="clear" w:color="auto" w:fill="FFFFFF"/>
        </w:rPr>
        <w:t>merge</w:t>
      </w:r>
      <w:r>
        <w:rPr>
          <w:rFonts w:ascii="Courier New" w:hAnsi="Courier New" w:cs="Courier New"/>
          <w:color w:val="000000"/>
          <w:sz w:val="20"/>
          <w:szCs w:val="20"/>
          <w:shd w:val="clear" w:color="auto" w:fill="FFFFFF"/>
        </w:rPr>
        <w:t xml:space="preserve"> ss_riagendr ss_riagendr_ch; </w:t>
      </w:r>
      <w:r>
        <w:rPr>
          <w:rFonts w:ascii="Courier New" w:hAnsi="Courier New" w:cs="Courier New"/>
          <w:color w:val="0000FF"/>
          <w:sz w:val="20"/>
          <w:szCs w:val="20"/>
          <w:shd w:val="clear" w:color="auto" w:fill="FFFFFF"/>
        </w:rPr>
        <w:t>by</w:t>
      </w:r>
      <w:r>
        <w:rPr>
          <w:rFonts w:ascii="Courier New" w:hAnsi="Courier New" w:cs="Courier New"/>
          <w:color w:val="000000"/>
          <w:sz w:val="20"/>
          <w:szCs w:val="20"/>
          <w:shd w:val="clear" w:color="auto" w:fill="FFFFFF"/>
        </w:rPr>
        <w:t xml:space="preserve"> table; </w:t>
      </w: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data</w:t>
      </w:r>
      <w:proofErr w:type="gramEnd"/>
      <w:r>
        <w:rPr>
          <w:rFonts w:ascii="Courier New" w:hAnsi="Courier New" w:cs="Courier New"/>
          <w:color w:val="000000"/>
          <w:sz w:val="20"/>
          <w:szCs w:val="20"/>
          <w:shd w:val="clear" w:color="auto" w:fill="FFFFFF"/>
        </w:rPr>
        <w:t xml:space="preserve"> ss_ridreth1; </w:t>
      </w:r>
      <w:r>
        <w:rPr>
          <w:rFonts w:ascii="Courier New" w:hAnsi="Courier New" w:cs="Courier New"/>
          <w:color w:val="0000FF"/>
          <w:sz w:val="20"/>
          <w:szCs w:val="20"/>
          <w:shd w:val="clear" w:color="auto" w:fill="FFFFFF"/>
        </w:rPr>
        <w:t>merge</w:t>
      </w:r>
      <w:r>
        <w:rPr>
          <w:rFonts w:ascii="Courier New" w:hAnsi="Courier New" w:cs="Courier New"/>
          <w:color w:val="000000"/>
          <w:sz w:val="20"/>
          <w:szCs w:val="20"/>
          <w:shd w:val="clear" w:color="auto" w:fill="FFFFFF"/>
        </w:rPr>
        <w:t xml:space="preserve"> ss_ridreth1 ss_ridreth1_ch; </w:t>
      </w:r>
      <w:r>
        <w:rPr>
          <w:rFonts w:ascii="Courier New" w:hAnsi="Courier New" w:cs="Courier New"/>
          <w:color w:val="0000FF"/>
          <w:sz w:val="20"/>
          <w:szCs w:val="20"/>
          <w:shd w:val="clear" w:color="auto" w:fill="FFFFFF"/>
        </w:rPr>
        <w:t>by</w:t>
      </w:r>
      <w:r>
        <w:rPr>
          <w:rFonts w:ascii="Courier New" w:hAnsi="Courier New" w:cs="Courier New"/>
          <w:color w:val="000000"/>
          <w:sz w:val="20"/>
          <w:szCs w:val="20"/>
          <w:shd w:val="clear" w:color="auto" w:fill="FFFFFF"/>
        </w:rPr>
        <w:t xml:space="preserve"> table; </w:t>
      </w: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data</w:t>
      </w:r>
      <w:proofErr w:type="gramEnd"/>
      <w:r>
        <w:rPr>
          <w:rFonts w:ascii="Courier New" w:hAnsi="Courier New" w:cs="Courier New"/>
          <w:color w:val="000000"/>
          <w:sz w:val="20"/>
          <w:szCs w:val="20"/>
          <w:shd w:val="clear" w:color="auto" w:fill="FFFFFF"/>
        </w:rPr>
        <w:t xml:space="preserve"> ss_birth_control; </w:t>
      </w:r>
      <w:r>
        <w:rPr>
          <w:rFonts w:ascii="Courier New" w:hAnsi="Courier New" w:cs="Courier New"/>
          <w:color w:val="0000FF"/>
          <w:sz w:val="20"/>
          <w:szCs w:val="20"/>
          <w:shd w:val="clear" w:color="auto" w:fill="FFFFFF"/>
        </w:rPr>
        <w:t>merge</w:t>
      </w:r>
      <w:r>
        <w:rPr>
          <w:rFonts w:ascii="Courier New" w:hAnsi="Courier New" w:cs="Courier New"/>
          <w:color w:val="000000"/>
          <w:sz w:val="20"/>
          <w:szCs w:val="20"/>
          <w:shd w:val="clear" w:color="auto" w:fill="FFFFFF"/>
        </w:rPr>
        <w:t xml:space="preserve"> ss_birth_control ss_birth_control_ch; </w:t>
      </w:r>
      <w:r>
        <w:rPr>
          <w:rFonts w:ascii="Courier New" w:hAnsi="Courier New" w:cs="Courier New"/>
          <w:color w:val="0000FF"/>
          <w:sz w:val="20"/>
          <w:szCs w:val="20"/>
          <w:shd w:val="clear" w:color="auto" w:fill="FFFFFF"/>
        </w:rPr>
        <w:t>by</w:t>
      </w:r>
      <w:r>
        <w:rPr>
          <w:rFonts w:ascii="Courier New" w:hAnsi="Courier New" w:cs="Courier New"/>
          <w:color w:val="000000"/>
          <w:sz w:val="20"/>
          <w:szCs w:val="20"/>
          <w:shd w:val="clear" w:color="auto" w:fill="FFFFFF"/>
        </w:rPr>
        <w:t xml:space="preserve"> table; </w:t>
      </w: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data</w:t>
      </w:r>
      <w:proofErr w:type="gramEnd"/>
      <w:r>
        <w:rPr>
          <w:rFonts w:ascii="Courier New" w:hAnsi="Courier New" w:cs="Courier New"/>
          <w:color w:val="000000"/>
          <w:sz w:val="20"/>
          <w:szCs w:val="20"/>
          <w:shd w:val="clear" w:color="auto" w:fill="FFFFFF"/>
        </w:rPr>
        <w:t xml:space="preserve"> ss_cotinine_cat; </w:t>
      </w:r>
      <w:r>
        <w:rPr>
          <w:rFonts w:ascii="Courier New" w:hAnsi="Courier New" w:cs="Courier New"/>
          <w:color w:val="0000FF"/>
          <w:sz w:val="20"/>
          <w:szCs w:val="20"/>
          <w:shd w:val="clear" w:color="auto" w:fill="FFFFFF"/>
        </w:rPr>
        <w:t>merge</w:t>
      </w:r>
      <w:r>
        <w:rPr>
          <w:rFonts w:ascii="Courier New" w:hAnsi="Courier New" w:cs="Courier New"/>
          <w:color w:val="000000"/>
          <w:sz w:val="20"/>
          <w:szCs w:val="20"/>
          <w:shd w:val="clear" w:color="auto" w:fill="FFFFFF"/>
        </w:rPr>
        <w:t xml:space="preserve"> ss_cotinine_cat ss_cotinine_cat_ch; </w:t>
      </w:r>
      <w:r>
        <w:rPr>
          <w:rFonts w:ascii="Courier New" w:hAnsi="Courier New" w:cs="Courier New"/>
          <w:color w:val="0000FF"/>
          <w:sz w:val="20"/>
          <w:szCs w:val="20"/>
          <w:shd w:val="clear" w:color="auto" w:fill="FFFFFF"/>
        </w:rPr>
        <w:t>by</w:t>
      </w:r>
      <w:r>
        <w:rPr>
          <w:rFonts w:ascii="Courier New" w:hAnsi="Courier New" w:cs="Courier New"/>
          <w:color w:val="000000"/>
          <w:sz w:val="20"/>
          <w:szCs w:val="20"/>
          <w:shd w:val="clear" w:color="auto" w:fill="FFFFFF"/>
        </w:rPr>
        <w:t xml:space="preserve"> table; </w:t>
      </w: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data</w:t>
      </w:r>
      <w:proofErr w:type="gramEnd"/>
      <w:r>
        <w:rPr>
          <w:rFonts w:ascii="Courier New" w:hAnsi="Courier New" w:cs="Courier New"/>
          <w:color w:val="000000"/>
          <w:sz w:val="20"/>
          <w:szCs w:val="20"/>
          <w:shd w:val="clear" w:color="auto" w:fill="FFFFFF"/>
        </w:rPr>
        <w:t xml:space="preserve"> ss_hrt; </w:t>
      </w:r>
      <w:r>
        <w:rPr>
          <w:rFonts w:ascii="Courier New" w:hAnsi="Courier New" w:cs="Courier New"/>
          <w:color w:val="0000FF"/>
          <w:sz w:val="20"/>
          <w:szCs w:val="20"/>
          <w:shd w:val="clear" w:color="auto" w:fill="FFFFFF"/>
        </w:rPr>
        <w:t>merge</w:t>
      </w:r>
      <w:r>
        <w:rPr>
          <w:rFonts w:ascii="Courier New" w:hAnsi="Courier New" w:cs="Courier New"/>
          <w:color w:val="000000"/>
          <w:sz w:val="20"/>
          <w:szCs w:val="20"/>
          <w:shd w:val="clear" w:color="auto" w:fill="FFFFFF"/>
        </w:rPr>
        <w:t xml:space="preserve"> ss_hrt ss_hrt_ch; </w:t>
      </w:r>
      <w:r>
        <w:rPr>
          <w:rFonts w:ascii="Courier New" w:hAnsi="Courier New" w:cs="Courier New"/>
          <w:color w:val="0000FF"/>
          <w:sz w:val="20"/>
          <w:szCs w:val="20"/>
          <w:shd w:val="clear" w:color="auto" w:fill="FFFFFF"/>
        </w:rPr>
        <w:t>by</w:t>
      </w:r>
      <w:r>
        <w:rPr>
          <w:rFonts w:ascii="Courier New" w:hAnsi="Courier New" w:cs="Courier New"/>
          <w:color w:val="000000"/>
          <w:sz w:val="20"/>
          <w:szCs w:val="20"/>
          <w:shd w:val="clear" w:color="auto" w:fill="FFFFFF"/>
        </w:rPr>
        <w:t xml:space="preserve"> table; </w:t>
      </w: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data</w:t>
      </w:r>
      <w:proofErr w:type="gramEnd"/>
      <w:r>
        <w:rPr>
          <w:rFonts w:ascii="Courier New" w:hAnsi="Courier New" w:cs="Courier New"/>
          <w:color w:val="000000"/>
          <w:sz w:val="20"/>
          <w:szCs w:val="20"/>
          <w:shd w:val="clear" w:color="auto" w:fill="FFFFFF"/>
        </w:rPr>
        <w:t xml:space="preserve"> ss_obese; </w:t>
      </w:r>
      <w:r>
        <w:rPr>
          <w:rFonts w:ascii="Courier New" w:hAnsi="Courier New" w:cs="Courier New"/>
          <w:color w:val="0000FF"/>
          <w:sz w:val="20"/>
          <w:szCs w:val="20"/>
          <w:shd w:val="clear" w:color="auto" w:fill="FFFFFF"/>
        </w:rPr>
        <w:t>merge</w:t>
      </w:r>
      <w:r>
        <w:rPr>
          <w:rFonts w:ascii="Courier New" w:hAnsi="Courier New" w:cs="Courier New"/>
          <w:color w:val="000000"/>
          <w:sz w:val="20"/>
          <w:szCs w:val="20"/>
          <w:shd w:val="clear" w:color="auto" w:fill="FFFFFF"/>
        </w:rPr>
        <w:t xml:space="preserve"> ss_obese ss_obese_ch; </w:t>
      </w:r>
      <w:r>
        <w:rPr>
          <w:rFonts w:ascii="Courier New" w:hAnsi="Courier New" w:cs="Courier New"/>
          <w:color w:val="0000FF"/>
          <w:sz w:val="20"/>
          <w:szCs w:val="20"/>
          <w:shd w:val="clear" w:color="auto" w:fill="FFFFFF"/>
        </w:rPr>
        <w:t>by</w:t>
      </w:r>
      <w:r>
        <w:rPr>
          <w:rFonts w:ascii="Courier New" w:hAnsi="Courier New" w:cs="Courier New"/>
          <w:color w:val="000000"/>
          <w:sz w:val="20"/>
          <w:szCs w:val="20"/>
          <w:shd w:val="clear" w:color="auto" w:fill="FFFFFF"/>
        </w:rPr>
        <w:t xml:space="preserve"> table; </w:t>
      </w: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data</w:t>
      </w:r>
      <w:proofErr w:type="gramEnd"/>
      <w:r>
        <w:rPr>
          <w:rFonts w:ascii="Courier New" w:hAnsi="Courier New" w:cs="Courier New"/>
          <w:color w:val="000000"/>
          <w:sz w:val="20"/>
          <w:szCs w:val="20"/>
          <w:shd w:val="clear" w:color="auto" w:fill="FFFFFF"/>
        </w:rPr>
        <w:t xml:space="preserve"> ss_sleep_med; </w:t>
      </w:r>
      <w:r>
        <w:rPr>
          <w:rFonts w:ascii="Courier New" w:hAnsi="Courier New" w:cs="Courier New"/>
          <w:color w:val="0000FF"/>
          <w:sz w:val="20"/>
          <w:szCs w:val="20"/>
          <w:shd w:val="clear" w:color="auto" w:fill="FFFFFF"/>
        </w:rPr>
        <w:t>merge</w:t>
      </w:r>
      <w:r>
        <w:rPr>
          <w:rFonts w:ascii="Courier New" w:hAnsi="Courier New" w:cs="Courier New"/>
          <w:color w:val="000000"/>
          <w:sz w:val="20"/>
          <w:szCs w:val="20"/>
          <w:shd w:val="clear" w:color="auto" w:fill="FFFFFF"/>
        </w:rPr>
        <w:t xml:space="preserve"> ss_sleep_med ss_sleep_med_ch; </w:t>
      </w:r>
      <w:r>
        <w:rPr>
          <w:rFonts w:ascii="Courier New" w:hAnsi="Courier New" w:cs="Courier New"/>
          <w:color w:val="0000FF"/>
          <w:sz w:val="20"/>
          <w:szCs w:val="20"/>
          <w:shd w:val="clear" w:color="auto" w:fill="FFFFFF"/>
        </w:rPr>
        <w:t>by</w:t>
      </w:r>
      <w:r>
        <w:rPr>
          <w:rFonts w:ascii="Courier New" w:hAnsi="Courier New" w:cs="Courier New"/>
          <w:color w:val="000000"/>
          <w:sz w:val="20"/>
          <w:szCs w:val="20"/>
          <w:shd w:val="clear" w:color="auto" w:fill="FFFFFF"/>
        </w:rPr>
        <w:t xml:space="preserve"> table; </w:t>
      </w: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data</w:t>
      </w:r>
      <w:proofErr w:type="gramEnd"/>
      <w:r>
        <w:rPr>
          <w:rFonts w:ascii="Courier New" w:hAnsi="Courier New" w:cs="Courier New"/>
          <w:color w:val="000000"/>
          <w:sz w:val="20"/>
          <w:szCs w:val="20"/>
          <w:shd w:val="clear" w:color="auto" w:fill="FFFFFF"/>
        </w:rPr>
        <w:t xml:space="preserve"> ss_phys_act; </w:t>
      </w:r>
      <w:r>
        <w:rPr>
          <w:rFonts w:ascii="Courier New" w:hAnsi="Courier New" w:cs="Courier New"/>
          <w:color w:val="0000FF"/>
          <w:sz w:val="20"/>
          <w:szCs w:val="20"/>
          <w:shd w:val="clear" w:color="auto" w:fill="FFFFFF"/>
        </w:rPr>
        <w:t>merge</w:t>
      </w:r>
      <w:r>
        <w:rPr>
          <w:rFonts w:ascii="Courier New" w:hAnsi="Courier New" w:cs="Courier New"/>
          <w:color w:val="000000"/>
          <w:sz w:val="20"/>
          <w:szCs w:val="20"/>
          <w:shd w:val="clear" w:color="auto" w:fill="FFFFFF"/>
        </w:rPr>
        <w:t xml:space="preserve"> ss_phys_act ss_phys_act_ch; </w:t>
      </w:r>
      <w:r>
        <w:rPr>
          <w:rFonts w:ascii="Courier New" w:hAnsi="Courier New" w:cs="Courier New"/>
          <w:color w:val="0000FF"/>
          <w:sz w:val="20"/>
          <w:szCs w:val="20"/>
          <w:shd w:val="clear" w:color="auto" w:fill="FFFFFF"/>
        </w:rPr>
        <w:t>by</w:t>
      </w:r>
      <w:r>
        <w:rPr>
          <w:rFonts w:ascii="Courier New" w:hAnsi="Courier New" w:cs="Courier New"/>
          <w:color w:val="000000"/>
          <w:sz w:val="20"/>
          <w:szCs w:val="20"/>
          <w:shd w:val="clear" w:color="auto" w:fill="FFFFFF"/>
        </w:rPr>
        <w:t xml:space="preserve"> table; </w:t>
      </w: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data</w:t>
      </w:r>
      <w:proofErr w:type="gramEnd"/>
      <w:r>
        <w:rPr>
          <w:rFonts w:ascii="Courier New" w:hAnsi="Courier New" w:cs="Courier New"/>
          <w:color w:val="000000"/>
          <w:sz w:val="20"/>
          <w:szCs w:val="20"/>
          <w:shd w:val="clear" w:color="auto" w:fill="FFFFFF"/>
        </w:rPr>
        <w:t xml:space="preserve"> ss (</w:t>
      </w:r>
      <w:r>
        <w:rPr>
          <w:rFonts w:ascii="Courier New" w:hAnsi="Courier New" w:cs="Courier New"/>
          <w:color w:val="0000FF"/>
          <w:sz w:val="20"/>
          <w:szCs w:val="20"/>
          <w:shd w:val="clear" w:color="auto" w:fill="FFFFFF"/>
        </w:rPr>
        <w:t>keep</w:t>
      </w:r>
      <w:r>
        <w:rPr>
          <w:rFonts w:ascii="Courier New" w:hAnsi="Courier New" w:cs="Courier New"/>
          <w:color w:val="000000"/>
          <w:sz w:val="20"/>
          <w:szCs w:val="20"/>
          <w:shd w:val="clear" w:color="auto" w:fill="FFFFFF"/>
        </w:rPr>
        <w:t xml:space="preserve"> = table value ss_freq ss_perc ss_p);</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set</w:t>
      </w:r>
      <w:proofErr w:type="gramEnd"/>
      <w:r>
        <w:rPr>
          <w:rFonts w:ascii="Courier New" w:hAnsi="Courier New" w:cs="Courier New"/>
          <w:color w:val="000000"/>
          <w:sz w:val="20"/>
          <w:szCs w:val="20"/>
          <w:shd w:val="clear" w:color="auto" w:fill="FFFFFF"/>
        </w:rPr>
        <w:t xml:space="preserve"> ss_dmdeduc2   ss_pir_cat  ss_poor_sleep  ss_riagendr ss_hrt</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ss_</w:t>
      </w:r>
      <w:proofErr w:type="gramStart"/>
      <w:r>
        <w:rPr>
          <w:rFonts w:ascii="Courier New" w:hAnsi="Courier New" w:cs="Courier New"/>
          <w:color w:val="000000"/>
          <w:sz w:val="20"/>
          <w:szCs w:val="20"/>
          <w:shd w:val="clear" w:color="auto" w:fill="FFFFFF"/>
        </w:rPr>
        <w:t>ridreth1  ss</w:t>
      </w:r>
      <w:proofErr w:type="gramEnd"/>
      <w:r>
        <w:rPr>
          <w:rFonts w:ascii="Courier New" w:hAnsi="Courier New" w:cs="Courier New"/>
          <w:color w:val="000000"/>
          <w:sz w:val="20"/>
          <w:szCs w:val="20"/>
          <w:shd w:val="clear" w:color="auto" w:fill="FFFFFF"/>
        </w:rPr>
        <w:t>_birth_control ss_cotinine_cat ss_obese ss_sleep_med ss_phys_act;</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where</w:t>
      </w:r>
      <w:proofErr w:type="gramEnd"/>
      <w:r>
        <w:rPr>
          <w:rFonts w:ascii="Courier New" w:hAnsi="Courier New" w:cs="Courier New"/>
          <w:color w:val="000000"/>
          <w:sz w:val="20"/>
          <w:szCs w:val="20"/>
          <w:shd w:val="clear" w:color="auto" w:fill="FFFFFF"/>
        </w:rPr>
        <w:t xml:space="preserve"> frequency &lt; </w:t>
      </w:r>
      <w:r>
        <w:rPr>
          <w:rFonts w:ascii="Courier New" w:hAnsi="Courier New" w:cs="Courier New"/>
          <w:b/>
          <w:bCs/>
          <w:color w:val="008080"/>
          <w:sz w:val="20"/>
          <w:szCs w:val="20"/>
          <w:shd w:val="clear" w:color="auto" w:fill="FFFFFF"/>
        </w:rPr>
        <w:t>2588</w:t>
      </w:r>
      <w:r>
        <w:rPr>
          <w:rFonts w:ascii="Courier New" w:hAnsi="Courier New" w:cs="Courier New"/>
          <w:color w:val="000000"/>
          <w:sz w:val="20"/>
          <w:szCs w:val="20"/>
          <w:shd w:val="clear" w:color="auto" w:fill="FFFFFF"/>
        </w:rPr>
        <w:t>;</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ss_freq = frequency;</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ss_perc = percent * </w:t>
      </w:r>
      <w:r>
        <w:rPr>
          <w:rFonts w:ascii="Courier New" w:hAnsi="Courier New" w:cs="Courier New"/>
          <w:b/>
          <w:bCs/>
          <w:color w:val="008080"/>
          <w:sz w:val="20"/>
          <w:szCs w:val="20"/>
          <w:shd w:val="clear" w:color="auto" w:fill="FFFFFF"/>
        </w:rPr>
        <w:t>0.01</w:t>
      </w:r>
      <w:r>
        <w:rPr>
          <w:rFonts w:ascii="Courier New" w:hAnsi="Courier New" w:cs="Courier New"/>
          <w:color w:val="000000"/>
          <w:sz w:val="20"/>
          <w:szCs w:val="20"/>
          <w:shd w:val="clear" w:color="auto" w:fill="FFFFFF"/>
        </w:rPr>
        <w:t>;</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ss_p = cvalue1;</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combine all into table1 */</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proc</w:t>
      </w:r>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datasets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lib</w:t>
      </w:r>
      <w:r>
        <w:rPr>
          <w:rFonts w:ascii="Courier New" w:hAnsi="Courier New" w:cs="Courier New"/>
          <w:color w:val="000000"/>
          <w:sz w:val="20"/>
          <w:szCs w:val="20"/>
          <w:shd w:val="clear" w:color="auto" w:fill="FFFFFF"/>
        </w:rPr>
        <w:t xml:space="preserve">=work </w:t>
      </w:r>
      <w:r>
        <w:rPr>
          <w:rFonts w:ascii="Courier New" w:hAnsi="Courier New" w:cs="Courier New"/>
          <w:color w:val="0000FF"/>
          <w:sz w:val="20"/>
          <w:szCs w:val="20"/>
          <w:shd w:val="clear" w:color="auto" w:fill="FFFFFF"/>
        </w:rPr>
        <w:t>nolist</w:t>
      </w:r>
      <w:r>
        <w:rPr>
          <w:rFonts w:ascii="Courier New" w:hAnsi="Courier New" w:cs="Courier New"/>
          <w:color w:val="000000"/>
          <w:sz w:val="20"/>
          <w:szCs w:val="20"/>
          <w:shd w:val="clear" w:color="auto" w:fill="FFFFFF"/>
        </w:rPr>
        <w:t>;</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save</w:t>
      </w:r>
      <w:proofErr w:type="gramEnd"/>
      <w:r>
        <w:rPr>
          <w:rFonts w:ascii="Courier New" w:hAnsi="Courier New" w:cs="Courier New"/>
          <w:color w:val="000000"/>
          <w:sz w:val="20"/>
          <w:szCs w:val="20"/>
          <w:shd w:val="clear" w:color="auto" w:fill="FFFFFF"/>
        </w:rPr>
        <w:t xml:space="preserve"> oneway ss ps;</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proc</w:t>
      </w:r>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sort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=oneway; </w:t>
      </w:r>
      <w:r>
        <w:rPr>
          <w:rFonts w:ascii="Courier New" w:hAnsi="Courier New" w:cs="Courier New"/>
          <w:color w:val="0000FF"/>
          <w:sz w:val="20"/>
          <w:szCs w:val="20"/>
          <w:shd w:val="clear" w:color="auto" w:fill="FFFFFF"/>
        </w:rPr>
        <w:t>by</w:t>
      </w:r>
      <w:r>
        <w:rPr>
          <w:rFonts w:ascii="Courier New" w:hAnsi="Courier New" w:cs="Courier New"/>
          <w:color w:val="000000"/>
          <w:sz w:val="20"/>
          <w:szCs w:val="20"/>
          <w:shd w:val="clear" w:color="auto" w:fill="FFFFFF"/>
        </w:rPr>
        <w:t xml:space="preserve"> table value; </w:t>
      </w: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proc</w:t>
      </w:r>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sort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=ss; </w:t>
      </w:r>
      <w:r>
        <w:rPr>
          <w:rFonts w:ascii="Courier New" w:hAnsi="Courier New" w:cs="Courier New"/>
          <w:color w:val="0000FF"/>
          <w:sz w:val="20"/>
          <w:szCs w:val="20"/>
          <w:shd w:val="clear" w:color="auto" w:fill="FFFFFF"/>
        </w:rPr>
        <w:t>by</w:t>
      </w:r>
      <w:r>
        <w:rPr>
          <w:rFonts w:ascii="Courier New" w:hAnsi="Courier New" w:cs="Courier New"/>
          <w:color w:val="000000"/>
          <w:sz w:val="20"/>
          <w:szCs w:val="20"/>
          <w:shd w:val="clear" w:color="auto" w:fill="FFFFFF"/>
        </w:rPr>
        <w:t xml:space="preserve"> table value; </w:t>
      </w: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proc</w:t>
      </w:r>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sort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=ps; </w:t>
      </w:r>
      <w:r>
        <w:rPr>
          <w:rFonts w:ascii="Courier New" w:hAnsi="Courier New" w:cs="Courier New"/>
          <w:color w:val="0000FF"/>
          <w:sz w:val="20"/>
          <w:szCs w:val="20"/>
          <w:shd w:val="clear" w:color="auto" w:fill="FFFFFF"/>
        </w:rPr>
        <w:t>by</w:t>
      </w:r>
      <w:r>
        <w:rPr>
          <w:rFonts w:ascii="Courier New" w:hAnsi="Courier New" w:cs="Courier New"/>
          <w:color w:val="000000"/>
          <w:sz w:val="20"/>
          <w:szCs w:val="20"/>
          <w:shd w:val="clear" w:color="auto" w:fill="FFFFFF"/>
        </w:rPr>
        <w:t xml:space="preserve"> table value; </w:t>
      </w: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data</w:t>
      </w:r>
      <w:proofErr w:type="gramEnd"/>
      <w:r>
        <w:rPr>
          <w:rFonts w:ascii="Courier New" w:hAnsi="Courier New" w:cs="Courier New"/>
          <w:color w:val="000000"/>
          <w:sz w:val="20"/>
          <w:szCs w:val="20"/>
          <w:shd w:val="clear" w:color="auto" w:fill="FFFFFF"/>
        </w:rPr>
        <w:t xml:space="preserve"> table1;</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merge</w:t>
      </w:r>
      <w:proofErr w:type="gramEnd"/>
      <w:r>
        <w:rPr>
          <w:rFonts w:ascii="Courier New" w:hAnsi="Courier New" w:cs="Courier New"/>
          <w:color w:val="000000"/>
          <w:sz w:val="20"/>
          <w:szCs w:val="20"/>
          <w:shd w:val="clear" w:color="auto" w:fill="FFFFFF"/>
        </w:rPr>
        <w:t xml:space="preserve"> oneway ss ps;</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by</w:t>
      </w:r>
      <w:proofErr w:type="gramEnd"/>
      <w:r>
        <w:rPr>
          <w:rFonts w:ascii="Courier New" w:hAnsi="Courier New" w:cs="Courier New"/>
          <w:color w:val="000000"/>
          <w:sz w:val="20"/>
          <w:szCs w:val="20"/>
          <w:shd w:val="clear" w:color="auto" w:fill="FFFFFF"/>
        </w:rPr>
        <w:t xml:space="preserve"> table value;</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proc</w:t>
      </w:r>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export</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w:t>
      </w:r>
      <w:proofErr w:type="gramEnd"/>
      <w:r>
        <w:rPr>
          <w:rFonts w:ascii="Courier New" w:hAnsi="Courier New" w:cs="Courier New"/>
          <w:color w:val="000000"/>
          <w:sz w:val="20"/>
          <w:szCs w:val="20"/>
          <w:shd w:val="clear" w:color="auto" w:fill="FFFFFF"/>
        </w:rPr>
        <w:t>table1</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dbms</w:t>
      </w:r>
      <w:r>
        <w:rPr>
          <w:rFonts w:ascii="Courier New" w:hAnsi="Courier New" w:cs="Courier New"/>
          <w:color w:val="000000"/>
          <w:sz w:val="20"/>
          <w:szCs w:val="20"/>
          <w:shd w:val="clear" w:color="auto" w:fill="FFFFFF"/>
        </w:rPr>
        <w:t>=</w:t>
      </w:r>
      <w:proofErr w:type="gramEnd"/>
      <w:r>
        <w:rPr>
          <w:rFonts w:ascii="Courier New" w:hAnsi="Courier New" w:cs="Courier New"/>
          <w:color w:val="000000"/>
          <w:sz w:val="20"/>
          <w:szCs w:val="20"/>
          <w:shd w:val="clear" w:color="auto" w:fill="FFFFFF"/>
        </w:rPr>
        <w:t>xlsx</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outfile</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"c:\users\audrey\documents\nhanes_ses_sleep_crp\table1.xlsx"</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replace</w:t>
      </w:r>
      <w:proofErr w:type="gramEnd"/>
      <w:r>
        <w:rPr>
          <w:rFonts w:ascii="Courier New" w:hAnsi="Courier New" w:cs="Courier New"/>
          <w:color w:val="000000"/>
          <w:sz w:val="20"/>
          <w:szCs w:val="20"/>
          <w:shd w:val="clear" w:color="auto" w:fill="FFFFFF"/>
        </w:rPr>
        <w:t>;</w:t>
      </w:r>
    </w:p>
    <w:p w:rsidR="007A453C" w:rsidRDefault="007A453C" w:rsidP="007A453C">
      <w:pPr>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7A453C" w:rsidRDefault="007A453C" w:rsidP="007A453C">
      <w:pPr>
        <w:rPr>
          <w:rFonts w:ascii="Courier New" w:hAnsi="Courier New" w:cs="Courier New"/>
          <w:color w:val="000000"/>
          <w:sz w:val="20"/>
          <w:szCs w:val="20"/>
          <w:shd w:val="clear" w:color="auto" w:fill="FFFFFF"/>
        </w:rPr>
      </w:pP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proofErr w:type="gramStart"/>
      <w:r>
        <w:rPr>
          <w:rFonts w:ascii="Courier New" w:hAnsi="Courier New" w:cs="Courier New"/>
          <w:color w:val="008000"/>
          <w:sz w:val="20"/>
          <w:szCs w:val="20"/>
          <w:shd w:val="clear" w:color="auto" w:fill="FFFFFF"/>
        </w:rPr>
        <w:t>*  PAPER</w:t>
      </w:r>
      <w:proofErr w:type="gramEnd"/>
      <w:r>
        <w:rPr>
          <w:rFonts w:ascii="Courier New" w:hAnsi="Courier New" w:cs="Courier New"/>
          <w:color w:val="008000"/>
          <w:sz w:val="20"/>
          <w:szCs w:val="20"/>
          <w:shd w:val="clear" w:color="auto" w:fill="FFFFFF"/>
        </w:rPr>
        <w:t xml:space="preserve"> TABLE 2   *******************/</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/*Mean CRP (log) by each variable &amp; f test */</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ods</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output</w:t>
      </w:r>
      <w:r>
        <w:rPr>
          <w:rFonts w:ascii="Courier New" w:hAnsi="Courier New" w:cs="Courier New"/>
          <w:color w:val="000000"/>
          <w:sz w:val="20"/>
          <w:szCs w:val="20"/>
          <w:shd w:val="clear" w:color="auto" w:fill="FFFFFF"/>
        </w:rPr>
        <w:t xml:space="preserve"> parameterestimates=</w:t>
      </w:r>
      <w:r>
        <w:rPr>
          <w:rFonts w:ascii="Courier New" w:hAnsi="Courier New" w:cs="Courier New"/>
          <w:color w:val="0000FF"/>
          <w:sz w:val="20"/>
          <w:szCs w:val="20"/>
          <w:shd w:val="clear" w:color="auto" w:fill="FFFFFF"/>
        </w:rPr>
        <w:t>p</w:t>
      </w:r>
      <w:r>
        <w:rPr>
          <w:rFonts w:ascii="Courier New" w:hAnsi="Courier New" w:cs="Courier New"/>
          <w:color w:val="000000"/>
          <w:sz w:val="20"/>
          <w:szCs w:val="20"/>
          <w:shd w:val="clear" w:color="auto" w:fill="FFFFFF"/>
        </w:rPr>
        <w:t xml:space="preserve"> effects=e;</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proc</w:t>
      </w:r>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surveyreg</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=dat.final; </w:t>
      </w:r>
      <w:r>
        <w:rPr>
          <w:rFonts w:ascii="Courier New" w:hAnsi="Courier New" w:cs="Courier New"/>
          <w:color w:val="0000FF"/>
          <w:sz w:val="20"/>
          <w:szCs w:val="20"/>
          <w:shd w:val="clear" w:color="auto" w:fill="FFFFFF"/>
        </w:rPr>
        <w:t>title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"univariable crp=edu"</w:t>
      </w:r>
      <w:r>
        <w:rPr>
          <w:rFonts w:ascii="Courier New" w:hAnsi="Courier New" w:cs="Courier New"/>
          <w:color w:val="000000"/>
          <w:sz w:val="20"/>
          <w:szCs w:val="20"/>
          <w:shd w:val="clear" w:color="auto" w:fill="FFFFFF"/>
        </w:rPr>
        <w:t>;</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strata</w:t>
      </w:r>
      <w:proofErr w:type="gramEnd"/>
      <w:r>
        <w:rPr>
          <w:rFonts w:ascii="Courier New" w:hAnsi="Courier New" w:cs="Courier New"/>
          <w:color w:val="000000"/>
          <w:sz w:val="20"/>
          <w:szCs w:val="20"/>
          <w:shd w:val="clear" w:color="auto" w:fill="FFFFFF"/>
        </w:rPr>
        <w:t xml:space="preserve"> strata; </w:t>
      </w:r>
      <w:r>
        <w:rPr>
          <w:rFonts w:ascii="Courier New" w:hAnsi="Courier New" w:cs="Courier New"/>
          <w:color w:val="0000FF"/>
          <w:sz w:val="20"/>
          <w:szCs w:val="20"/>
          <w:shd w:val="clear" w:color="auto" w:fill="FFFFFF"/>
        </w:rPr>
        <w:t>cluster</w:t>
      </w:r>
      <w:r>
        <w:rPr>
          <w:rFonts w:ascii="Courier New" w:hAnsi="Courier New" w:cs="Courier New"/>
          <w:color w:val="000000"/>
          <w:sz w:val="20"/>
          <w:szCs w:val="20"/>
          <w:shd w:val="clear" w:color="auto" w:fill="FFFFFF"/>
        </w:rPr>
        <w:t xml:space="preserve"> cluster; </w:t>
      </w:r>
      <w:r>
        <w:rPr>
          <w:rFonts w:ascii="Courier New" w:hAnsi="Courier New" w:cs="Courier New"/>
          <w:color w:val="0000FF"/>
          <w:sz w:val="20"/>
          <w:szCs w:val="20"/>
          <w:shd w:val="clear" w:color="auto" w:fill="FFFFFF"/>
        </w:rPr>
        <w:t>weight</w:t>
      </w:r>
      <w:r>
        <w:rPr>
          <w:rFonts w:ascii="Courier New" w:hAnsi="Courier New" w:cs="Courier New"/>
          <w:color w:val="000000"/>
          <w:sz w:val="20"/>
          <w:szCs w:val="20"/>
          <w:shd w:val="clear" w:color="auto" w:fill="FFFFFF"/>
        </w:rPr>
        <w:t xml:space="preserve"> weight;</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class</w:t>
      </w:r>
      <w:proofErr w:type="gramEnd"/>
      <w:r>
        <w:rPr>
          <w:rFonts w:ascii="Courier New" w:hAnsi="Courier New" w:cs="Courier New"/>
          <w:color w:val="000000"/>
          <w:sz w:val="20"/>
          <w:szCs w:val="20"/>
          <w:shd w:val="clear" w:color="auto" w:fill="FFFFFF"/>
        </w:rPr>
        <w:t xml:space="preserve"> DMDEDUC2;</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model</w:t>
      </w:r>
      <w:proofErr w:type="gramEnd"/>
      <w:r>
        <w:rPr>
          <w:rFonts w:ascii="Courier New" w:hAnsi="Courier New" w:cs="Courier New"/>
          <w:color w:val="000000"/>
          <w:sz w:val="20"/>
          <w:szCs w:val="20"/>
          <w:shd w:val="clear" w:color="auto" w:fill="FFFFFF"/>
        </w:rPr>
        <w:t xml:space="preserve"> crp_log = DMDEDUC2 /</w:t>
      </w:r>
      <w:r>
        <w:rPr>
          <w:rFonts w:ascii="Courier New" w:hAnsi="Courier New" w:cs="Courier New"/>
          <w:color w:val="0000FF"/>
          <w:sz w:val="20"/>
          <w:szCs w:val="20"/>
          <w:shd w:val="clear" w:color="auto" w:fill="FFFFFF"/>
        </w:rPr>
        <w:t>solution</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noint</w:t>
      </w:r>
      <w:r>
        <w:rPr>
          <w:rFonts w:ascii="Courier New" w:hAnsi="Courier New" w:cs="Courier New"/>
          <w:color w:val="000000"/>
          <w:sz w:val="20"/>
          <w:szCs w:val="20"/>
          <w:shd w:val="clear" w:color="auto" w:fill="FFFFFF"/>
        </w:rPr>
        <w:t>;</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domain</w:t>
      </w:r>
      <w:proofErr w:type="gramEnd"/>
      <w:r>
        <w:rPr>
          <w:rFonts w:ascii="Courier New" w:hAnsi="Courier New" w:cs="Courier New"/>
          <w:color w:val="000000"/>
          <w:sz w:val="20"/>
          <w:szCs w:val="20"/>
          <w:shd w:val="clear" w:color="auto" w:fill="FFFFFF"/>
        </w:rPr>
        <w:t xml:space="preserve"> include;</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data</w:t>
      </w:r>
      <w:proofErr w:type="gramEnd"/>
      <w:r>
        <w:rPr>
          <w:rFonts w:ascii="Courier New" w:hAnsi="Courier New" w:cs="Courier New"/>
          <w:color w:val="000000"/>
          <w:sz w:val="20"/>
          <w:szCs w:val="20"/>
          <w:shd w:val="clear" w:color="auto" w:fill="FFFFFF"/>
        </w:rPr>
        <w:t xml:space="preserve"> p; </w:t>
      </w: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p; effect=</w:t>
      </w:r>
      <w:r>
        <w:rPr>
          <w:rFonts w:ascii="Courier New" w:hAnsi="Courier New" w:cs="Courier New"/>
          <w:color w:val="800080"/>
          <w:sz w:val="20"/>
          <w:szCs w:val="20"/>
          <w:shd w:val="clear" w:color="auto" w:fill="FFFFFF"/>
        </w:rPr>
        <w:t>'DMDEDUC2'</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where</w:t>
      </w:r>
      <w:r>
        <w:rPr>
          <w:rFonts w:ascii="Courier New" w:hAnsi="Courier New" w:cs="Courier New"/>
          <w:color w:val="000000"/>
          <w:sz w:val="20"/>
          <w:szCs w:val="20"/>
          <w:shd w:val="clear" w:color="auto" w:fill="FFFFFF"/>
        </w:rPr>
        <w:t xml:space="preserve"> include=</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e; </w:t>
      </w: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e; </w:t>
      </w:r>
      <w:r>
        <w:rPr>
          <w:rFonts w:ascii="Courier New" w:hAnsi="Courier New" w:cs="Courier New"/>
          <w:color w:val="0000FF"/>
          <w:sz w:val="20"/>
          <w:szCs w:val="20"/>
          <w:shd w:val="clear" w:color="auto" w:fill="FFFFFF"/>
        </w:rPr>
        <w:t>where</w:t>
      </w:r>
      <w:r>
        <w:rPr>
          <w:rFonts w:ascii="Courier New" w:hAnsi="Courier New" w:cs="Courier New"/>
          <w:color w:val="000000"/>
          <w:sz w:val="20"/>
          <w:szCs w:val="20"/>
          <w:shd w:val="clear" w:color="auto" w:fill="FFFFFF"/>
        </w:rPr>
        <w:t xml:space="preserve"> not(effect=</w:t>
      </w:r>
      <w:r>
        <w:rPr>
          <w:rFonts w:ascii="Courier New" w:hAnsi="Courier New" w:cs="Courier New"/>
          <w:color w:val="800080"/>
          <w:sz w:val="20"/>
          <w:szCs w:val="20"/>
          <w:shd w:val="clear" w:color="auto" w:fill="FFFFFF"/>
        </w:rPr>
        <w:t>'Model'</w:t>
      </w:r>
      <w:r>
        <w:rPr>
          <w:rFonts w:ascii="Courier New" w:hAnsi="Courier New" w:cs="Courier New"/>
          <w:color w:val="000000"/>
          <w:sz w:val="20"/>
          <w:szCs w:val="20"/>
          <w:shd w:val="clear" w:color="auto" w:fill="FFFFFF"/>
        </w:rPr>
        <w:t>) and include=</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data</w:t>
      </w:r>
      <w:proofErr w:type="gramEnd"/>
      <w:r>
        <w:rPr>
          <w:rFonts w:ascii="Courier New" w:hAnsi="Courier New" w:cs="Courier New"/>
          <w:color w:val="000000"/>
          <w:sz w:val="20"/>
          <w:szCs w:val="20"/>
          <w:shd w:val="clear" w:color="auto" w:fill="FFFFFF"/>
        </w:rPr>
        <w:t xml:space="preserve"> edu (</w:t>
      </w:r>
      <w:r>
        <w:rPr>
          <w:rFonts w:ascii="Courier New" w:hAnsi="Courier New" w:cs="Courier New"/>
          <w:color w:val="0000FF"/>
          <w:sz w:val="20"/>
          <w:szCs w:val="20"/>
          <w:shd w:val="clear" w:color="auto" w:fill="FFFFFF"/>
        </w:rPr>
        <w:t>keep</w:t>
      </w:r>
      <w:r>
        <w:rPr>
          <w:rFonts w:ascii="Courier New" w:hAnsi="Courier New" w:cs="Courier New"/>
          <w:color w:val="000000"/>
          <w:sz w:val="20"/>
          <w:szCs w:val="20"/>
          <w:shd w:val="clear" w:color="auto" w:fill="FFFFFF"/>
        </w:rPr>
        <w:t xml:space="preserve">=effect parameter estimate probF); </w:t>
      </w:r>
      <w:r>
        <w:rPr>
          <w:rFonts w:ascii="Courier New" w:hAnsi="Courier New" w:cs="Courier New"/>
          <w:color w:val="0000FF"/>
          <w:sz w:val="20"/>
          <w:szCs w:val="20"/>
          <w:shd w:val="clear" w:color="auto" w:fill="FFFFFF"/>
        </w:rPr>
        <w:t>length</w:t>
      </w:r>
      <w:r>
        <w:rPr>
          <w:rFonts w:ascii="Courier New" w:hAnsi="Courier New" w:cs="Courier New"/>
          <w:color w:val="000000"/>
          <w:sz w:val="20"/>
          <w:szCs w:val="20"/>
          <w:shd w:val="clear" w:color="auto" w:fill="FFFFFF"/>
        </w:rPr>
        <w:t xml:space="preserve"> effect $</w:t>
      </w:r>
      <w:r>
        <w:rPr>
          <w:rFonts w:ascii="Courier New" w:hAnsi="Courier New" w:cs="Courier New"/>
          <w:b/>
          <w:bCs/>
          <w:color w:val="008080"/>
          <w:sz w:val="20"/>
          <w:szCs w:val="20"/>
          <w:shd w:val="clear" w:color="auto" w:fill="FFFFFF"/>
        </w:rPr>
        <w:t>15</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merge</w:t>
      </w:r>
      <w:r>
        <w:rPr>
          <w:rFonts w:ascii="Courier New" w:hAnsi="Courier New" w:cs="Courier New"/>
          <w:color w:val="000000"/>
          <w:sz w:val="20"/>
          <w:szCs w:val="20"/>
          <w:shd w:val="clear" w:color="auto" w:fill="FFFFFF"/>
        </w:rPr>
        <w:t xml:space="preserve"> e p; </w:t>
      </w:r>
      <w:r>
        <w:rPr>
          <w:rFonts w:ascii="Courier New" w:hAnsi="Courier New" w:cs="Courier New"/>
          <w:color w:val="0000FF"/>
          <w:sz w:val="20"/>
          <w:szCs w:val="20"/>
          <w:shd w:val="clear" w:color="auto" w:fill="FFFFFF"/>
        </w:rPr>
        <w:t>by</w:t>
      </w:r>
      <w:r>
        <w:rPr>
          <w:rFonts w:ascii="Courier New" w:hAnsi="Courier New" w:cs="Courier New"/>
          <w:color w:val="000000"/>
          <w:sz w:val="20"/>
          <w:szCs w:val="20"/>
          <w:shd w:val="clear" w:color="auto" w:fill="FFFFFF"/>
        </w:rPr>
        <w:t xml:space="preserve"> effect; </w:t>
      </w: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ods</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output</w:t>
      </w:r>
      <w:r>
        <w:rPr>
          <w:rFonts w:ascii="Courier New" w:hAnsi="Courier New" w:cs="Courier New"/>
          <w:color w:val="000000"/>
          <w:sz w:val="20"/>
          <w:szCs w:val="20"/>
          <w:shd w:val="clear" w:color="auto" w:fill="FFFFFF"/>
        </w:rPr>
        <w:t xml:space="preserve"> parameterestimates=</w:t>
      </w:r>
      <w:r>
        <w:rPr>
          <w:rFonts w:ascii="Courier New" w:hAnsi="Courier New" w:cs="Courier New"/>
          <w:color w:val="0000FF"/>
          <w:sz w:val="20"/>
          <w:szCs w:val="20"/>
          <w:shd w:val="clear" w:color="auto" w:fill="FFFFFF"/>
        </w:rPr>
        <w:t>p</w:t>
      </w:r>
      <w:r>
        <w:rPr>
          <w:rFonts w:ascii="Courier New" w:hAnsi="Courier New" w:cs="Courier New"/>
          <w:color w:val="000000"/>
          <w:sz w:val="20"/>
          <w:szCs w:val="20"/>
          <w:shd w:val="clear" w:color="auto" w:fill="FFFFFF"/>
        </w:rPr>
        <w:t xml:space="preserve"> effects=e;</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proc</w:t>
      </w:r>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surveyreg</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=dat.final; </w:t>
      </w:r>
      <w:r>
        <w:rPr>
          <w:rFonts w:ascii="Courier New" w:hAnsi="Courier New" w:cs="Courier New"/>
          <w:color w:val="0000FF"/>
          <w:sz w:val="20"/>
          <w:szCs w:val="20"/>
          <w:shd w:val="clear" w:color="auto" w:fill="FFFFFF"/>
        </w:rPr>
        <w:t>title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"univariable crp=pir_cat"</w:t>
      </w:r>
      <w:r>
        <w:rPr>
          <w:rFonts w:ascii="Courier New" w:hAnsi="Courier New" w:cs="Courier New"/>
          <w:color w:val="000000"/>
          <w:sz w:val="20"/>
          <w:szCs w:val="20"/>
          <w:shd w:val="clear" w:color="auto" w:fill="FFFFFF"/>
        </w:rPr>
        <w:t>;</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strata</w:t>
      </w:r>
      <w:proofErr w:type="gramEnd"/>
      <w:r>
        <w:rPr>
          <w:rFonts w:ascii="Courier New" w:hAnsi="Courier New" w:cs="Courier New"/>
          <w:color w:val="000000"/>
          <w:sz w:val="20"/>
          <w:szCs w:val="20"/>
          <w:shd w:val="clear" w:color="auto" w:fill="FFFFFF"/>
        </w:rPr>
        <w:t xml:space="preserve"> strata; </w:t>
      </w:r>
      <w:r>
        <w:rPr>
          <w:rFonts w:ascii="Courier New" w:hAnsi="Courier New" w:cs="Courier New"/>
          <w:color w:val="0000FF"/>
          <w:sz w:val="20"/>
          <w:szCs w:val="20"/>
          <w:shd w:val="clear" w:color="auto" w:fill="FFFFFF"/>
        </w:rPr>
        <w:t>cluster</w:t>
      </w:r>
      <w:r>
        <w:rPr>
          <w:rFonts w:ascii="Courier New" w:hAnsi="Courier New" w:cs="Courier New"/>
          <w:color w:val="000000"/>
          <w:sz w:val="20"/>
          <w:szCs w:val="20"/>
          <w:shd w:val="clear" w:color="auto" w:fill="FFFFFF"/>
        </w:rPr>
        <w:t xml:space="preserve"> cluster; </w:t>
      </w:r>
      <w:r>
        <w:rPr>
          <w:rFonts w:ascii="Courier New" w:hAnsi="Courier New" w:cs="Courier New"/>
          <w:color w:val="0000FF"/>
          <w:sz w:val="20"/>
          <w:szCs w:val="20"/>
          <w:shd w:val="clear" w:color="auto" w:fill="FFFFFF"/>
        </w:rPr>
        <w:t>weight</w:t>
      </w:r>
      <w:r>
        <w:rPr>
          <w:rFonts w:ascii="Courier New" w:hAnsi="Courier New" w:cs="Courier New"/>
          <w:color w:val="000000"/>
          <w:sz w:val="20"/>
          <w:szCs w:val="20"/>
          <w:shd w:val="clear" w:color="auto" w:fill="FFFFFF"/>
        </w:rPr>
        <w:t xml:space="preserve"> weight;</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class</w:t>
      </w:r>
      <w:proofErr w:type="gramEnd"/>
      <w:r>
        <w:rPr>
          <w:rFonts w:ascii="Courier New" w:hAnsi="Courier New" w:cs="Courier New"/>
          <w:color w:val="000000"/>
          <w:sz w:val="20"/>
          <w:szCs w:val="20"/>
          <w:shd w:val="clear" w:color="auto" w:fill="FFFFFF"/>
        </w:rPr>
        <w:t xml:space="preserve"> pir_cat;</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model</w:t>
      </w:r>
      <w:proofErr w:type="gramEnd"/>
      <w:r>
        <w:rPr>
          <w:rFonts w:ascii="Courier New" w:hAnsi="Courier New" w:cs="Courier New"/>
          <w:color w:val="000000"/>
          <w:sz w:val="20"/>
          <w:szCs w:val="20"/>
          <w:shd w:val="clear" w:color="auto" w:fill="FFFFFF"/>
        </w:rPr>
        <w:t xml:space="preserve"> crp_log = pir_cat /</w:t>
      </w:r>
      <w:r>
        <w:rPr>
          <w:rFonts w:ascii="Courier New" w:hAnsi="Courier New" w:cs="Courier New"/>
          <w:color w:val="0000FF"/>
          <w:sz w:val="20"/>
          <w:szCs w:val="20"/>
          <w:shd w:val="clear" w:color="auto" w:fill="FFFFFF"/>
        </w:rPr>
        <w:t>solution</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noint</w:t>
      </w:r>
      <w:r>
        <w:rPr>
          <w:rFonts w:ascii="Courier New" w:hAnsi="Courier New" w:cs="Courier New"/>
          <w:color w:val="000000"/>
          <w:sz w:val="20"/>
          <w:szCs w:val="20"/>
          <w:shd w:val="clear" w:color="auto" w:fill="FFFFFF"/>
        </w:rPr>
        <w:t>;</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domain</w:t>
      </w:r>
      <w:proofErr w:type="gramEnd"/>
      <w:r>
        <w:rPr>
          <w:rFonts w:ascii="Courier New" w:hAnsi="Courier New" w:cs="Courier New"/>
          <w:color w:val="000000"/>
          <w:sz w:val="20"/>
          <w:szCs w:val="20"/>
          <w:shd w:val="clear" w:color="auto" w:fill="FFFFFF"/>
        </w:rPr>
        <w:t xml:space="preserve"> include;</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data</w:t>
      </w:r>
      <w:proofErr w:type="gramEnd"/>
      <w:r>
        <w:rPr>
          <w:rFonts w:ascii="Courier New" w:hAnsi="Courier New" w:cs="Courier New"/>
          <w:color w:val="000000"/>
          <w:sz w:val="20"/>
          <w:szCs w:val="20"/>
          <w:shd w:val="clear" w:color="auto" w:fill="FFFFFF"/>
        </w:rPr>
        <w:t xml:space="preserve"> p; </w:t>
      </w: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p; effect=</w:t>
      </w:r>
      <w:r>
        <w:rPr>
          <w:rFonts w:ascii="Courier New" w:hAnsi="Courier New" w:cs="Courier New"/>
          <w:color w:val="800080"/>
          <w:sz w:val="20"/>
          <w:szCs w:val="20"/>
          <w:shd w:val="clear" w:color="auto" w:fill="FFFFFF"/>
        </w:rPr>
        <w:t>'pir_cat'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where</w:t>
      </w:r>
      <w:r>
        <w:rPr>
          <w:rFonts w:ascii="Courier New" w:hAnsi="Courier New" w:cs="Courier New"/>
          <w:color w:val="000000"/>
          <w:sz w:val="20"/>
          <w:szCs w:val="20"/>
          <w:shd w:val="clear" w:color="auto" w:fill="FFFFFF"/>
        </w:rPr>
        <w:t xml:space="preserve"> include=</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e; </w:t>
      </w: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e; </w:t>
      </w:r>
      <w:r>
        <w:rPr>
          <w:rFonts w:ascii="Courier New" w:hAnsi="Courier New" w:cs="Courier New"/>
          <w:color w:val="0000FF"/>
          <w:sz w:val="20"/>
          <w:szCs w:val="20"/>
          <w:shd w:val="clear" w:color="auto" w:fill="FFFFFF"/>
        </w:rPr>
        <w:t>where</w:t>
      </w:r>
      <w:r>
        <w:rPr>
          <w:rFonts w:ascii="Courier New" w:hAnsi="Courier New" w:cs="Courier New"/>
          <w:color w:val="000000"/>
          <w:sz w:val="20"/>
          <w:szCs w:val="20"/>
          <w:shd w:val="clear" w:color="auto" w:fill="FFFFFF"/>
        </w:rPr>
        <w:t xml:space="preserve"> not(effect=</w:t>
      </w:r>
      <w:r>
        <w:rPr>
          <w:rFonts w:ascii="Courier New" w:hAnsi="Courier New" w:cs="Courier New"/>
          <w:color w:val="800080"/>
          <w:sz w:val="20"/>
          <w:szCs w:val="20"/>
          <w:shd w:val="clear" w:color="auto" w:fill="FFFFFF"/>
        </w:rPr>
        <w:t>'Model'</w:t>
      </w:r>
      <w:r>
        <w:rPr>
          <w:rFonts w:ascii="Courier New" w:hAnsi="Courier New" w:cs="Courier New"/>
          <w:color w:val="000000"/>
          <w:sz w:val="20"/>
          <w:szCs w:val="20"/>
          <w:shd w:val="clear" w:color="auto" w:fill="FFFFFF"/>
        </w:rPr>
        <w:t>) and include=</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data</w:t>
      </w:r>
      <w:proofErr w:type="gramEnd"/>
      <w:r>
        <w:rPr>
          <w:rFonts w:ascii="Courier New" w:hAnsi="Courier New" w:cs="Courier New"/>
          <w:color w:val="000000"/>
          <w:sz w:val="20"/>
          <w:szCs w:val="20"/>
          <w:shd w:val="clear" w:color="auto" w:fill="FFFFFF"/>
        </w:rPr>
        <w:t xml:space="preserve"> pir (</w:t>
      </w:r>
      <w:r>
        <w:rPr>
          <w:rFonts w:ascii="Courier New" w:hAnsi="Courier New" w:cs="Courier New"/>
          <w:color w:val="0000FF"/>
          <w:sz w:val="20"/>
          <w:szCs w:val="20"/>
          <w:shd w:val="clear" w:color="auto" w:fill="FFFFFF"/>
        </w:rPr>
        <w:t>keep</w:t>
      </w:r>
      <w:r>
        <w:rPr>
          <w:rFonts w:ascii="Courier New" w:hAnsi="Courier New" w:cs="Courier New"/>
          <w:color w:val="000000"/>
          <w:sz w:val="20"/>
          <w:szCs w:val="20"/>
          <w:shd w:val="clear" w:color="auto" w:fill="FFFFFF"/>
        </w:rPr>
        <w:t xml:space="preserve">=effect parameter estimate probF); </w:t>
      </w:r>
      <w:r>
        <w:rPr>
          <w:rFonts w:ascii="Courier New" w:hAnsi="Courier New" w:cs="Courier New"/>
          <w:color w:val="0000FF"/>
          <w:sz w:val="20"/>
          <w:szCs w:val="20"/>
          <w:shd w:val="clear" w:color="auto" w:fill="FFFFFF"/>
        </w:rPr>
        <w:t>length</w:t>
      </w:r>
      <w:r>
        <w:rPr>
          <w:rFonts w:ascii="Courier New" w:hAnsi="Courier New" w:cs="Courier New"/>
          <w:color w:val="000000"/>
          <w:sz w:val="20"/>
          <w:szCs w:val="20"/>
          <w:shd w:val="clear" w:color="auto" w:fill="FFFFFF"/>
        </w:rPr>
        <w:t xml:space="preserve"> effect $</w:t>
      </w:r>
      <w:r>
        <w:rPr>
          <w:rFonts w:ascii="Courier New" w:hAnsi="Courier New" w:cs="Courier New"/>
          <w:b/>
          <w:bCs/>
          <w:color w:val="008080"/>
          <w:sz w:val="20"/>
          <w:szCs w:val="20"/>
          <w:shd w:val="clear" w:color="auto" w:fill="FFFFFF"/>
        </w:rPr>
        <w:t>15</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merge</w:t>
      </w:r>
      <w:r>
        <w:rPr>
          <w:rFonts w:ascii="Courier New" w:hAnsi="Courier New" w:cs="Courier New"/>
          <w:color w:val="000000"/>
          <w:sz w:val="20"/>
          <w:szCs w:val="20"/>
          <w:shd w:val="clear" w:color="auto" w:fill="FFFFFF"/>
        </w:rPr>
        <w:t xml:space="preserve"> e p; </w:t>
      </w:r>
      <w:r>
        <w:rPr>
          <w:rFonts w:ascii="Courier New" w:hAnsi="Courier New" w:cs="Courier New"/>
          <w:color w:val="0000FF"/>
          <w:sz w:val="20"/>
          <w:szCs w:val="20"/>
          <w:shd w:val="clear" w:color="auto" w:fill="FFFFFF"/>
        </w:rPr>
        <w:t>by</w:t>
      </w:r>
      <w:r>
        <w:rPr>
          <w:rFonts w:ascii="Courier New" w:hAnsi="Courier New" w:cs="Courier New"/>
          <w:color w:val="000000"/>
          <w:sz w:val="20"/>
          <w:szCs w:val="20"/>
          <w:shd w:val="clear" w:color="auto" w:fill="FFFFFF"/>
        </w:rPr>
        <w:t xml:space="preserve"> effect; </w:t>
      </w: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ods</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output</w:t>
      </w:r>
      <w:r>
        <w:rPr>
          <w:rFonts w:ascii="Courier New" w:hAnsi="Courier New" w:cs="Courier New"/>
          <w:color w:val="000000"/>
          <w:sz w:val="20"/>
          <w:szCs w:val="20"/>
          <w:shd w:val="clear" w:color="auto" w:fill="FFFFFF"/>
        </w:rPr>
        <w:t xml:space="preserve"> parameterestimates=</w:t>
      </w:r>
      <w:r>
        <w:rPr>
          <w:rFonts w:ascii="Courier New" w:hAnsi="Courier New" w:cs="Courier New"/>
          <w:color w:val="0000FF"/>
          <w:sz w:val="20"/>
          <w:szCs w:val="20"/>
          <w:shd w:val="clear" w:color="auto" w:fill="FFFFFF"/>
        </w:rPr>
        <w:t>p</w:t>
      </w:r>
      <w:r>
        <w:rPr>
          <w:rFonts w:ascii="Courier New" w:hAnsi="Courier New" w:cs="Courier New"/>
          <w:color w:val="000000"/>
          <w:sz w:val="20"/>
          <w:szCs w:val="20"/>
          <w:shd w:val="clear" w:color="auto" w:fill="FFFFFF"/>
        </w:rPr>
        <w:t xml:space="preserve"> effects=e;</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proc</w:t>
      </w:r>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surveyreg</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=dat.final; </w:t>
      </w:r>
      <w:r>
        <w:rPr>
          <w:rFonts w:ascii="Courier New" w:hAnsi="Courier New" w:cs="Courier New"/>
          <w:color w:val="0000FF"/>
          <w:sz w:val="20"/>
          <w:szCs w:val="20"/>
          <w:shd w:val="clear" w:color="auto" w:fill="FFFFFF"/>
        </w:rPr>
        <w:t>title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"univariable crp=activity"</w:t>
      </w:r>
      <w:r>
        <w:rPr>
          <w:rFonts w:ascii="Courier New" w:hAnsi="Courier New" w:cs="Courier New"/>
          <w:color w:val="000000"/>
          <w:sz w:val="20"/>
          <w:szCs w:val="20"/>
          <w:shd w:val="clear" w:color="auto" w:fill="FFFFFF"/>
        </w:rPr>
        <w:t>;</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strata</w:t>
      </w:r>
      <w:proofErr w:type="gramEnd"/>
      <w:r>
        <w:rPr>
          <w:rFonts w:ascii="Courier New" w:hAnsi="Courier New" w:cs="Courier New"/>
          <w:color w:val="000000"/>
          <w:sz w:val="20"/>
          <w:szCs w:val="20"/>
          <w:shd w:val="clear" w:color="auto" w:fill="FFFFFF"/>
        </w:rPr>
        <w:t xml:space="preserve"> strata; </w:t>
      </w:r>
      <w:r>
        <w:rPr>
          <w:rFonts w:ascii="Courier New" w:hAnsi="Courier New" w:cs="Courier New"/>
          <w:color w:val="0000FF"/>
          <w:sz w:val="20"/>
          <w:szCs w:val="20"/>
          <w:shd w:val="clear" w:color="auto" w:fill="FFFFFF"/>
        </w:rPr>
        <w:t>cluster</w:t>
      </w:r>
      <w:r>
        <w:rPr>
          <w:rFonts w:ascii="Courier New" w:hAnsi="Courier New" w:cs="Courier New"/>
          <w:color w:val="000000"/>
          <w:sz w:val="20"/>
          <w:szCs w:val="20"/>
          <w:shd w:val="clear" w:color="auto" w:fill="FFFFFF"/>
        </w:rPr>
        <w:t xml:space="preserve"> cluster; </w:t>
      </w:r>
      <w:r>
        <w:rPr>
          <w:rFonts w:ascii="Courier New" w:hAnsi="Courier New" w:cs="Courier New"/>
          <w:color w:val="0000FF"/>
          <w:sz w:val="20"/>
          <w:szCs w:val="20"/>
          <w:shd w:val="clear" w:color="auto" w:fill="FFFFFF"/>
        </w:rPr>
        <w:t>weight</w:t>
      </w:r>
      <w:r>
        <w:rPr>
          <w:rFonts w:ascii="Courier New" w:hAnsi="Courier New" w:cs="Courier New"/>
          <w:color w:val="000000"/>
          <w:sz w:val="20"/>
          <w:szCs w:val="20"/>
          <w:shd w:val="clear" w:color="auto" w:fill="FFFFFF"/>
        </w:rPr>
        <w:t xml:space="preserve"> weight;</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class</w:t>
      </w:r>
      <w:proofErr w:type="gramEnd"/>
      <w:r>
        <w:rPr>
          <w:rFonts w:ascii="Courier New" w:hAnsi="Courier New" w:cs="Courier New"/>
          <w:color w:val="000000"/>
          <w:sz w:val="20"/>
          <w:szCs w:val="20"/>
          <w:shd w:val="clear" w:color="auto" w:fill="FFFFFF"/>
        </w:rPr>
        <w:t xml:space="preserve"> phys_act;</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model</w:t>
      </w:r>
      <w:proofErr w:type="gramEnd"/>
      <w:r>
        <w:rPr>
          <w:rFonts w:ascii="Courier New" w:hAnsi="Courier New" w:cs="Courier New"/>
          <w:color w:val="000000"/>
          <w:sz w:val="20"/>
          <w:szCs w:val="20"/>
          <w:shd w:val="clear" w:color="auto" w:fill="FFFFFF"/>
        </w:rPr>
        <w:t xml:space="preserve"> crp_log = phys_act/</w:t>
      </w:r>
      <w:r>
        <w:rPr>
          <w:rFonts w:ascii="Courier New" w:hAnsi="Courier New" w:cs="Courier New"/>
          <w:color w:val="0000FF"/>
          <w:sz w:val="20"/>
          <w:szCs w:val="20"/>
          <w:shd w:val="clear" w:color="auto" w:fill="FFFFFF"/>
        </w:rPr>
        <w:t>solution</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noint</w:t>
      </w:r>
      <w:r>
        <w:rPr>
          <w:rFonts w:ascii="Courier New" w:hAnsi="Courier New" w:cs="Courier New"/>
          <w:color w:val="000000"/>
          <w:sz w:val="20"/>
          <w:szCs w:val="20"/>
          <w:shd w:val="clear" w:color="auto" w:fill="FFFFFF"/>
        </w:rPr>
        <w:t>;</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lsmeans</w:t>
      </w:r>
      <w:proofErr w:type="gramEnd"/>
      <w:r>
        <w:rPr>
          <w:rFonts w:ascii="Courier New" w:hAnsi="Courier New" w:cs="Courier New"/>
          <w:color w:val="000000"/>
          <w:sz w:val="20"/>
          <w:szCs w:val="20"/>
          <w:shd w:val="clear" w:color="auto" w:fill="FFFFFF"/>
        </w:rPr>
        <w:t xml:space="preserve"> phys_act;</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domain</w:t>
      </w:r>
      <w:proofErr w:type="gramEnd"/>
      <w:r>
        <w:rPr>
          <w:rFonts w:ascii="Courier New" w:hAnsi="Courier New" w:cs="Courier New"/>
          <w:color w:val="000000"/>
          <w:sz w:val="20"/>
          <w:szCs w:val="20"/>
          <w:shd w:val="clear" w:color="auto" w:fill="FFFFFF"/>
        </w:rPr>
        <w:t xml:space="preserve"> include;</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data</w:t>
      </w:r>
      <w:proofErr w:type="gramEnd"/>
      <w:r>
        <w:rPr>
          <w:rFonts w:ascii="Courier New" w:hAnsi="Courier New" w:cs="Courier New"/>
          <w:color w:val="000000"/>
          <w:sz w:val="20"/>
          <w:szCs w:val="20"/>
          <w:shd w:val="clear" w:color="auto" w:fill="FFFFFF"/>
        </w:rPr>
        <w:t xml:space="preserve"> p; </w:t>
      </w: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p; effect=</w:t>
      </w:r>
      <w:r>
        <w:rPr>
          <w:rFonts w:ascii="Courier New" w:hAnsi="Courier New" w:cs="Courier New"/>
          <w:color w:val="800080"/>
          <w:sz w:val="20"/>
          <w:szCs w:val="20"/>
          <w:shd w:val="clear" w:color="auto" w:fill="FFFFFF"/>
        </w:rPr>
        <w:t>'phys_act'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where</w:t>
      </w:r>
      <w:r>
        <w:rPr>
          <w:rFonts w:ascii="Courier New" w:hAnsi="Courier New" w:cs="Courier New"/>
          <w:color w:val="000000"/>
          <w:sz w:val="20"/>
          <w:szCs w:val="20"/>
          <w:shd w:val="clear" w:color="auto" w:fill="FFFFFF"/>
        </w:rPr>
        <w:t xml:space="preserve"> include=</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e; </w:t>
      </w: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e; </w:t>
      </w:r>
      <w:r>
        <w:rPr>
          <w:rFonts w:ascii="Courier New" w:hAnsi="Courier New" w:cs="Courier New"/>
          <w:color w:val="0000FF"/>
          <w:sz w:val="20"/>
          <w:szCs w:val="20"/>
          <w:shd w:val="clear" w:color="auto" w:fill="FFFFFF"/>
        </w:rPr>
        <w:t>where</w:t>
      </w:r>
      <w:r>
        <w:rPr>
          <w:rFonts w:ascii="Courier New" w:hAnsi="Courier New" w:cs="Courier New"/>
          <w:color w:val="000000"/>
          <w:sz w:val="20"/>
          <w:szCs w:val="20"/>
          <w:shd w:val="clear" w:color="auto" w:fill="FFFFFF"/>
        </w:rPr>
        <w:t xml:space="preserve"> not(effect=</w:t>
      </w:r>
      <w:r>
        <w:rPr>
          <w:rFonts w:ascii="Courier New" w:hAnsi="Courier New" w:cs="Courier New"/>
          <w:color w:val="800080"/>
          <w:sz w:val="20"/>
          <w:szCs w:val="20"/>
          <w:shd w:val="clear" w:color="auto" w:fill="FFFFFF"/>
        </w:rPr>
        <w:t>'Model'</w:t>
      </w:r>
      <w:r>
        <w:rPr>
          <w:rFonts w:ascii="Courier New" w:hAnsi="Courier New" w:cs="Courier New"/>
          <w:color w:val="000000"/>
          <w:sz w:val="20"/>
          <w:szCs w:val="20"/>
          <w:shd w:val="clear" w:color="auto" w:fill="FFFFFF"/>
        </w:rPr>
        <w:t>) and include=</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data</w:t>
      </w:r>
      <w:proofErr w:type="gramEnd"/>
      <w:r>
        <w:rPr>
          <w:rFonts w:ascii="Courier New" w:hAnsi="Courier New" w:cs="Courier New"/>
          <w:color w:val="000000"/>
          <w:sz w:val="20"/>
          <w:szCs w:val="20"/>
          <w:shd w:val="clear" w:color="auto" w:fill="FFFFFF"/>
        </w:rPr>
        <w:t xml:space="preserve"> phys (</w:t>
      </w:r>
      <w:r>
        <w:rPr>
          <w:rFonts w:ascii="Courier New" w:hAnsi="Courier New" w:cs="Courier New"/>
          <w:color w:val="0000FF"/>
          <w:sz w:val="20"/>
          <w:szCs w:val="20"/>
          <w:shd w:val="clear" w:color="auto" w:fill="FFFFFF"/>
        </w:rPr>
        <w:t>keep</w:t>
      </w:r>
      <w:r>
        <w:rPr>
          <w:rFonts w:ascii="Courier New" w:hAnsi="Courier New" w:cs="Courier New"/>
          <w:color w:val="000000"/>
          <w:sz w:val="20"/>
          <w:szCs w:val="20"/>
          <w:shd w:val="clear" w:color="auto" w:fill="FFFFFF"/>
        </w:rPr>
        <w:t xml:space="preserve">=effect parameter estimate probF); </w:t>
      </w:r>
      <w:r>
        <w:rPr>
          <w:rFonts w:ascii="Courier New" w:hAnsi="Courier New" w:cs="Courier New"/>
          <w:color w:val="0000FF"/>
          <w:sz w:val="20"/>
          <w:szCs w:val="20"/>
          <w:shd w:val="clear" w:color="auto" w:fill="FFFFFF"/>
        </w:rPr>
        <w:t>length</w:t>
      </w:r>
      <w:r>
        <w:rPr>
          <w:rFonts w:ascii="Courier New" w:hAnsi="Courier New" w:cs="Courier New"/>
          <w:color w:val="000000"/>
          <w:sz w:val="20"/>
          <w:szCs w:val="20"/>
          <w:shd w:val="clear" w:color="auto" w:fill="FFFFFF"/>
        </w:rPr>
        <w:t xml:space="preserve"> effect $</w:t>
      </w:r>
      <w:r>
        <w:rPr>
          <w:rFonts w:ascii="Courier New" w:hAnsi="Courier New" w:cs="Courier New"/>
          <w:b/>
          <w:bCs/>
          <w:color w:val="008080"/>
          <w:sz w:val="20"/>
          <w:szCs w:val="20"/>
          <w:shd w:val="clear" w:color="auto" w:fill="FFFFFF"/>
        </w:rPr>
        <w:t>15</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merge</w:t>
      </w:r>
      <w:r>
        <w:rPr>
          <w:rFonts w:ascii="Courier New" w:hAnsi="Courier New" w:cs="Courier New"/>
          <w:color w:val="000000"/>
          <w:sz w:val="20"/>
          <w:szCs w:val="20"/>
          <w:shd w:val="clear" w:color="auto" w:fill="FFFFFF"/>
        </w:rPr>
        <w:t xml:space="preserve"> e p; </w:t>
      </w:r>
      <w:r>
        <w:rPr>
          <w:rFonts w:ascii="Courier New" w:hAnsi="Courier New" w:cs="Courier New"/>
          <w:color w:val="0000FF"/>
          <w:sz w:val="20"/>
          <w:szCs w:val="20"/>
          <w:shd w:val="clear" w:color="auto" w:fill="FFFFFF"/>
        </w:rPr>
        <w:t>by</w:t>
      </w:r>
      <w:r>
        <w:rPr>
          <w:rFonts w:ascii="Courier New" w:hAnsi="Courier New" w:cs="Courier New"/>
          <w:color w:val="000000"/>
          <w:sz w:val="20"/>
          <w:szCs w:val="20"/>
          <w:shd w:val="clear" w:color="auto" w:fill="FFFFFF"/>
        </w:rPr>
        <w:t xml:space="preserve"> effect; </w:t>
      </w: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ods</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output</w:t>
      </w:r>
      <w:r>
        <w:rPr>
          <w:rFonts w:ascii="Courier New" w:hAnsi="Courier New" w:cs="Courier New"/>
          <w:color w:val="000000"/>
          <w:sz w:val="20"/>
          <w:szCs w:val="20"/>
          <w:shd w:val="clear" w:color="auto" w:fill="FFFFFF"/>
        </w:rPr>
        <w:t xml:space="preserve"> parameterestimates=</w:t>
      </w:r>
      <w:r>
        <w:rPr>
          <w:rFonts w:ascii="Courier New" w:hAnsi="Courier New" w:cs="Courier New"/>
          <w:color w:val="0000FF"/>
          <w:sz w:val="20"/>
          <w:szCs w:val="20"/>
          <w:shd w:val="clear" w:color="auto" w:fill="FFFFFF"/>
        </w:rPr>
        <w:t>p</w:t>
      </w:r>
      <w:r>
        <w:rPr>
          <w:rFonts w:ascii="Courier New" w:hAnsi="Courier New" w:cs="Courier New"/>
          <w:color w:val="000000"/>
          <w:sz w:val="20"/>
          <w:szCs w:val="20"/>
          <w:shd w:val="clear" w:color="auto" w:fill="FFFFFF"/>
        </w:rPr>
        <w:t xml:space="preserve"> effects=e;</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proc</w:t>
      </w:r>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surveyreg</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=dat.final; </w:t>
      </w:r>
      <w:r>
        <w:rPr>
          <w:rFonts w:ascii="Courier New" w:hAnsi="Courier New" w:cs="Courier New"/>
          <w:color w:val="0000FF"/>
          <w:sz w:val="20"/>
          <w:szCs w:val="20"/>
          <w:shd w:val="clear" w:color="auto" w:fill="FFFFFF"/>
        </w:rPr>
        <w:t>title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"univariable crp=gender"</w:t>
      </w:r>
      <w:r>
        <w:rPr>
          <w:rFonts w:ascii="Courier New" w:hAnsi="Courier New" w:cs="Courier New"/>
          <w:color w:val="000000"/>
          <w:sz w:val="20"/>
          <w:szCs w:val="20"/>
          <w:shd w:val="clear" w:color="auto" w:fill="FFFFFF"/>
        </w:rPr>
        <w:t>;</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strata</w:t>
      </w:r>
      <w:proofErr w:type="gramEnd"/>
      <w:r>
        <w:rPr>
          <w:rFonts w:ascii="Courier New" w:hAnsi="Courier New" w:cs="Courier New"/>
          <w:color w:val="000000"/>
          <w:sz w:val="20"/>
          <w:szCs w:val="20"/>
          <w:shd w:val="clear" w:color="auto" w:fill="FFFFFF"/>
        </w:rPr>
        <w:t xml:space="preserve"> strata; </w:t>
      </w:r>
      <w:r>
        <w:rPr>
          <w:rFonts w:ascii="Courier New" w:hAnsi="Courier New" w:cs="Courier New"/>
          <w:color w:val="0000FF"/>
          <w:sz w:val="20"/>
          <w:szCs w:val="20"/>
          <w:shd w:val="clear" w:color="auto" w:fill="FFFFFF"/>
        </w:rPr>
        <w:t>cluster</w:t>
      </w:r>
      <w:r>
        <w:rPr>
          <w:rFonts w:ascii="Courier New" w:hAnsi="Courier New" w:cs="Courier New"/>
          <w:color w:val="000000"/>
          <w:sz w:val="20"/>
          <w:szCs w:val="20"/>
          <w:shd w:val="clear" w:color="auto" w:fill="FFFFFF"/>
        </w:rPr>
        <w:t xml:space="preserve"> cluster; </w:t>
      </w:r>
      <w:r>
        <w:rPr>
          <w:rFonts w:ascii="Courier New" w:hAnsi="Courier New" w:cs="Courier New"/>
          <w:color w:val="0000FF"/>
          <w:sz w:val="20"/>
          <w:szCs w:val="20"/>
          <w:shd w:val="clear" w:color="auto" w:fill="FFFFFF"/>
        </w:rPr>
        <w:t>weight</w:t>
      </w:r>
      <w:r>
        <w:rPr>
          <w:rFonts w:ascii="Courier New" w:hAnsi="Courier New" w:cs="Courier New"/>
          <w:color w:val="000000"/>
          <w:sz w:val="20"/>
          <w:szCs w:val="20"/>
          <w:shd w:val="clear" w:color="auto" w:fill="FFFFFF"/>
        </w:rPr>
        <w:t xml:space="preserve"> weight;</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class</w:t>
      </w:r>
      <w:proofErr w:type="gramEnd"/>
      <w:r>
        <w:rPr>
          <w:rFonts w:ascii="Courier New" w:hAnsi="Courier New" w:cs="Courier New"/>
          <w:color w:val="000000"/>
          <w:sz w:val="20"/>
          <w:szCs w:val="20"/>
          <w:shd w:val="clear" w:color="auto" w:fill="FFFFFF"/>
        </w:rPr>
        <w:t xml:space="preserve"> RIAGENDR;</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model</w:t>
      </w:r>
      <w:proofErr w:type="gramEnd"/>
      <w:r>
        <w:rPr>
          <w:rFonts w:ascii="Courier New" w:hAnsi="Courier New" w:cs="Courier New"/>
          <w:color w:val="000000"/>
          <w:sz w:val="20"/>
          <w:szCs w:val="20"/>
          <w:shd w:val="clear" w:color="auto" w:fill="FFFFFF"/>
        </w:rPr>
        <w:t xml:space="preserve"> crp_log = RIAGENDR /</w:t>
      </w:r>
      <w:r>
        <w:rPr>
          <w:rFonts w:ascii="Courier New" w:hAnsi="Courier New" w:cs="Courier New"/>
          <w:color w:val="0000FF"/>
          <w:sz w:val="20"/>
          <w:szCs w:val="20"/>
          <w:shd w:val="clear" w:color="auto" w:fill="FFFFFF"/>
        </w:rPr>
        <w:t>solution</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noint</w:t>
      </w:r>
      <w:r>
        <w:rPr>
          <w:rFonts w:ascii="Courier New" w:hAnsi="Courier New" w:cs="Courier New"/>
          <w:color w:val="000000"/>
          <w:sz w:val="20"/>
          <w:szCs w:val="20"/>
          <w:shd w:val="clear" w:color="auto" w:fill="FFFFFF"/>
        </w:rPr>
        <w:t>;</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domain</w:t>
      </w:r>
      <w:proofErr w:type="gramEnd"/>
      <w:r>
        <w:rPr>
          <w:rFonts w:ascii="Courier New" w:hAnsi="Courier New" w:cs="Courier New"/>
          <w:color w:val="000000"/>
          <w:sz w:val="20"/>
          <w:szCs w:val="20"/>
          <w:shd w:val="clear" w:color="auto" w:fill="FFFFFF"/>
        </w:rPr>
        <w:t xml:space="preserve"> include;</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data</w:t>
      </w:r>
      <w:proofErr w:type="gramEnd"/>
      <w:r>
        <w:rPr>
          <w:rFonts w:ascii="Courier New" w:hAnsi="Courier New" w:cs="Courier New"/>
          <w:color w:val="000000"/>
          <w:sz w:val="20"/>
          <w:szCs w:val="20"/>
          <w:shd w:val="clear" w:color="auto" w:fill="FFFFFF"/>
        </w:rPr>
        <w:t xml:space="preserve"> p; </w:t>
      </w: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p; effect=</w:t>
      </w:r>
      <w:r>
        <w:rPr>
          <w:rFonts w:ascii="Courier New" w:hAnsi="Courier New" w:cs="Courier New"/>
          <w:color w:val="800080"/>
          <w:sz w:val="20"/>
          <w:szCs w:val="20"/>
          <w:shd w:val="clear" w:color="auto" w:fill="FFFFFF"/>
        </w:rPr>
        <w:t>'RIAGENDR'</w:t>
      </w:r>
      <w:r>
        <w:rPr>
          <w:rFonts w:ascii="Courier New" w:hAnsi="Courier New" w:cs="Courier New"/>
          <w:color w:val="000000"/>
          <w:sz w:val="20"/>
          <w:szCs w:val="20"/>
          <w:shd w:val="clear" w:color="auto" w:fill="FFFFFF"/>
        </w:rPr>
        <w:t>;</w:t>
      </w:r>
      <w:r>
        <w:rPr>
          <w:rFonts w:ascii="Courier New" w:hAnsi="Courier New" w:cs="Courier New"/>
          <w:color w:val="0000FF"/>
          <w:sz w:val="20"/>
          <w:szCs w:val="20"/>
          <w:shd w:val="clear" w:color="auto" w:fill="FFFFFF"/>
        </w:rPr>
        <w:t>where</w:t>
      </w:r>
      <w:r>
        <w:rPr>
          <w:rFonts w:ascii="Courier New" w:hAnsi="Courier New" w:cs="Courier New"/>
          <w:color w:val="000000"/>
          <w:sz w:val="20"/>
          <w:szCs w:val="20"/>
          <w:shd w:val="clear" w:color="auto" w:fill="FFFFFF"/>
        </w:rPr>
        <w:t xml:space="preserve"> include=</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e; </w:t>
      </w: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e; </w:t>
      </w:r>
      <w:r>
        <w:rPr>
          <w:rFonts w:ascii="Courier New" w:hAnsi="Courier New" w:cs="Courier New"/>
          <w:color w:val="0000FF"/>
          <w:sz w:val="20"/>
          <w:szCs w:val="20"/>
          <w:shd w:val="clear" w:color="auto" w:fill="FFFFFF"/>
        </w:rPr>
        <w:t>where</w:t>
      </w:r>
      <w:r>
        <w:rPr>
          <w:rFonts w:ascii="Courier New" w:hAnsi="Courier New" w:cs="Courier New"/>
          <w:color w:val="000000"/>
          <w:sz w:val="20"/>
          <w:szCs w:val="20"/>
          <w:shd w:val="clear" w:color="auto" w:fill="FFFFFF"/>
        </w:rPr>
        <w:t xml:space="preserve"> not(effect=</w:t>
      </w:r>
      <w:r>
        <w:rPr>
          <w:rFonts w:ascii="Courier New" w:hAnsi="Courier New" w:cs="Courier New"/>
          <w:color w:val="800080"/>
          <w:sz w:val="20"/>
          <w:szCs w:val="20"/>
          <w:shd w:val="clear" w:color="auto" w:fill="FFFFFF"/>
        </w:rPr>
        <w:t>'Model'</w:t>
      </w:r>
      <w:r>
        <w:rPr>
          <w:rFonts w:ascii="Courier New" w:hAnsi="Courier New" w:cs="Courier New"/>
          <w:color w:val="000000"/>
          <w:sz w:val="20"/>
          <w:szCs w:val="20"/>
          <w:shd w:val="clear" w:color="auto" w:fill="FFFFFF"/>
        </w:rPr>
        <w:t>) and include=</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data</w:t>
      </w:r>
      <w:proofErr w:type="gramEnd"/>
      <w:r>
        <w:rPr>
          <w:rFonts w:ascii="Courier New" w:hAnsi="Courier New" w:cs="Courier New"/>
          <w:color w:val="000000"/>
          <w:sz w:val="20"/>
          <w:szCs w:val="20"/>
          <w:shd w:val="clear" w:color="auto" w:fill="FFFFFF"/>
        </w:rPr>
        <w:t xml:space="preserve"> gender (</w:t>
      </w:r>
      <w:r>
        <w:rPr>
          <w:rFonts w:ascii="Courier New" w:hAnsi="Courier New" w:cs="Courier New"/>
          <w:color w:val="0000FF"/>
          <w:sz w:val="20"/>
          <w:szCs w:val="20"/>
          <w:shd w:val="clear" w:color="auto" w:fill="FFFFFF"/>
        </w:rPr>
        <w:t>keep</w:t>
      </w:r>
      <w:r>
        <w:rPr>
          <w:rFonts w:ascii="Courier New" w:hAnsi="Courier New" w:cs="Courier New"/>
          <w:color w:val="000000"/>
          <w:sz w:val="20"/>
          <w:szCs w:val="20"/>
          <w:shd w:val="clear" w:color="auto" w:fill="FFFFFF"/>
        </w:rPr>
        <w:t xml:space="preserve">=effect parameter estimate probF); </w:t>
      </w:r>
      <w:r>
        <w:rPr>
          <w:rFonts w:ascii="Courier New" w:hAnsi="Courier New" w:cs="Courier New"/>
          <w:color w:val="0000FF"/>
          <w:sz w:val="20"/>
          <w:szCs w:val="20"/>
          <w:shd w:val="clear" w:color="auto" w:fill="FFFFFF"/>
        </w:rPr>
        <w:t>length</w:t>
      </w:r>
      <w:r>
        <w:rPr>
          <w:rFonts w:ascii="Courier New" w:hAnsi="Courier New" w:cs="Courier New"/>
          <w:color w:val="000000"/>
          <w:sz w:val="20"/>
          <w:szCs w:val="20"/>
          <w:shd w:val="clear" w:color="auto" w:fill="FFFFFF"/>
        </w:rPr>
        <w:t xml:space="preserve"> effect $</w:t>
      </w:r>
      <w:r>
        <w:rPr>
          <w:rFonts w:ascii="Courier New" w:hAnsi="Courier New" w:cs="Courier New"/>
          <w:b/>
          <w:bCs/>
          <w:color w:val="008080"/>
          <w:sz w:val="20"/>
          <w:szCs w:val="20"/>
          <w:shd w:val="clear" w:color="auto" w:fill="FFFFFF"/>
        </w:rPr>
        <w:t>15</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merge</w:t>
      </w:r>
      <w:r>
        <w:rPr>
          <w:rFonts w:ascii="Courier New" w:hAnsi="Courier New" w:cs="Courier New"/>
          <w:color w:val="000000"/>
          <w:sz w:val="20"/>
          <w:szCs w:val="20"/>
          <w:shd w:val="clear" w:color="auto" w:fill="FFFFFF"/>
        </w:rPr>
        <w:t xml:space="preserve"> e p; </w:t>
      </w:r>
      <w:r>
        <w:rPr>
          <w:rFonts w:ascii="Courier New" w:hAnsi="Courier New" w:cs="Courier New"/>
          <w:color w:val="0000FF"/>
          <w:sz w:val="20"/>
          <w:szCs w:val="20"/>
          <w:shd w:val="clear" w:color="auto" w:fill="FFFFFF"/>
        </w:rPr>
        <w:t>by</w:t>
      </w:r>
      <w:r>
        <w:rPr>
          <w:rFonts w:ascii="Courier New" w:hAnsi="Courier New" w:cs="Courier New"/>
          <w:color w:val="000000"/>
          <w:sz w:val="20"/>
          <w:szCs w:val="20"/>
          <w:shd w:val="clear" w:color="auto" w:fill="FFFFFF"/>
        </w:rPr>
        <w:t xml:space="preserve"> effect; </w:t>
      </w: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ods</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output</w:t>
      </w:r>
      <w:r>
        <w:rPr>
          <w:rFonts w:ascii="Courier New" w:hAnsi="Courier New" w:cs="Courier New"/>
          <w:color w:val="000000"/>
          <w:sz w:val="20"/>
          <w:szCs w:val="20"/>
          <w:shd w:val="clear" w:color="auto" w:fill="FFFFFF"/>
        </w:rPr>
        <w:t xml:space="preserve"> parameterestimates=</w:t>
      </w:r>
      <w:r>
        <w:rPr>
          <w:rFonts w:ascii="Courier New" w:hAnsi="Courier New" w:cs="Courier New"/>
          <w:color w:val="0000FF"/>
          <w:sz w:val="20"/>
          <w:szCs w:val="20"/>
          <w:shd w:val="clear" w:color="auto" w:fill="FFFFFF"/>
        </w:rPr>
        <w:t>p</w:t>
      </w:r>
      <w:r>
        <w:rPr>
          <w:rFonts w:ascii="Courier New" w:hAnsi="Courier New" w:cs="Courier New"/>
          <w:color w:val="000000"/>
          <w:sz w:val="20"/>
          <w:szCs w:val="20"/>
          <w:shd w:val="clear" w:color="auto" w:fill="FFFFFF"/>
        </w:rPr>
        <w:t xml:space="preserve"> effects=e;</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proc</w:t>
      </w:r>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surveyreg</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=dat.final; </w:t>
      </w:r>
      <w:r>
        <w:rPr>
          <w:rFonts w:ascii="Courier New" w:hAnsi="Courier New" w:cs="Courier New"/>
          <w:color w:val="0000FF"/>
          <w:sz w:val="20"/>
          <w:szCs w:val="20"/>
          <w:shd w:val="clear" w:color="auto" w:fill="FFFFFF"/>
        </w:rPr>
        <w:t>title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"univariable crp=race"</w:t>
      </w:r>
      <w:r>
        <w:rPr>
          <w:rFonts w:ascii="Courier New" w:hAnsi="Courier New" w:cs="Courier New"/>
          <w:color w:val="000000"/>
          <w:sz w:val="20"/>
          <w:szCs w:val="20"/>
          <w:shd w:val="clear" w:color="auto" w:fill="FFFFFF"/>
        </w:rPr>
        <w:t>;</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strata</w:t>
      </w:r>
      <w:proofErr w:type="gramEnd"/>
      <w:r>
        <w:rPr>
          <w:rFonts w:ascii="Courier New" w:hAnsi="Courier New" w:cs="Courier New"/>
          <w:color w:val="000000"/>
          <w:sz w:val="20"/>
          <w:szCs w:val="20"/>
          <w:shd w:val="clear" w:color="auto" w:fill="FFFFFF"/>
        </w:rPr>
        <w:t xml:space="preserve"> strata; </w:t>
      </w:r>
      <w:r>
        <w:rPr>
          <w:rFonts w:ascii="Courier New" w:hAnsi="Courier New" w:cs="Courier New"/>
          <w:color w:val="0000FF"/>
          <w:sz w:val="20"/>
          <w:szCs w:val="20"/>
          <w:shd w:val="clear" w:color="auto" w:fill="FFFFFF"/>
        </w:rPr>
        <w:t>cluster</w:t>
      </w:r>
      <w:r>
        <w:rPr>
          <w:rFonts w:ascii="Courier New" w:hAnsi="Courier New" w:cs="Courier New"/>
          <w:color w:val="000000"/>
          <w:sz w:val="20"/>
          <w:szCs w:val="20"/>
          <w:shd w:val="clear" w:color="auto" w:fill="FFFFFF"/>
        </w:rPr>
        <w:t xml:space="preserve"> cluster; </w:t>
      </w:r>
      <w:r>
        <w:rPr>
          <w:rFonts w:ascii="Courier New" w:hAnsi="Courier New" w:cs="Courier New"/>
          <w:color w:val="0000FF"/>
          <w:sz w:val="20"/>
          <w:szCs w:val="20"/>
          <w:shd w:val="clear" w:color="auto" w:fill="FFFFFF"/>
        </w:rPr>
        <w:t>weight</w:t>
      </w:r>
      <w:r>
        <w:rPr>
          <w:rFonts w:ascii="Courier New" w:hAnsi="Courier New" w:cs="Courier New"/>
          <w:color w:val="000000"/>
          <w:sz w:val="20"/>
          <w:szCs w:val="20"/>
          <w:shd w:val="clear" w:color="auto" w:fill="FFFFFF"/>
        </w:rPr>
        <w:t xml:space="preserve"> weight;</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class</w:t>
      </w:r>
      <w:proofErr w:type="gramEnd"/>
      <w:r>
        <w:rPr>
          <w:rFonts w:ascii="Courier New" w:hAnsi="Courier New" w:cs="Courier New"/>
          <w:color w:val="000000"/>
          <w:sz w:val="20"/>
          <w:szCs w:val="20"/>
          <w:shd w:val="clear" w:color="auto" w:fill="FFFFFF"/>
        </w:rPr>
        <w:t xml:space="preserve"> RIDRETH1;</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model</w:t>
      </w:r>
      <w:proofErr w:type="gramEnd"/>
      <w:r>
        <w:rPr>
          <w:rFonts w:ascii="Courier New" w:hAnsi="Courier New" w:cs="Courier New"/>
          <w:color w:val="000000"/>
          <w:sz w:val="20"/>
          <w:szCs w:val="20"/>
          <w:shd w:val="clear" w:color="auto" w:fill="FFFFFF"/>
        </w:rPr>
        <w:t xml:space="preserve"> crp_log = RIDRETH1 /</w:t>
      </w:r>
      <w:r>
        <w:rPr>
          <w:rFonts w:ascii="Courier New" w:hAnsi="Courier New" w:cs="Courier New"/>
          <w:color w:val="0000FF"/>
          <w:sz w:val="20"/>
          <w:szCs w:val="20"/>
          <w:shd w:val="clear" w:color="auto" w:fill="FFFFFF"/>
        </w:rPr>
        <w:t>solution</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noint</w:t>
      </w:r>
      <w:r>
        <w:rPr>
          <w:rFonts w:ascii="Courier New" w:hAnsi="Courier New" w:cs="Courier New"/>
          <w:color w:val="000000"/>
          <w:sz w:val="20"/>
          <w:szCs w:val="20"/>
          <w:shd w:val="clear" w:color="auto" w:fill="FFFFFF"/>
        </w:rPr>
        <w:t>;</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domain</w:t>
      </w:r>
      <w:proofErr w:type="gramEnd"/>
      <w:r>
        <w:rPr>
          <w:rFonts w:ascii="Courier New" w:hAnsi="Courier New" w:cs="Courier New"/>
          <w:color w:val="000000"/>
          <w:sz w:val="20"/>
          <w:szCs w:val="20"/>
          <w:shd w:val="clear" w:color="auto" w:fill="FFFFFF"/>
        </w:rPr>
        <w:t xml:space="preserve"> include;</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data</w:t>
      </w:r>
      <w:proofErr w:type="gramEnd"/>
      <w:r>
        <w:rPr>
          <w:rFonts w:ascii="Courier New" w:hAnsi="Courier New" w:cs="Courier New"/>
          <w:color w:val="000000"/>
          <w:sz w:val="20"/>
          <w:szCs w:val="20"/>
          <w:shd w:val="clear" w:color="auto" w:fill="FFFFFF"/>
        </w:rPr>
        <w:t xml:space="preserve"> p; </w:t>
      </w: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p; effect=</w:t>
      </w:r>
      <w:r>
        <w:rPr>
          <w:rFonts w:ascii="Courier New" w:hAnsi="Courier New" w:cs="Courier New"/>
          <w:color w:val="800080"/>
          <w:sz w:val="20"/>
          <w:szCs w:val="20"/>
          <w:shd w:val="clear" w:color="auto" w:fill="FFFFFF"/>
        </w:rPr>
        <w:t>'RIDRETH1'</w:t>
      </w:r>
      <w:r>
        <w:rPr>
          <w:rFonts w:ascii="Courier New" w:hAnsi="Courier New" w:cs="Courier New"/>
          <w:color w:val="000000"/>
          <w:sz w:val="20"/>
          <w:szCs w:val="20"/>
          <w:shd w:val="clear" w:color="auto" w:fill="FFFFFF"/>
        </w:rPr>
        <w:t>;</w:t>
      </w:r>
      <w:r>
        <w:rPr>
          <w:rFonts w:ascii="Courier New" w:hAnsi="Courier New" w:cs="Courier New"/>
          <w:color w:val="0000FF"/>
          <w:sz w:val="20"/>
          <w:szCs w:val="20"/>
          <w:shd w:val="clear" w:color="auto" w:fill="FFFFFF"/>
        </w:rPr>
        <w:t>where</w:t>
      </w:r>
      <w:r>
        <w:rPr>
          <w:rFonts w:ascii="Courier New" w:hAnsi="Courier New" w:cs="Courier New"/>
          <w:color w:val="000000"/>
          <w:sz w:val="20"/>
          <w:szCs w:val="20"/>
          <w:shd w:val="clear" w:color="auto" w:fill="FFFFFF"/>
        </w:rPr>
        <w:t xml:space="preserve"> include=</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e; </w:t>
      </w: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e; </w:t>
      </w:r>
      <w:r>
        <w:rPr>
          <w:rFonts w:ascii="Courier New" w:hAnsi="Courier New" w:cs="Courier New"/>
          <w:color w:val="0000FF"/>
          <w:sz w:val="20"/>
          <w:szCs w:val="20"/>
          <w:shd w:val="clear" w:color="auto" w:fill="FFFFFF"/>
        </w:rPr>
        <w:t>where</w:t>
      </w:r>
      <w:r>
        <w:rPr>
          <w:rFonts w:ascii="Courier New" w:hAnsi="Courier New" w:cs="Courier New"/>
          <w:color w:val="000000"/>
          <w:sz w:val="20"/>
          <w:szCs w:val="20"/>
          <w:shd w:val="clear" w:color="auto" w:fill="FFFFFF"/>
        </w:rPr>
        <w:t xml:space="preserve"> not(effect=</w:t>
      </w:r>
      <w:r>
        <w:rPr>
          <w:rFonts w:ascii="Courier New" w:hAnsi="Courier New" w:cs="Courier New"/>
          <w:color w:val="800080"/>
          <w:sz w:val="20"/>
          <w:szCs w:val="20"/>
          <w:shd w:val="clear" w:color="auto" w:fill="FFFFFF"/>
        </w:rPr>
        <w:t>'Model'</w:t>
      </w:r>
      <w:r>
        <w:rPr>
          <w:rFonts w:ascii="Courier New" w:hAnsi="Courier New" w:cs="Courier New"/>
          <w:color w:val="000000"/>
          <w:sz w:val="20"/>
          <w:szCs w:val="20"/>
          <w:shd w:val="clear" w:color="auto" w:fill="FFFFFF"/>
        </w:rPr>
        <w:t>) and include=</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data</w:t>
      </w:r>
      <w:proofErr w:type="gramEnd"/>
      <w:r>
        <w:rPr>
          <w:rFonts w:ascii="Courier New" w:hAnsi="Courier New" w:cs="Courier New"/>
          <w:color w:val="000000"/>
          <w:sz w:val="20"/>
          <w:szCs w:val="20"/>
          <w:shd w:val="clear" w:color="auto" w:fill="FFFFFF"/>
        </w:rPr>
        <w:t xml:space="preserve"> race(</w:t>
      </w:r>
      <w:r>
        <w:rPr>
          <w:rFonts w:ascii="Courier New" w:hAnsi="Courier New" w:cs="Courier New"/>
          <w:color w:val="0000FF"/>
          <w:sz w:val="20"/>
          <w:szCs w:val="20"/>
          <w:shd w:val="clear" w:color="auto" w:fill="FFFFFF"/>
        </w:rPr>
        <w:t>keep</w:t>
      </w:r>
      <w:r>
        <w:rPr>
          <w:rFonts w:ascii="Courier New" w:hAnsi="Courier New" w:cs="Courier New"/>
          <w:color w:val="000000"/>
          <w:sz w:val="20"/>
          <w:szCs w:val="20"/>
          <w:shd w:val="clear" w:color="auto" w:fill="FFFFFF"/>
        </w:rPr>
        <w:t>=effect parameter estimate probF);</w:t>
      </w:r>
      <w:r>
        <w:rPr>
          <w:rFonts w:ascii="Courier New" w:hAnsi="Courier New" w:cs="Courier New"/>
          <w:color w:val="0000FF"/>
          <w:sz w:val="20"/>
          <w:szCs w:val="20"/>
          <w:shd w:val="clear" w:color="auto" w:fill="FFFFFF"/>
        </w:rPr>
        <w:t>length</w:t>
      </w:r>
      <w:r>
        <w:rPr>
          <w:rFonts w:ascii="Courier New" w:hAnsi="Courier New" w:cs="Courier New"/>
          <w:color w:val="000000"/>
          <w:sz w:val="20"/>
          <w:szCs w:val="20"/>
          <w:shd w:val="clear" w:color="auto" w:fill="FFFFFF"/>
        </w:rPr>
        <w:t xml:space="preserve"> effect $</w:t>
      </w:r>
      <w:r>
        <w:rPr>
          <w:rFonts w:ascii="Courier New" w:hAnsi="Courier New" w:cs="Courier New"/>
          <w:b/>
          <w:bCs/>
          <w:color w:val="008080"/>
          <w:sz w:val="20"/>
          <w:szCs w:val="20"/>
          <w:shd w:val="clear" w:color="auto" w:fill="FFFFFF"/>
        </w:rPr>
        <w:t>15</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merge</w:t>
      </w:r>
      <w:r>
        <w:rPr>
          <w:rFonts w:ascii="Courier New" w:hAnsi="Courier New" w:cs="Courier New"/>
          <w:color w:val="000000"/>
          <w:sz w:val="20"/>
          <w:szCs w:val="20"/>
          <w:shd w:val="clear" w:color="auto" w:fill="FFFFFF"/>
        </w:rPr>
        <w:t xml:space="preserve"> e p; </w:t>
      </w:r>
      <w:r>
        <w:rPr>
          <w:rFonts w:ascii="Courier New" w:hAnsi="Courier New" w:cs="Courier New"/>
          <w:color w:val="0000FF"/>
          <w:sz w:val="20"/>
          <w:szCs w:val="20"/>
          <w:shd w:val="clear" w:color="auto" w:fill="FFFFFF"/>
        </w:rPr>
        <w:t>by</w:t>
      </w:r>
      <w:r>
        <w:rPr>
          <w:rFonts w:ascii="Courier New" w:hAnsi="Courier New" w:cs="Courier New"/>
          <w:color w:val="000000"/>
          <w:sz w:val="20"/>
          <w:szCs w:val="20"/>
          <w:shd w:val="clear" w:color="auto" w:fill="FFFFFF"/>
        </w:rPr>
        <w:t xml:space="preserve"> effect; </w:t>
      </w: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ods</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output</w:t>
      </w:r>
      <w:r>
        <w:rPr>
          <w:rFonts w:ascii="Courier New" w:hAnsi="Courier New" w:cs="Courier New"/>
          <w:color w:val="000000"/>
          <w:sz w:val="20"/>
          <w:szCs w:val="20"/>
          <w:shd w:val="clear" w:color="auto" w:fill="FFFFFF"/>
        </w:rPr>
        <w:t xml:space="preserve"> parameterestimates=</w:t>
      </w:r>
      <w:r>
        <w:rPr>
          <w:rFonts w:ascii="Courier New" w:hAnsi="Courier New" w:cs="Courier New"/>
          <w:color w:val="0000FF"/>
          <w:sz w:val="20"/>
          <w:szCs w:val="20"/>
          <w:shd w:val="clear" w:color="auto" w:fill="FFFFFF"/>
        </w:rPr>
        <w:t>p</w:t>
      </w:r>
      <w:r>
        <w:rPr>
          <w:rFonts w:ascii="Courier New" w:hAnsi="Courier New" w:cs="Courier New"/>
          <w:color w:val="000000"/>
          <w:sz w:val="20"/>
          <w:szCs w:val="20"/>
          <w:shd w:val="clear" w:color="auto" w:fill="FFFFFF"/>
        </w:rPr>
        <w:t xml:space="preserve"> effects=e;</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proc</w:t>
      </w:r>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surveyreg</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=dat.final; </w:t>
      </w:r>
      <w:r>
        <w:rPr>
          <w:rFonts w:ascii="Courier New" w:hAnsi="Courier New" w:cs="Courier New"/>
          <w:color w:val="0000FF"/>
          <w:sz w:val="20"/>
          <w:szCs w:val="20"/>
          <w:shd w:val="clear" w:color="auto" w:fill="FFFFFF"/>
        </w:rPr>
        <w:t>title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"univariable crp=age"</w:t>
      </w:r>
      <w:r>
        <w:rPr>
          <w:rFonts w:ascii="Courier New" w:hAnsi="Courier New" w:cs="Courier New"/>
          <w:color w:val="000000"/>
          <w:sz w:val="20"/>
          <w:szCs w:val="20"/>
          <w:shd w:val="clear" w:color="auto" w:fill="FFFFFF"/>
        </w:rPr>
        <w:t>;</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strata</w:t>
      </w:r>
      <w:proofErr w:type="gramEnd"/>
      <w:r>
        <w:rPr>
          <w:rFonts w:ascii="Courier New" w:hAnsi="Courier New" w:cs="Courier New"/>
          <w:color w:val="000000"/>
          <w:sz w:val="20"/>
          <w:szCs w:val="20"/>
          <w:shd w:val="clear" w:color="auto" w:fill="FFFFFF"/>
        </w:rPr>
        <w:t xml:space="preserve"> strata; </w:t>
      </w:r>
      <w:r>
        <w:rPr>
          <w:rFonts w:ascii="Courier New" w:hAnsi="Courier New" w:cs="Courier New"/>
          <w:color w:val="0000FF"/>
          <w:sz w:val="20"/>
          <w:szCs w:val="20"/>
          <w:shd w:val="clear" w:color="auto" w:fill="FFFFFF"/>
        </w:rPr>
        <w:t>cluster</w:t>
      </w:r>
      <w:r>
        <w:rPr>
          <w:rFonts w:ascii="Courier New" w:hAnsi="Courier New" w:cs="Courier New"/>
          <w:color w:val="000000"/>
          <w:sz w:val="20"/>
          <w:szCs w:val="20"/>
          <w:shd w:val="clear" w:color="auto" w:fill="FFFFFF"/>
        </w:rPr>
        <w:t xml:space="preserve"> cluster; </w:t>
      </w:r>
      <w:r>
        <w:rPr>
          <w:rFonts w:ascii="Courier New" w:hAnsi="Courier New" w:cs="Courier New"/>
          <w:color w:val="0000FF"/>
          <w:sz w:val="20"/>
          <w:szCs w:val="20"/>
          <w:shd w:val="clear" w:color="auto" w:fill="FFFFFF"/>
        </w:rPr>
        <w:t>weight</w:t>
      </w:r>
      <w:r>
        <w:rPr>
          <w:rFonts w:ascii="Courier New" w:hAnsi="Courier New" w:cs="Courier New"/>
          <w:color w:val="000000"/>
          <w:sz w:val="20"/>
          <w:szCs w:val="20"/>
          <w:shd w:val="clear" w:color="auto" w:fill="FFFFFF"/>
        </w:rPr>
        <w:t xml:space="preserve"> weight;</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class</w:t>
      </w:r>
      <w:proofErr w:type="gramEnd"/>
      <w:r>
        <w:rPr>
          <w:rFonts w:ascii="Courier New" w:hAnsi="Courier New" w:cs="Courier New"/>
          <w:color w:val="000000"/>
          <w:sz w:val="20"/>
          <w:szCs w:val="20"/>
          <w:shd w:val="clear" w:color="auto" w:fill="FFFFFF"/>
        </w:rPr>
        <w:t xml:space="preserve"> agecat;</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model</w:t>
      </w:r>
      <w:proofErr w:type="gramEnd"/>
      <w:r>
        <w:rPr>
          <w:rFonts w:ascii="Courier New" w:hAnsi="Courier New" w:cs="Courier New"/>
          <w:color w:val="000000"/>
          <w:sz w:val="20"/>
          <w:szCs w:val="20"/>
          <w:shd w:val="clear" w:color="auto" w:fill="FFFFFF"/>
        </w:rPr>
        <w:t xml:space="preserve"> crp_log = agecat /</w:t>
      </w:r>
      <w:r>
        <w:rPr>
          <w:rFonts w:ascii="Courier New" w:hAnsi="Courier New" w:cs="Courier New"/>
          <w:color w:val="0000FF"/>
          <w:sz w:val="20"/>
          <w:szCs w:val="20"/>
          <w:shd w:val="clear" w:color="auto" w:fill="FFFFFF"/>
        </w:rPr>
        <w:t>solution</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noint</w:t>
      </w:r>
      <w:r>
        <w:rPr>
          <w:rFonts w:ascii="Courier New" w:hAnsi="Courier New" w:cs="Courier New"/>
          <w:color w:val="000000"/>
          <w:sz w:val="20"/>
          <w:szCs w:val="20"/>
          <w:shd w:val="clear" w:color="auto" w:fill="FFFFFF"/>
        </w:rPr>
        <w:t>;</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domain</w:t>
      </w:r>
      <w:proofErr w:type="gramEnd"/>
      <w:r>
        <w:rPr>
          <w:rFonts w:ascii="Courier New" w:hAnsi="Courier New" w:cs="Courier New"/>
          <w:color w:val="000000"/>
          <w:sz w:val="20"/>
          <w:szCs w:val="20"/>
          <w:shd w:val="clear" w:color="auto" w:fill="FFFFFF"/>
        </w:rPr>
        <w:t xml:space="preserve"> include;</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data</w:t>
      </w:r>
      <w:proofErr w:type="gramEnd"/>
      <w:r>
        <w:rPr>
          <w:rFonts w:ascii="Courier New" w:hAnsi="Courier New" w:cs="Courier New"/>
          <w:color w:val="000000"/>
          <w:sz w:val="20"/>
          <w:szCs w:val="20"/>
          <w:shd w:val="clear" w:color="auto" w:fill="FFFFFF"/>
        </w:rPr>
        <w:t xml:space="preserve"> p; </w:t>
      </w: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p; effect=</w:t>
      </w:r>
      <w:r>
        <w:rPr>
          <w:rFonts w:ascii="Courier New" w:hAnsi="Courier New" w:cs="Courier New"/>
          <w:color w:val="800080"/>
          <w:sz w:val="20"/>
          <w:szCs w:val="20"/>
          <w:shd w:val="clear" w:color="auto" w:fill="FFFFFF"/>
        </w:rPr>
        <w:t>'agecat'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where</w:t>
      </w:r>
      <w:r>
        <w:rPr>
          <w:rFonts w:ascii="Courier New" w:hAnsi="Courier New" w:cs="Courier New"/>
          <w:color w:val="000000"/>
          <w:sz w:val="20"/>
          <w:szCs w:val="20"/>
          <w:shd w:val="clear" w:color="auto" w:fill="FFFFFF"/>
        </w:rPr>
        <w:t xml:space="preserve"> include=</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e; </w:t>
      </w: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e; </w:t>
      </w:r>
      <w:r>
        <w:rPr>
          <w:rFonts w:ascii="Courier New" w:hAnsi="Courier New" w:cs="Courier New"/>
          <w:color w:val="0000FF"/>
          <w:sz w:val="20"/>
          <w:szCs w:val="20"/>
          <w:shd w:val="clear" w:color="auto" w:fill="FFFFFF"/>
        </w:rPr>
        <w:t>where</w:t>
      </w:r>
      <w:r>
        <w:rPr>
          <w:rFonts w:ascii="Courier New" w:hAnsi="Courier New" w:cs="Courier New"/>
          <w:color w:val="000000"/>
          <w:sz w:val="20"/>
          <w:szCs w:val="20"/>
          <w:shd w:val="clear" w:color="auto" w:fill="FFFFFF"/>
        </w:rPr>
        <w:t xml:space="preserve"> not(effect=</w:t>
      </w:r>
      <w:r>
        <w:rPr>
          <w:rFonts w:ascii="Courier New" w:hAnsi="Courier New" w:cs="Courier New"/>
          <w:color w:val="800080"/>
          <w:sz w:val="20"/>
          <w:szCs w:val="20"/>
          <w:shd w:val="clear" w:color="auto" w:fill="FFFFFF"/>
        </w:rPr>
        <w:t>'Model'</w:t>
      </w:r>
      <w:r>
        <w:rPr>
          <w:rFonts w:ascii="Courier New" w:hAnsi="Courier New" w:cs="Courier New"/>
          <w:color w:val="000000"/>
          <w:sz w:val="20"/>
          <w:szCs w:val="20"/>
          <w:shd w:val="clear" w:color="auto" w:fill="FFFFFF"/>
        </w:rPr>
        <w:t>) and include=</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data</w:t>
      </w:r>
      <w:proofErr w:type="gramEnd"/>
      <w:r>
        <w:rPr>
          <w:rFonts w:ascii="Courier New" w:hAnsi="Courier New" w:cs="Courier New"/>
          <w:color w:val="000000"/>
          <w:sz w:val="20"/>
          <w:szCs w:val="20"/>
          <w:shd w:val="clear" w:color="auto" w:fill="FFFFFF"/>
        </w:rPr>
        <w:t xml:space="preserve"> age (</w:t>
      </w:r>
      <w:r>
        <w:rPr>
          <w:rFonts w:ascii="Courier New" w:hAnsi="Courier New" w:cs="Courier New"/>
          <w:color w:val="0000FF"/>
          <w:sz w:val="20"/>
          <w:szCs w:val="20"/>
          <w:shd w:val="clear" w:color="auto" w:fill="FFFFFF"/>
        </w:rPr>
        <w:t>keep</w:t>
      </w:r>
      <w:r>
        <w:rPr>
          <w:rFonts w:ascii="Courier New" w:hAnsi="Courier New" w:cs="Courier New"/>
          <w:color w:val="000000"/>
          <w:sz w:val="20"/>
          <w:szCs w:val="20"/>
          <w:shd w:val="clear" w:color="auto" w:fill="FFFFFF"/>
        </w:rPr>
        <w:t xml:space="preserve">=effect parameter estimate probF); </w:t>
      </w:r>
      <w:r>
        <w:rPr>
          <w:rFonts w:ascii="Courier New" w:hAnsi="Courier New" w:cs="Courier New"/>
          <w:color w:val="0000FF"/>
          <w:sz w:val="20"/>
          <w:szCs w:val="20"/>
          <w:shd w:val="clear" w:color="auto" w:fill="FFFFFF"/>
        </w:rPr>
        <w:t>length</w:t>
      </w:r>
      <w:r>
        <w:rPr>
          <w:rFonts w:ascii="Courier New" w:hAnsi="Courier New" w:cs="Courier New"/>
          <w:color w:val="000000"/>
          <w:sz w:val="20"/>
          <w:szCs w:val="20"/>
          <w:shd w:val="clear" w:color="auto" w:fill="FFFFFF"/>
        </w:rPr>
        <w:t xml:space="preserve"> effect $</w:t>
      </w:r>
      <w:r>
        <w:rPr>
          <w:rFonts w:ascii="Courier New" w:hAnsi="Courier New" w:cs="Courier New"/>
          <w:b/>
          <w:bCs/>
          <w:color w:val="008080"/>
          <w:sz w:val="20"/>
          <w:szCs w:val="20"/>
          <w:shd w:val="clear" w:color="auto" w:fill="FFFFFF"/>
        </w:rPr>
        <w:t>15</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merge</w:t>
      </w:r>
      <w:r>
        <w:rPr>
          <w:rFonts w:ascii="Courier New" w:hAnsi="Courier New" w:cs="Courier New"/>
          <w:color w:val="000000"/>
          <w:sz w:val="20"/>
          <w:szCs w:val="20"/>
          <w:shd w:val="clear" w:color="auto" w:fill="FFFFFF"/>
        </w:rPr>
        <w:t xml:space="preserve"> e p; </w:t>
      </w:r>
      <w:r>
        <w:rPr>
          <w:rFonts w:ascii="Courier New" w:hAnsi="Courier New" w:cs="Courier New"/>
          <w:color w:val="0000FF"/>
          <w:sz w:val="20"/>
          <w:szCs w:val="20"/>
          <w:shd w:val="clear" w:color="auto" w:fill="FFFFFF"/>
        </w:rPr>
        <w:t>by</w:t>
      </w:r>
      <w:r>
        <w:rPr>
          <w:rFonts w:ascii="Courier New" w:hAnsi="Courier New" w:cs="Courier New"/>
          <w:color w:val="000000"/>
          <w:sz w:val="20"/>
          <w:szCs w:val="20"/>
          <w:shd w:val="clear" w:color="auto" w:fill="FFFFFF"/>
        </w:rPr>
        <w:t xml:space="preserve"> effect; </w:t>
      </w: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ods</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output</w:t>
      </w:r>
      <w:r>
        <w:rPr>
          <w:rFonts w:ascii="Courier New" w:hAnsi="Courier New" w:cs="Courier New"/>
          <w:color w:val="000000"/>
          <w:sz w:val="20"/>
          <w:szCs w:val="20"/>
          <w:shd w:val="clear" w:color="auto" w:fill="FFFFFF"/>
        </w:rPr>
        <w:t xml:space="preserve"> parameterestimates=</w:t>
      </w:r>
      <w:r>
        <w:rPr>
          <w:rFonts w:ascii="Courier New" w:hAnsi="Courier New" w:cs="Courier New"/>
          <w:color w:val="0000FF"/>
          <w:sz w:val="20"/>
          <w:szCs w:val="20"/>
          <w:shd w:val="clear" w:color="auto" w:fill="FFFFFF"/>
        </w:rPr>
        <w:t>p</w:t>
      </w:r>
      <w:r>
        <w:rPr>
          <w:rFonts w:ascii="Courier New" w:hAnsi="Courier New" w:cs="Courier New"/>
          <w:color w:val="000000"/>
          <w:sz w:val="20"/>
          <w:szCs w:val="20"/>
          <w:shd w:val="clear" w:color="auto" w:fill="FFFFFF"/>
        </w:rPr>
        <w:t xml:space="preserve"> effects=e;</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proc</w:t>
      </w:r>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surveyreg</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=dat.final; </w:t>
      </w:r>
      <w:r>
        <w:rPr>
          <w:rFonts w:ascii="Courier New" w:hAnsi="Courier New" w:cs="Courier New"/>
          <w:color w:val="0000FF"/>
          <w:sz w:val="20"/>
          <w:szCs w:val="20"/>
          <w:shd w:val="clear" w:color="auto" w:fill="FFFFFF"/>
        </w:rPr>
        <w:t>title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"univariable crp=birth control"</w:t>
      </w:r>
      <w:r>
        <w:rPr>
          <w:rFonts w:ascii="Courier New" w:hAnsi="Courier New" w:cs="Courier New"/>
          <w:color w:val="000000"/>
          <w:sz w:val="20"/>
          <w:szCs w:val="20"/>
          <w:shd w:val="clear" w:color="auto" w:fill="FFFFFF"/>
        </w:rPr>
        <w:t>;</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strata</w:t>
      </w:r>
      <w:proofErr w:type="gramEnd"/>
      <w:r>
        <w:rPr>
          <w:rFonts w:ascii="Courier New" w:hAnsi="Courier New" w:cs="Courier New"/>
          <w:color w:val="000000"/>
          <w:sz w:val="20"/>
          <w:szCs w:val="20"/>
          <w:shd w:val="clear" w:color="auto" w:fill="FFFFFF"/>
        </w:rPr>
        <w:t xml:space="preserve"> strata; </w:t>
      </w:r>
      <w:r>
        <w:rPr>
          <w:rFonts w:ascii="Courier New" w:hAnsi="Courier New" w:cs="Courier New"/>
          <w:color w:val="0000FF"/>
          <w:sz w:val="20"/>
          <w:szCs w:val="20"/>
          <w:shd w:val="clear" w:color="auto" w:fill="FFFFFF"/>
        </w:rPr>
        <w:t>cluster</w:t>
      </w:r>
      <w:r>
        <w:rPr>
          <w:rFonts w:ascii="Courier New" w:hAnsi="Courier New" w:cs="Courier New"/>
          <w:color w:val="000000"/>
          <w:sz w:val="20"/>
          <w:szCs w:val="20"/>
          <w:shd w:val="clear" w:color="auto" w:fill="FFFFFF"/>
        </w:rPr>
        <w:t xml:space="preserve"> cluster; </w:t>
      </w:r>
      <w:r>
        <w:rPr>
          <w:rFonts w:ascii="Courier New" w:hAnsi="Courier New" w:cs="Courier New"/>
          <w:color w:val="0000FF"/>
          <w:sz w:val="20"/>
          <w:szCs w:val="20"/>
          <w:shd w:val="clear" w:color="auto" w:fill="FFFFFF"/>
        </w:rPr>
        <w:t>weight</w:t>
      </w:r>
      <w:r>
        <w:rPr>
          <w:rFonts w:ascii="Courier New" w:hAnsi="Courier New" w:cs="Courier New"/>
          <w:color w:val="000000"/>
          <w:sz w:val="20"/>
          <w:szCs w:val="20"/>
          <w:shd w:val="clear" w:color="auto" w:fill="FFFFFF"/>
        </w:rPr>
        <w:t xml:space="preserve"> weight;</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class</w:t>
      </w:r>
      <w:proofErr w:type="gramEnd"/>
      <w:r>
        <w:rPr>
          <w:rFonts w:ascii="Courier New" w:hAnsi="Courier New" w:cs="Courier New"/>
          <w:color w:val="000000"/>
          <w:sz w:val="20"/>
          <w:szCs w:val="20"/>
          <w:shd w:val="clear" w:color="auto" w:fill="FFFFFF"/>
        </w:rPr>
        <w:t xml:space="preserve"> birth_control;</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model</w:t>
      </w:r>
      <w:proofErr w:type="gramEnd"/>
      <w:r>
        <w:rPr>
          <w:rFonts w:ascii="Courier New" w:hAnsi="Courier New" w:cs="Courier New"/>
          <w:color w:val="000000"/>
          <w:sz w:val="20"/>
          <w:szCs w:val="20"/>
          <w:shd w:val="clear" w:color="auto" w:fill="FFFFFF"/>
        </w:rPr>
        <w:t xml:space="preserve"> crp_log = birth_control /</w:t>
      </w:r>
      <w:r>
        <w:rPr>
          <w:rFonts w:ascii="Courier New" w:hAnsi="Courier New" w:cs="Courier New"/>
          <w:color w:val="0000FF"/>
          <w:sz w:val="20"/>
          <w:szCs w:val="20"/>
          <w:shd w:val="clear" w:color="auto" w:fill="FFFFFF"/>
        </w:rPr>
        <w:t>solution</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noint</w:t>
      </w:r>
      <w:r>
        <w:rPr>
          <w:rFonts w:ascii="Courier New" w:hAnsi="Courier New" w:cs="Courier New"/>
          <w:color w:val="000000"/>
          <w:sz w:val="20"/>
          <w:szCs w:val="20"/>
          <w:shd w:val="clear" w:color="auto" w:fill="FFFFFF"/>
        </w:rPr>
        <w:t>;</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domain</w:t>
      </w:r>
      <w:proofErr w:type="gramEnd"/>
      <w:r>
        <w:rPr>
          <w:rFonts w:ascii="Courier New" w:hAnsi="Courier New" w:cs="Courier New"/>
          <w:color w:val="000000"/>
          <w:sz w:val="20"/>
          <w:szCs w:val="20"/>
          <w:shd w:val="clear" w:color="auto" w:fill="FFFFFF"/>
        </w:rPr>
        <w:t xml:space="preserve"> include;</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data</w:t>
      </w:r>
      <w:proofErr w:type="gramEnd"/>
      <w:r>
        <w:rPr>
          <w:rFonts w:ascii="Courier New" w:hAnsi="Courier New" w:cs="Courier New"/>
          <w:color w:val="000000"/>
          <w:sz w:val="20"/>
          <w:szCs w:val="20"/>
          <w:shd w:val="clear" w:color="auto" w:fill="FFFFFF"/>
        </w:rPr>
        <w:t xml:space="preserve"> p; </w:t>
      </w: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p; effect=</w:t>
      </w:r>
      <w:r>
        <w:rPr>
          <w:rFonts w:ascii="Courier New" w:hAnsi="Courier New" w:cs="Courier New"/>
          <w:color w:val="800080"/>
          <w:sz w:val="20"/>
          <w:szCs w:val="20"/>
          <w:shd w:val="clear" w:color="auto" w:fill="FFFFFF"/>
        </w:rPr>
        <w:t>'birth_control'</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where</w:t>
      </w:r>
      <w:r>
        <w:rPr>
          <w:rFonts w:ascii="Courier New" w:hAnsi="Courier New" w:cs="Courier New"/>
          <w:color w:val="000000"/>
          <w:sz w:val="20"/>
          <w:szCs w:val="20"/>
          <w:shd w:val="clear" w:color="auto" w:fill="FFFFFF"/>
        </w:rPr>
        <w:t xml:space="preserve"> include=</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e; </w:t>
      </w: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e; </w:t>
      </w:r>
      <w:r>
        <w:rPr>
          <w:rFonts w:ascii="Courier New" w:hAnsi="Courier New" w:cs="Courier New"/>
          <w:color w:val="0000FF"/>
          <w:sz w:val="20"/>
          <w:szCs w:val="20"/>
          <w:shd w:val="clear" w:color="auto" w:fill="FFFFFF"/>
        </w:rPr>
        <w:t>where</w:t>
      </w:r>
      <w:r>
        <w:rPr>
          <w:rFonts w:ascii="Courier New" w:hAnsi="Courier New" w:cs="Courier New"/>
          <w:color w:val="000000"/>
          <w:sz w:val="20"/>
          <w:szCs w:val="20"/>
          <w:shd w:val="clear" w:color="auto" w:fill="FFFFFF"/>
        </w:rPr>
        <w:t xml:space="preserve"> not(effect=</w:t>
      </w:r>
      <w:r>
        <w:rPr>
          <w:rFonts w:ascii="Courier New" w:hAnsi="Courier New" w:cs="Courier New"/>
          <w:color w:val="800080"/>
          <w:sz w:val="20"/>
          <w:szCs w:val="20"/>
          <w:shd w:val="clear" w:color="auto" w:fill="FFFFFF"/>
        </w:rPr>
        <w:t>'Model'</w:t>
      </w:r>
      <w:r>
        <w:rPr>
          <w:rFonts w:ascii="Courier New" w:hAnsi="Courier New" w:cs="Courier New"/>
          <w:color w:val="000000"/>
          <w:sz w:val="20"/>
          <w:szCs w:val="20"/>
          <w:shd w:val="clear" w:color="auto" w:fill="FFFFFF"/>
        </w:rPr>
        <w:t>) and include=</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data</w:t>
      </w:r>
      <w:proofErr w:type="gramEnd"/>
      <w:r>
        <w:rPr>
          <w:rFonts w:ascii="Courier New" w:hAnsi="Courier New" w:cs="Courier New"/>
          <w:color w:val="000000"/>
          <w:sz w:val="20"/>
          <w:szCs w:val="20"/>
          <w:shd w:val="clear" w:color="auto" w:fill="FFFFFF"/>
        </w:rPr>
        <w:t xml:space="preserve"> birth (</w:t>
      </w:r>
      <w:r>
        <w:rPr>
          <w:rFonts w:ascii="Courier New" w:hAnsi="Courier New" w:cs="Courier New"/>
          <w:color w:val="0000FF"/>
          <w:sz w:val="20"/>
          <w:szCs w:val="20"/>
          <w:shd w:val="clear" w:color="auto" w:fill="FFFFFF"/>
        </w:rPr>
        <w:t>keep</w:t>
      </w:r>
      <w:r>
        <w:rPr>
          <w:rFonts w:ascii="Courier New" w:hAnsi="Courier New" w:cs="Courier New"/>
          <w:color w:val="000000"/>
          <w:sz w:val="20"/>
          <w:szCs w:val="20"/>
          <w:shd w:val="clear" w:color="auto" w:fill="FFFFFF"/>
        </w:rPr>
        <w:t>=effect parameter estimate probF);</w:t>
      </w:r>
      <w:r>
        <w:rPr>
          <w:rFonts w:ascii="Courier New" w:hAnsi="Courier New" w:cs="Courier New"/>
          <w:color w:val="0000FF"/>
          <w:sz w:val="20"/>
          <w:szCs w:val="20"/>
          <w:shd w:val="clear" w:color="auto" w:fill="FFFFFF"/>
        </w:rPr>
        <w:t>length</w:t>
      </w:r>
      <w:r>
        <w:rPr>
          <w:rFonts w:ascii="Courier New" w:hAnsi="Courier New" w:cs="Courier New"/>
          <w:color w:val="000000"/>
          <w:sz w:val="20"/>
          <w:szCs w:val="20"/>
          <w:shd w:val="clear" w:color="auto" w:fill="FFFFFF"/>
        </w:rPr>
        <w:t xml:space="preserve"> effect $</w:t>
      </w:r>
      <w:r>
        <w:rPr>
          <w:rFonts w:ascii="Courier New" w:hAnsi="Courier New" w:cs="Courier New"/>
          <w:b/>
          <w:bCs/>
          <w:color w:val="008080"/>
          <w:sz w:val="20"/>
          <w:szCs w:val="20"/>
          <w:shd w:val="clear" w:color="auto" w:fill="FFFFFF"/>
        </w:rPr>
        <w:t>15</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merge</w:t>
      </w:r>
      <w:r>
        <w:rPr>
          <w:rFonts w:ascii="Courier New" w:hAnsi="Courier New" w:cs="Courier New"/>
          <w:color w:val="000000"/>
          <w:sz w:val="20"/>
          <w:szCs w:val="20"/>
          <w:shd w:val="clear" w:color="auto" w:fill="FFFFFF"/>
        </w:rPr>
        <w:t xml:space="preserve"> e p; </w:t>
      </w:r>
      <w:r>
        <w:rPr>
          <w:rFonts w:ascii="Courier New" w:hAnsi="Courier New" w:cs="Courier New"/>
          <w:color w:val="0000FF"/>
          <w:sz w:val="20"/>
          <w:szCs w:val="20"/>
          <w:shd w:val="clear" w:color="auto" w:fill="FFFFFF"/>
        </w:rPr>
        <w:t>by</w:t>
      </w:r>
      <w:r>
        <w:rPr>
          <w:rFonts w:ascii="Courier New" w:hAnsi="Courier New" w:cs="Courier New"/>
          <w:color w:val="000000"/>
          <w:sz w:val="20"/>
          <w:szCs w:val="20"/>
          <w:shd w:val="clear" w:color="auto" w:fill="FFFFFF"/>
        </w:rPr>
        <w:t xml:space="preserve"> effect; </w:t>
      </w: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ods</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output</w:t>
      </w:r>
      <w:r>
        <w:rPr>
          <w:rFonts w:ascii="Courier New" w:hAnsi="Courier New" w:cs="Courier New"/>
          <w:color w:val="000000"/>
          <w:sz w:val="20"/>
          <w:szCs w:val="20"/>
          <w:shd w:val="clear" w:color="auto" w:fill="FFFFFF"/>
        </w:rPr>
        <w:t xml:space="preserve"> parameterestimates=</w:t>
      </w:r>
      <w:r>
        <w:rPr>
          <w:rFonts w:ascii="Courier New" w:hAnsi="Courier New" w:cs="Courier New"/>
          <w:color w:val="0000FF"/>
          <w:sz w:val="20"/>
          <w:szCs w:val="20"/>
          <w:shd w:val="clear" w:color="auto" w:fill="FFFFFF"/>
        </w:rPr>
        <w:t>p</w:t>
      </w:r>
      <w:r>
        <w:rPr>
          <w:rFonts w:ascii="Courier New" w:hAnsi="Courier New" w:cs="Courier New"/>
          <w:color w:val="000000"/>
          <w:sz w:val="20"/>
          <w:szCs w:val="20"/>
          <w:shd w:val="clear" w:color="auto" w:fill="FFFFFF"/>
        </w:rPr>
        <w:t xml:space="preserve"> effects=e;</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proc</w:t>
      </w:r>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surveyreg</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=dat.final; </w:t>
      </w:r>
      <w:r>
        <w:rPr>
          <w:rFonts w:ascii="Courier New" w:hAnsi="Courier New" w:cs="Courier New"/>
          <w:color w:val="0000FF"/>
          <w:sz w:val="20"/>
          <w:szCs w:val="20"/>
          <w:shd w:val="clear" w:color="auto" w:fill="FFFFFF"/>
        </w:rPr>
        <w:t>title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"univariable crp=cotinine"</w:t>
      </w:r>
      <w:r>
        <w:rPr>
          <w:rFonts w:ascii="Courier New" w:hAnsi="Courier New" w:cs="Courier New"/>
          <w:color w:val="000000"/>
          <w:sz w:val="20"/>
          <w:szCs w:val="20"/>
          <w:shd w:val="clear" w:color="auto" w:fill="FFFFFF"/>
        </w:rPr>
        <w:t>;</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strata</w:t>
      </w:r>
      <w:proofErr w:type="gramEnd"/>
      <w:r>
        <w:rPr>
          <w:rFonts w:ascii="Courier New" w:hAnsi="Courier New" w:cs="Courier New"/>
          <w:color w:val="000000"/>
          <w:sz w:val="20"/>
          <w:szCs w:val="20"/>
          <w:shd w:val="clear" w:color="auto" w:fill="FFFFFF"/>
        </w:rPr>
        <w:t xml:space="preserve"> strata; </w:t>
      </w:r>
      <w:r>
        <w:rPr>
          <w:rFonts w:ascii="Courier New" w:hAnsi="Courier New" w:cs="Courier New"/>
          <w:color w:val="0000FF"/>
          <w:sz w:val="20"/>
          <w:szCs w:val="20"/>
          <w:shd w:val="clear" w:color="auto" w:fill="FFFFFF"/>
        </w:rPr>
        <w:t>cluster</w:t>
      </w:r>
      <w:r>
        <w:rPr>
          <w:rFonts w:ascii="Courier New" w:hAnsi="Courier New" w:cs="Courier New"/>
          <w:color w:val="000000"/>
          <w:sz w:val="20"/>
          <w:szCs w:val="20"/>
          <w:shd w:val="clear" w:color="auto" w:fill="FFFFFF"/>
        </w:rPr>
        <w:t xml:space="preserve"> cluster; </w:t>
      </w:r>
      <w:r>
        <w:rPr>
          <w:rFonts w:ascii="Courier New" w:hAnsi="Courier New" w:cs="Courier New"/>
          <w:color w:val="0000FF"/>
          <w:sz w:val="20"/>
          <w:szCs w:val="20"/>
          <w:shd w:val="clear" w:color="auto" w:fill="FFFFFF"/>
        </w:rPr>
        <w:t>weight</w:t>
      </w:r>
      <w:r>
        <w:rPr>
          <w:rFonts w:ascii="Courier New" w:hAnsi="Courier New" w:cs="Courier New"/>
          <w:color w:val="000000"/>
          <w:sz w:val="20"/>
          <w:szCs w:val="20"/>
          <w:shd w:val="clear" w:color="auto" w:fill="FFFFFF"/>
        </w:rPr>
        <w:t xml:space="preserve"> weight;</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class</w:t>
      </w:r>
      <w:proofErr w:type="gramEnd"/>
      <w:r>
        <w:rPr>
          <w:rFonts w:ascii="Courier New" w:hAnsi="Courier New" w:cs="Courier New"/>
          <w:color w:val="000000"/>
          <w:sz w:val="20"/>
          <w:szCs w:val="20"/>
          <w:shd w:val="clear" w:color="auto" w:fill="FFFFFF"/>
        </w:rPr>
        <w:t xml:space="preserve"> cotinine_cat;</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model</w:t>
      </w:r>
      <w:proofErr w:type="gramEnd"/>
      <w:r>
        <w:rPr>
          <w:rFonts w:ascii="Courier New" w:hAnsi="Courier New" w:cs="Courier New"/>
          <w:color w:val="000000"/>
          <w:sz w:val="20"/>
          <w:szCs w:val="20"/>
          <w:shd w:val="clear" w:color="auto" w:fill="FFFFFF"/>
        </w:rPr>
        <w:t xml:space="preserve"> crp_log = cotinine_cat /</w:t>
      </w:r>
      <w:r>
        <w:rPr>
          <w:rFonts w:ascii="Courier New" w:hAnsi="Courier New" w:cs="Courier New"/>
          <w:color w:val="0000FF"/>
          <w:sz w:val="20"/>
          <w:szCs w:val="20"/>
          <w:shd w:val="clear" w:color="auto" w:fill="FFFFFF"/>
        </w:rPr>
        <w:t>solution</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noint</w:t>
      </w:r>
      <w:r>
        <w:rPr>
          <w:rFonts w:ascii="Courier New" w:hAnsi="Courier New" w:cs="Courier New"/>
          <w:color w:val="000000"/>
          <w:sz w:val="20"/>
          <w:szCs w:val="20"/>
          <w:shd w:val="clear" w:color="auto" w:fill="FFFFFF"/>
        </w:rPr>
        <w:t>;</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domain</w:t>
      </w:r>
      <w:proofErr w:type="gramEnd"/>
      <w:r>
        <w:rPr>
          <w:rFonts w:ascii="Courier New" w:hAnsi="Courier New" w:cs="Courier New"/>
          <w:color w:val="000000"/>
          <w:sz w:val="20"/>
          <w:szCs w:val="20"/>
          <w:shd w:val="clear" w:color="auto" w:fill="FFFFFF"/>
        </w:rPr>
        <w:t xml:space="preserve"> include;</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data</w:t>
      </w:r>
      <w:proofErr w:type="gramEnd"/>
      <w:r>
        <w:rPr>
          <w:rFonts w:ascii="Courier New" w:hAnsi="Courier New" w:cs="Courier New"/>
          <w:color w:val="000000"/>
          <w:sz w:val="20"/>
          <w:szCs w:val="20"/>
          <w:shd w:val="clear" w:color="auto" w:fill="FFFFFF"/>
        </w:rPr>
        <w:t xml:space="preserve"> p; </w:t>
      </w: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p; effect=</w:t>
      </w:r>
      <w:r>
        <w:rPr>
          <w:rFonts w:ascii="Courier New" w:hAnsi="Courier New" w:cs="Courier New"/>
          <w:color w:val="800080"/>
          <w:sz w:val="20"/>
          <w:szCs w:val="20"/>
          <w:shd w:val="clear" w:color="auto" w:fill="FFFFFF"/>
        </w:rPr>
        <w:t>'cotinine_cat'</w:t>
      </w:r>
      <w:r>
        <w:rPr>
          <w:rFonts w:ascii="Courier New" w:hAnsi="Courier New" w:cs="Courier New"/>
          <w:color w:val="000000"/>
          <w:sz w:val="20"/>
          <w:szCs w:val="20"/>
          <w:shd w:val="clear" w:color="auto" w:fill="FFFFFF"/>
        </w:rPr>
        <w:t>;</w:t>
      </w:r>
      <w:r>
        <w:rPr>
          <w:rFonts w:ascii="Courier New" w:hAnsi="Courier New" w:cs="Courier New"/>
          <w:color w:val="0000FF"/>
          <w:sz w:val="20"/>
          <w:szCs w:val="20"/>
          <w:shd w:val="clear" w:color="auto" w:fill="FFFFFF"/>
        </w:rPr>
        <w:t>where</w:t>
      </w:r>
      <w:r>
        <w:rPr>
          <w:rFonts w:ascii="Courier New" w:hAnsi="Courier New" w:cs="Courier New"/>
          <w:color w:val="000000"/>
          <w:sz w:val="20"/>
          <w:szCs w:val="20"/>
          <w:shd w:val="clear" w:color="auto" w:fill="FFFFFF"/>
        </w:rPr>
        <w:t xml:space="preserve"> include=</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e; </w:t>
      </w: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e; </w:t>
      </w:r>
      <w:r>
        <w:rPr>
          <w:rFonts w:ascii="Courier New" w:hAnsi="Courier New" w:cs="Courier New"/>
          <w:color w:val="0000FF"/>
          <w:sz w:val="20"/>
          <w:szCs w:val="20"/>
          <w:shd w:val="clear" w:color="auto" w:fill="FFFFFF"/>
        </w:rPr>
        <w:t>where</w:t>
      </w:r>
      <w:r>
        <w:rPr>
          <w:rFonts w:ascii="Courier New" w:hAnsi="Courier New" w:cs="Courier New"/>
          <w:color w:val="000000"/>
          <w:sz w:val="20"/>
          <w:szCs w:val="20"/>
          <w:shd w:val="clear" w:color="auto" w:fill="FFFFFF"/>
        </w:rPr>
        <w:t xml:space="preserve"> not(effect=</w:t>
      </w:r>
      <w:r>
        <w:rPr>
          <w:rFonts w:ascii="Courier New" w:hAnsi="Courier New" w:cs="Courier New"/>
          <w:color w:val="800080"/>
          <w:sz w:val="20"/>
          <w:szCs w:val="20"/>
          <w:shd w:val="clear" w:color="auto" w:fill="FFFFFF"/>
        </w:rPr>
        <w:t>'Model'</w:t>
      </w:r>
      <w:r>
        <w:rPr>
          <w:rFonts w:ascii="Courier New" w:hAnsi="Courier New" w:cs="Courier New"/>
          <w:color w:val="000000"/>
          <w:sz w:val="20"/>
          <w:szCs w:val="20"/>
          <w:shd w:val="clear" w:color="auto" w:fill="FFFFFF"/>
        </w:rPr>
        <w:t>) and include=</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data</w:t>
      </w:r>
      <w:proofErr w:type="gramEnd"/>
      <w:r>
        <w:rPr>
          <w:rFonts w:ascii="Courier New" w:hAnsi="Courier New" w:cs="Courier New"/>
          <w:color w:val="000000"/>
          <w:sz w:val="20"/>
          <w:szCs w:val="20"/>
          <w:shd w:val="clear" w:color="auto" w:fill="FFFFFF"/>
        </w:rPr>
        <w:t xml:space="preserve"> cotinine (</w:t>
      </w:r>
      <w:r>
        <w:rPr>
          <w:rFonts w:ascii="Courier New" w:hAnsi="Courier New" w:cs="Courier New"/>
          <w:color w:val="0000FF"/>
          <w:sz w:val="20"/>
          <w:szCs w:val="20"/>
          <w:shd w:val="clear" w:color="auto" w:fill="FFFFFF"/>
        </w:rPr>
        <w:t>keep</w:t>
      </w:r>
      <w:r>
        <w:rPr>
          <w:rFonts w:ascii="Courier New" w:hAnsi="Courier New" w:cs="Courier New"/>
          <w:color w:val="000000"/>
          <w:sz w:val="20"/>
          <w:szCs w:val="20"/>
          <w:shd w:val="clear" w:color="auto" w:fill="FFFFFF"/>
        </w:rPr>
        <w:t>=effect parameter estimate probF);</w:t>
      </w:r>
      <w:r>
        <w:rPr>
          <w:rFonts w:ascii="Courier New" w:hAnsi="Courier New" w:cs="Courier New"/>
          <w:color w:val="0000FF"/>
          <w:sz w:val="20"/>
          <w:szCs w:val="20"/>
          <w:shd w:val="clear" w:color="auto" w:fill="FFFFFF"/>
        </w:rPr>
        <w:t>length</w:t>
      </w:r>
      <w:r>
        <w:rPr>
          <w:rFonts w:ascii="Courier New" w:hAnsi="Courier New" w:cs="Courier New"/>
          <w:color w:val="000000"/>
          <w:sz w:val="20"/>
          <w:szCs w:val="20"/>
          <w:shd w:val="clear" w:color="auto" w:fill="FFFFFF"/>
        </w:rPr>
        <w:t xml:space="preserve"> effect $</w:t>
      </w:r>
      <w:r>
        <w:rPr>
          <w:rFonts w:ascii="Courier New" w:hAnsi="Courier New" w:cs="Courier New"/>
          <w:b/>
          <w:bCs/>
          <w:color w:val="008080"/>
          <w:sz w:val="20"/>
          <w:szCs w:val="20"/>
          <w:shd w:val="clear" w:color="auto" w:fill="FFFFFF"/>
        </w:rPr>
        <w:t>15</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merge</w:t>
      </w:r>
      <w:r>
        <w:rPr>
          <w:rFonts w:ascii="Courier New" w:hAnsi="Courier New" w:cs="Courier New"/>
          <w:color w:val="000000"/>
          <w:sz w:val="20"/>
          <w:szCs w:val="20"/>
          <w:shd w:val="clear" w:color="auto" w:fill="FFFFFF"/>
        </w:rPr>
        <w:t xml:space="preserve"> e p; </w:t>
      </w:r>
      <w:r>
        <w:rPr>
          <w:rFonts w:ascii="Courier New" w:hAnsi="Courier New" w:cs="Courier New"/>
          <w:color w:val="0000FF"/>
          <w:sz w:val="20"/>
          <w:szCs w:val="20"/>
          <w:shd w:val="clear" w:color="auto" w:fill="FFFFFF"/>
        </w:rPr>
        <w:t>by</w:t>
      </w:r>
      <w:r>
        <w:rPr>
          <w:rFonts w:ascii="Courier New" w:hAnsi="Courier New" w:cs="Courier New"/>
          <w:color w:val="000000"/>
          <w:sz w:val="20"/>
          <w:szCs w:val="20"/>
          <w:shd w:val="clear" w:color="auto" w:fill="FFFFFF"/>
        </w:rPr>
        <w:t xml:space="preserve"> effect; </w:t>
      </w: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ods</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output</w:t>
      </w:r>
      <w:r>
        <w:rPr>
          <w:rFonts w:ascii="Courier New" w:hAnsi="Courier New" w:cs="Courier New"/>
          <w:color w:val="000000"/>
          <w:sz w:val="20"/>
          <w:szCs w:val="20"/>
          <w:shd w:val="clear" w:color="auto" w:fill="FFFFFF"/>
        </w:rPr>
        <w:t xml:space="preserve"> parameterestimates=</w:t>
      </w:r>
      <w:r>
        <w:rPr>
          <w:rFonts w:ascii="Courier New" w:hAnsi="Courier New" w:cs="Courier New"/>
          <w:color w:val="0000FF"/>
          <w:sz w:val="20"/>
          <w:szCs w:val="20"/>
          <w:shd w:val="clear" w:color="auto" w:fill="FFFFFF"/>
        </w:rPr>
        <w:t>p</w:t>
      </w:r>
      <w:r>
        <w:rPr>
          <w:rFonts w:ascii="Courier New" w:hAnsi="Courier New" w:cs="Courier New"/>
          <w:color w:val="000000"/>
          <w:sz w:val="20"/>
          <w:szCs w:val="20"/>
          <w:shd w:val="clear" w:color="auto" w:fill="FFFFFF"/>
        </w:rPr>
        <w:t xml:space="preserve"> effects=e;</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proc</w:t>
      </w:r>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surveyreg</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=dat.final; </w:t>
      </w:r>
      <w:r>
        <w:rPr>
          <w:rFonts w:ascii="Courier New" w:hAnsi="Courier New" w:cs="Courier New"/>
          <w:color w:val="0000FF"/>
          <w:sz w:val="20"/>
          <w:szCs w:val="20"/>
          <w:shd w:val="clear" w:color="auto" w:fill="FFFFFF"/>
        </w:rPr>
        <w:t>title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"univariable crp=hrt"</w:t>
      </w:r>
      <w:r>
        <w:rPr>
          <w:rFonts w:ascii="Courier New" w:hAnsi="Courier New" w:cs="Courier New"/>
          <w:color w:val="000000"/>
          <w:sz w:val="20"/>
          <w:szCs w:val="20"/>
          <w:shd w:val="clear" w:color="auto" w:fill="FFFFFF"/>
        </w:rPr>
        <w:t>;</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strata</w:t>
      </w:r>
      <w:proofErr w:type="gramEnd"/>
      <w:r>
        <w:rPr>
          <w:rFonts w:ascii="Courier New" w:hAnsi="Courier New" w:cs="Courier New"/>
          <w:color w:val="000000"/>
          <w:sz w:val="20"/>
          <w:szCs w:val="20"/>
          <w:shd w:val="clear" w:color="auto" w:fill="FFFFFF"/>
        </w:rPr>
        <w:t xml:space="preserve"> strata; </w:t>
      </w:r>
      <w:r>
        <w:rPr>
          <w:rFonts w:ascii="Courier New" w:hAnsi="Courier New" w:cs="Courier New"/>
          <w:color w:val="0000FF"/>
          <w:sz w:val="20"/>
          <w:szCs w:val="20"/>
          <w:shd w:val="clear" w:color="auto" w:fill="FFFFFF"/>
        </w:rPr>
        <w:t>cluster</w:t>
      </w:r>
      <w:r>
        <w:rPr>
          <w:rFonts w:ascii="Courier New" w:hAnsi="Courier New" w:cs="Courier New"/>
          <w:color w:val="000000"/>
          <w:sz w:val="20"/>
          <w:szCs w:val="20"/>
          <w:shd w:val="clear" w:color="auto" w:fill="FFFFFF"/>
        </w:rPr>
        <w:t xml:space="preserve"> cluster; </w:t>
      </w:r>
      <w:r>
        <w:rPr>
          <w:rFonts w:ascii="Courier New" w:hAnsi="Courier New" w:cs="Courier New"/>
          <w:color w:val="0000FF"/>
          <w:sz w:val="20"/>
          <w:szCs w:val="20"/>
          <w:shd w:val="clear" w:color="auto" w:fill="FFFFFF"/>
        </w:rPr>
        <w:t>weight</w:t>
      </w:r>
      <w:r>
        <w:rPr>
          <w:rFonts w:ascii="Courier New" w:hAnsi="Courier New" w:cs="Courier New"/>
          <w:color w:val="000000"/>
          <w:sz w:val="20"/>
          <w:szCs w:val="20"/>
          <w:shd w:val="clear" w:color="auto" w:fill="FFFFFF"/>
        </w:rPr>
        <w:t xml:space="preserve"> weight;</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class</w:t>
      </w:r>
      <w:proofErr w:type="gramEnd"/>
      <w:r>
        <w:rPr>
          <w:rFonts w:ascii="Courier New" w:hAnsi="Courier New" w:cs="Courier New"/>
          <w:color w:val="000000"/>
          <w:sz w:val="20"/>
          <w:szCs w:val="20"/>
          <w:shd w:val="clear" w:color="auto" w:fill="FFFFFF"/>
        </w:rPr>
        <w:t xml:space="preserve"> hrt;</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model</w:t>
      </w:r>
      <w:proofErr w:type="gramEnd"/>
      <w:r>
        <w:rPr>
          <w:rFonts w:ascii="Courier New" w:hAnsi="Courier New" w:cs="Courier New"/>
          <w:color w:val="000000"/>
          <w:sz w:val="20"/>
          <w:szCs w:val="20"/>
          <w:shd w:val="clear" w:color="auto" w:fill="FFFFFF"/>
        </w:rPr>
        <w:t xml:space="preserve"> crp_log = hrt /</w:t>
      </w:r>
      <w:r>
        <w:rPr>
          <w:rFonts w:ascii="Courier New" w:hAnsi="Courier New" w:cs="Courier New"/>
          <w:color w:val="0000FF"/>
          <w:sz w:val="20"/>
          <w:szCs w:val="20"/>
          <w:shd w:val="clear" w:color="auto" w:fill="FFFFFF"/>
        </w:rPr>
        <w:t>solution</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noint</w:t>
      </w:r>
      <w:r>
        <w:rPr>
          <w:rFonts w:ascii="Courier New" w:hAnsi="Courier New" w:cs="Courier New"/>
          <w:color w:val="000000"/>
          <w:sz w:val="20"/>
          <w:szCs w:val="20"/>
          <w:shd w:val="clear" w:color="auto" w:fill="FFFFFF"/>
        </w:rPr>
        <w:t>;</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domain</w:t>
      </w:r>
      <w:proofErr w:type="gramEnd"/>
      <w:r>
        <w:rPr>
          <w:rFonts w:ascii="Courier New" w:hAnsi="Courier New" w:cs="Courier New"/>
          <w:color w:val="000000"/>
          <w:sz w:val="20"/>
          <w:szCs w:val="20"/>
          <w:shd w:val="clear" w:color="auto" w:fill="FFFFFF"/>
        </w:rPr>
        <w:t xml:space="preserve"> include;</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data</w:t>
      </w:r>
      <w:proofErr w:type="gramEnd"/>
      <w:r>
        <w:rPr>
          <w:rFonts w:ascii="Courier New" w:hAnsi="Courier New" w:cs="Courier New"/>
          <w:color w:val="000000"/>
          <w:sz w:val="20"/>
          <w:szCs w:val="20"/>
          <w:shd w:val="clear" w:color="auto" w:fill="FFFFFF"/>
        </w:rPr>
        <w:t xml:space="preserve"> p; </w:t>
      </w: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p; effect=</w:t>
      </w:r>
      <w:r>
        <w:rPr>
          <w:rFonts w:ascii="Courier New" w:hAnsi="Courier New" w:cs="Courier New"/>
          <w:color w:val="800080"/>
          <w:sz w:val="20"/>
          <w:szCs w:val="20"/>
          <w:shd w:val="clear" w:color="auto" w:fill="FFFFFF"/>
        </w:rPr>
        <w:t>'hrt'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where</w:t>
      </w:r>
      <w:r>
        <w:rPr>
          <w:rFonts w:ascii="Courier New" w:hAnsi="Courier New" w:cs="Courier New"/>
          <w:color w:val="000000"/>
          <w:sz w:val="20"/>
          <w:szCs w:val="20"/>
          <w:shd w:val="clear" w:color="auto" w:fill="FFFFFF"/>
        </w:rPr>
        <w:t xml:space="preserve"> include=</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e; </w:t>
      </w: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e; </w:t>
      </w:r>
      <w:r>
        <w:rPr>
          <w:rFonts w:ascii="Courier New" w:hAnsi="Courier New" w:cs="Courier New"/>
          <w:color w:val="0000FF"/>
          <w:sz w:val="20"/>
          <w:szCs w:val="20"/>
          <w:shd w:val="clear" w:color="auto" w:fill="FFFFFF"/>
        </w:rPr>
        <w:t>where</w:t>
      </w:r>
      <w:r>
        <w:rPr>
          <w:rFonts w:ascii="Courier New" w:hAnsi="Courier New" w:cs="Courier New"/>
          <w:color w:val="000000"/>
          <w:sz w:val="20"/>
          <w:szCs w:val="20"/>
          <w:shd w:val="clear" w:color="auto" w:fill="FFFFFF"/>
        </w:rPr>
        <w:t xml:space="preserve"> not(effect=</w:t>
      </w:r>
      <w:r>
        <w:rPr>
          <w:rFonts w:ascii="Courier New" w:hAnsi="Courier New" w:cs="Courier New"/>
          <w:color w:val="800080"/>
          <w:sz w:val="20"/>
          <w:szCs w:val="20"/>
          <w:shd w:val="clear" w:color="auto" w:fill="FFFFFF"/>
        </w:rPr>
        <w:t>'Model'</w:t>
      </w:r>
      <w:r>
        <w:rPr>
          <w:rFonts w:ascii="Courier New" w:hAnsi="Courier New" w:cs="Courier New"/>
          <w:color w:val="000000"/>
          <w:sz w:val="20"/>
          <w:szCs w:val="20"/>
          <w:shd w:val="clear" w:color="auto" w:fill="FFFFFF"/>
        </w:rPr>
        <w:t>) and include=</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data</w:t>
      </w:r>
      <w:proofErr w:type="gramEnd"/>
      <w:r>
        <w:rPr>
          <w:rFonts w:ascii="Courier New" w:hAnsi="Courier New" w:cs="Courier New"/>
          <w:color w:val="000000"/>
          <w:sz w:val="20"/>
          <w:szCs w:val="20"/>
          <w:shd w:val="clear" w:color="auto" w:fill="FFFFFF"/>
        </w:rPr>
        <w:t xml:space="preserve"> hrt (</w:t>
      </w:r>
      <w:r>
        <w:rPr>
          <w:rFonts w:ascii="Courier New" w:hAnsi="Courier New" w:cs="Courier New"/>
          <w:color w:val="0000FF"/>
          <w:sz w:val="20"/>
          <w:szCs w:val="20"/>
          <w:shd w:val="clear" w:color="auto" w:fill="FFFFFF"/>
        </w:rPr>
        <w:t>keep</w:t>
      </w:r>
      <w:r>
        <w:rPr>
          <w:rFonts w:ascii="Courier New" w:hAnsi="Courier New" w:cs="Courier New"/>
          <w:color w:val="000000"/>
          <w:sz w:val="20"/>
          <w:szCs w:val="20"/>
          <w:shd w:val="clear" w:color="auto" w:fill="FFFFFF"/>
        </w:rPr>
        <w:t xml:space="preserve">=effect parameter estimate probF); </w:t>
      </w:r>
      <w:r>
        <w:rPr>
          <w:rFonts w:ascii="Courier New" w:hAnsi="Courier New" w:cs="Courier New"/>
          <w:color w:val="0000FF"/>
          <w:sz w:val="20"/>
          <w:szCs w:val="20"/>
          <w:shd w:val="clear" w:color="auto" w:fill="FFFFFF"/>
        </w:rPr>
        <w:t>length</w:t>
      </w:r>
      <w:r>
        <w:rPr>
          <w:rFonts w:ascii="Courier New" w:hAnsi="Courier New" w:cs="Courier New"/>
          <w:color w:val="000000"/>
          <w:sz w:val="20"/>
          <w:szCs w:val="20"/>
          <w:shd w:val="clear" w:color="auto" w:fill="FFFFFF"/>
        </w:rPr>
        <w:t xml:space="preserve"> effect $</w:t>
      </w:r>
      <w:r>
        <w:rPr>
          <w:rFonts w:ascii="Courier New" w:hAnsi="Courier New" w:cs="Courier New"/>
          <w:b/>
          <w:bCs/>
          <w:color w:val="008080"/>
          <w:sz w:val="20"/>
          <w:szCs w:val="20"/>
          <w:shd w:val="clear" w:color="auto" w:fill="FFFFFF"/>
        </w:rPr>
        <w:t>15</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merge</w:t>
      </w:r>
      <w:r>
        <w:rPr>
          <w:rFonts w:ascii="Courier New" w:hAnsi="Courier New" w:cs="Courier New"/>
          <w:color w:val="000000"/>
          <w:sz w:val="20"/>
          <w:szCs w:val="20"/>
          <w:shd w:val="clear" w:color="auto" w:fill="FFFFFF"/>
        </w:rPr>
        <w:t xml:space="preserve"> e p; </w:t>
      </w:r>
      <w:r>
        <w:rPr>
          <w:rFonts w:ascii="Courier New" w:hAnsi="Courier New" w:cs="Courier New"/>
          <w:color w:val="0000FF"/>
          <w:sz w:val="20"/>
          <w:szCs w:val="20"/>
          <w:shd w:val="clear" w:color="auto" w:fill="FFFFFF"/>
        </w:rPr>
        <w:t>by</w:t>
      </w:r>
      <w:r>
        <w:rPr>
          <w:rFonts w:ascii="Courier New" w:hAnsi="Courier New" w:cs="Courier New"/>
          <w:color w:val="000000"/>
          <w:sz w:val="20"/>
          <w:szCs w:val="20"/>
          <w:shd w:val="clear" w:color="auto" w:fill="FFFFFF"/>
        </w:rPr>
        <w:t xml:space="preserve"> effect; </w:t>
      </w: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ods</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output</w:t>
      </w:r>
      <w:r>
        <w:rPr>
          <w:rFonts w:ascii="Courier New" w:hAnsi="Courier New" w:cs="Courier New"/>
          <w:color w:val="000000"/>
          <w:sz w:val="20"/>
          <w:szCs w:val="20"/>
          <w:shd w:val="clear" w:color="auto" w:fill="FFFFFF"/>
        </w:rPr>
        <w:t xml:space="preserve"> parameterestimates=</w:t>
      </w:r>
      <w:r>
        <w:rPr>
          <w:rFonts w:ascii="Courier New" w:hAnsi="Courier New" w:cs="Courier New"/>
          <w:color w:val="0000FF"/>
          <w:sz w:val="20"/>
          <w:szCs w:val="20"/>
          <w:shd w:val="clear" w:color="auto" w:fill="FFFFFF"/>
        </w:rPr>
        <w:t>p</w:t>
      </w:r>
      <w:r>
        <w:rPr>
          <w:rFonts w:ascii="Courier New" w:hAnsi="Courier New" w:cs="Courier New"/>
          <w:color w:val="000000"/>
          <w:sz w:val="20"/>
          <w:szCs w:val="20"/>
          <w:shd w:val="clear" w:color="auto" w:fill="FFFFFF"/>
        </w:rPr>
        <w:t xml:space="preserve"> effects=e;</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proc</w:t>
      </w:r>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surveyreg</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=dat.final; </w:t>
      </w:r>
      <w:r>
        <w:rPr>
          <w:rFonts w:ascii="Courier New" w:hAnsi="Courier New" w:cs="Courier New"/>
          <w:color w:val="0000FF"/>
          <w:sz w:val="20"/>
          <w:szCs w:val="20"/>
          <w:shd w:val="clear" w:color="auto" w:fill="FFFFFF"/>
        </w:rPr>
        <w:t>title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"univariable crp=obese"</w:t>
      </w:r>
      <w:r>
        <w:rPr>
          <w:rFonts w:ascii="Courier New" w:hAnsi="Courier New" w:cs="Courier New"/>
          <w:color w:val="000000"/>
          <w:sz w:val="20"/>
          <w:szCs w:val="20"/>
          <w:shd w:val="clear" w:color="auto" w:fill="FFFFFF"/>
        </w:rPr>
        <w:t>;</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strata</w:t>
      </w:r>
      <w:proofErr w:type="gramEnd"/>
      <w:r>
        <w:rPr>
          <w:rFonts w:ascii="Courier New" w:hAnsi="Courier New" w:cs="Courier New"/>
          <w:color w:val="000000"/>
          <w:sz w:val="20"/>
          <w:szCs w:val="20"/>
          <w:shd w:val="clear" w:color="auto" w:fill="FFFFFF"/>
        </w:rPr>
        <w:t xml:space="preserve"> strata; </w:t>
      </w:r>
      <w:r>
        <w:rPr>
          <w:rFonts w:ascii="Courier New" w:hAnsi="Courier New" w:cs="Courier New"/>
          <w:color w:val="0000FF"/>
          <w:sz w:val="20"/>
          <w:szCs w:val="20"/>
          <w:shd w:val="clear" w:color="auto" w:fill="FFFFFF"/>
        </w:rPr>
        <w:t>cluster</w:t>
      </w:r>
      <w:r>
        <w:rPr>
          <w:rFonts w:ascii="Courier New" w:hAnsi="Courier New" w:cs="Courier New"/>
          <w:color w:val="000000"/>
          <w:sz w:val="20"/>
          <w:szCs w:val="20"/>
          <w:shd w:val="clear" w:color="auto" w:fill="FFFFFF"/>
        </w:rPr>
        <w:t xml:space="preserve"> cluster; </w:t>
      </w:r>
      <w:r>
        <w:rPr>
          <w:rFonts w:ascii="Courier New" w:hAnsi="Courier New" w:cs="Courier New"/>
          <w:color w:val="0000FF"/>
          <w:sz w:val="20"/>
          <w:szCs w:val="20"/>
          <w:shd w:val="clear" w:color="auto" w:fill="FFFFFF"/>
        </w:rPr>
        <w:t>weight</w:t>
      </w:r>
      <w:r>
        <w:rPr>
          <w:rFonts w:ascii="Courier New" w:hAnsi="Courier New" w:cs="Courier New"/>
          <w:color w:val="000000"/>
          <w:sz w:val="20"/>
          <w:szCs w:val="20"/>
          <w:shd w:val="clear" w:color="auto" w:fill="FFFFFF"/>
        </w:rPr>
        <w:t xml:space="preserve"> weight;</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class</w:t>
      </w:r>
      <w:proofErr w:type="gramEnd"/>
      <w:r>
        <w:rPr>
          <w:rFonts w:ascii="Courier New" w:hAnsi="Courier New" w:cs="Courier New"/>
          <w:color w:val="000000"/>
          <w:sz w:val="20"/>
          <w:szCs w:val="20"/>
          <w:shd w:val="clear" w:color="auto" w:fill="FFFFFF"/>
        </w:rPr>
        <w:t xml:space="preserve"> obese;</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model</w:t>
      </w:r>
      <w:proofErr w:type="gramEnd"/>
      <w:r>
        <w:rPr>
          <w:rFonts w:ascii="Courier New" w:hAnsi="Courier New" w:cs="Courier New"/>
          <w:color w:val="000000"/>
          <w:sz w:val="20"/>
          <w:szCs w:val="20"/>
          <w:shd w:val="clear" w:color="auto" w:fill="FFFFFF"/>
        </w:rPr>
        <w:t xml:space="preserve"> crp_log = obese /</w:t>
      </w:r>
      <w:r>
        <w:rPr>
          <w:rFonts w:ascii="Courier New" w:hAnsi="Courier New" w:cs="Courier New"/>
          <w:color w:val="0000FF"/>
          <w:sz w:val="20"/>
          <w:szCs w:val="20"/>
          <w:shd w:val="clear" w:color="auto" w:fill="FFFFFF"/>
        </w:rPr>
        <w:t>solution</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noint</w:t>
      </w:r>
      <w:r>
        <w:rPr>
          <w:rFonts w:ascii="Courier New" w:hAnsi="Courier New" w:cs="Courier New"/>
          <w:color w:val="000000"/>
          <w:sz w:val="20"/>
          <w:szCs w:val="20"/>
          <w:shd w:val="clear" w:color="auto" w:fill="FFFFFF"/>
        </w:rPr>
        <w:t>;</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domain</w:t>
      </w:r>
      <w:proofErr w:type="gramEnd"/>
      <w:r>
        <w:rPr>
          <w:rFonts w:ascii="Courier New" w:hAnsi="Courier New" w:cs="Courier New"/>
          <w:color w:val="000000"/>
          <w:sz w:val="20"/>
          <w:szCs w:val="20"/>
          <w:shd w:val="clear" w:color="auto" w:fill="FFFFFF"/>
        </w:rPr>
        <w:t xml:space="preserve"> include;</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data</w:t>
      </w:r>
      <w:proofErr w:type="gramEnd"/>
      <w:r>
        <w:rPr>
          <w:rFonts w:ascii="Courier New" w:hAnsi="Courier New" w:cs="Courier New"/>
          <w:color w:val="000000"/>
          <w:sz w:val="20"/>
          <w:szCs w:val="20"/>
          <w:shd w:val="clear" w:color="auto" w:fill="FFFFFF"/>
        </w:rPr>
        <w:t xml:space="preserve"> p; </w:t>
      </w: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p; effect=</w:t>
      </w:r>
      <w:r>
        <w:rPr>
          <w:rFonts w:ascii="Courier New" w:hAnsi="Courier New" w:cs="Courier New"/>
          <w:color w:val="800080"/>
          <w:sz w:val="20"/>
          <w:szCs w:val="20"/>
          <w:shd w:val="clear" w:color="auto" w:fill="FFFFFF"/>
        </w:rPr>
        <w:t>'obese'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where</w:t>
      </w:r>
      <w:r>
        <w:rPr>
          <w:rFonts w:ascii="Courier New" w:hAnsi="Courier New" w:cs="Courier New"/>
          <w:color w:val="000000"/>
          <w:sz w:val="20"/>
          <w:szCs w:val="20"/>
          <w:shd w:val="clear" w:color="auto" w:fill="FFFFFF"/>
        </w:rPr>
        <w:t xml:space="preserve"> include=</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e; </w:t>
      </w: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e; </w:t>
      </w:r>
      <w:r>
        <w:rPr>
          <w:rFonts w:ascii="Courier New" w:hAnsi="Courier New" w:cs="Courier New"/>
          <w:color w:val="0000FF"/>
          <w:sz w:val="20"/>
          <w:szCs w:val="20"/>
          <w:shd w:val="clear" w:color="auto" w:fill="FFFFFF"/>
        </w:rPr>
        <w:t>where</w:t>
      </w:r>
      <w:r>
        <w:rPr>
          <w:rFonts w:ascii="Courier New" w:hAnsi="Courier New" w:cs="Courier New"/>
          <w:color w:val="000000"/>
          <w:sz w:val="20"/>
          <w:szCs w:val="20"/>
          <w:shd w:val="clear" w:color="auto" w:fill="FFFFFF"/>
        </w:rPr>
        <w:t xml:space="preserve"> not(effect=</w:t>
      </w:r>
      <w:r>
        <w:rPr>
          <w:rFonts w:ascii="Courier New" w:hAnsi="Courier New" w:cs="Courier New"/>
          <w:color w:val="800080"/>
          <w:sz w:val="20"/>
          <w:szCs w:val="20"/>
          <w:shd w:val="clear" w:color="auto" w:fill="FFFFFF"/>
        </w:rPr>
        <w:t>'Model'</w:t>
      </w:r>
      <w:r>
        <w:rPr>
          <w:rFonts w:ascii="Courier New" w:hAnsi="Courier New" w:cs="Courier New"/>
          <w:color w:val="000000"/>
          <w:sz w:val="20"/>
          <w:szCs w:val="20"/>
          <w:shd w:val="clear" w:color="auto" w:fill="FFFFFF"/>
        </w:rPr>
        <w:t>) and include=</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data</w:t>
      </w:r>
      <w:proofErr w:type="gramEnd"/>
      <w:r>
        <w:rPr>
          <w:rFonts w:ascii="Courier New" w:hAnsi="Courier New" w:cs="Courier New"/>
          <w:color w:val="000000"/>
          <w:sz w:val="20"/>
          <w:szCs w:val="20"/>
          <w:shd w:val="clear" w:color="auto" w:fill="FFFFFF"/>
        </w:rPr>
        <w:t xml:space="preserve"> obese (</w:t>
      </w:r>
      <w:r>
        <w:rPr>
          <w:rFonts w:ascii="Courier New" w:hAnsi="Courier New" w:cs="Courier New"/>
          <w:color w:val="0000FF"/>
          <w:sz w:val="20"/>
          <w:szCs w:val="20"/>
          <w:shd w:val="clear" w:color="auto" w:fill="FFFFFF"/>
        </w:rPr>
        <w:t>keep</w:t>
      </w:r>
      <w:r>
        <w:rPr>
          <w:rFonts w:ascii="Courier New" w:hAnsi="Courier New" w:cs="Courier New"/>
          <w:color w:val="000000"/>
          <w:sz w:val="20"/>
          <w:szCs w:val="20"/>
          <w:shd w:val="clear" w:color="auto" w:fill="FFFFFF"/>
        </w:rPr>
        <w:t xml:space="preserve">=effect parameter estimate probF); </w:t>
      </w:r>
      <w:r>
        <w:rPr>
          <w:rFonts w:ascii="Courier New" w:hAnsi="Courier New" w:cs="Courier New"/>
          <w:color w:val="0000FF"/>
          <w:sz w:val="20"/>
          <w:szCs w:val="20"/>
          <w:shd w:val="clear" w:color="auto" w:fill="FFFFFF"/>
        </w:rPr>
        <w:t>length</w:t>
      </w:r>
      <w:r>
        <w:rPr>
          <w:rFonts w:ascii="Courier New" w:hAnsi="Courier New" w:cs="Courier New"/>
          <w:color w:val="000000"/>
          <w:sz w:val="20"/>
          <w:szCs w:val="20"/>
          <w:shd w:val="clear" w:color="auto" w:fill="FFFFFF"/>
        </w:rPr>
        <w:t xml:space="preserve"> effect $</w:t>
      </w:r>
      <w:r>
        <w:rPr>
          <w:rFonts w:ascii="Courier New" w:hAnsi="Courier New" w:cs="Courier New"/>
          <w:b/>
          <w:bCs/>
          <w:color w:val="008080"/>
          <w:sz w:val="20"/>
          <w:szCs w:val="20"/>
          <w:shd w:val="clear" w:color="auto" w:fill="FFFFFF"/>
        </w:rPr>
        <w:t>15</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merge</w:t>
      </w:r>
      <w:r>
        <w:rPr>
          <w:rFonts w:ascii="Courier New" w:hAnsi="Courier New" w:cs="Courier New"/>
          <w:color w:val="000000"/>
          <w:sz w:val="20"/>
          <w:szCs w:val="20"/>
          <w:shd w:val="clear" w:color="auto" w:fill="FFFFFF"/>
        </w:rPr>
        <w:t xml:space="preserve"> e p; </w:t>
      </w:r>
      <w:r>
        <w:rPr>
          <w:rFonts w:ascii="Courier New" w:hAnsi="Courier New" w:cs="Courier New"/>
          <w:color w:val="0000FF"/>
          <w:sz w:val="20"/>
          <w:szCs w:val="20"/>
          <w:shd w:val="clear" w:color="auto" w:fill="FFFFFF"/>
        </w:rPr>
        <w:t>by</w:t>
      </w:r>
      <w:r>
        <w:rPr>
          <w:rFonts w:ascii="Courier New" w:hAnsi="Courier New" w:cs="Courier New"/>
          <w:color w:val="000000"/>
          <w:sz w:val="20"/>
          <w:szCs w:val="20"/>
          <w:shd w:val="clear" w:color="auto" w:fill="FFFFFF"/>
        </w:rPr>
        <w:t xml:space="preserve"> effect; </w:t>
      </w: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ods</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output</w:t>
      </w:r>
      <w:r>
        <w:rPr>
          <w:rFonts w:ascii="Courier New" w:hAnsi="Courier New" w:cs="Courier New"/>
          <w:color w:val="000000"/>
          <w:sz w:val="20"/>
          <w:szCs w:val="20"/>
          <w:shd w:val="clear" w:color="auto" w:fill="FFFFFF"/>
        </w:rPr>
        <w:t xml:space="preserve"> parameterestimates=</w:t>
      </w:r>
      <w:r>
        <w:rPr>
          <w:rFonts w:ascii="Courier New" w:hAnsi="Courier New" w:cs="Courier New"/>
          <w:color w:val="0000FF"/>
          <w:sz w:val="20"/>
          <w:szCs w:val="20"/>
          <w:shd w:val="clear" w:color="auto" w:fill="FFFFFF"/>
        </w:rPr>
        <w:t>p</w:t>
      </w:r>
      <w:r>
        <w:rPr>
          <w:rFonts w:ascii="Courier New" w:hAnsi="Courier New" w:cs="Courier New"/>
          <w:color w:val="000000"/>
          <w:sz w:val="20"/>
          <w:szCs w:val="20"/>
          <w:shd w:val="clear" w:color="auto" w:fill="FFFFFF"/>
        </w:rPr>
        <w:t xml:space="preserve"> effects=e;</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proc</w:t>
      </w:r>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surveyreg</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=dat.final; </w:t>
      </w:r>
      <w:r>
        <w:rPr>
          <w:rFonts w:ascii="Courier New" w:hAnsi="Courier New" w:cs="Courier New"/>
          <w:color w:val="0000FF"/>
          <w:sz w:val="20"/>
          <w:szCs w:val="20"/>
          <w:shd w:val="clear" w:color="auto" w:fill="FFFFFF"/>
        </w:rPr>
        <w:t>title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"univariable crp=poor sleep"</w:t>
      </w:r>
      <w:r>
        <w:rPr>
          <w:rFonts w:ascii="Courier New" w:hAnsi="Courier New" w:cs="Courier New"/>
          <w:color w:val="000000"/>
          <w:sz w:val="20"/>
          <w:szCs w:val="20"/>
          <w:shd w:val="clear" w:color="auto" w:fill="FFFFFF"/>
        </w:rPr>
        <w:t>;</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strata</w:t>
      </w:r>
      <w:proofErr w:type="gramEnd"/>
      <w:r>
        <w:rPr>
          <w:rFonts w:ascii="Courier New" w:hAnsi="Courier New" w:cs="Courier New"/>
          <w:color w:val="000000"/>
          <w:sz w:val="20"/>
          <w:szCs w:val="20"/>
          <w:shd w:val="clear" w:color="auto" w:fill="FFFFFF"/>
        </w:rPr>
        <w:t xml:space="preserve"> strata; </w:t>
      </w:r>
      <w:r>
        <w:rPr>
          <w:rFonts w:ascii="Courier New" w:hAnsi="Courier New" w:cs="Courier New"/>
          <w:color w:val="0000FF"/>
          <w:sz w:val="20"/>
          <w:szCs w:val="20"/>
          <w:shd w:val="clear" w:color="auto" w:fill="FFFFFF"/>
        </w:rPr>
        <w:t>cluster</w:t>
      </w:r>
      <w:r>
        <w:rPr>
          <w:rFonts w:ascii="Courier New" w:hAnsi="Courier New" w:cs="Courier New"/>
          <w:color w:val="000000"/>
          <w:sz w:val="20"/>
          <w:szCs w:val="20"/>
          <w:shd w:val="clear" w:color="auto" w:fill="FFFFFF"/>
        </w:rPr>
        <w:t xml:space="preserve"> cluster; </w:t>
      </w:r>
      <w:r>
        <w:rPr>
          <w:rFonts w:ascii="Courier New" w:hAnsi="Courier New" w:cs="Courier New"/>
          <w:color w:val="0000FF"/>
          <w:sz w:val="20"/>
          <w:szCs w:val="20"/>
          <w:shd w:val="clear" w:color="auto" w:fill="FFFFFF"/>
        </w:rPr>
        <w:t>weight</w:t>
      </w:r>
      <w:r>
        <w:rPr>
          <w:rFonts w:ascii="Courier New" w:hAnsi="Courier New" w:cs="Courier New"/>
          <w:color w:val="000000"/>
          <w:sz w:val="20"/>
          <w:szCs w:val="20"/>
          <w:shd w:val="clear" w:color="auto" w:fill="FFFFFF"/>
        </w:rPr>
        <w:t xml:space="preserve"> weight;</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class</w:t>
      </w:r>
      <w:proofErr w:type="gramEnd"/>
      <w:r>
        <w:rPr>
          <w:rFonts w:ascii="Courier New" w:hAnsi="Courier New" w:cs="Courier New"/>
          <w:color w:val="000000"/>
          <w:sz w:val="20"/>
          <w:szCs w:val="20"/>
          <w:shd w:val="clear" w:color="auto" w:fill="FFFFFF"/>
        </w:rPr>
        <w:t xml:space="preserve"> poor_sleep;</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model</w:t>
      </w:r>
      <w:proofErr w:type="gramEnd"/>
      <w:r>
        <w:rPr>
          <w:rFonts w:ascii="Courier New" w:hAnsi="Courier New" w:cs="Courier New"/>
          <w:color w:val="000000"/>
          <w:sz w:val="20"/>
          <w:szCs w:val="20"/>
          <w:shd w:val="clear" w:color="auto" w:fill="FFFFFF"/>
        </w:rPr>
        <w:t xml:space="preserve"> crp_log = poor_sleep /</w:t>
      </w:r>
      <w:r>
        <w:rPr>
          <w:rFonts w:ascii="Courier New" w:hAnsi="Courier New" w:cs="Courier New"/>
          <w:color w:val="0000FF"/>
          <w:sz w:val="20"/>
          <w:szCs w:val="20"/>
          <w:shd w:val="clear" w:color="auto" w:fill="FFFFFF"/>
        </w:rPr>
        <w:t>solution</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noint</w:t>
      </w:r>
      <w:r>
        <w:rPr>
          <w:rFonts w:ascii="Courier New" w:hAnsi="Courier New" w:cs="Courier New"/>
          <w:color w:val="000000"/>
          <w:sz w:val="20"/>
          <w:szCs w:val="20"/>
          <w:shd w:val="clear" w:color="auto" w:fill="FFFFFF"/>
        </w:rPr>
        <w:t>;</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domain</w:t>
      </w:r>
      <w:proofErr w:type="gramEnd"/>
      <w:r>
        <w:rPr>
          <w:rFonts w:ascii="Courier New" w:hAnsi="Courier New" w:cs="Courier New"/>
          <w:color w:val="000000"/>
          <w:sz w:val="20"/>
          <w:szCs w:val="20"/>
          <w:shd w:val="clear" w:color="auto" w:fill="FFFFFF"/>
        </w:rPr>
        <w:t xml:space="preserve"> include;</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data</w:t>
      </w:r>
      <w:proofErr w:type="gramEnd"/>
      <w:r>
        <w:rPr>
          <w:rFonts w:ascii="Courier New" w:hAnsi="Courier New" w:cs="Courier New"/>
          <w:color w:val="000000"/>
          <w:sz w:val="20"/>
          <w:szCs w:val="20"/>
          <w:shd w:val="clear" w:color="auto" w:fill="FFFFFF"/>
        </w:rPr>
        <w:t xml:space="preserve"> p; </w:t>
      </w: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p; effect=</w:t>
      </w:r>
      <w:r>
        <w:rPr>
          <w:rFonts w:ascii="Courier New" w:hAnsi="Courier New" w:cs="Courier New"/>
          <w:color w:val="800080"/>
          <w:sz w:val="20"/>
          <w:szCs w:val="20"/>
          <w:shd w:val="clear" w:color="auto" w:fill="FFFFFF"/>
        </w:rPr>
        <w:t>'poor_sleep'</w:t>
      </w:r>
      <w:r>
        <w:rPr>
          <w:rFonts w:ascii="Courier New" w:hAnsi="Courier New" w:cs="Courier New"/>
          <w:color w:val="000000"/>
          <w:sz w:val="20"/>
          <w:szCs w:val="20"/>
          <w:shd w:val="clear" w:color="auto" w:fill="FFFFFF"/>
        </w:rPr>
        <w:t>;</w:t>
      </w:r>
      <w:r>
        <w:rPr>
          <w:rFonts w:ascii="Courier New" w:hAnsi="Courier New" w:cs="Courier New"/>
          <w:color w:val="0000FF"/>
          <w:sz w:val="20"/>
          <w:szCs w:val="20"/>
          <w:shd w:val="clear" w:color="auto" w:fill="FFFFFF"/>
        </w:rPr>
        <w:t>where</w:t>
      </w:r>
      <w:r>
        <w:rPr>
          <w:rFonts w:ascii="Courier New" w:hAnsi="Courier New" w:cs="Courier New"/>
          <w:color w:val="000000"/>
          <w:sz w:val="20"/>
          <w:szCs w:val="20"/>
          <w:shd w:val="clear" w:color="auto" w:fill="FFFFFF"/>
        </w:rPr>
        <w:t xml:space="preserve"> include=</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e; </w:t>
      </w: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e; </w:t>
      </w:r>
      <w:r>
        <w:rPr>
          <w:rFonts w:ascii="Courier New" w:hAnsi="Courier New" w:cs="Courier New"/>
          <w:color w:val="0000FF"/>
          <w:sz w:val="20"/>
          <w:szCs w:val="20"/>
          <w:shd w:val="clear" w:color="auto" w:fill="FFFFFF"/>
        </w:rPr>
        <w:t>where</w:t>
      </w:r>
      <w:r>
        <w:rPr>
          <w:rFonts w:ascii="Courier New" w:hAnsi="Courier New" w:cs="Courier New"/>
          <w:color w:val="000000"/>
          <w:sz w:val="20"/>
          <w:szCs w:val="20"/>
          <w:shd w:val="clear" w:color="auto" w:fill="FFFFFF"/>
        </w:rPr>
        <w:t xml:space="preserve"> not(effect=</w:t>
      </w:r>
      <w:r>
        <w:rPr>
          <w:rFonts w:ascii="Courier New" w:hAnsi="Courier New" w:cs="Courier New"/>
          <w:color w:val="800080"/>
          <w:sz w:val="20"/>
          <w:szCs w:val="20"/>
          <w:shd w:val="clear" w:color="auto" w:fill="FFFFFF"/>
        </w:rPr>
        <w:t>'Model'</w:t>
      </w:r>
      <w:r>
        <w:rPr>
          <w:rFonts w:ascii="Courier New" w:hAnsi="Courier New" w:cs="Courier New"/>
          <w:color w:val="000000"/>
          <w:sz w:val="20"/>
          <w:szCs w:val="20"/>
          <w:shd w:val="clear" w:color="auto" w:fill="FFFFFF"/>
        </w:rPr>
        <w:t>) and include=</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data</w:t>
      </w:r>
      <w:proofErr w:type="gramEnd"/>
      <w:r>
        <w:rPr>
          <w:rFonts w:ascii="Courier New" w:hAnsi="Courier New" w:cs="Courier New"/>
          <w:color w:val="000000"/>
          <w:sz w:val="20"/>
          <w:szCs w:val="20"/>
          <w:shd w:val="clear" w:color="auto" w:fill="FFFFFF"/>
        </w:rPr>
        <w:t xml:space="preserve"> poor (</w:t>
      </w:r>
      <w:r>
        <w:rPr>
          <w:rFonts w:ascii="Courier New" w:hAnsi="Courier New" w:cs="Courier New"/>
          <w:color w:val="0000FF"/>
          <w:sz w:val="20"/>
          <w:szCs w:val="20"/>
          <w:shd w:val="clear" w:color="auto" w:fill="FFFFFF"/>
        </w:rPr>
        <w:t>keep</w:t>
      </w:r>
      <w:r>
        <w:rPr>
          <w:rFonts w:ascii="Courier New" w:hAnsi="Courier New" w:cs="Courier New"/>
          <w:color w:val="000000"/>
          <w:sz w:val="20"/>
          <w:szCs w:val="20"/>
          <w:shd w:val="clear" w:color="auto" w:fill="FFFFFF"/>
        </w:rPr>
        <w:t>=effect parameter estimate probF);</w:t>
      </w:r>
      <w:r>
        <w:rPr>
          <w:rFonts w:ascii="Courier New" w:hAnsi="Courier New" w:cs="Courier New"/>
          <w:color w:val="0000FF"/>
          <w:sz w:val="20"/>
          <w:szCs w:val="20"/>
          <w:shd w:val="clear" w:color="auto" w:fill="FFFFFF"/>
        </w:rPr>
        <w:t>length</w:t>
      </w:r>
      <w:r>
        <w:rPr>
          <w:rFonts w:ascii="Courier New" w:hAnsi="Courier New" w:cs="Courier New"/>
          <w:color w:val="000000"/>
          <w:sz w:val="20"/>
          <w:szCs w:val="20"/>
          <w:shd w:val="clear" w:color="auto" w:fill="FFFFFF"/>
        </w:rPr>
        <w:t xml:space="preserve"> effect $</w:t>
      </w:r>
      <w:r>
        <w:rPr>
          <w:rFonts w:ascii="Courier New" w:hAnsi="Courier New" w:cs="Courier New"/>
          <w:b/>
          <w:bCs/>
          <w:color w:val="008080"/>
          <w:sz w:val="20"/>
          <w:szCs w:val="20"/>
          <w:shd w:val="clear" w:color="auto" w:fill="FFFFFF"/>
        </w:rPr>
        <w:t>15</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merge</w:t>
      </w:r>
      <w:r>
        <w:rPr>
          <w:rFonts w:ascii="Courier New" w:hAnsi="Courier New" w:cs="Courier New"/>
          <w:color w:val="000000"/>
          <w:sz w:val="20"/>
          <w:szCs w:val="20"/>
          <w:shd w:val="clear" w:color="auto" w:fill="FFFFFF"/>
        </w:rPr>
        <w:t xml:space="preserve"> e p; </w:t>
      </w:r>
      <w:r>
        <w:rPr>
          <w:rFonts w:ascii="Courier New" w:hAnsi="Courier New" w:cs="Courier New"/>
          <w:color w:val="0000FF"/>
          <w:sz w:val="20"/>
          <w:szCs w:val="20"/>
          <w:shd w:val="clear" w:color="auto" w:fill="FFFFFF"/>
        </w:rPr>
        <w:t>by</w:t>
      </w:r>
      <w:r>
        <w:rPr>
          <w:rFonts w:ascii="Courier New" w:hAnsi="Courier New" w:cs="Courier New"/>
          <w:color w:val="000000"/>
          <w:sz w:val="20"/>
          <w:szCs w:val="20"/>
          <w:shd w:val="clear" w:color="auto" w:fill="FFFFFF"/>
        </w:rPr>
        <w:t xml:space="preserve"> effect; </w:t>
      </w: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ods</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output</w:t>
      </w:r>
      <w:r>
        <w:rPr>
          <w:rFonts w:ascii="Courier New" w:hAnsi="Courier New" w:cs="Courier New"/>
          <w:color w:val="000000"/>
          <w:sz w:val="20"/>
          <w:szCs w:val="20"/>
          <w:shd w:val="clear" w:color="auto" w:fill="FFFFFF"/>
        </w:rPr>
        <w:t xml:space="preserve"> parameterestimates=</w:t>
      </w:r>
      <w:r>
        <w:rPr>
          <w:rFonts w:ascii="Courier New" w:hAnsi="Courier New" w:cs="Courier New"/>
          <w:color w:val="0000FF"/>
          <w:sz w:val="20"/>
          <w:szCs w:val="20"/>
          <w:shd w:val="clear" w:color="auto" w:fill="FFFFFF"/>
        </w:rPr>
        <w:t>p</w:t>
      </w:r>
      <w:r>
        <w:rPr>
          <w:rFonts w:ascii="Courier New" w:hAnsi="Courier New" w:cs="Courier New"/>
          <w:color w:val="000000"/>
          <w:sz w:val="20"/>
          <w:szCs w:val="20"/>
          <w:shd w:val="clear" w:color="auto" w:fill="FFFFFF"/>
        </w:rPr>
        <w:t xml:space="preserve"> effects=e;</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proc</w:t>
      </w:r>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surveyreg</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=dat.final; </w:t>
      </w:r>
      <w:r>
        <w:rPr>
          <w:rFonts w:ascii="Courier New" w:hAnsi="Courier New" w:cs="Courier New"/>
          <w:color w:val="0000FF"/>
          <w:sz w:val="20"/>
          <w:szCs w:val="20"/>
          <w:shd w:val="clear" w:color="auto" w:fill="FFFFFF"/>
        </w:rPr>
        <w:t>title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"univariable crp=sleep duration"</w:t>
      </w:r>
      <w:r>
        <w:rPr>
          <w:rFonts w:ascii="Courier New" w:hAnsi="Courier New" w:cs="Courier New"/>
          <w:color w:val="000000"/>
          <w:sz w:val="20"/>
          <w:szCs w:val="20"/>
          <w:shd w:val="clear" w:color="auto" w:fill="FFFFFF"/>
        </w:rPr>
        <w:t>;</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strata</w:t>
      </w:r>
      <w:proofErr w:type="gramEnd"/>
      <w:r>
        <w:rPr>
          <w:rFonts w:ascii="Courier New" w:hAnsi="Courier New" w:cs="Courier New"/>
          <w:color w:val="000000"/>
          <w:sz w:val="20"/>
          <w:szCs w:val="20"/>
          <w:shd w:val="clear" w:color="auto" w:fill="FFFFFF"/>
        </w:rPr>
        <w:t xml:space="preserve"> strata; </w:t>
      </w:r>
      <w:r>
        <w:rPr>
          <w:rFonts w:ascii="Courier New" w:hAnsi="Courier New" w:cs="Courier New"/>
          <w:color w:val="0000FF"/>
          <w:sz w:val="20"/>
          <w:szCs w:val="20"/>
          <w:shd w:val="clear" w:color="auto" w:fill="FFFFFF"/>
        </w:rPr>
        <w:t>cluster</w:t>
      </w:r>
      <w:r>
        <w:rPr>
          <w:rFonts w:ascii="Courier New" w:hAnsi="Courier New" w:cs="Courier New"/>
          <w:color w:val="000000"/>
          <w:sz w:val="20"/>
          <w:szCs w:val="20"/>
          <w:shd w:val="clear" w:color="auto" w:fill="FFFFFF"/>
        </w:rPr>
        <w:t xml:space="preserve"> cluster; </w:t>
      </w:r>
      <w:r>
        <w:rPr>
          <w:rFonts w:ascii="Courier New" w:hAnsi="Courier New" w:cs="Courier New"/>
          <w:color w:val="0000FF"/>
          <w:sz w:val="20"/>
          <w:szCs w:val="20"/>
          <w:shd w:val="clear" w:color="auto" w:fill="FFFFFF"/>
        </w:rPr>
        <w:t>weight</w:t>
      </w:r>
      <w:r>
        <w:rPr>
          <w:rFonts w:ascii="Courier New" w:hAnsi="Courier New" w:cs="Courier New"/>
          <w:color w:val="000000"/>
          <w:sz w:val="20"/>
          <w:szCs w:val="20"/>
          <w:shd w:val="clear" w:color="auto" w:fill="FFFFFF"/>
        </w:rPr>
        <w:t xml:space="preserve"> weight;</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class</w:t>
      </w:r>
      <w:proofErr w:type="gramEnd"/>
      <w:r>
        <w:rPr>
          <w:rFonts w:ascii="Courier New" w:hAnsi="Courier New" w:cs="Courier New"/>
          <w:color w:val="000000"/>
          <w:sz w:val="20"/>
          <w:szCs w:val="20"/>
          <w:shd w:val="clear" w:color="auto" w:fill="FFFFFF"/>
        </w:rPr>
        <w:t xml:space="preserve"> short_sleep;</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model</w:t>
      </w:r>
      <w:proofErr w:type="gramEnd"/>
      <w:r>
        <w:rPr>
          <w:rFonts w:ascii="Courier New" w:hAnsi="Courier New" w:cs="Courier New"/>
          <w:color w:val="000000"/>
          <w:sz w:val="20"/>
          <w:szCs w:val="20"/>
          <w:shd w:val="clear" w:color="auto" w:fill="FFFFFF"/>
        </w:rPr>
        <w:t xml:space="preserve"> crp_log = short_sleep /</w:t>
      </w:r>
      <w:r>
        <w:rPr>
          <w:rFonts w:ascii="Courier New" w:hAnsi="Courier New" w:cs="Courier New"/>
          <w:color w:val="0000FF"/>
          <w:sz w:val="20"/>
          <w:szCs w:val="20"/>
          <w:shd w:val="clear" w:color="auto" w:fill="FFFFFF"/>
        </w:rPr>
        <w:t>solution</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noint</w:t>
      </w:r>
      <w:r>
        <w:rPr>
          <w:rFonts w:ascii="Courier New" w:hAnsi="Courier New" w:cs="Courier New"/>
          <w:color w:val="000000"/>
          <w:sz w:val="20"/>
          <w:szCs w:val="20"/>
          <w:shd w:val="clear" w:color="auto" w:fill="FFFFFF"/>
        </w:rPr>
        <w:t>;</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domain</w:t>
      </w:r>
      <w:proofErr w:type="gramEnd"/>
      <w:r>
        <w:rPr>
          <w:rFonts w:ascii="Courier New" w:hAnsi="Courier New" w:cs="Courier New"/>
          <w:color w:val="000000"/>
          <w:sz w:val="20"/>
          <w:szCs w:val="20"/>
          <w:shd w:val="clear" w:color="auto" w:fill="FFFFFF"/>
        </w:rPr>
        <w:t xml:space="preserve"> include;</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data</w:t>
      </w:r>
      <w:proofErr w:type="gramEnd"/>
      <w:r>
        <w:rPr>
          <w:rFonts w:ascii="Courier New" w:hAnsi="Courier New" w:cs="Courier New"/>
          <w:color w:val="000000"/>
          <w:sz w:val="20"/>
          <w:szCs w:val="20"/>
          <w:shd w:val="clear" w:color="auto" w:fill="FFFFFF"/>
        </w:rPr>
        <w:t xml:space="preserve"> p; </w:t>
      </w: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p; effect=</w:t>
      </w:r>
      <w:r>
        <w:rPr>
          <w:rFonts w:ascii="Courier New" w:hAnsi="Courier New" w:cs="Courier New"/>
          <w:color w:val="800080"/>
          <w:sz w:val="20"/>
          <w:szCs w:val="20"/>
          <w:shd w:val="clear" w:color="auto" w:fill="FFFFFF"/>
        </w:rPr>
        <w:t>'short_sleep'</w:t>
      </w:r>
      <w:r>
        <w:rPr>
          <w:rFonts w:ascii="Courier New" w:hAnsi="Courier New" w:cs="Courier New"/>
          <w:color w:val="000000"/>
          <w:sz w:val="20"/>
          <w:szCs w:val="20"/>
          <w:shd w:val="clear" w:color="auto" w:fill="FFFFFF"/>
        </w:rPr>
        <w:t>;</w:t>
      </w:r>
      <w:r>
        <w:rPr>
          <w:rFonts w:ascii="Courier New" w:hAnsi="Courier New" w:cs="Courier New"/>
          <w:color w:val="0000FF"/>
          <w:sz w:val="20"/>
          <w:szCs w:val="20"/>
          <w:shd w:val="clear" w:color="auto" w:fill="FFFFFF"/>
        </w:rPr>
        <w:t>where</w:t>
      </w:r>
      <w:r>
        <w:rPr>
          <w:rFonts w:ascii="Courier New" w:hAnsi="Courier New" w:cs="Courier New"/>
          <w:color w:val="000000"/>
          <w:sz w:val="20"/>
          <w:szCs w:val="20"/>
          <w:shd w:val="clear" w:color="auto" w:fill="FFFFFF"/>
        </w:rPr>
        <w:t xml:space="preserve"> include=</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e; </w:t>
      </w: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e; </w:t>
      </w:r>
      <w:r>
        <w:rPr>
          <w:rFonts w:ascii="Courier New" w:hAnsi="Courier New" w:cs="Courier New"/>
          <w:color w:val="0000FF"/>
          <w:sz w:val="20"/>
          <w:szCs w:val="20"/>
          <w:shd w:val="clear" w:color="auto" w:fill="FFFFFF"/>
        </w:rPr>
        <w:t>where</w:t>
      </w:r>
      <w:r>
        <w:rPr>
          <w:rFonts w:ascii="Courier New" w:hAnsi="Courier New" w:cs="Courier New"/>
          <w:color w:val="000000"/>
          <w:sz w:val="20"/>
          <w:szCs w:val="20"/>
          <w:shd w:val="clear" w:color="auto" w:fill="FFFFFF"/>
        </w:rPr>
        <w:t xml:space="preserve"> not(effect=</w:t>
      </w:r>
      <w:r>
        <w:rPr>
          <w:rFonts w:ascii="Courier New" w:hAnsi="Courier New" w:cs="Courier New"/>
          <w:color w:val="800080"/>
          <w:sz w:val="20"/>
          <w:szCs w:val="20"/>
          <w:shd w:val="clear" w:color="auto" w:fill="FFFFFF"/>
        </w:rPr>
        <w:t>'Model'</w:t>
      </w:r>
      <w:r>
        <w:rPr>
          <w:rFonts w:ascii="Courier New" w:hAnsi="Courier New" w:cs="Courier New"/>
          <w:color w:val="000000"/>
          <w:sz w:val="20"/>
          <w:szCs w:val="20"/>
          <w:shd w:val="clear" w:color="auto" w:fill="FFFFFF"/>
        </w:rPr>
        <w:t>) and include=</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data</w:t>
      </w:r>
      <w:proofErr w:type="gramEnd"/>
      <w:r>
        <w:rPr>
          <w:rFonts w:ascii="Courier New" w:hAnsi="Courier New" w:cs="Courier New"/>
          <w:color w:val="000000"/>
          <w:sz w:val="20"/>
          <w:szCs w:val="20"/>
          <w:shd w:val="clear" w:color="auto" w:fill="FFFFFF"/>
        </w:rPr>
        <w:t xml:space="preserve"> short (</w:t>
      </w:r>
      <w:r>
        <w:rPr>
          <w:rFonts w:ascii="Courier New" w:hAnsi="Courier New" w:cs="Courier New"/>
          <w:color w:val="0000FF"/>
          <w:sz w:val="20"/>
          <w:szCs w:val="20"/>
          <w:shd w:val="clear" w:color="auto" w:fill="FFFFFF"/>
        </w:rPr>
        <w:t>keep</w:t>
      </w:r>
      <w:r>
        <w:rPr>
          <w:rFonts w:ascii="Courier New" w:hAnsi="Courier New" w:cs="Courier New"/>
          <w:color w:val="000000"/>
          <w:sz w:val="20"/>
          <w:szCs w:val="20"/>
          <w:shd w:val="clear" w:color="auto" w:fill="FFFFFF"/>
        </w:rPr>
        <w:t xml:space="preserve">=effect parameter estimate probF); </w:t>
      </w:r>
      <w:r>
        <w:rPr>
          <w:rFonts w:ascii="Courier New" w:hAnsi="Courier New" w:cs="Courier New"/>
          <w:color w:val="0000FF"/>
          <w:sz w:val="20"/>
          <w:szCs w:val="20"/>
          <w:shd w:val="clear" w:color="auto" w:fill="FFFFFF"/>
        </w:rPr>
        <w:t>length</w:t>
      </w:r>
      <w:r>
        <w:rPr>
          <w:rFonts w:ascii="Courier New" w:hAnsi="Courier New" w:cs="Courier New"/>
          <w:color w:val="000000"/>
          <w:sz w:val="20"/>
          <w:szCs w:val="20"/>
          <w:shd w:val="clear" w:color="auto" w:fill="FFFFFF"/>
        </w:rPr>
        <w:t xml:space="preserve"> effect $</w:t>
      </w:r>
      <w:r>
        <w:rPr>
          <w:rFonts w:ascii="Courier New" w:hAnsi="Courier New" w:cs="Courier New"/>
          <w:b/>
          <w:bCs/>
          <w:color w:val="008080"/>
          <w:sz w:val="20"/>
          <w:szCs w:val="20"/>
          <w:shd w:val="clear" w:color="auto" w:fill="FFFFFF"/>
        </w:rPr>
        <w:t>15</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merge</w:t>
      </w:r>
      <w:r>
        <w:rPr>
          <w:rFonts w:ascii="Courier New" w:hAnsi="Courier New" w:cs="Courier New"/>
          <w:color w:val="000000"/>
          <w:sz w:val="20"/>
          <w:szCs w:val="20"/>
          <w:shd w:val="clear" w:color="auto" w:fill="FFFFFF"/>
        </w:rPr>
        <w:t xml:space="preserve"> e p; </w:t>
      </w:r>
      <w:r>
        <w:rPr>
          <w:rFonts w:ascii="Courier New" w:hAnsi="Courier New" w:cs="Courier New"/>
          <w:color w:val="0000FF"/>
          <w:sz w:val="20"/>
          <w:szCs w:val="20"/>
          <w:shd w:val="clear" w:color="auto" w:fill="FFFFFF"/>
        </w:rPr>
        <w:t>by</w:t>
      </w:r>
      <w:r>
        <w:rPr>
          <w:rFonts w:ascii="Courier New" w:hAnsi="Courier New" w:cs="Courier New"/>
          <w:color w:val="000000"/>
          <w:sz w:val="20"/>
          <w:szCs w:val="20"/>
          <w:shd w:val="clear" w:color="auto" w:fill="FFFFFF"/>
        </w:rPr>
        <w:t xml:space="preserve"> effect; </w:t>
      </w: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ods</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output</w:t>
      </w:r>
      <w:r>
        <w:rPr>
          <w:rFonts w:ascii="Courier New" w:hAnsi="Courier New" w:cs="Courier New"/>
          <w:color w:val="000000"/>
          <w:sz w:val="20"/>
          <w:szCs w:val="20"/>
          <w:shd w:val="clear" w:color="auto" w:fill="FFFFFF"/>
        </w:rPr>
        <w:t xml:space="preserve"> parameterestimates=</w:t>
      </w:r>
      <w:r>
        <w:rPr>
          <w:rFonts w:ascii="Courier New" w:hAnsi="Courier New" w:cs="Courier New"/>
          <w:color w:val="0000FF"/>
          <w:sz w:val="20"/>
          <w:szCs w:val="20"/>
          <w:shd w:val="clear" w:color="auto" w:fill="FFFFFF"/>
        </w:rPr>
        <w:t>p</w:t>
      </w:r>
      <w:r>
        <w:rPr>
          <w:rFonts w:ascii="Courier New" w:hAnsi="Courier New" w:cs="Courier New"/>
          <w:color w:val="000000"/>
          <w:sz w:val="20"/>
          <w:szCs w:val="20"/>
          <w:shd w:val="clear" w:color="auto" w:fill="FFFFFF"/>
        </w:rPr>
        <w:t xml:space="preserve"> effects=e;</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proc</w:t>
      </w:r>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surveyreg</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=dat.final; </w:t>
      </w:r>
      <w:r>
        <w:rPr>
          <w:rFonts w:ascii="Courier New" w:hAnsi="Courier New" w:cs="Courier New"/>
          <w:color w:val="0000FF"/>
          <w:sz w:val="20"/>
          <w:szCs w:val="20"/>
          <w:shd w:val="clear" w:color="auto" w:fill="FFFFFF"/>
        </w:rPr>
        <w:t>title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"univariable crp=sleep meds"</w:t>
      </w:r>
      <w:r>
        <w:rPr>
          <w:rFonts w:ascii="Courier New" w:hAnsi="Courier New" w:cs="Courier New"/>
          <w:color w:val="000000"/>
          <w:sz w:val="20"/>
          <w:szCs w:val="20"/>
          <w:shd w:val="clear" w:color="auto" w:fill="FFFFFF"/>
        </w:rPr>
        <w:t>;</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strata</w:t>
      </w:r>
      <w:proofErr w:type="gramEnd"/>
      <w:r>
        <w:rPr>
          <w:rFonts w:ascii="Courier New" w:hAnsi="Courier New" w:cs="Courier New"/>
          <w:color w:val="000000"/>
          <w:sz w:val="20"/>
          <w:szCs w:val="20"/>
          <w:shd w:val="clear" w:color="auto" w:fill="FFFFFF"/>
        </w:rPr>
        <w:t xml:space="preserve"> strata; </w:t>
      </w:r>
      <w:r>
        <w:rPr>
          <w:rFonts w:ascii="Courier New" w:hAnsi="Courier New" w:cs="Courier New"/>
          <w:color w:val="0000FF"/>
          <w:sz w:val="20"/>
          <w:szCs w:val="20"/>
          <w:shd w:val="clear" w:color="auto" w:fill="FFFFFF"/>
        </w:rPr>
        <w:t>cluster</w:t>
      </w:r>
      <w:r>
        <w:rPr>
          <w:rFonts w:ascii="Courier New" w:hAnsi="Courier New" w:cs="Courier New"/>
          <w:color w:val="000000"/>
          <w:sz w:val="20"/>
          <w:szCs w:val="20"/>
          <w:shd w:val="clear" w:color="auto" w:fill="FFFFFF"/>
        </w:rPr>
        <w:t xml:space="preserve"> cluster; </w:t>
      </w:r>
      <w:r>
        <w:rPr>
          <w:rFonts w:ascii="Courier New" w:hAnsi="Courier New" w:cs="Courier New"/>
          <w:color w:val="0000FF"/>
          <w:sz w:val="20"/>
          <w:szCs w:val="20"/>
          <w:shd w:val="clear" w:color="auto" w:fill="FFFFFF"/>
        </w:rPr>
        <w:t>weight</w:t>
      </w:r>
      <w:r>
        <w:rPr>
          <w:rFonts w:ascii="Courier New" w:hAnsi="Courier New" w:cs="Courier New"/>
          <w:color w:val="000000"/>
          <w:sz w:val="20"/>
          <w:szCs w:val="20"/>
          <w:shd w:val="clear" w:color="auto" w:fill="FFFFFF"/>
        </w:rPr>
        <w:t xml:space="preserve"> weight;</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class</w:t>
      </w:r>
      <w:proofErr w:type="gramEnd"/>
      <w:r>
        <w:rPr>
          <w:rFonts w:ascii="Courier New" w:hAnsi="Courier New" w:cs="Courier New"/>
          <w:color w:val="000000"/>
          <w:sz w:val="20"/>
          <w:szCs w:val="20"/>
          <w:shd w:val="clear" w:color="auto" w:fill="FFFFFF"/>
        </w:rPr>
        <w:t xml:space="preserve"> sleep_med;</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model</w:t>
      </w:r>
      <w:proofErr w:type="gramEnd"/>
      <w:r>
        <w:rPr>
          <w:rFonts w:ascii="Courier New" w:hAnsi="Courier New" w:cs="Courier New"/>
          <w:color w:val="000000"/>
          <w:sz w:val="20"/>
          <w:szCs w:val="20"/>
          <w:shd w:val="clear" w:color="auto" w:fill="FFFFFF"/>
        </w:rPr>
        <w:t xml:space="preserve"> crp_log = sleep_med /</w:t>
      </w:r>
      <w:r>
        <w:rPr>
          <w:rFonts w:ascii="Courier New" w:hAnsi="Courier New" w:cs="Courier New"/>
          <w:color w:val="0000FF"/>
          <w:sz w:val="20"/>
          <w:szCs w:val="20"/>
          <w:shd w:val="clear" w:color="auto" w:fill="FFFFFF"/>
        </w:rPr>
        <w:t>solution</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noint</w:t>
      </w:r>
      <w:r>
        <w:rPr>
          <w:rFonts w:ascii="Courier New" w:hAnsi="Courier New" w:cs="Courier New"/>
          <w:color w:val="000000"/>
          <w:sz w:val="20"/>
          <w:szCs w:val="20"/>
          <w:shd w:val="clear" w:color="auto" w:fill="FFFFFF"/>
        </w:rPr>
        <w:t>;</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domain</w:t>
      </w:r>
      <w:proofErr w:type="gramEnd"/>
      <w:r>
        <w:rPr>
          <w:rFonts w:ascii="Courier New" w:hAnsi="Courier New" w:cs="Courier New"/>
          <w:color w:val="000000"/>
          <w:sz w:val="20"/>
          <w:szCs w:val="20"/>
          <w:shd w:val="clear" w:color="auto" w:fill="FFFFFF"/>
        </w:rPr>
        <w:t xml:space="preserve"> include;</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data</w:t>
      </w:r>
      <w:proofErr w:type="gramEnd"/>
      <w:r>
        <w:rPr>
          <w:rFonts w:ascii="Courier New" w:hAnsi="Courier New" w:cs="Courier New"/>
          <w:color w:val="000000"/>
          <w:sz w:val="20"/>
          <w:szCs w:val="20"/>
          <w:shd w:val="clear" w:color="auto" w:fill="FFFFFF"/>
        </w:rPr>
        <w:t xml:space="preserve"> p; </w:t>
      </w: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p; effect=</w:t>
      </w:r>
      <w:r>
        <w:rPr>
          <w:rFonts w:ascii="Courier New" w:hAnsi="Courier New" w:cs="Courier New"/>
          <w:color w:val="800080"/>
          <w:sz w:val="20"/>
          <w:szCs w:val="20"/>
          <w:shd w:val="clear" w:color="auto" w:fill="FFFFFF"/>
        </w:rPr>
        <w:t>'sleep_med'</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where</w:t>
      </w:r>
      <w:r>
        <w:rPr>
          <w:rFonts w:ascii="Courier New" w:hAnsi="Courier New" w:cs="Courier New"/>
          <w:color w:val="000000"/>
          <w:sz w:val="20"/>
          <w:szCs w:val="20"/>
          <w:shd w:val="clear" w:color="auto" w:fill="FFFFFF"/>
        </w:rPr>
        <w:t xml:space="preserve"> include=</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e; </w:t>
      </w: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e; </w:t>
      </w:r>
      <w:r>
        <w:rPr>
          <w:rFonts w:ascii="Courier New" w:hAnsi="Courier New" w:cs="Courier New"/>
          <w:color w:val="0000FF"/>
          <w:sz w:val="20"/>
          <w:szCs w:val="20"/>
          <w:shd w:val="clear" w:color="auto" w:fill="FFFFFF"/>
        </w:rPr>
        <w:t>where</w:t>
      </w:r>
      <w:r>
        <w:rPr>
          <w:rFonts w:ascii="Courier New" w:hAnsi="Courier New" w:cs="Courier New"/>
          <w:color w:val="000000"/>
          <w:sz w:val="20"/>
          <w:szCs w:val="20"/>
          <w:shd w:val="clear" w:color="auto" w:fill="FFFFFF"/>
        </w:rPr>
        <w:t xml:space="preserve"> not(effect=</w:t>
      </w:r>
      <w:r>
        <w:rPr>
          <w:rFonts w:ascii="Courier New" w:hAnsi="Courier New" w:cs="Courier New"/>
          <w:color w:val="800080"/>
          <w:sz w:val="20"/>
          <w:szCs w:val="20"/>
          <w:shd w:val="clear" w:color="auto" w:fill="FFFFFF"/>
        </w:rPr>
        <w:t>'Model'</w:t>
      </w:r>
      <w:r>
        <w:rPr>
          <w:rFonts w:ascii="Courier New" w:hAnsi="Courier New" w:cs="Courier New"/>
          <w:color w:val="000000"/>
          <w:sz w:val="20"/>
          <w:szCs w:val="20"/>
          <w:shd w:val="clear" w:color="auto" w:fill="FFFFFF"/>
        </w:rPr>
        <w:t>) and include=</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data</w:t>
      </w:r>
      <w:proofErr w:type="gramEnd"/>
      <w:r>
        <w:rPr>
          <w:rFonts w:ascii="Courier New" w:hAnsi="Courier New" w:cs="Courier New"/>
          <w:color w:val="000000"/>
          <w:sz w:val="20"/>
          <w:szCs w:val="20"/>
          <w:shd w:val="clear" w:color="auto" w:fill="FFFFFF"/>
        </w:rPr>
        <w:t xml:space="preserve"> sleep_med (</w:t>
      </w:r>
      <w:r>
        <w:rPr>
          <w:rFonts w:ascii="Courier New" w:hAnsi="Courier New" w:cs="Courier New"/>
          <w:color w:val="0000FF"/>
          <w:sz w:val="20"/>
          <w:szCs w:val="20"/>
          <w:shd w:val="clear" w:color="auto" w:fill="FFFFFF"/>
        </w:rPr>
        <w:t>keep</w:t>
      </w:r>
      <w:r>
        <w:rPr>
          <w:rFonts w:ascii="Courier New" w:hAnsi="Courier New" w:cs="Courier New"/>
          <w:color w:val="000000"/>
          <w:sz w:val="20"/>
          <w:szCs w:val="20"/>
          <w:shd w:val="clear" w:color="auto" w:fill="FFFFFF"/>
        </w:rPr>
        <w:t xml:space="preserve">=effect parameter estimate probF); </w:t>
      </w:r>
      <w:r>
        <w:rPr>
          <w:rFonts w:ascii="Courier New" w:hAnsi="Courier New" w:cs="Courier New"/>
          <w:color w:val="0000FF"/>
          <w:sz w:val="20"/>
          <w:szCs w:val="20"/>
          <w:shd w:val="clear" w:color="auto" w:fill="FFFFFF"/>
        </w:rPr>
        <w:t>length</w:t>
      </w:r>
      <w:r>
        <w:rPr>
          <w:rFonts w:ascii="Courier New" w:hAnsi="Courier New" w:cs="Courier New"/>
          <w:color w:val="000000"/>
          <w:sz w:val="20"/>
          <w:szCs w:val="20"/>
          <w:shd w:val="clear" w:color="auto" w:fill="FFFFFF"/>
        </w:rPr>
        <w:t xml:space="preserve"> effect $</w:t>
      </w:r>
      <w:r>
        <w:rPr>
          <w:rFonts w:ascii="Courier New" w:hAnsi="Courier New" w:cs="Courier New"/>
          <w:b/>
          <w:bCs/>
          <w:color w:val="008080"/>
          <w:sz w:val="20"/>
          <w:szCs w:val="20"/>
          <w:shd w:val="clear" w:color="auto" w:fill="FFFFFF"/>
        </w:rPr>
        <w:t>15</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merge</w:t>
      </w:r>
      <w:r>
        <w:rPr>
          <w:rFonts w:ascii="Courier New" w:hAnsi="Courier New" w:cs="Courier New"/>
          <w:color w:val="000000"/>
          <w:sz w:val="20"/>
          <w:szCs w:val="20"/>
          <w:shd w:val="clear" w:color="auto" w:fill="FFFFFF"/>
        </w:rPr>
        <w:t xml:space="preserve"> e p; </w:t>
      </w:r>
      <w:r>
        <w:rPr>
          <w:rFonts w:ascii="Courier New" w:hAnsi="Courier New" w:cs="Courier New"/>
          <w:color w:val="0000FF"/>
          <w:sz w:val="20"/>
          <w:szCs w:val="20"/>
          <w:shd w:val="clear" w:color="auto" w:fill="FFFFFF"/>
        </w:rPr>
        <w:t>by</w:t>
      </w:r>
      <w:r>
        <w:rPr>
          <w:rFonts w:ascii="Courier New" w:hAnsi="Courier New" w:cs="Courier New"/>
          <w:color w:val="000000"/>
          <w:sz w:val="20"/>
          <w:szCs w:val="20"/>
          <w:shd w:val="clear" w:color="auto" w:fill="FFFFFF"/>
        </w:rPr>
        <w:t xml:space="preserve"> effect; </w:t>
      </w: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combine into table 2 */</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data</w:t>
      </w:r>
      <w:proofErr w:type="gramEnd"/>
      <w:r>
        <w:rPr>
          <w:rFonts w:ascii="Courier New" w:hAnsi="Courier New" w:cs="Courier New"/>
          <w:color w:val="000000"/>
          <w:sz w:val="20"/>
          <w:szCs w:val="20"/>
          <w:shd w:val="clear" w:color="auto" w:fill="FFFFFF"/>
        </w:rPr>
        <w:t xml:space="preserve"> table2 (</w:t>
      </w:r>
      <w:r>
        <w:rPr>
          <w:rFonts w:ascii="Courier New" w:hAnsi="Courier New" w:cs="Courier New"/>
          <w:color w:val="0000FF"/>
          <w:sz w:val="20"/>
          <w:szCs w:val="20"/>
          <w:shd w:val="clear" w:color="auto" w:fill="FFFFFF"/>
        </w:rPr>
        <w:t>keep</w:t>
      </w:r>
      <w:r>
        <w:rPr>
          <w:rFonts w:ascii="Courier New" w:hAnsi="Courier New" w:cs="Courier New"/>
          <w:color w:val="000000"/>
          <w:sz w:val="20"/>
          <w:szCs w:val="20"/>
          <w:shd w:val="clear" w:color="auto" w:fill="FFFFFF"/>
        </w:rPr>
        <w:t>=effect parameter estimate exp_estimate pval);</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set</w:t>
      </w:r>
      <w:proofErr w:type="gramEnd"/>
      <w:r>
        <w:rPr>
          <w:rFonts w:ascii="Courier New" w:hAnsi="Courier New" w:cs="Courier New"/>
          <w:color w:val="000000"/>
          <w:sz w:val="20"/>
          <w:szCs w:val="20"/>
          <w:shd w:val="clear" w:color="auto" w:fill="FFFFFF"/>
        </w:rPr>
        <w:t xml:space="preserve"> edu pir phys gender race age birth cotinine hrt obese poor short sleep_med;</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if</w:t>
      </w:r>
      <w:proofErr w:type="gramEnd"/>
      <w:r>
        <w:rPr>
          <w:rFonts w:ascii="Courier New" w:hAnsi="Courier New" w:cs="Courier New"/>
          <w:color w:val="000000"/>
          <w:sz w:val="20"/>
          <w:szCs w:val="20"/>
          <w:shd w:val="clear" w:color="auto" w:fill="FFFFFF"/>
        </w:rPr>
        <w:t xml:space="preserve"> probF &lt; </w:t>
      </w:r>
      <w:r>
        <w:rPr>
          <w:rFonts w:ascii="Courier New" w:hAnsi="Courier New" w:cs="Courier New"/>
          <w:b/>
          <w:bCs/>
          <w:color w:val="008080"/>
          <w:sz w:val="20"/>
          <w:szCs w:val="20"/>
          <w:shd w:val="clear" w:color="auto" w:fill="FFFFFF"/>
        </w:rPr>
        <w:t>0.0001</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pval = </w:t>
      </w:r>
      <w:r>
        <w:rPr>
          <w:rFonts w:ascii="Courier New" w:hAnsi="Courier New" w:cs="Courier New"/>
          <w:color w:val="800080"/>
          <w:sz w:val="20"/>
          <w:szCs w:val="20"/>
          <w:shd w:val="clear" w:color="auto" w:fill="FFFFFF"/>
        </w:rPr>
        <w:t>"&lt;0.0001"</w:t>
      </w:r>
      <w:r>
        <w:rPr>
          <w:rFonts w:ascii="Courier New" w:hAnsi="Courier New" w:cs="Courier New"/>
          <w:color w:val="000000"/>
          <w:sz w:val="20"/>
          <w:szCs w:val="20"/>
          <w:shd w:val="clear" w:color="auto" w:fill="FFFFFF"/>
        </w:rPr>
        <w:t>;</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else</w:t>
      </w:r>
      <w:proofErr w:type="gramEnd"/>
      <w:r>
        <w:rPr>
          <w:rFonts w:ascii="Courier New" w:hAnsi="Courier New" w:cs="Courier New"/>
          <w:color w:val="000000"/>
          <w:sz w:val="20"/>
          <w:szCs w:val="20"/>
          <w:shd w:val="clear" w:color="auto" w:fill="FFFFFF"/>
        </w:rPr>
        <w:t xml:space="preserve"> pval = input(probF, </w:t>
      </w:r>
      <w:r>
        <w:rPr>
          <w:rFonts w:ascii="Courier New" w:hAnsi="Courier New" w:cs="Courier New"/>
          <w:b/>
          <w:bCs/>
          <w:color w:val="008080"/>
          <w:sz w:val="20"/>
          <w:szCs w:val="20"/>
          <w:shd w:val="clear" w:color="auto" w:fill="FFFFFF"/>
        </w:rPr>
        <w:t>1.4</w:t>
      </w:r>
      <w:r>
        <w:rPr>
          <w:rFonts w:ascii="Courier New" w:hAnsi="Courier New" w:cs="Courier New"/>
          <w:color w:val="000000"/>
          <w:sz w:val="20"/>
          <w:szCs w:val="20"/>
          <w:shd w:val="clear" w:color="auto" w:fill="FFFFFF"/>
        </w:rPr>
        <w:t>);</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parameter</w:t>
      </w:r>
      <w:proofErr w:type="gramEnd"/>
      <w:r>
        <w:rPr>
          <w:rFonts w:ascii="Courier New" w:hAnsi="Courier New" w:cs="Courier New"/>
          <w:color w:val="000000"/>
          <w:sz w:val="20"/>
          <w:szCs w:val="20"/>
          <w:shd w:val="clear" w:color="auto" w:fill="FFFFFF"/>
        </w:rPr>
        <w:t xml:space="preserve"> = STRIP( TRANWRD(parameter, STRIP(effect), </w:t>
      </w:r>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 );</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exp_estimate = </w:t>
      </w:r>
      <w:proofErr w:type="gramStart"/>
      <w:r>
        <w:rPr>
          <w:rFonts w:ascii="Courier New" w:hAnsi="Courier New" w:cs="Courier New"/>
          <w:color w:val="000000"/>
          <w:sz w:val="20"/>
          <w:szCs w:val="20"/>
          <w:shd w:val="clear" w:color="auto" w:fill="FFFFFF"/>
        </w:rPr>
        <w:t>exp(</w:t>
      </w:r>
      <w:proofErr w:type="gramEnd"/>
      <w:r>
        <w:rPr>
          <w:rFonts w:ascii="Courier New" w:hAnsi="Courier New" w:cs="Courier New"/>
          <w:color w:val="000000"/>
          <w:sz w:val="20"/>
          <w:szCs w:val="20"/>
          <w:shd w:val="clear" w:color="auto" w:fill="FFFFFF"/>
        </w:rPr>
        <w:t>estimate);</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xml:space="preserve">*get total geometric mean </w:t>
      </w:r>
      <w:proofErr w:type="gramStart"/>
      <w:r>
        <w:rPr>
          <w:rFonts w:ascii="Courier New" w:hAnsi="Courier New" w:cs="Courier New"/>
          <w:color w:val="008000"/>
          <w:sz w:val="20"/>
          <w:szCs w:val="20"/>
          <w:shd w:val="clear" w:color="auto" w:fill="FFFFFF"/>
        </w:rPr>
        <w:t>crp</w:t>
      </w:r>
      <w:proofErr w:type="gramEnd"/>
      <w:r>
        <w:rPr>
          <w:rFonts w:ascii="Courier New" w:hAnsi="Courier New" w:cs="Courier New"/>
          <w:color w:val="008000"/>
          <w:sz w:val="20"/>
          <w:szCs w:val="20"/>
          <w:shd w:val="clear" w:color="auto" w:fill="FFFFFF"/>
        </w:rPr>
        <w:t>;</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ods</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trace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off</w:t>
      </w:r>
      <w:r>
        <w:rPr>
          <w:rFonts w:ascii="Courier New" w:hAnsi="Courier New" w:cs="Courier New"/>
          <w:color w:val="000000"/>
          <w:sz w:val="20"/>
          <w:szCs w:val="20"/>
          <w:shd w:val="clear" w:color="auto" w:fill="FFFFFF"/>
        </w:rPr>
        <w:t>;</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ods</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output</w:t>
      </w:r>
      <w:r>
        <w:rPr>
          <w:rFonts w:ascii="Courier New" w:hAnsi="Courier New" w:cs="Courier New"/>
          <w:color w:val="000000"/>
          <w:sz w:val="20"/>
          <w:szCs w:val="20"/>
          <w:shd w:val="clear" w:color="auto" w:fill="FFFFFF"/>
        </w:rPr>
        <w:t xml:space="preserve"> domain=mean_crp_log;</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proc</w:t>
      </w:r>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surveymeans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=dat.final;</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strata</w:t>
      </w:r>
      <w:proofErr w:type="gramEnd"/>
      <w:r>
        <w:rPr>
          <w:rFonts w:ascii="Courier New" w:hAnsi="Courier New" w:cs="Courier New"/>
          <w:color w:val="000000"/>
          <w:sz w:val="20"/>
          <w:szCs w:val="20"/>
          <w:shd w:val="clear" w:color="auto" w:fill="FFFFFF"/>
        </w:rPr>
        <w:t xml:space="preserve"> strata; </w:t>
      </w:r>
      <w:r>
        <w:rPr>
          <w:rFonts w:ascii="Courier New" w:hAnsi="Courier New" w:cs="Courier New"/>
          <w:color w:val="0000FF"/>
          <w:sz w:val="20"/>
          <w:szCs w:val="20"/>
          <w:shd w:val="clear" w:color="auto" w:fill="FFFFFF"/>
        </w:rPr>
        <w:t>cluster</w:t>
      </w:r>
      <w:r>
        <w:rPr>
          <w:rFonts w:ascii="Courier New" w:hAnsi="Courier New" w:cs="Courier New"/>
          <w:color w:val="000000"/>
          <w:sz w:val="20"/>
          <w:szCs w:val="20"/>
          <w:shd w:val="clear" w:color="auto" w:fill="FFFFFF"/>
        </w:rPr>
        <w:t xml:space="preserve"> cluster; </w:t>
      </w:r>
      <w:r>
        <w:rPr>
          <w:rFonts w:ascii="Courier New" w:hAnsi="Courier New" w:cs="Courier New"/>
          <w:color w:val="0000FF"/>
          <w:sz w:val="20"/>
          <w:szCs w:val="20"/>
          <w:shd w:val="clear" w:color="auto" w:fill="FFFFFF"/>
        </w:rPr>
        <w:t>weight</w:t>
      </w:r>
      <w:r>
        <w:rPr>
          <w:rFonts w:ascii="Courier New" w:hAnsi="Courier New" w:cs="Courier New"/>
          <w:color w:val="000000"/>
          <w:sz w:val="20"/>
          <w:szCs w:val="20"/>
          <w:shd w:val="clear" w:color="auto" w:fill="FFFFFF"/>
        </w:rPr>
        <w:t xml:space="preserve"> weight;</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var</w:t>
      </w:r>
      <w:proofErr w:type="gramEnd"/>
      <w:r>
        <w:rPr>
          <w:rFonts w:ascii="Courier New" w:hAnsi="Courier New" w:cs="Courier New"/>
          <w:color w:val="000000"/>
          <w:sz w:val="20"/>
          <w:szCs w:val="20"/>
          <w:shd w:val="clear" w:color="auto" w:fill="FFFFFF"/>
        </w:rPr>
        <w:t xml:space="preserve"> crp_log;</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domain</w:t>
      </w:r>
      <w:proofErr w:type="gramEnd"/>
      <w:r>
        <w:rPr>
          <w:rFonts w:ascii="Courier New" w:hAnsi="Courier New" w:cs="Courier New"/>
          <w:color w:val="000000"/>
          <w:sz w:val="20"/>
          <w:szCs w:val="20"/>
          <w:shd w:val="clear" w:color="auto" w:fill="FFFFFF"/>
        </w:rPr>
        <w:t xml:space="preserve"> include;</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data</w:t>
      </w:r>
      <w:proofErr w:type="gramEnd"/>
      <w:r>
        <w:rPr>
          <w:rFonts w:ascii="Courier New" w:hAnsi="Courier New" w:cs="Courier New"/>
          <w:color w:val="000000"/>
          <w:sz w:val="20"/>
          <w:szCs w:val="20"/>
          <w:shd w:val="clear" w:color="auto" w:fill="FFFFFF"/>
        </w:rPr>
        <w:t xml:space="preserve"> geom_mean_crp (</w:t>
      </w:r>
      <w:r>
        <w:rPr>
          <w:rFonts w:ascii="Courier New" w:hAnsi="Courier New" w:cs="Courier New"/>
          <w:color w:val="0000FF"/>
          <w:sz w:val="20"/>
          <w:szCs w:val="20"/>
          <w:shd w:val="clear" w:color="auto" w:fill="FFFFFF"/>
        </w:rPr>
        <w:t>keep</w:t>
      </w:r>
      <w:r>
        <w:rPr>
          <w:rFonts w:ascii="Courier New" w:hAnsi="Courier New" w:cs="Courier New"/>
          <w:color w:val="000000"/>
          <w:sz w:val="20"/>
          <w:szCs w:val="20"/>
          <w:shd w:val="clear" w:color="auto" w:fill="FFFFFF"/>
        </w:rPr>
        <w:t xml:space="preserve">=geom_mean); </w:t>
      </w: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mean_crp_log;</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geom_mean = </w:t>
      </w:r>
      <w:proofErr w:type="gramStart"/>
      <w:r>
        <w:rPr>
          <w:rFonts w:ascii="Courier New" w:hAnsi="Courier New" w:cs="Courier New"/>
          <w:color w:val="000000"/>
          <w:sz w:val="20"/>
          <w:szCs w:val="20"/>
          <w:shd w:val="clear" w:color="auto" w:fill="FFFFFF"/>
        </w:rPr>
        <w:t>exp(</w:t>
      </w:r>
      <w:proofErr w:type="gramEnd"/>
      <w:r>
        <w:rPr>
          <w:rFonts w:ascii="Courier New" w:hAnsi="Courier New" w:cs="Courier New"/>
          <w:color w:val="000000"/>
          <w:sz w:val="20"/>
          <w:szCs w:val="20"/>
          <w:shd w:val="clear" w:color="auto" w:fill="FFFFFF"/>
        </w:rPr>
        <w:t>mean);</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where</w:t>
      </w:r>
      <w:proofErr w:type="gramEnd"/>
      <w:r>
        <w:rPr>
          <w:rFonts w:ascii="Courier New" w:hAnsi="Courier New" w:cs="Courier New"/>
          <w:color w:val="000000"/>
          <w:sz w:val="20"/>
          <w:szCs w:val="20"/>
          <w:shd w:val="clear" w:color="auto" w:fill="FFFFFF"/>
        </w:rPr>
        <w:t xml:space="preserve"> include=</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proc</w:t>
      </w:r>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=geom_mean_crp; </w:t>
      </w:r>
      <w:r>
        <w:rPr>
          <w:rFonts w:ascii="Courier New" w:hAnsi="Courier New" w:cs="Courier New"/>
          <w:color w:val="0000FF"/>
          <w:sz w:val="20"/>
          <w:szCs w:val="20"/>
          <w:shd w:val="clear" w:color="auto" w:fill="FFFFFF"/>
        </w:rPr>
        <w:t>title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'Geometric mean CRP (total)'</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proc</w:t>
      </w:r>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export</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w:t>
      </w:r>
      <w:proofErr w:type="gramEnd"/>
      <w:r>
        <w:rPr>
          <w:rFonts w:ascii="Courier New" w:hAnsi="Courier New" w:cs="Courier New"/>
          <w:color w:val="000000"/>
          <w:sz w:val="20"/>
          <w:szCs w:val="20"/>
          <w:shd w:val="clear" w:color="auto" w:fill="FFFFFF"/>
        </w:rPr>
        <w:t>table2</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dbms</w:t>
      </w:r>
      <w:r>
        <w:rPr>
          <w:rFonts w:ascii="Courier New" w:hAnsi="Courier New" w:cs="Courier New"/>
          <w:color w:val="000000"/>
          <w:sz w:val="20"/>
          <w:szCs w:val="20"/>
          <w:shd w:val="clear" w:color="auto" w:fill="FFFFFF"/>
        </w:rPr>
        <w:t>=</w:t>
      </w:r>
      <w:proofErr w:type="gramEnd"/>
      <w:r>
        <w:rPr>
          <w:rFonts w:ascii="Courier New" w:hAnsi="Courier New" w:cs="Courier New"/>
          <w:color w:val="000000"/>
          <w:sz w:val="20"/>
          <w:szCs w:val="20"/>
          <w:shd w:val="clear" w:color="auto" w:fill="FFFFFF"/>
        </w:rPr>
        <w:t>xlsx</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outfile</w:t>
      </w:r>
      <w:proofErr w:type="gramEnd"/>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"h:\personal\NHANES SES sleep CRP\table2.xlsx"</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replace</w:t>
      </w:r>
      <w:proofErr w:type="gramEnd"/>
      <w:r>
        <w:rPr>
          <w:rFonts w:ascii="Courier New" w:hAnsi="Courier New" w:cs="Courier New"/>
          <w:color w:val="000000"/>
          <w:sz w:val="20"/>
          <w:szCs w:val="20"/>
          <w:shd w:val="clear" w:color="auto" w:fill="FFFFFF"/>
        </w:rPr>
        <w:t>;</w:t>
      </w:r>
    </w:p>
    <w:p w:rsidR="007A453C" w:rsidRDefault="007A453C" w:rsidP="007A453C">
      <w:pPr>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PAPER TABLE 3 *************/</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creating a bootstrap sample of 1000 replicates */</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%let</w:t>
      </w:r>
      <w:r>
        <w:rPr>
          <w:rFonts w:ascii="Courier New" w:hAnsi="Courier New" w:cs="Courier New"/>
          <w:color w:val="000000"/>
          <w:sz w:val="20"/>
          <w:szCs w:val="20"/>
          <w:shd w:val="clear" w:color="auto" w:fill="FFFFFF"/>
        </w:rPr>
        <w:t xml:space="preserve"> reps=1000;</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proc</w:t>
      </w:r>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surveyselect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=dat.final </w:t>
      </w:r>
      <w:r>
        <w:rPr>
          <w:rFonts w:ascii="Courier New" w:hAnsi="Courier New" w:cs="Courier New"/>
          <w:color w:val="0000FF"/>
          <w:sz w:val="20"/>
          <w:szCs w:val="20"/>
          <w:shd w:val="clear" w:color="auto" w:fill="FFFFFF"/>
        </w:rPr>
        <w:t>out</w:t>
      </w:r>
      <w:r>
        <w:rPr>
          <w:rFonts w:ascii="Courier New" w:hAnsi="Courier New" w:cs="Courier New"/>
          <w:color w:val="000000"/>
          <w:sz w:val="20"/>
          <w:szCs w:val="20"/>
          <w:shd w:val="clear" w:color="auto" w:fill="FFFFFF"/>
        </w:rPr>
        <w:t>=outboot</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seed</w:t>
      </w:r>
      <w:r>
        <w:rPr>
          <w:rFonts w:ascii="Courier New" w:hAnsi="Courier New" w:cs="Courier New"/>
          <w:color w:val="000000"/>
          <w:sz w:val="20"/>
          <w:szCs w:val="20"/>
          <w:shd w:val="clear" w:color="auto" w:fill="FFFFFF"/>
        </w:rPr>
        <w:t>=</w:t>
      </w:r>
      <w:proofErr w:type="gramEnd"/>
      <w:r>
        <w:rPr>
          <w:rFonts w:ascii="Courier New" w:hAnsi="Courier New" w:cs="Courier New"/>
          <w:b/>
          <w:bCs/>
          <w:color w:val="008080"/>
          <w:sz w:val="20"/>
          <w:szCs w:val="20"/>
          <w:shd w:val="clear" w:color="auto" w:fill="FFFFFF"/>
        </w:rPr>
        <w:t>1</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method</w:t>
      </w:r>
      <w:r>
        <w:rPr>
          <w:rFonts w:ascii="Courier New" w:hAnsi="Courier New" w:cs="Courier New"/>
          <w:color w:val="000000"/>
          <w:sz w:val="20"/>
          <w:szCs w:val="20"/>
          <w:shd w:val="clear" w:color="auto" w:fill="FFFFFF"/>
        </w:rPr>
        <w:t>=</w:t>
      </w:r>
      <w:proofErr w:type="gramEnd"/>
      <w:r>
        <w:rPr>
          <w:rFonts w:ascii="Courier New" w:hAnsi="Courier New" w:cs="Courier New"/>
          <w:color w:val="0000FF"/>
          <w:sz w:val="20"/>
          <w:szCs w:val="20"/>
          <w:shd w:val="clear" w:color="auto" w:fill="FFFFFF"/>
        </w:rPr>
        <w:t>urs</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samprate</w:t>
      </w:r>
      <w:r>
        <w:rPr>
          <w:rFonts w:ascii="Courier New" w:hAnsi="Courier New" w:cs="Courier New"/>
          <w:color w:val="000000"/>
          <w:sz w:val="20"/>
          <w:szCs w:val="20"/>
          <w:shd w:val="clear" w:color="auto" w:fill="FFFFFF"/>
        </w:rPr>
        <w:t>=</w:t>
      </w:r>
      <w:proofErr w:type="gramEnd"/>
      <w:r>
        <w:rPr>
          <w:rFonts w:ascii="Courier New" w:hAnsi="Courier New" w:cs="Courier New"/>
          <w:b/>
          <w:bCs/>
          <w:color w:val="008080"/>
          <w:sz w:val="20"/>
          <w:szCs w:val="20"/>
          <w:shd w:val="clear" w:color="auto" w:fill="FFFFFF"/>
        </w:rPr>
        <w:t>1</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outhits</w:t>
      </w:r>
      <w:proofErr w:type="gramEnd"/>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rep</w:t>
      </w:r>
      <w:proofErr w:type="gramEnd"/>
      <w:r>
        <w:rPr>
          <w:rFonts w:ascii="Courier New" w:hAnsi="Courier New" w:cs="Courier New"/>
          <w:color w:val="000000"/>
          <w:sz w:val="20"/>
          <w:szCs w:val="20"/>
          <w:shd w:val="clear" w:color="auto" w:fill="FFFFFF"/>
        </w:rPr>
        <w:t>=&amp;reps;</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0. CRUDE TOTAL EFFECTS */</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income */</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ods</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output</w:t>
      </w:r>
      <w:r>
        <w:rPr>
          <w:rFonts w:ascii="Courier New" w:hAnsi="Courier New" w:cs="Courier New"/>
          <w:color w:val="000000"/>
          <w:sz w:val="20"/>
          <w:szCs w:val="20"/>
          <w:shd w:val="clear" w:color="auto" w:fill="FFFFFF"/>
        </w:rPr>
        <w:t xml:space="preserve"> parameterestimates=te_crude_pir;</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proc</w:t>
      </w:r>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surveyreg</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=dat.final;</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strata</w:t>
      </w:r>
      <w:proofErr w:type="gramEnd"/>
      <w:r>
        <w:rPr>
          <w:rFonts w:ascii="Courier New" w:hAnsi="Courier New" w:cs="Courier New"/>
          <w:color w:val="000000"/>
          <w:sz w:val="20"/>
          <w:szCs w:val="20"/>
          <w:shd w:val="clear" w:color="auto" w:fill="FFFFFF"/>
        </w:rPr>
        <w:t xml:space="preserve"> strata; </w:t>
      </w:r>
      <w:r>
        <w:rPr>
          <w:rFonts w:ascii="Courier New" w:hAnsi="Courier New" w:cs="Courier New"/>
          <w:color w:val="0000FF"/>
          <w:sz w:val="20"/>
          <w:szCs w:val="20"/>
          <w:shd w:val="clear" w:color="auto" w:fill="FFFFFF"/>
        </w:rPr>
        <w:t>cluster</w:t>
      </w:r>
      <w:r>
        <w:rPr>
          <w:rFonts w:ascii="Courier New" w:hAnsi="Courier New" w:cs="Courier New"/>
          <w:color w:val="000000"/>
          <w:sz w:val="20"/>
          <w:szCs w:val="20"/>
          <w:shd w:val="clear" w:color="auto" w:fill="FFFFFF"/>
        </w:rPr>
        <w:t xml:space="preserve"> cluster; </w:t>
      </w:r>
      <w:r>
        <w:rPr>
          <w:rFonts w:ascii="Courier New" w:hAnsi="Courier New" w:cs="Courier New"/>
          <w:color w:val="0000FF"/>
          <w:sz w:val="20"/>
          <w:szCs w:val="20"/>
          <w:shd w:val="clear" w:color="auto" w:fill="FFFFFF"/>
        </w:rPr>
        <w:t>weight</w:t>
      </w:r>
      <w:r>
        <w:rPr>
          <w:rFonts w:ascii="Courier New" w:hAnsi="Courier New" w:cs="Courier New"/>
          <w:color w:val="000000"/>
          <w:sz w:val="20"/>
          <w:szCs w:val="20"/>
          <w:shd w:val="clear" w:color="auto" w:fill="FFFFFF"/>
        </w:rPr>
        <w:t xml:space="preserve"> weight;</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class</w:t>
      </w:r>
      <w:proofErr w:type="gramEnd"/>
      <w:r>
        <w:rPr>
          <w:rFonts w:ascii="Courier New" w:hAnsi="Courier New" w:cs="Courier New"/>
          <w:color w:val="000000"/>
          <w:sz w:val="20"/>
          <w:szCs w:val="20"/>
          <w:shd w:val="clear" w:color="auto" w:fill="FFFFFF"/>
        </w:rPr>
        <w:t xml:space="preserve"> pir_cat;</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model</w:t>
      </w:r>
      <w:proofErr w:type="gramEnd"/>
      <w:r>
        <w:rPr>
          <w:rFonts w:ascii="Courier New" w:hAnsi="Courier New" w:cs="Courier New"/>
          <w:color w:val="000000"/>
          <w:sz w:val="20"/>
          <w:szCs w:val="20"/>
          <w:shd w:val="clear" w:color="auto" w:fill="FFFFFF"/>
        </w:rPr>
        <w:t xml:space="preserve"> crp_log = pir_cat /</w:t>
      </w:r>
      <w:r>
        <w:rPr>
          <w:rFonts w:ascii="Courier New" w:hAnsi="Courier New" w:cs="Courier New"/>
          <w:color w:val="0000FF"/>
          <w:sz w:val="20"/>
          <w:szCs w:val="20"/>
          <w:shd w:val="clear" w:color="auto" w:fill="FFFFFF"/>
        </w:rPr>
        <w:t>solution</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CLPARM</w:t>
      </w:r>
      <w:r>
        <w:rPr>
          <w:rFonts w:ascii="Courier New" w:hAnsi="Courier New" w:cs="Courier New"/>
          <w:color w:val="000000"/>
          <w:sz w:val="20"/>
          <w:szCs w:val="20"/>
          <w:shd w:val="clear" w:color="auto" w:fill="FFFFFF"/>
        </w:rPr>
        <w:t>;</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domain</w:t>
      </w:r>
      <w:proofErr w:type="gramEnd"/>
      <w:r>
        <w:rPr>
          <w:rFonts w:ascii="Courier New" w:hAnsi="Courier New" w:cs="Courier New"/>
          <w:color w:val="000000"/>
          <w:sz w:val="20"/>
          <w:szCs w:val="20"/>
          <w:shd w:val="clear" w:color="auto" w:fill="FFFFFF"/>
        </w:rPr>
        <w:t xml:space="preserve"> include;</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 xml:space="preserve">; </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education */</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ods</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output</w:t>
      </w:r>
      <w:r>
        <w:rPr>
          <w:rFonts w:ascii="Courier New" w:hAnsi="Courier New" w:cs="Courier New"/>
          <w:color w:val="000000"/>
          <w:sz w:val="20"/>
          <w:szCs w:val="20"/>
          <w:shd w:val="clear" w:color="auto" w:fill="FFFFFF"/>
        </w:rPr>
        <w:t xml:space="preserve"> parameterestimates=te_crude_edu;</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proc</w:t>
      </w:r>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surveyreg</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=dat.final;</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strata</w:t>
      </w:r>
      <w:proofErr w:type="gramEnd"/>
      <w:r>
        <w:rPr>
          <w:rFonts w:ascii="Courier New" w:hAnsi="Courier New" w:cs="Courier New"/>
          <w:color w:val="000000"/>
          <w:sz w:val="20"/>
          <w:szCs w:val="20"/>
          <w:shd w:val="clear" w:color="auto" w:fill="FFFFFF"/>
        </w:rPr>
        <w:t xml:space="preserve"> strata; </w:t>
      </w:r>
      <w:r>
        <w:rPr>
          <w:rFonts w:ascii="Courier New" w:hAnsi="Courier New" w:cs="Courier New"/>
          <w:color w:val="0000FF"/>
          <w:sz w:val="20"/>
          <w:szCs w:val="20"/>
          <w:shd w:val="clear" w:color="auto" w:fill="FFFFFF"/>
        </w:rPr>
        <w:t>cluster</w:t>
      </w:r>
      <w:r>
        <w:rPr>
          <w:rFonts w:ascii="Courier New" w:hAnsi="Courier New" w:cs="Courier New"/>
          <w:color w:val="000000"/>
          <w:sz w:val="20"/>
          <w:szCs w:val="20"/>
          <w:shd w:val="clear" w:color="auto" w:fill="FFFFFF"/>
        </w:rPr>
        <w:t xml:space="preserve"> cluster; </w:t>
      </w:r>
      <w:r>
        <w:rPr>
          <w:rFonts w:ascii="Courier New" w:hAnsi="Courier New" w:cs="Courier New"/>
          <w:color w:val="0000FF"/>
          <w:sz w:val="20"/>
          <w:szCs w:val="20"/>
          <w:shd w:val="clear" w:color="auto" w:fill="FFFFFF"/>
        </w:rPr>
        <w:t>weight</w:t>
      </w:r>
      <w:r>
        <w:rPr>
          <w:rFonts w:ascii="Courier New" w:hAnsi="Courier New" w:cs="Courier New"/>
          <w:color w:val="000000"/>
          <w:sz w:val="20"/>
          <w:szCs w:val="20"/>
          <w:shd w:val="clear" w:color="auto" w:fill="FFFFFF"/>
        </w:rPr>
        <w:t xml:space="preserve"> weight;</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class</w:t>
      </w:r>
      <w:proofErr w:type="gramEnd"/>
      <w:r>
        <w:rPr>
          <w:rFonts w:ascii="Courier New" w:hAnsi="Courier New" w:cs="Courier New"/>
          <w:color w:val="000000"/>
          <w:sz w:val="20"/>
          <w:szCs w:val="20"/>
          <w:shd w:val="clear" w:color="auto" w:fill="FFFFFF"/>
        </w:rPr>
        <w:t xml:space="preserve"> DMDEDUC2;</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model</w:t>
      </w:r>
      <w:proofErr w:type="gramEnd"/>
      <w:r>
        <w:rPr>
          <w:rFonts w:ascii="Courier New" w:hAnsi="Courier New" w:cs="Courier New"/>
          <w:color w:val="000000"/>
          <w:sz w:val="20"/>
          <w:szCs w:val="20"/>
          <w:shd w:val="clear" w:color="auto" w:fill="FFFFFF"/>
        </w:rPr>
        <w:t xml:space="preserve"> crp_log = DMDEDUC2 /</w:t>
      </w:r>
      <w:r>
        <w:rPr>
          <w:rFonts w:ascii="Courier New" w:hAnsi="Courier New" w:cs="Courier New"/>
          <w:color w:val="0000FF"/>
          <w:sz w:val="20"/>
          <w:szCs w:val="20"/>
          <w:shd w:val="clear" w:color="auto" w:fill="FFFFFF"/>
        </w:rPr>
        <w:t>solution</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CLPARM</w:t>
      </w:r>
      <w:r>
        <w:rPr>
          <w:rFonts w:ascii="Courier New" w:hAnsi="Courier New" w:cs="Courier New"/>
          <w:color w:val="000000"/>
          <w:sz w:val="20"/>
          <w:szCs w:val="20"/>
          <w:shd w:val="clear" w:color="auto" w:fill="FFFFFF"/>
        </w:rPr>
        <w:t>;</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domain</w:t>
      </w:r>
      <w:proofErr w:type="gramEnd"/>
      <w:r>
        <w:rPr>
          <w:rFonts w:ascii="Courier New" w:hAnsi="Courier New" w:cs="Courier New"/>
          <w:color w:val="000000"/>
          <w:sz w:val="20"/>
          <w:szCs w:val="20"/>
          <w:shd w:val="clear" w:color="auto" w:fill="FFFFFF"/>
        </w:rPr>
        <w:t xml:space="preserve"> include;</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 xml:space="preserve">; </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data</w:t>
      </w:r>
      <w:proofErr w:type="gramEnd"/>
      <w:r>
        <w:rPr>
          <w:rFonts w:ascii="Courier New" w:hAnsi="Courier New" w:cs="Courier New"/>
          <w:color w:val="000000"/>
          <w:sz w:val="20"/>
          <w:szCs w:val="20"/>
          <w:shd w:val="clear" w:color="auto" w:fill="FFFFFF"/>
        </w:rPr>
        <w:t xml:space="preserve"> te_crude (</w:t>
      </w:r>
      <w:r>
        <w:rPr>
          <w:rFonts w:ascii="Courier New" w:hAnsi="Courier New" w:cs="Courier New"/>
          <w:color w:val="0000FF"/>
          <w:sz w:val="20"/>
          <w:szCs w:val="20"/>
          <w:shd w:val="clear" w:color="auto" w:fill="FFFFFF"/>
        </w:rPr>
        <w:t>keep</w:t>
      </w:r>
      <w:r>
        <w:rPr>
          <w:rFonts w:ascii="Courier New" w:hAnsi="Courier New" w:cs="Courier New"/>
          <w:color w:val="000000"/>
          <w:sz w:val="20"/>
          <w:szCs w:val="20"/>
          <w:shd w:val="clear" w:color="auto" w:fill="FFFFFF"/>
        </w:rPr>
        <w:t xml:space="preserve">=param est_TE_crude lwr_TE_crude upr_TE_crude); </w:t>
      </w: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te_crude_edu te_crude_pir;</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param=</w:t>
      </w:r>
      <w:proofErr w:type="gramEnd"/>
      <w:r>
        <w:rPr>
          <w:rFonts w:ascii="Courier New" w:hAnsi="Courier New" w:cs="Courier New"/>
          <w:color w:val="000000"/>
          <w:sz w:val="20"/>
          <w:szCs w:val="20"/>
          <w:shd w:val="clear" w:color="auto" w:fill="FFFFFF"/>
        </w:rPr>
        <w:t>parameter; est_TE_crude=estimate; lwr_TE_crude=LowerCL; upr_TE_crude=UpperCL;</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where</w:t>
      </w:r>
      <w:proofErr w:type="gramEnd"/>
      <w:r>
        <w:rPr>
          <w:rFonts w:ascii="Courier New" w:hAnsi="Courier New" w:cs="Courier New"/>
          <w:color w:val="000000"/>
          <w:sz w:val="20"/>
          <w:szCs w:val="20"/>
          <w:shd w:val="clear" w:color="auto" w:fill="FFFFFF"/>
        </w:rPr>
        <w:t xml:space="preserve"> include=</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1. EXPOSURE=INCOME, MEDIATOR=POOR SLEEP (with interaction) */</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/*total effect*/</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ods</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output</w:t>
      </w:r>
      <w:r>
        <w:rPr>
          <w:rFonts w:ascii="Courier New" w:hAnsi="Courier New" w:cs="Courier New"/>
          <w:color w:val="000000"/>
          <w:sz w:val="20"/>
          <w:szCs w:val="20"/>
          <w:shd w:val="clear" w:color="auto" w:fill="FFFFFF"/>
        </w:rPr>
        <w:t xml:space="preserve"> parameterestimates=</w:t>
      </w:r>
      <w:r>
        <w:rPr>
          <w:rFonts w:ascii="Courier New" w:hAnsi="Courier New" w:cs="Courier New"/>
          <w:color w:val="0000FF"/>
          <w:sz w:val="20"/>
          <w:szCs w:val="20"/>
          <w:shd w:val="clear" w:color="auto" w:fill="FFFFFF"/>
        </w:rPr>
        <w:t>p</w:t>
      </w:r>
      <w:r>
        <w:rPr>
          <w:rFonts w:ascii="Courier New" w:hAnsi="Courier New" w:cs="Courier New"/>
          <w:color w:val="000000"/>
          <w:sz w:val="20"/>
          <w:szCs w:val="20"/>
          <w:shd w:val="clear" w:color="auto" w:fill="FFFFFF"/>
        </w:rPr>
        <w:t>;</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proc</w:t>
      </w:r>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surveyreg</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=dat.final;</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strata</w:t>
      </w:r>
      <w:proofErr w:type="gramEnd"/>
      <w:r>
        <w:rPr>
          <w:rFonts w:ascii="Courier New" w:hAnsi="Courier New" w:cs="Courier New"/>
          <w:color w:val="000000"/>
          <w:sz w:val="20"/>
          <w:szCs w:val="20"/>
          <w:shd w:val="clear" w:color="auto" w:fill="FFFFFF"/>
        </w:rPr>
        <w:t xml:space="preserve"> strata; </w:t>
      </w:r>
      <w:r>
        <w:rPr>
          <w:rFonts w:ascii="Courier New" w:hAnsi="Courier New" w:cs="Courier New"/>
          <w:color w:val="0000FF"/>
          <w:sz w:val="20"/>
          <w:szCs w:val="20"/>
          <w:shd w:val="clear" w:color="auto" w:fill="FFFFFF"/>
        </w:rPr>
        <w:t>cluster</w:t>
      </w:r>
      <w:r>
        <w:rPr>
          <w:rFonts w:ascii="Courier New" w:hAnsi="Courier New" w:cs="Courier New"/>
          <w:color w:val="000000"/>
          <w:sz w:val="20"/>
          <w:szCs w:val="20"/>
          <w:shd w:val="clear" w:color="auto" w:fill="FFFFFF"/>
        </w:rPr>
        <w:t xml:space="preserve"> cluster; </w:t>
      </w:r>
      <w:r>
        <w:rPr>
          <w:rFonts w:ascii="Courier New" w:hAnsi="Courier New" w:cs="Courier New"/>
          <w:color w:val="0000FF"/>
          <w:sz w:val="20"/>
          <w:szCs w:val="20"/>
          <w:shd w:val="clear" w:color="auto" w:fill="FFFFFF"/>
        </w:rPr>
        <w:t>weight</w:t>
      </w:r>
      <w:r>
        <w:rPr>
          <w:rFonts w:ascii="Courier New" w:hAnsi="Courier New" w:cs="Courier New"/>
          <w:color w:val="000000"/>
          <w:sz w:val="20"/>
          <w:szCs w:val="20"/>
          <w:shd w:val="clear" w:color="auto" w:fill="FFFFFF"/>
        </w:rPr>
        <w:t xml:space="preserve"> weight;</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class</w:t>
      </w:r>
      <w:proofErr w:type="gramEnd"/>
      <w:r>
        <w:rPr>
          <w:rFonts w:ascii="Courier New" w:hAnsi="Courier New" w:cs="Courier New"/>
          <w:color w:val="000000"/>
          <w:sz w:val="20"/>
          <w:szCs w:val="20"/>
          <w:shd w:val="clear" w:color="auto" w:fill="FFFFFF"/>
        </w:rPr>
        <w:t xml:space="preserve"> sleep_med pir_cat RIAGENDR RIDRETH1 birth_control cotinine_cat hrt obese;</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model</w:t>
      </w:r>
      <w:proofErr w:type="gramEnd"/>
      <w:r>
        <w:rPr>
          <w:rFonts w:ascii="Courier New" w:hAnsi="Courier New" w:cs="Courier New"/>
          <w:color w:val="000000"/>
          <w:sz w:val="20"/>
          <w:szCs w:val="20"/>
          <w:shd w:val="clear" w:color="auto" w:fill="FFFFFF"/>
        </w:rPr>
        <w:t xml:space="preserve"> crp_log = pir_cat RIAGENDR RIDRETH1 RIDAGEYR  birth_control</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cotinine_cat</w:t>
      </w:r>
      <w:proofErr w:type="gramEnd"/>
      <w:r>
        <w:rPr>
          <w:rFonts w:ascii="Courier New" w:hAnsi="Courier New" w:cs="Courier New"/>
          <w:color w:val="000000"/>
          <w:sz w:val="20"/>
          <w:szCs w:val="20"/>
          <w:shd w:val="clear" w:color="auto" w:fill="FFFFFF"/>
        </w:rPr>
        <w:t xml:space="preserve"> hrt obese sleep_med /</w:t>
      </w:r>
      <w:r>
        <w:rPr>
          <w:rFonts w:ascii="Courier New" w:hAnsi="Courier New" w:cs="Courier New"/>
          <w:color w:val="0000FF"/>
          <w:sz w:val="20"/>
          <w:szCs w:val="20"/>
          <w:shd w:val="clear" w:color="auto" w:fill="FFFFFF"/>
        </w:rPr>
        <w:t>solution</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CLPARM</w:t>
      </w:r>
      <w:r>
        <w:rPr>
          <w:rFonts w:ascii="Courier New" w:hAnsi="Courier New" w:cs="Courier New"/>
          <w:color w:val="000000"/>
          <w:sz w:val="20"/>
          <w:szCs w:val="20"/>
          <w:shd w:val="clear" w:color="auto" w:fill="FFFFFF"/>
        </w:rPr>
        <w:t>;</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domain</w:t>
      </w:r>
      <w:proofErr w:type="gramEnd"/>
      <w:r>
        <w:rPr>
          <w:rFonts w:ascii="Courier New" w:hAnsi="Courier New" w:cs="Courier New"/>
          <w:color w:val="000000"/>
          <w:sz w:val="20"/>
          <w:szCs w:val="20"/>
          <w:shd w:val="clear" w:color="auto" w:fill="FFFFFF"/>
        </w:rPr>
        <w:t xml:space="preserve"> include;</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data</w:t>
      </w:r>
      <w:proofErr w:type="gramEnd"/>
      <w:r>
        <w:rPr>
          <w:rFonts w:ascii="Courier New" w:hAnsi="Courier New" w:cs="Courier New"/>
          <w:color w:val="000000"/>
          <w:sz w:val="20"/>
          <w:szCs w:val="20"/>
          <w:shd w:val="clear" w:color="auto" w:fill="FFFFFF"/>
        </w:rPr>
        <w:t xml:space="preserve"> total_effect_pir (</w:t>
      </w:r>
      <w:r>
        <w:rPr>
          <w:rFonts w:ascii="Courier New" w:hAnsi="Courier New" w:cs="Courier New"/>
          <w:color w:val="0000FF"/>
          <w:sz w:val="20"/>
          <w:szCs w:val="20"/>
          <w:shd w:val="clear" w:color="auto" w:fill="FFFFFF"/>
        </w:rPr>
        <w:t>keep</w:t>
      </w:r>
      <w:r>
        <w:rPr>
          <w:rFonts w:ascii="Courier New" w:hAnsi="Courier New" w:cs="Courier New"/>
          <w:color w:val="000000"/>
          <w:sz w:val="20"/>
          <w:szCs w:val="20"/>
          <w:shd w:val="clear" w:color="auto" w:fill="FFFFFF"/>
        </w:rPr>
        <w:t>=parameter estimate probt lowercl uppercl include);</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set</w:t>
      </w:r>
      <w:proofErr w:type="gramEnd"/>
      <w:r>
        <w:rPr>
          <w:rFonts w:ascii="Courier New" w:hAnsi="Courier New" w:cs="Courier New"/>
          <w:color w:val="000000"/>
          <w:sz w:val="20"/>
          <w:szCs w:val="20"/>
          <w:shd w:val="clear" w:color="auto" w:fill="FFFFFF"/>
        </w:rPr>
        <w:t xml:space="preserve"> p;</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where</w:t>
      </w:r>
      <w:proofErr w:type="gramEnd"/>
      <w:r>
        <w:rPr>
          <w:rFonts w:ascii="Courier New" w:hAnsi="Courier New" w:cs="Courier New"/>
          <w:color w:val="000000"/>
          <w:sz w:val="20"/>
          <w:szCs w:val="20"/>
          <w:shd w:val="clear" w:color="auto" w:fill="FFFFFF"/>
        </w:rPr>
        <w:t xml:space="preserve"> substr(parameter,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3</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"pir"</w:t>
      </w:r>
      <w:r>
        <w:rPr>
          <w:rFonts w:ascii="Courier New" w:hAnsi="Courier New" w:cs="Courier New"/>
          <w:color w:val="000000"/>
          <w:sz w:val="20"/>
          <w:szCs w:val="20"/>
          <w:shd w:val="clear" w:color="auto" w:fill="FFFFFF"/>
        </w:rPr>
        <w:t xml:space="preserve"> AND include=</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/*outcome (E+M) regression*/</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proc</w:t>
      </w:r>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surveyreg</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=outboot </w:t>
      </w:r>
      <w:r>
        <w:rPr>
          <w:rFonts w:ascii="Courier New" w:hAnsi="Courier New" w:cs="Courier New"/>
          <w:color w:val="0000FF"/>
          <w:sz w:val="20"/>
          <w:szCs w:val="20"/>
          <w:shd w:val="clear" w:color="auto" w:fill="FFFFFF"/>
        </w:rPr>
        <w:t>order</w:t>
      </w:r>
      <w:r>
        <w:rPr>
          <w:rFonts w:ascii="Courier New" w:hAnsi="Courier New" w:cs="Courier New"/>
          <w:color w:val="000000"/>
          <w:sz w:val="20"/>
          <w:szCs w:val="20"/>
          <w:shd w:val="clear" w:color="auto" w:fill="FFFFFF"/>
        </w:rPr>
        <w:t>=INTERNAL;</w:t>
      </w:r>
      <w:r>
        <w:rPr>
          <w:rFonts w:ascii="Courier New" w:hAnsi="Courier New" w:cs="Courier New"/>
          <w:color w:val="008000"/>
          <w:sz w:val="20"/>
          <w:szCs w:val="20"/>
          <w:shd w:val="clear" w:color="auto" w:fill="FFFFFF"/>
        </w:rPr>
        <w:t xml:space="preserve">* 1. </w:t>
      </w:r>
      <w:proofErr w:type="gramStart"/>
      <w:r>
        <w:rPr>
          <w:rFonts w:ascii="Courier New" w:hAnsi="Courier New" w:cs="Courier New"/>
          <w:color w:val="008000"/>
          <w:sz w:val="20"/>
          <w:szCs w:val="20"/>
          <w:shd w:val="clear" w:color="auto" w:fill="FFFFFF"/>
        </w:rPr>
        <w:t>outcome</w:t>
      </w:r>
      <w:proofErr w:type="gramEnd"/>
      <w:r>
        <w:rPr>
          <w:rFonts w:ascii="Courier New" w:hAnsi="Courier New" w:cs="Courier New"/>
          <w:color w:val="008000"/>
          <w:sz w:val="20"/>
          <w:szCs w:val="20"/>
          <w:shd w:val="clear" w:color="auto" w:fill="FFFFFF"/>
        </w:rPr>
        <w:t xml:space="preserve"> model;</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by</w:t>
      </w:r>
      <w:proofErr w:type="gramEnd"/>
      <w:r>
        <w:rPr>
          <w:rFonts w:ascii="Courier New" w:hAnsi="Courier New" w:cs="Courier New"/>
          <w:color w:val="000000"/>
          <w:sz w:val="20"/>
          <w:szCs w:val="20"/>
          <w:shd w:val="clear" w:color="auto" w:fill="FFFFFF"/>
        </w:rPr>
        <w:t xml:space="preserve"> replicate;</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strata</w:t>
      </w:r>
      <w:proofErr w:type="gramEnd"/>
      <w:r>
        <w:rPr>
          <w:rFonts w:ascii="Courier New" w:hAnsi="Courier New" w:cs="Courier New"/>
          <w:color w:val="000000"/>
          <w:sz w:val="20"/>
          <w:szCs w:val="20"/>
          <w:shd w:val="clear" w:color="auto" w:fill="FFFFFF"/>
        </w:rPr>
        <w:t xml:space="preserve"> strata; </w:t>
      </w:r>
      <w:r>
        <w:rPr>
          <w:rFonts w:ascii="Courier New" w:hAnsi="Courier New" w:cs="Courier New"/>
          <w:color w:val="0000FF"/>
          <w:sz w:val="20"/>
          <w:szCs w:val="20"/>
          <w:shd w:val="clear" w:color="auto" w:fill="FFFFFF"/>
        </w:rPr>
        <w:t>cluster</w:t>
      </w:r>
      <w:r>
        <w:rPr>
          <w:rFonts w:ascii="Courier New" w:hAnsi="Courier New" w:cs="Courier New"/>
          <w:color w:val="000000"/>
          <w:sz w:val="20"/>
          <w:szCs w:val="20"/>
          <w:shd w:val="clear" w:color="auto" w:fill="FFFFFF"/>
        </w:rPr>
        <w:t xml:space="preserve"> cluster; </w:t>
      </w:r>
      <w:r>
        <w:rPr>
          <w:rFonts w:ascii="Courier New" w:hAnsi="Courier New" w:cs="Courier New"/>
          <w:color w:val="0000FF"/>
          <w:sz w:val="20"/>
          <w:szCs w:val="20"/>
          <w:shd w:val="clear" w:color="auto" w:fill="FFFFFF"/>
        </w:rPr>
        <w:t>weight</w:t>
      </w:r>
      <w:r>
        <w:rPr>
          <w:rFonts w:ascii="Courier New" w:hAnsi="Courier New" w:cs="Courier New"/>
          <w:color w:val="000000"/>
          <w:sz w:val="20"/>
          <w:szCs w:val="20"/>
          <w:shd w:val="clear" w:color="auto" w:fill="FFFFFF"/>
        </w:rPr>
        <w:t xml:space="preserve"> weight;</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class</w:t>
      </w:r>
      <w:proofErr w:type="gramEnd"/>
      <w:r>
        <w:rPr>
          <w:rFonts w:ascii="Courier New" w:hAnsi="Courier New" w:cs="Courier New"/>
          <w:color w:val="000000"/>
          <w:sz w:val="20"/>
          <w:szCs w:val="20"/>
          <w:shd w:val="clear" w:color="auto" w:fill="FFFFFF"/>
        </w:rPr>
        <w:t xml:space="preserve"> poor_sleep sleep_med pir_cat</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RIAGENDR RIDRETH1</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birth_control cotinine_cat hrt obese;</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model</w:t>
      </w:r>
      <w:proofErr w:type="gramEnd"/>
      <w:r>
        <w:rPr>
          <w:rFonts w:ascii="Courier New" w:hAnsi="Courier New" w:cs="Courier New"/>
          <w:color w:val="000000"/>
          <w:sz w:val="20"/>
          <w:szCs w:val="20"/>
          <w:shd w:val="clear" w:color="auto" w:fill="FFFFFF"/>
        </w:rPr>
        <w:t xml:space="preserve"> crp_log = pir_cat poor_sleep pir_cat*poor_sleep RIAGENDR RIDRETH1 RIDAGEYR  birth_control</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cotinine_cat</w:t>
      </w:r>
      <w:proofErr w:type="gramEnd"/>
      <w:r>
        <w:rPr>
          <w:rFonts w:ascii="Courier New" w:hAnsi="Courier New" w:cs="Courier New"/>
          <w:color w:val="000000"/>
          <w:sz w:val="20"/>
          <w:szCs w:val="20"/>
          <w:shd w:val="clear" w:color="auto" w:fill="FFFFFF"/>
        </w:rPr>
        <w:t xml:space="preserve"> hrt obese sleep_med /</w:t>
      </w:r>
      <w:r>
        <w:rPr>
          <w:rFonts w:ascii="Courier New" w:hAnsi="Courier New" w:cs="Courier New"/>
          <w:color w:val="0000FF"/>
          <w:sz w:val="20"/>
          <w:szCs w:val="20"/>
          <w:shd w:val="clear" w:color="auto" w:fill="FFFFFF"/>
        </w:rPr>
        <w:t>solution</w:t>
      </w:r>
      <w:r>
        <w:rPr>
          <w:rFonts w:ascii="Courier New" w:hAnsi="Courier New" w:cs="Courier New"/>
          <w:color w:val="000000"/>
          <w:sz w:val="20"/>
          <w:szCs w:val="20"/>
          <w:shd w:val="clear" w:color="auto" w:fill="FFFFFF"/>
        </w:rPr>
        <w:t>;</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ods</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select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none</w:t>
      </w:r>
      <w:r>
        <w:rPr>
          <w:rFonts w:ascii="Courier New" w:hAnsi="Courier New" w:cs="Courier New"/>
          <w:color w:val="000000"/>
          <w:sz w:val="20"/>
          <w:szCs w:val="20"/>
          <w:shd w:val="clear" w:color="auto" w:fill="FFFFFF"/>
        </w:rPr>
        <w:t>;</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ods</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output</w:t>
      </w:r>
      <w:r>
        <w:rPr>
          <w:rFonts w:ascii="Courier New" w:hAnsi="Courier New" w:cs="Courier New"/>
          <w:color w:val="000000"/>
          <w:sz w:val="20"/>
          <w:szCs w:val="20"/>
          <w:shd w:val="clear" w:color="auto" w:fill="FFFFFF"/>
        </w:rPr>
        <w:t xml:space="preserve"> ParameterEstimates = outcome_model;</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domain</w:t>
      </w:r>
      <w:proofErr w:type="gramEnd"/>
      <w:r>
        <w:rPr>
          <w:rFonts w:ascii="Courier New" w:hAnsi="Courier New" w:cs="Courier New"/>
          <w:color w:val="000000"/>
          <w:sz w:val="20"/>
          <w:szCs w:val="20"/>
          <w:shd w:val="clear" w:color="auto" w:fill="FFFFFF"/>
        </w:rPr>
        <w:t xml:space="preserve"> include;</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outcome (M) regression*/</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proc</w:t>
      </w:r>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surveyreg</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=dat.final </w:t>
      </w:r>
      <w:r>
        <w:rPr>
          <w:rFonts w:ascii="Courier New" w:hAnsi="Courier New" w:cs="Courier New"/>
          <w:color w:val="0000FF"/>
          <w:sz w:val="20"/>
          <w:szCs w:val="20"/>
          <w:shd w:val="clear" w:color="auto" w:fill="FFFFFF"/>
        </w:rPr>
        <w:t>order</w:t>
      </w:r>
      <w:r>
        <w:rPr>
          <w:rFonts w:ascii="Courier New" w:hAnsi="Courier New" w:cs="Courier New"/>
          <w:color w:val="000000"/>
          <w:sz w:val="20"/>
          <w:szCs w:val="20"/>
          <w:shd w:val="clear" w:color="auto" w:fill="FFFFFF"/>
        </w:rPr>
        <w:t>=INTERNAL;</w:t>
      </w:r>
      <w:r>
        <w:rPr>
          <w:rFonts w:ascii="Courier New" w:hAnsi="Courier New" w:cs="Courier New"/>
          <w:color w:val="008000"/>
          <w:sz w:val="20"/>
          <w:szCs w:val="20"/>
          <w:shd w:val="clear" w:color="auto" w:fill="FFFFFF"/>
        </w:rPr>
        <w:t xml:space="preserve">* 1. </w:t>
      </w:r>
      <w:proofErr w:type="gramStart"/>
      <w:r>
        <w:rPr>
          <w:rFonts w:ascii="Courier New" w:hAnsi="Courier New" w:cs="Courier New"/>
          <w:color w:val="008000"/>
          <w:sz w:val="20"/>
          <w:szCs w:val="20"/>
          <w:shd w:val="clear" w:color="auto" w:fill="FFFFFF"/>
        </w:rPr>
        <w:t>outcome</w:t>
      </w:r>
      <w:proofErr w:type="gramEnd"/>
      <w:r>
        <w:rPr>
          <w:rFonts w:ascii="Courier New" w:hAnsi="Courier New" w:cs="Courier New"/>
          <w:color w:val="008000"/>
          <w:sz w:val="20"/>
          <w:szCs w:val="20"/>
          <w:shd w:val="clear" w:color="auto" w:fill="FFFFFF"/>
        </w:rPr>
        <w:t xml:space="preserve"> model;</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strata</w:t>
      </w:r>
      <w:proofErr w:type="gramEnd"/>
      <w:r>
        <w:rPr>
          <w:rFonts w:ascii="Courier New" w:hAnsi="Courier New" w:cs="Courier New"/>
          <w:color w:val="000000"/>
          <w:sz w:val="20"/>
          <w:szCs w:val="20"/>
          <w:shd w:val="clear" w:color="auto" w:fill="FFFFFF"/>
        </w:rPr>
        <w:t xml:space="preserve"> strata; </w:t>
      </w:r>
      <w:r>
        <w:rPr>
          <w:rFonts w:ascii="Courier New" w:hAnsi="Courier New" w:cs="Courier New"/>
          <w:color w:val="0000FF"/>
          <w:sz w:val="20"/>
          <w:szCs w:val="20"/>
          <w:shd w:val="clear" w:color="auto" w:fill="FFFFFF"/>
        </w:rPr>
        <w:t>cluster</w:t>
      </w:r>
      <w:r>
        <w:rPr>
          <w:rFonts w:ascii="Courier New" w:hAnsi="Courier New" w:cs="Courier New"/>
          <w:color w:val="000000"/>
          <w:sz w:val="20"/>
          <w:szCs w:val="20"/>
          <w:shd w:val="clear" w:color="auto" w:fill="FFFFFF"/>
        </w:rPr>
        <w:t xml:space="preserve"> cluster; </w:t>
      </w:r>
      <w:r>
        <w:rPr>
          <w:rFonts w:ascii="Courier New" w:hAnsi="Courier New" w:cs="Courier New"/>
          <w:color w:val="0000FF"/>
          <w:sz w:val="20"/>
          <w:szCs w:val="20"/>
          <w:shd w:val="clear" w:color="auto" w:fill="FFFFFF"/>
        </w:rPr>
        <w:t>weight</w:t>
      </w:r>
      <w:r>
        <w:rPr>
          <w:rFonts w:ascii="Courier New" w:hAnsi="Courier New" w:cs="Courier New"/>
          <w:color w:val="000000"/>
          <w:sz w:val="20"/>
          <w:szCs w:val="20"/>
          <w:shd w:val="clear" w:color="auto" w:fill="FFFFFF"/>
        </w:rPr>
        <w:t xml:space="preserve"> weight;</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class</w:t>
      </w:r>
      <w:proofErr w:type="gramEnd"/>
      <w:r>
        <w:rPr>
          <w:rFonts w:ascii="Courier New" w:hAnsi="Courier New" w:cs="Courier New"/>
          <w:color w:val="000000"/>
          <w:sz w:val="20"/>
          <w:szCs w:val="20"/>
          <w:shd w:val="clear" w:color="auto" w:fill="FFFFFF"/>
        </w:rPr>
        <w:t xml:space="preserve"> poor_sleep sleep_med</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RIAGENDR RIDRETH1</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birth_control cotinine_cat hrt obese;</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model</w:t>
      </w:r>
      <w:proofErr w:type="gramEnd"/>
      <w:r>
        <w:rPr>
          <w:rFonts w:ascii="Courier New" w:hAnsi="Courier New" w:cs="Courier New"/>
          <w:color w:val="000000"/>
          <w:sz w:val="20"/>
          <w:szCs w:val="20"/>
          <w:shd w:val="clear" w:color="auto" w:fill="FFFFFF"/>
        </w:rPr>
        <w:t xml:space="preserve"> crp_log =  poor_sleep RIAGENDR RIDRETH1 RIDAGEYR  birth_control</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cotinine_cat</w:t>
      </w:r>
      <w:proofErr w:type="gramEnd"/>
      <w:r>
        <w:rPr>
          <w:rFonts w:ascii="Courier New" w:hAnsi="Courier New" w:cs="Courier New"/>
          <w:color w:val="000000"/>
          <w:sz w:val="20"/>
          <w:szCs w:val="20"/>
          <w:shd w:val="clear" w:color="auto" w:fill="FFFFFF"/>
        </w:rPr>
        <w:t xml:space="preserve"> hrt obese sleep_med /</w:t>
      </w:r>
      <w:r>
        <w:rPr>
          <w:rFonts w:ascii="Courier New" w:hAnsi="Courier New" w:cs="Courier New"/>
          <w:color w:val="0000FF"/>
          <w:sz w:val="20"/>
          <w:szCs w:val="20"/>
          <w:shd w:val="clear" w:color="auto" w:fill="FFFFFF"/>
        </w:rPr>
        <w:t>solution</w:t>
      </w:r>
      <w:r>
        <w:rPr>
          <w:rFonts w:ascii="Courier New" w:hAnsi="Courier New" w:cs="Courier New"/>
          <w:color w:val="000000"/>
          <w:sz w:val="20"/>
          <w:szCs w:val="20"/>
          <w:shd w:val="clear" w:color="auto" w:fill="FFFFFF"/>
        </w:rPr>
        <w:t>;</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ods</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select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none</w:t>
      </w:r>
      <w:r>
        <w:rPr>
          <w:rFonts w:ascii="Courier New" w:hAnsi="Courier New" w:cs="Courier New"/>
          <w:color w:val="000000"/>
          <w:sz w:val="20"/>
          <w:szCs w:val="20"/>
          <w:shd w:val="clear" w:color="auto" w:fill="FFFFFF"/>
        </w:rPr>
        <w:t>;</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ods</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output</w:t>
      </w:r>
      <w:r>
        <w:rPr>
          <w:rFonts w:ascii="Courier New" w:hAnsi="Courier New" w:cs="Courier New"/>
          <w:color w:val="000000"/>
          <w:sz w:val="20"/>
          <w:szCs w:val="20"/>
          <w:shd w:val="clear" w:color="auto" w:fill="FFFFFF"/>
        </w:rPr>
        <w:t xml:space="preserve"> ParameterEstimates = outcome_mediator_model;</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domain</w:t>
      </w:r>
      <w:proofErr w:type="gramEnd"/>
      <w:r>
        <w:rPr>
          <w:rFonts w:ascii="Courier New" w:hAnsi="Courier New" w:cs="Courier New"/>
          <w:color w:val="000000"/>
          <w:sz w:val="20"/>
          <w:szCs w:val="20"/>
          <w:shd w:val="clear" w:color="auto" w:fill="FFFFFF"/>
        </w:rPr>
        <w:t xml:space="preserve"> include;</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data</w:t>
      </w:r>
      <w:proofErr w:type="gramEnd"/>
      <w:r>
        <w:rPr>
          <w:rFonts w:ascii="Courier New" w:hAnsi="Courier New" w:cs="Courier New"/>
          <w:color w:val="000000"/>
          <w:sz w:val="20"/>
          <w:szCs w:val="20"/>
          <w:shd w:val="clear" w:color="auto" w:fill="FFFFFF"/>
        </w:rPr>
        <w:t xml:space="preserve"> poorsleep2 (</w:t>
      </w:r>
      <w:r>
        <w:rPr>
          <w:rFonts w:ascii="Courier New" w:hAnsi="Courier New" w:cs="Courier New"/>
          <w:color w:val="0000FF"/>
          <w:sz w:val="20"/>
          <w:szCs w:val="20"/>
          <w:shd w:val="clear" w:color="auto" w:fill="FFFFFF"/>
        </w:rPr>
        <w:t>keep</w:t>
      </w:r>
      <w:r>
        <w:rPr>
          <w:rFonts w:ascii="Courier New" w:hAnsi="Courier New" w:cs="Courier New"/>
          <w:color w:val="000000"/>
          <w:sz w:val="20"/>
          <w:szCs w:val="20"/>
          <w:shd w:val="clear" w:color="auto" w:fill="FFFFFF"/>
        </w:rPr>
        <w:t xml:space="preserve"> = replicate poorsleep); </w:t>
      </w: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outcome_model;</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where</w:t>
      </w:r>
      <w:proofErr w:type="gramEnd"/>
      <w:r>
        <w:rPr>
          <w:rFonts w:ascii="Courier New" w:hAnsi="Courier New" w:cs="Courier New"/>
          <w:color w:val="000000"/>
          <w:sz w:val="20"/>
          <w:szCs w:val="20"/>
          <w:shd w:val="clear" w:color="auto" w:fill="FFFFFF"/>
        </w:rPr>
        <w:t xml:space="preserve"> parameter = </w:t>
      </w:r>
      <w:r>
        <w:rPr>
          <w:rFonts w:ascii="Courier New" w:hAnsi="Courier New" w:cs="Courier New"/>
          <w:color w:val="800080"/>
          <w:sz w:val="20"/>
          <w:szCs w:val="20"/>
          <w:shd w:val="clear" w:color="auto" w:fill="FFFFFF"/>
        </w:rPr>
        <w:t>'poor_sleep Yes'</w:t>
      </w:r>
      <w:r>
        <w:rPr>
          <w:rFonts w:ascii="Courier New" w:hAnsi="Courier New" w:cs="Courier New"/>
          <w:color w:val="000000"/>
          <w:sz w:val="20"/>
          <w:szCs w:val="20"/>
          <w:shd w:val="clear" w:color="auto" w:fill="FFFFFF"/>
        </w:rPr>
        <w:t xml:space="preserve"> AND include=</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poorsleep</w:t>
      </w:r>
      <w:proofErr w:type="gramEnd"/>
      <w:r>
        <w:rPr>
          <w:rFonts w:ascii="Courier New" w:hAnsi="Courier New" w:cs="Courier New"/>
          <w:color w:val="000000"/>
          <w:sz w:val="20"/>
          <w:szCs w:val="20"/>
          <w:shd w:val="clear" w:color="auto" w:fill="FFFFFF"/>
        </w:rPr>
        <w:t xml:space="preserve"> = estimate;</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data</w:t>
      </w:r>
      <w:proofErr w:type="gramEnd"/>
      <w:r>
        <w:rPr>
          <w:rFonts w:ascii="Courier New" w:hAnsi="Courier New" w:cs="Courier New"/>
          <w:color w:val="000000"/>
          <w:sz w:val="20"/>
          <w:szCs w:val="20"/>
          <w:shd w:val="clear" w:color="auto" w:fill="FFFFFF"/>
        </w:rPr>
        <w:t xml:space="preserve"> poorsleep_pir0100 (</w:t>
      </w:r>
      <w:r>
        <w:rPr>
          <w:rFonts w:ascii="Courier New" w:hAnsi="Courier New" w:cs="Courier New"/>
          <w:color w:val="0000FF"/>
          <w:sz w:val="20"/>
          <w:szCs w:val="20"/>
          <w:shd w:val="clear" w:color="auto" w:fill="FFFFFF"/>
        </w:rPr>
        <w:t>keep</w:t>
      </w:r>
      <w:r>
        <w:rPr>
          <w:rFonts w:ascii="Courier New" w:hAnsi="Courier New" w:cs="Courier New"/>
          <w:color w:val="000000"/>
          <w:sz w:val="20"/>
          <w:szCs w:val="20"/>
          <w:shd w:val="clear" w:color="auto" w:fill="FFFFFF"/>
        </w:rPr>
        <w:t xml:space="preserve"> = replicate poorsleep_pir0100); </w:t>
      </w: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outcome_model;</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where</w:t>
      </w:r>
      <w:proofErr w:type="gramEnd"/>
      <w:r>
        <w:rPr>
          <w:rFonts w:ascii="Courier New" w:hAnsi="Courier New" w:cs="Courier New"/>
          <w:color w:val="000000"/>
          <w:sz w:val="20"/>
          <w:szCs w:val="20"/>
          <w:shd w:val="clear" w:color="auto" w:fill="FFFFFF"/>
        </w:rPr>
        <w:t xml:space="preserve"> parameter = </w:t>
      </w:r>
      <w:r>
        <w:rPr>
          <w:rFonts w:ascii="Courier New" w:hAnsi="Courier New" w:cs="Courier New"/>
          <w:color w:val="800080"/>
          <w:sz w:val="20"/>
          <w:szCs w:val="20"/>
          <w:shd w:val="clear" w:color="auto" w:fill="FFFFFF"/>
        </w:rPr>
        <w:t>'poor_sleep*pir_cat Yes 0-100%'</w:t>
      </w:r>
      <w:r>
        <w:rPr>
          <w:rFonts w:ascii="Courier New" w:hAnsi="Courier New" w:cs="Courier New"/>
          <w:color w:val="000000"/>
          <w:sz w:val="20"/>
          <w:szCs w:val="20"/>
          <w:shd w:val="clear" w:color="auto" w:fill="FFFFFF"/>
        </w:rPr>
        <w:t xml:space="preserve"> AND include=</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poorsleep_pir0100 = estimate;</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data</w:t>
      </w:r>
      <w:proofErr w:type="gramEnd"/>
      <w:r>
        <w:rPr>
          <w:rFonts w:ascii="Courier New" w:hAnsi="Courier New" w:cs="Courier New"/>
          <w:color w:val="000000"/>
          <w:sz w:val="20"/>
          <w:szCs w:val="20"/>
          <w:shd w:val="clear" w:color="auto" w:fill="FFFFFF"/>
        </w:rPr>
        <w:t xml:space="preserve"> poorsleep_pir199 (</w:t>
      </w:r>
      <w:r>
        <w:rPr>
          <w:rFonts w:ascii="Courier New" w:hAnsi="Courier New" w:cs="Courier New"/>
          <w:color w:val="0000FF"/>
          <w:sz w:val="20"/>
          <w:szCs w:val="20"/>
          <w:shd w:val="clear" w:color="auto" w:fill="FFFFFF"/>
        </w:rPr>
        <w:t>keep</w:t>
      </w:r>
      <w:r>
        <w:rPr>
          <w:rFonts w:ascii="Courier New" w:hAnsi="Courier New" w:cs="Courier New"/>
          <w:color w:val="000000"/>
          <w:sz w:val="20"/>
          <w:szCs w:val="20"/>
          <w:shd w:val="clear" w:color="auto" w:fill="FFFFFF"/>
        </w:rPr>
        <w:t xml:space="preserve"> = replicate poorsleep_pir199); </w:t>
      </w: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outcome_model;</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where</w:t>
      </w:r>
      <w:proofErr w:type="gramEnd"/>
      <w:r>
        <w:rPr>
          <w:rFonts w:ascii="Courier New" w:hAnsi="Courier New" w:cs="Courier New"/>
          <w:color w:val="000000"/>
          <w:sz w:val="20"/>
          <w:szCs w:val="20"/>
          <w:shd w:val="clear" w:color="auto" w:fill="FFFFFF"/>
        </w:rPr>
        <w:t xml:space="preserve"> parameter = </w:t>
      </w:r>
      <w:r>
        <w:rPr>
          <w:rFonts w:ascii="Courier New" w:hAnsi="Courier New" w:cs="Courier New"/>
          <w:color w:val="800080"/>
          <w:sz w:val="20"/>
          <w:szCs w:val="20"/>
          <w:shd w:val="clear" w:color="auto" w:fill="FFFFFF"/>
        </w:rPr>
        <w:t>'poor_sleep*pir_cat Yes 100-199%'</w:t>
      </w:r>
      <w:r>
        <w:rPr>
          <w:rFonts w:ascii="Courier New" w:hAnsi="Courier New" w:cs="Courier New"/>
          <w:color w:val="000000"/>
          <w:sz w:val="20"/>
          <w:szCs w:val="20"/>
          <w:shd w:val="clear" w:color="auto" w:fill="FFFFFF"/>
        </w:rPr>
        <w:t xml:space="preserve"> AND include=</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poorsleep_pir199 = estimate;</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/*mediator (E) regression */</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proc</w:t>
      </w:r>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surveyreg</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=outboot </w:t>
      </w:r>
      <w:r>
        <w:rPr>
          <w:rFonts w:ascii="Courier New" w:hAnsi="Courier New" w:cs="Courier New"/>
          <w:color w:val="0000FF"/>
          <w:sz w:val="20"/>
          <w:szCs w:val="20"/>
          <w:shd w:val="clear" w:color="auto" w:fill="FFFFFF"/>
        </w:rPr>
        <w:t>order</w:t>
      </w:r>
      <w:r>
        <w:rPr>
          <w:rFonts w:ascii="Courier New" w:hAnsi="Courier New" w:cs="Courier New"/>
          <w:color w:val="000000"/>
          <w:sz w:val="20"/>
          <w:szCs w:val="20"/>
          <w:shd w:val="clear" w:color="auto" w:fill="FFFFFF"/>
        </w:rPr>
        <w:t>=INTERNAL;</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by</w:t>
      </w:r>
      <w:proofErr w:type="gramEnd"/>
      <w:r>
        <w:rPr>
          <w:rFonts w:ascii="Courier New" w:hAnsi="Courier New" w:cs="Courier New"/>
          <w:color w:val="000000"/>
          <w:sz w:val="20"/>
          <w:szCs w:val="20"/>
          <w:shd w:val="clear" w:color="auto" w:fill="FFFFFF"/>
        </w:rPr>
        <w:t xml:space="preserve"> replicate;</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strata</w:t>
      </w:r>
      <w:proofErr w:type="gramEnd"/>
      <w:r>
        <w:rPr>
          <w:rFonts w:ascii="Courier New" w:hAnsi="Courier New" w:cs="Courier New"/>
          <w:color w:val="000000"/>
          <w:sz w:val="20"/>
          <w:szCs w:val="20"/>
          <w:shd w:val="clear" w:color="auto" w:fill="FFFFFF"/>
        </w:rPr>
        <w:t xml:space="preserve"> strata; </w:t>
      </w:r>
      <w:r>
        <w:rPr>
          <w:rFonts w:ascii="Courier New" w:hAnsi="Courier New" w:cs="Courier New"/>
          <w:color w:val="0000FF"/>
          <w:sz w:val="20"/>
          <w:szCs w:val="20"/>
          <w:shd w:val="clear" w:color="auto" w:fill="FFFFFF"/>
        </w:rPr>
        <w:t>cluster</w:t>
      </w:r>
      <w:r>
        <w:rPr>
          <w:rFonts w:ascii="Courier New" w:hAnsi="Courier New" w:cs="Courier New"/>
          <w:color w:val="000000"/>
          <w:sz w:val="20"/>
          <w:szCs w:val="20"/>
          <w:shd w:val="clear" w:color="auto" w:fill="FFFFFF"/>
        </w:rPr>
        <w:t xml:space="preserve"> cluster; </w:t>
      </w:r>
      <w:r>
        <w:rPr>
          <w:rFonts w:ascii="Courier New" w:hAnsi="Courier New" w:cs="Courier New"/>
          <w:color w:val="0000FF"/>
          <w:sz w:val="20"/>
          <w:szCs w:val="20"/>
          <w:shd w:val="clear" w:color="auto" w:fill="FFFFFF"/>
        </w:rPr>
        <w:t>weight</w:t>
      </w:r>
      <w:r>
        <w:rPr>
          <w:rFonts w:ascii="Courier New" w:hAnsi="Courier New" w:cs="Courier New"/>
          <w:color w:val="000000"/>
          <w:sz w:val="20"/>
          <w:szCs w:val="20"/>
          <w:shd w:val="clear" w:color="auto" w:fill="FFFFFF"/>
        </w:rPr>
        <w:t xml:space="preserve"> weight;</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class</w:t>
      </w:r>
      <w:proofErr w:type="gramEnd"/>
      <w:r>
        <w:rPr>
          <w:rFonts w:ascii="Courier New" w:hAnsi="Courier New" w:cs="Courier New"/>
          <w:color w:val="000000"/>
          <w:sz w:val="20"/>
          <w:szCs w:val="20"/>
          <w:shd w:val="clear" w:color="auto" w:fill="FFFFFF"/>
        </w:rPr>
        <w:t xml:space="preserve"> poor_sleep sleep_med pir_cat</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RIAGENDR RIDRETH1</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birth_control cotinine_cat hrt obese;</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model</w:t>
      </w:r>
      <w:proofErr w:type="gramEnd"/>
      <w:r>
        <w:rPr>
          <w:rFonts w:ascii="Courier New" w:hAnsi="Courier New" w:cs="Courier New"/>
          <w:color w:val="000000"/>
          <w:sz w:val="20"/>
          <w:szCs w:val="20"/>
          <w:shd w:val="clear" w:color="auto" w:fill="FFFFFF"/>
        </w:rPr>
        <w:t xml:space="preserve"> poor_sleep_reg = pir_cat RIAGENDR RIDRETH1 RIDAGEYR  birth_control</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cotinine_cat</w:t>
      </w:r>
      <w:proofErr w:type="gramEnd"/>
      <w:r>
        <w:rPr>
          <w:rFonts w:ascii="Courier New" w:hAnsi="Courier New" w:cs="Courier New"/>
          <w:color w:val="000000"/>
          <w:sz w:val="20"/>
          <w:szCs w:val="20"/>
          <w:shd w:val="clear" w:color="auto" w:fill="FFFFFF"/>
        </w:rPr>
        <w:t xml:space="preserve"> hrt obese sleep_med /</w:t>
      </w:r>
      <w:r>
        <w:rPr>
          <w:rFonts w:ascii="Courier New" w:hAnsi="Courier New" w:cs="Courier New"/>
          <w:color w:val="0000FF"/>
          <w:sz w:val="20"/>
          <w:szCs w:val="20"/>
          <w:shd w:val="clear" w:color="auto" w:fill="FFFFFF"/>
        </w:rPr>
        <w:t>solution</w:t>
      </w:r>
      <w:r>
        <w:rPr>
          <w:rFonts w:ascii="Courier New" w:hAnsi="Courier New" w:cs="Courier New"/>
          <w:color w:val="000000"/>
          <w:sz w:val="20"/>
          <w:szCs w:val="20"/>
          <w:shd w:val="clear" w:color="auto" w:fill="FFFFFF"/>
        </w:rPr>
        <w:t>;</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ods</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select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all</w:t>
      </w:r>
      <w:r>
        <w:rPr>
          <w:rFonts w:ascii="Courier New" w:hAnsi="Courier New" w:cs="Courier New"/>
          <w:color w:val="000000"/>
          <w:sz w:val="20"/>
          <w:szCs w:val="20"/>
          <w:shd w:val="clear" w:color="auto" w:fill="FFFFFF"/>
        </w:rPr>
        <w:t>;</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ods</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output</w:t>
      </w:r>
      <w:r>
        <w:rPr>
          <w:rFonts w:ascii="Courier New" w:hAnsi="Courier New" w:cs="Courier New"/>
          <w:color w:val="000000"/>
          <w:sz w:val="20"/>
          <w:szCs w:val="20"/>
          <w:shd w:val="clear" w:color="auto" w:fill="FFFFFF"/>
        </w:rPr>
        <w:t xml:space="preserve"> ParameterEstimates = mediator_model;</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domain</w:t>
      </w:r>
      <w:proofErr w:type="gramEnd"/>
      <w:r>
        <w:rPr>
          <w:rFonts w:ascii="Courier New" w:hAnsi="Courier New" w:cs="Courier New"/>
          <w:color w:val="000000"/>
          <w:sz w:val="20"/>
          <w:szCs w:val="20"/>
          <w:shd w:val="clear" w:color="auto" w:fill="FFFFFF"/>
        </w:rPr>
        <w:t xml:space="preserve"> include;</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data</w:t>
      </w:r>
      <w:proofErr w:type="gramEnd"/>
      <w:r>
        <w:rPr>
          <w:rFonts w:ascii="Courier New" w:hAnsi="Courier New" w:cs="Courier New"/>
          <w:color w:val="000000"/>
          <w:sz w:val="20"/>
          <w:szCs w:val="20"/>
          <w:shd w:val="clear" w:color="auto" w:fill="FFFFFF"/>
        </w:rPr>
        <w:t xml:space="preserve"> pir0100 (</w:t>
      </w:r>
      <w:r>
        <w:rPr>
          <w:rFonts w:ascii="Courier New" w:hAnsi="Courier New" w:cs="Courier New"/>
          <w:color w:val="0000FF"/>
          <w:sz w:val="20"/>
          <w:szCs w:val="20"/>
          <w:shd w:val="clear" w:color="auto" w:fill="FFFFFF"/>
        </w:rPr>
        <w:t>keep</w:t>
      </w:r>
      <w:r>
        <w:rPr>
          <w:rFonts w:ascii="Courier New" w:hAnsi="Courier New" w:cs="Courier New"/>
          <w:color w:val="000000"/>
          <w:sz w:val="20"/>
          <w:szCs w:val="20"/>
          <w:shd w:val="clear" w:color="auto" w:fill="FFFFFF"/>
        </w:rPr>
        <w:t xml:space="preserve"> = replicate pir0100); </w:t>
      </w: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mediator_model;</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where</w:t>
      </w:r>
      <w:proofErr w:type="gramEnd"/>
      <w:r>
        <w:rPr>
          <w:rFonts w:ascii="Courier New" w:hAnsi="Courier New" w:cs="Courier New"/>
          <w:color w:val="000000"/>
          <w:sz w:val="20"/>
          <w:szCs w:val="20"/>
          <w:shd w:val="clear" w:color="auto" w:fill="FFFFFF"/>
        </w:rPr>
        <w:t xml:space="preserve"> parameter = </w:t>
      </w:r>
      <w:r>
        <w:rPr>
          <w:rFonts w:ascii="Courier New" w:hAnsi="Courier New" w:cs="Courier New"/>
          <w:color w:val="800080"/>
          <w:sz w:val="20"/>
          <w:szCs w:val="20"/>
          <w:shd w:val="clear" w:color="auto" w:fill="FFFFFF"/>
        </w:rPr>
        <w:t>'pir_cat 0-100%'</w:t>
      </w:r>
      <w:r>
        <w:rPr>
          <w:rFonts w:ascii="Courier New" w:hAnsi="Courier New" w:cs="Courier New"/>
          <w:color w:val="000000"/>
          <w:sz w:val="20"/>
          <w:szCs w:val="20"/>
          <w:shd w:val="clear" w:color="auto" w:fill="FFFFFF"/>
        </w:rPr>
        <w:t xml:space="preserve"> AND include=</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pir0100 = estimate;</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data</w:t>
      </w:r>
      <w:proofErr w:type="gramEnd"/>
      <w:r>
        <w:rPr>
          <w:rFonts w:ascii="Courier New" w:hAnsi="Courier New" w:cs="Courier New"/>
          <w:color w:val="000000"/>
          <w:sz w:val="20"/>
          <w:szCs w:val="20"/>
          <w:shd w:val="clear" w:color="auto" w:fill="FFFFFF"/>
        </w:rPr>
        <w:t xml:space="preserve"> pir199 (</w:t>
      </w:r>
      <w:r>
        <w:rPr>
          <w:rFonts w:ascii="Courier New" w:hAnsi="Courier New" w:cs="Courier New"/>
          <w:color w:val="0000FF"/>
          <w:sz w:val="20"/>
          <w:szCs w:val="20"/>
          <w:shd w:val="clear" w:color="auto" w:fill="FFFFFF"/>
        </w:rPr>
        <w:t>keep</w:t>
      </w:r>
      <w:r>
        <w:rPr>
          <w:rFonts w:ascii="Courier New" w:hAnsi="Courier New" w:cs="Courier New"/>
          <w:color w:val="000000"/>
          <w:sz w:val="20"/>
          <w:szCs w:val="20"/>
          <w:shd w:val="clear" w:color="auto" w:fill="FFFFFF"/>
        </w:rPr>
        <w:t xml:space="preserve"> = replicate pir199); </w:t>
      </w: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mediator_model;</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where</w:t>
      </w:r>
      <w:proofErr w:type="gramEnd"/>
      <w:r>
        <w:rPr>
          <w:rFonts w:ascii="Courier New" w:hAnsi="Courier New" w:cs="Courier New"/>
          <w:color w:val="000000"/>
          <w:sz w:val="20"/>
          <w:szCs w:val="20"/>
          <w:shd w:val="clear" w:color="auto" w:fill="FFFFFF"/>
        </w:rPr>
        <w:t xml:space="preserve"> parameter = </w:t>
      </w:r>
      <w:r>
        <w:rPr>
          <w:rFonts w:ascii="Courier New" w:hAnsi="Courier New" w:cs="Courier New"/>
          <w:color w:val="800080"/>
          <w:sz w:val="20"/>
          <w:szCs w:val="20"/>
          <w:shd w:val="clear" w:color="auto" w:fill="FFFFFF"/>
        </w:rPr>
        <w:t>'pir_cat 100-199%'</w:t>
      </w:r>
      <w:r>
        <w:rPr>
          <w:rFonts w:ascii="Courier New" w:hAnsi="Courier New" w:cs="Courier New"/>
          <w:color w:val="000000"/>
          <w:sz w:val="20"/>
          <w:szCs w:val="20"/>
          <w:shd w:val="clear" w:color="auto" w:fill="FFFFFF"/>
        </w:rPr>
        <w:t xml:space="preserve"> AND include=</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pir199 = estimate;</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combine and calculate the indirect effect */</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data</w:t>
      </w:r>
      <w:proofErr w:type="gramEnd"/>
      <w:r>
        <w:rPr>
          <w:rFonts w:ascii="Courier New" w:hAnsi="Courier New" w:cs="Courier New"/>
          <w:color w:val="000000"/>
          <w:sz w:val="20"/>
          <w:szCs w:val="20"/>
          <w:shd w:val="clear" w:color="auto" w:fill="FFFFFF"/>
        </w:rPr>
        <w:t xml:space="preserve"> combine;</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merge</w:t>
      </w:r>
      <w:proofErr w:type="gramEnd"/>
      <w:r>
        <w:rPr>
          <w:rFonts w:ascii="Courier New" w:hAnsi="Courier New" w:cs="Courier New"/>
          <w:color w:val="000000"/>
          <w:sz w:val="20"/>
          <w:szCs w:val="20"/>
          <w:shd w:val="clear" w:color="auto" w:fill="FFFFFF"/>
        </w:rPr>
        <w:t xml:space="preserve"> poorsleep poorsleep_pir0100 pir0100 poorsleep_pir199 pir199;</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by</w:t>
      </w:r>
      <w:proofErr w:type="gramEnd"/>
      <w:r>
        <w:rPr>
          <w:rFonts w:ascii="Courier New" w:hAnsi="Courier New" w:cs="Courier New"/>
          <w:color w:val="000000"/>
          <w:sz w:val="20"/>
          <w:szCs w:val="20"/>
          <w:shd w:val="clear" w:color="auto" w:fill="FFFFFF"/>
        </w:rPr>
        <w:t xml:space="preserve"> replicate;</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indirect_pir0100 = (pir0100*poorsleep) + (pir0100*poorsleep_pir0100);</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indirect_pir199 = (pir199*poorsleep) + (pir199*poorsleep_pir199);</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get confidence intervals from percentiles of the bootstrap estimates */</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proc</w:t>
      </w:r>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univariate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=combine </w:t>
      </w:r>
      <w:r>
        <w:rPr>
          <w:rFonts w:ascii="Courier New" w:hAnsi="Courier New" w:cs="Courier New"/>
          <w:color w:val="0000FF"/>
          <w:sz w:val="20"/>
          <w:szCs w:val="20"/>
          <w:shd w:val="clear" w:color="auto" w:fill="FFFFFF"/>
        </w:rPr>
        <w:t>noprint</w:t>
      </w:r>
      <w:r>
        <w:rPr>
          <w:rFonts w:ascii="Courier New" w:hAnsi="Courier New" w:cs="Courier New"/>
          <w:color w:val="000000"/>
          <w:sz w:val="20"/>
          <w:szCs w:val="20"/>
          <w:shd w:val="clear" w:color="auto" w:fill="FFFFFF"/>
        </w:rPr>
        <w:t>;</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var</w:t>
      </w:r>
      <w:proofErr w:type="gramEnd"/>
      <w:r>
        <w:rPr>
          <w:rFonts w:ascii="Courier New" w:hAnsi="Courier New" w:cs="Courier New"/>
          <w:color w:val="000000"/>
          <w:sz w:val="20"/>
          <w:szCs w:val="20"/>
          <w:shd w:val="clear" w:color="auto" w:fill="FFFFFF"/>
        </w:rPr>
        <w:t xml:space="preserve"> indirect_pir199 indirect_pir0100;</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output</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out</w:t>
      </w:r>
      <w:r>
        <w:rPr>
          <w:rFonts w:ascii="Courier New" w:hAnsi="Courier New" w:cs="Courier New"/>
          <w:color w:val="000000"/>
          <w:sz w:val="20"/>
          <w:szCs w:val="20"/>
          <w:shd w:val="clear" w:color="auto" w:fill="FFFFFF"/>
        </w:rPr>
        <w:t xml:space="preserve">=result_income_poorsleep </w:t>
      </w:r>
      <w:r>
        <w:rPr>
          <w:rFonts w:ascii="Courier New" w:hAnsi="Courier New" w:cs="Courier New"/>
          <w:color w:val="0000FF"/>
          <w:sz w:val="20"/>
          <w:szCs w:val="20"/>
          <w:shd w:val="clear" w:color="auto" w:fill="FFFFFF"/>
        </w:rPr>
        <w:t>mean</w:t>
      </w:r>
      <w:r>
        <w:rPr>
          <w:rFonts w:ascii="Courier New" w:hAnsi="Courier New" w:cs="Courier New"/>
          <w:color w:val="000000"/>
          <w:sz w:val="20"/>
          <w:szCs w:val="20"/>
          <w:shd w:val="clear" w:color="auto" w:fill="FFFFFF"/>
        </w:rPr>
        <w:t xml:space="preserve">=estimate199 estimate100 </w:t>
      </w:r>
      <w:r>
        <w:rPr>
          <w:rFonts w:ascii="Courier New" w:hAnsi="Courier New" w:cs="Courier New"/>
          <w:color w:val="0000FF"/>
          <w:sz w:val="20"/>
          <w:szCs w:val="20"/>
          <w:shd w:val="clear" w:color="auto" w:fill="FFFFFF"/>
        </w:rPr>
        <w:t>pctlpre</w:t>
      </w:r>
      <w:r>
        <w:rPr>
          <w:rFonts w:ascii="Courier New" w:hAnsi="Courier New" w:cs="Courier New"/>
          <w:color w:val="000000"/>
          <w:sz w:val="20"/>
          <w:szCs w:val="20"/>
          <w:shd w:val="clear" w:color="auto" w:fill="FFFFFF"/>
        </w:rPr>
        <w:t xml:space="preserve">=P_199_ p_100_  </w:t>
      </w:r>
      <w:r>
        <w:rPr>
          <w:rFonts w:ascii="Courier New" w:hAnsi="Courier New" w:cs="Courier New"/>
          <w:color w:val="0000FF"/>
          <w:sz w:val="20"/>
          <w:szCs w:val="20"/>
          <w:shd w:val="clear" w:color="auto" w:fill="FFFFFF"/>
        </w:rPr>
        <w:t>pctlpts</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2.5</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97.5</w:t>
      </w:r>
      <w:r>
        <w:rPr>
          <w:rFonts w:ascii="Courier New" w:hAnsi="Courier New" w:cs="Courier New"/>
          <w:color w:val="000000"/>
          <w:sz w:val="20"/>
          <w:szCs w:val="20"/>
          <w:shd w:val="clear" w:color="auto" w:fill="FFFFFF"/>
        </w:rPr>
        <w:t>;</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data</w:t>
      </w:r>
      <w:proofErr w:type="gramEnd"/>
      <w:r>
        <w:rPr>
          <w:rFonts w:ascii="Courier New" w:hAnsi="Courier New" w:cs="Courier New"/>
          <w:color w:val="000000"/>
          <w:sz w:val="20"/>
          <w:szCs w:val="20"/>
          <w:shd w:val="clear" w:color="auto" w:fill="FFFFFF"/>
        </w:rPr>
        <w:t xml:space="preserve"> dat.result_income_poorsleep; </w:t>
      </w: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result_income_poorsleep; </w:t>
      </w: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proc</w:t>
      </w:r>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=result_income_poorsleep;</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title</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"Indirect Effect Estimates for Income Mediated by Poor Sleep."</w:t>
      </w:r>
      <w:r>
        <w:rPr>
          <w:rFonts w:ascii="Courier New" w:hAnsi="Courier New" w:cs="Courier New"/>
          <w:color w:val="000000"/>
          <w:sz w:val="20"/>
          <w:szCs w:val="20"/>
          <w:shd w:val="clear" w:color="auto" w:fill="FFFFFF"/>
        </w:rPr>
        <w:t>;</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ods</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select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all</w:t>
      </w:r>
      <w:r>
        <w:rPr>
          <w:rFonts w:ascii="Courier New" w:hAnsi="Courier New" w:cs="Courier New"/>
          <w:color w:val="000000"/>
          <w:sz w:val="20"/>
          <w:szCs w:val="20"/>
          <w:shd w:val="clear" w:color="auto" w:fill="FFFFFF"/>
        </w:rPr>
        <w:t>;</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2. EXPOSURE=INCOME, MEDIATOR=SHORT SLEEP (no interaction) */</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/*outcome regression*/</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proc</w:t>
      </w:r>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surveyreg</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=outboot </w:t>
      </w:r>
      <w:r>
        <w:rPr>
          <w:rFonts w:ascii="Courier New" w:hAnsi="Courier New" w:cs="Courier New"/>
          <w:color w:val="0000FF"/>
          <w:sz w:val="20"/>
          <w:szCs w:val="20"/>
          <w:shd w:val="clear" w:color="auto" w:fill="FFFFFF"/>
        </w:rPr>
        <w:t>order</w:t>
      </w:r>
      <w:r>
        <w:rPr>
          <w:rFonts w:ascii="Courier New" w:hAnsi="Courier New" w:cs="Courier New"/>
          <w:color w:val="000000"/>
          <w:sz w:val="20"/>
          <w:szCs w:val="20"/>
          <w:shd w:val="clear" w:color="auto" w:fill="FFFFFF"/>
        </w:rPr>
        <w:t>=INTERNAL;</w:t>
      </w:r>
      <w:r>
        <w:rPr>
          <w:rFonts w:ascii="Courier New" w:hAnsi="Courier New" w:cs="Courier New"/>
          <w:color w:val="008000"/>
          <w:sz w:val="20"/>
          <w:szCs w:val="20"/>
          <w:shd w:val="clear" w:color="auto" w:fill="FFFFFF"/>
        </w:rPr>
        <w:t xml:space="preserve">* 1. </w:t>
      </w:r>
      <w:proofErr w:type="gramStart"/>
      <w:r>
        <w:rPr>
          <w:rFonts w:ascii="Courier New" w:hAnsi="Courier New" w:cs="Courier New"/>
          <w:color w:val="008000"/>
          <w:sz w:val="20"/>
          <w:szCs w:val="20"/>
          <w:shd w:val="clear" w:color="auto" w:fill="FFFFFF"/>
        </w:rPr>
        <w:t>outcome</w:t>
      </w:r>
      <w:proofErr w:type="gramEnd"/>
      <w:r>
        <w:rPr>
          <w:rFonts w:ascii="Courier New" w:hAnsi="Courier New" w:cs="Courier New"/>
          <w:color w:val="008000"/>
          <w:sz w:val="20"/>
          <w:szCs w:val="20"/>
          <w:shd w:val="clear" w:color="auto" w:fill="FFFFFF"/>
        </w:rPr>
        <w:t xml:space="preserve"> model;</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by</w:t>
      </w:r>
      <w:proofErr w:type="gramEnd"/>
      <w:r>
        <w:rPr>
          <w:rFonts w:ascii="Courier New" w:hAnsi="Courier New" w:cs="Courier New"/>
          <w:color w:val="000000"/>
          <w:sz w:val="20"/>
          <w:szCs w:val="20"/>
          <w:shd w:val="clear" w:color="auto" w:fill="FFFFFF"/>
        </w:rPr>
        <w:t xml:space="preserve"> replicate;</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strata</w:t>
      </w:r>
      <w:proofErr w:type="gramEnd"/>
      <w:r>
        <w:rPr>
          <w:rFonts w:ascii="Courier New" w:hAnsi="Courier New" w:cs="Courier New"/>
          <w:color w:val="000000"/>
          <w:sz w:val="20"/>
          <w:szCs w:val="20"/>
          <w:shd w:val="clear" w:color="auto" w:fill="FFFFFF"/>
        </w:rPr>
        <w:t xml:space="preserve"> strata; </w:t>
      </w:r>
      <w:r>
        <w:rPr>
          <w:rFonts w:ascii="Courier New" w:hAnsi="Courier New" w:cs="Courier New"/>
          <w:color w:val="0000FF"/>
          <w:sz w:val="20"/>
          <w:szCs w:val="20"/>
          <w:shd w:val="clear" w:color="auto" w:fill="FFFFFF"/>
        </w:rPr>
        <w:t>cluster</w:t>
      </w:r>
      <w:r>
        <w:rPr>
          <w:rFonts w:ascii="Courier New" w:hAnsi="Courier New" w:cs="Courier New"/>
          <w:color w:val="000000"/>
          <w:sz w:val="20"/>
          <w:szCs w:val="20"/>
          <w:shd w:val="clear" w:color="auto" w:fill="FFFFFF"/>
        </w:rPr>
        <w:t xml:space="preserve"> cluster; </w:t>
      </w:r>
      <w:r>
        <w:rPr>
          <w:rFonts w:ascii="Courier New" w:hAnsi="Courier New" w:cs="Courier New"/>
          <w:color w:val="0000FF"/>
          <w:sz w:val="20"/>
          <w:szCs w:val="20"/>
          <w:shd w:val="clear" w:color="auto" w:fill="FFFFFF"/>
        </w:rPr>
        <w:t>weight</w:t>
      </w:r>
      <w:r>
        <w:rPr>
          <w:rFonts w:ascii="Courier New" w:hAnsi="Courier New" w:cs="Courier New"/>
          <w:color w:val="000000"/>
          <w:sz w:val="20"/>
          <w:szCs w:val="20"/>
          <w:shd w:val="clear" w:color="auto" w:fill="FFFFFF"/>
        </w:rPr>
        <w:t xml:space="preserve"> weight;</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class</w:t>
      </w:r>
      <w:proofErr w:type="gramEnd"/>
      <w:r>
        <w:rPr>
          <w:rFonts w:ascii="Courier New" w:hAnsi="Courier New" w:cs="Courier New"/>
          <w:color w:val="000000"/>
          <w:sz w:val="20"/>
          <w:szCs w:val="20"/>
          <w:shd w:val="clear" w:color="auto" w:fill="FFFFFF"/>
        </w:rPr>
        <w:t xml:space="preserve"> short_sleep sleep_med pir_cat</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RIAGENDR RIDRETH1</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birth_control cotinine_cat hrt obese;</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model</w:t>
      </w:r>
      <w:proofErr w:type="gramEnd"/>
      <w:r>
        <w:rPr>
          <w:rFonts w:ascii="Courier New" w:hAnsi="Courier New" w:cs="Courier New"/>
          <w:color w:val="000000"/>
          <w:sz w:val="20"/>
          <w:szCs w:val="20"/>
          <w:shd w:val="clear" w:color="auto" w:fill="FFFFFF"/>
        </w:rPr>
        <w:t xml:space="preserve"> crp_log = pir_cat short_sleep RIAGENDR RIDRETH1 RIDAGEYR  birth_control</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cotinine_cat</w:t>
      </w:r>
      <w:proofErr w:type="gramEnd"/>
      <w:r>
        <w:rPr>
          <w:rFonts w:ascii="Courier New" w:hAnsi="Courier New" w:cs="Courier New"/>
          <w:color w:val="000000"/>
          <w:sz w:val="20"/>
          <w:szCs w:val="20"/>
          <w:shd w:val="clear" w:color="auto" w:fill="FFFFFF"/>
        </w:rPr>
        <w:t xml:space="preserve"> hrt obese sleep_med /</w:t>
      </w:r>
      <w:r>
        <w:rPr>
          <w:rFonts w:ascii="Courier New" w:hAnsi="Courier New" w:cs="Courier New"/>
          <w:color w:val="0000FF"/>
          <w:sz w:val="20"/>
          <w:szCs w:val="20"/>
          <w:shd w:val="clear" w:color="auto" w:fill="FFFFFF"/>
        </w:rPr>
        <w:t>solution</w:t>
      </w:r>
      <w:r>
        <w:rPr>
          <w:rFonts w:ascii="Courier New" w:hAnsi="Courier New" w:cs="Courier New"/>
          <w:color w:val="000000"/>
          <w:sz w:val="20"/>
          <w:szCs w:val="20"/>
          <w:shd w:val="clear" w:color="auto" w:fill="FFFFFF"/>
        </w:rPr>
        <w:t>;</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ods</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select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none</w:t>
      </w:r>
      <w:r>
        <w:rPr>
          <w:rFonts w:ascii="Courier New" w:hAnsi="Courier New" w:cs="Courier New"/>
          <w:color w:val="000000"/>
          <w:sz w:val="20"/>
          <w:szCs w:val="20"/>
          <w:shd w:val="clear" w:color="auto" w:fill="FFFFFF"/>
        </w:rPr>
        <w:t>;</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ods</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output</w:t>
      </w:r>
      <w:r>
        <w:rPr>
          <w:rFonts w:ascii="Courier New" w:hAnsi="Courier New" w:cs="Courier New"/>
          <w:color w:val="000000"/>
          <w:sz w:val="20"/>
          <w:szCs w:val="20"/>
          <w:shd w:val="clear" w:color="auto" w:fill="FFFFFF"/>
        </w:rPr>
        <w:t xml:space="preserve"> ParameterEstimates = outcome_model;</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domain</w:t>
      </w:r>
      <w:proofErr w:type="gramEnd"/>
      <w:r>
        <w:rPr>
          <w:rFonts w:ascii="Courier New" w:hAnsi="Courier New" w:cs="Courier New"/>
          <w:color w:val="000000"/>
          <w:sz w:val="20"/>
          <w:szCs w:val="20"/>
          <w:shd w:val="clear" w:color="auto" w:fill="FFFFFF"/>
        </w:rPr>
        <w:t xml:space="preserve"> include;</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data</w:t>
      </w:r>
      <w:proofErr w:type="gramEnd"/>
      <w:r>
        <w:rPr>
          <w:rFonts w:ascii="Courier New" w:hAnsi="Courier New" w:cs="Courier New"/>
          <w:color w:val="000000"/>
          <w:sz w:val="20"/>
          <w:szCs w:val="20"/>
          <w:shd w:val="clear" w:color="auto" w:fill="FFFFFF"/>
        </w:rPr>
        <w:t xml:space="preserve"> short_sleep (</w:t>
      </w:r>
      <w:r>
        <w:rPr>
          <w:rFonts w:ascii="Courier New" w:hAnsi="Courier New" w:cs="Courier New"/>
          <w:color w:val="0000FF"/>
          <w:sz w:val="20"/>
          <w:szCs w:val="20"/>
          <w:shd w:val="clear" w:color="auto" w:fill="FFFFFF"/>
        </w:rPr>
        <w:t>keep</w:t>
      </w:r>
      <w:r>
        <w:rPr>
          <w:rFonts w:ascii="Courier New" w:hAnsi="Courier New" w:cs="Courier New"/>
          <w:color w:val="000000"/>
          <w:sz w:val="20"/>
          <w:szCs w:val="20"/>
          <w:shd w:val="clear" w:color="auto" w:fill="FFFFFF"/>
        </w:rPr>
        <w:t xml:space="preserve"> = replicate short_sleep); </w:t>
      </w: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outcome_model;</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where</w:t>
      </w:r>
      <w:proofErr w:type="gramEnd"/>
      <w:r>
        <w:rPr>
          <w:rFonts w:ascii="Courier New" w:hAnsi="Courier New" w:cs="Courier New"/>
          <w:color w:val="000000"/>
          <w:sz w:val="20"/>
          <w:szCs w:val="20"/>
          <w:shd w:val="clear" w:color="auto" w:fill="FFFFFF"/>
        </w:rPr>
        <w:t xml:space="preserve"> parameter = </w:t>
      </w:r>
      <w:r>
        <w:rPr>
          <w:rFonts w:ascii="Courier New" w:hAnsi="Courier New" w:cs="Courier New"/>
          <w:color w:val="800080"/>
          <w:sz w:val="20"/>
          <w:szCs w:val="20"/>
          <w:shd w:val="clear" w:color="auto" w:fill="FFFFFF"/>
        </w:rPr>
        <w:t>'short_sleep Yes'</w:t>
      </w:r>
      <w:r>
        <w:rPr>
          <w:rFonts w:ascii="Courier New" w:hAnsi="Courier New" w:cs="Courier New"/>
          <w:color w:val="000000"/>
          <w:sz w:val="20"/>
          <w:szCs w:val="20"/>
          <w:shd w:val="clear" w:color="auto" w:fill="FFFFFF"/>
        </w:rPr>
        <w:t xml:space="preserve"> AND include=</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short_sleep = estimate;</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/*mediator regression */</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proc</w:t>
      </w:r>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surveyreg</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=outboot </w:t>
      </w:r>
      <w:r>
        <w:rPr>
          <w:rFonts w:ascii="Courier New" w:hAnsi="Courier New" w:cs="Courier New"/>
          <w:color w:val="0000FF"/>
          <w:sz w:val="20"/>
          <w:szCs w:val="20"/>
          <w:shd w:val="clear" w:color="auto" w:fill="FFFFFF"/>
        </w:rPr>
        <w:t>order</w:t>
      </w:r>
      <w:r>
        <w:rPr>
          <w:rFonts w:ascii="Courier New" w:hAnsi="Courier New" w:cs="Courier New"/>
          <w:color w:val="000000"/>
          <w:sz w:val="20"/>
          <w:szCs w:val="20"/>
          <w:shd w:val="clear" w:color="auto" w:fill="FFFFFF"/>
        </w:rPr>
        <w:t>=INTERNAL;</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by</w:t>
      </w:r>
      <w:proofErr w:type="gramEnd"/>
      <w:r>
        <w:rPr>
          <w:rFonts w:ascii="Courier New" w:hAnsi="Courier New" w:cs="Courier New"/>
          <w:color w:val="000000"/>
          <w:sz w:val="20"/>
          <w:szCs w:val="20"/>
          <w:shd w:val="clear" w:color="auto" w:fill="FFFFFF"/>
        </w:rPr>
        <w:t xml:space="preserve"> replicate;</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strata</w:t>
      </w:r>
      <w:proofErr w:type="gramEnd"/>
      <w:r>
        <w:rPr>
          <w:rFonts w:ascii="Courier New" w:hAnsi="Courier New" w:cs="Courier New"/>
          <w:color w:val="000000"/>
          <w:sz w:val="20"/>
          <w:szCs w:val="20"/>
          <w:shd w:val="clear" w:color="auto" w:fill="FFFFFF"/>
        </w:rPr>
        <w:t xml:space="preserve"> strata; </w:t>
      </w:r>
      <w:r>
        <w:rPr>
          <w:rFonts w:ascii="Courier New" w:hAnsi="Courier New" w:cs="Courier New"/>
          <w:color w:val="0000FF"/>
          <w:sz w:val="20"/>
          <w:szCs w:val="20"/>
          <w:shd w:val="clear" w:color="auto" w:fill="FFFFFF"/>
        </w:rPr>
        <w:t>cluster</w:t>
      </w:r>
      <w:r>
        <w:rPr>
          <w:rFonts w:ascii="Courier New" w:hAnsi="Courier New" w:cs="Courier New"/>
          <w:color w:val="000000"/>
          <w:sz w:val="20"/>
          <w:szCs w:val="20"/>
          <w:shd w:val="clear" w:color="auto" w:fill="FFFFFF"/>
        </w:rPr>
        <w:t xml:space="preserve"> cluster; </w:t>
      </w:r>
      <w:r>
        <w:rPr>
          <w:rFonts w:ascii="Courier New" w:hAnsi="Courier New" w:cs="Courier New"/>
          <w:color w:val="0000FF"/>
          <w:sz w:val="20"/>
          <w:szCs w:val="20"/>
          <w:shd w:val="clear" w:color="auto" w:fill="FFFFFF"/>
        </w:rPr>
        <w:t>weight</w:t>
      </w:r>
      <w:r>
        <w:rPr>
          <w:rFonts w:ascii="Courier New" w:hAnsi="Courier New" w:cs="Courier New"/>
          <w:color w:val="000000"/>
          <w:sz w:val="20"/>
          <w:szCs w:val="20"/>
          <w:shd w:val="clear" w:color="auto" w:fill="FFFFFF"/>
        </w:rPr>
        <w:t xml:space="preserve"> weight;</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class</w:t>
      </w:r>
      <w:proofErr w:type="gramEnd"/>
      <w:r>
        <w:rPr>
          <w:rFonts w:ascii="Courier New" w:hAnsi="Courier New" w:cs="Courier New"/>
          <w:color w:val="000000"/>
          <w:sz w:val="20"/>
          <w:szCs w:val="20"/>
          <w:shd w:val="clear" w:color="auto" w:fill="FFFFFF"/>
        </w:rPr>
        <w:t xml:space="preserve"> short_sleep sleep_med pir_cat</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RIAGENDR RIDRETH1</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birth_control cotinine_cat hrt obese;</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model</w:t>
      </w:r>
      <w:proofErr w:type="gramEnd"/>
      <w:r>
        <w:rPr>
          <w:rFonts w:ascii="Courier New" w:hAnsi="Courier New" w:cs="Courier New"/>
          <w:color w:val="000000"/>
          <w:sz w:val="20"/>
          <w:szCs w:val="20"/>
          <w:shd w:val="clear" w:color="auto" w:fill="FFFFFF"/>
        </w:rPr>
        <w:t xml:space="preserve"> short_sleep = pir_cat RIAGENDR RIDRETH1 RIDAGEYR  birth_control</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cotinine_cat</w:t>
      </w:r>
      <w:proofErr w:type="gramEnd"/>
      <w:r>
        <w:rPr>
          <w:rFonts w:ascii="Courier New" w:hAnsi="Courier New" w:cs="Courier New"/>
          <w:color w:val="000000"/>
          <w:sz w:val="20"/>
          <w:szCs w:val="20"/>
          <w:shd w:val="clear" w:color="auto" w:fill="FFFFFF"/>
        </w:rPr>
        <w:t xml:space="preserve"> hrt obese sleep_med /</w:t>
      </w:r>
      <w:r>
        <w:rPr>
          <w:rFonts w:ascii="Courier New" w:hAnsi="Courier New" w:cs="Courier New"/>
          <w:color w:val="0000FF"/>
          <w:sz w:val="20"/>
          <w:szCs w:val="20"/>
          <w:shd w:val="clear" w:color="auto" w:fill="FFFFFF"/>
        </w:rPr>
        <w:t>solution</w:t>
      </w:r>
      <w:r>
        <w:rPr>
          <w:rFonts w:ascii="Courier New" w:hAnsi="Courier New" w:cs="Courier New"/>
          <w:color w:val="000000"/>
          <w:sz w:val="20"/>
          <w:szCs w:val="20"/>
          <w:shd w:val="clear" w:color="auto" w:fill="FFFFFF"/>
        </w:rPr>
        <w:t>;</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ods</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select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none</w:t>
      </w:r>
      <w:r>
        <w:rPr>
          <w:rFonts w:ascii="Courier New" w:hAnsi="Courier New" w:cs="Courier New"/>
          <w:color w:val="000000"/>
          <w:sz w:val="20"/>
          <w:szCs w:val="20"/>
          <w:shd w:val="clear" w:color="auto" w:fill="FFFFFF"/>
        </w:rPr>
        <w:t>;</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ods</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output</w:t>
      </w:r>
      <w:r>
        <w:rPr>
          <w:rFonts w:ascii="Courier New" w:hAnsi="Courier New" w:cs="Courier New"/>
          <w:color w:val="000000"/>
          <w:sz w:val="20"/>
          <w:szCs w:val="20"/>
          <w:shd w:val="clear" w:color="auto" w:fill="FFFFFF"/>
        </w:rPr>
        <w:t xml:space="preserve"> ParameterEstimates = mediator_model;</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domain</w:t>
      </w:r>
      <w:proofErr w:type="gramEnd"/>
      <w:r>
        <w:rPr>
          <w:rFonts w:ascii="Courier New" w:hAnsi="Courier New" w:cs="Courier New"/>
          <w:color w:val="000000"/>
          <w:sz w:val="20"/>
          <w:szCs w:val="20"/>
          <w:shd w:val="clear" w:color="auto" w:fill="FFFFFF"/>
        </w:rPr>
        <w:t xml:space="preserve"> include;</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data</w:t>
      </w:r>
      <w:proofErr w:type="gramEnd"/>
      <w:r>
        <w:rPr>
          <w:rFonts w:ascii="Courier New" w:hAnsi="Courier New" w:cs="Courier New"/>
          <w:color w:val="000000"/>
          <w:sz w:val="20"/>
          <w:szCs w:val="20"/>
          <w:shd w:val="clear" w:color="auto" w:fill="FFFFFF"/>
        </w:rPr>
        <w:t xml:space="preserve"> pir0100 (</w:t>
      </w:r>
      <w:r>
        <w:rPr>
          <w:rFonts w:ascii="Courier New" w:hAnsi="Courier New" w:cs="Courier New"/>
          <w:color w:val="0000FF"/>
          <w:sz w:val="20"/>
          <w:szCs w:val="20"/>
          <w:shd w:val="clear" w:color="auto" w:fill="FFFFFF"/>
        </w:rPr>
        <w:t>keep</w:t>
      </w:r>
      <w:r>
        <w:rPr>
          <w:rFonts w:ascii="Courier New" w:hAnsi="Courier New" w:cs="Courier New"/>
          <w:color w:val="000000"/>
          <w:sz w:val="20"/>
          <w:szCs w:val="20"/>
          <w:shd w:val="clear" w:color="auto" w:fill="FFFFFF"/>
        </w:rPr>
        <w:t xml:space="preserve"> = replicate pir0100); </w:t>
      </w: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mediator_model;</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where</w:t>
      </w:r>
      <w:proofErr w:type="gramEnd"/>
      <w:r>
        <w:rPr>
          <w:rFonts w:ascii="Courier New" w:hAnsi="Courier New" w:cs="Courier New"/>
          <w:color w:val="000000"/>
          <w:sz w:val="20"/>
          <w:szCs w:val="20"/>
          <w:shd w:val="clear" w:color="auto" w:fill="FFFFFF"/>
        </w:rPr>
        <w:t xml:space="preserve"> parameter = </w:t>
      </w:r>
      <w:r>
        <w:rPr>
          <w:rFonts w:ascii="Courier New" w:hAnsi="Courier New" w:cs="Courier New"/>
          <w:color w:val="800080"/>
          <w:sz w:val="20"/>
          <w:szCs w:val="20"/>
          <w:shd w:val="clear" w:color="auto" w:fill="FFFFFF"/>
        </w:rPr>
        <w:t>'pir_cat 0-100%'</w:t>
      </w:r>
      <w:r>
        <w:rPr>
          <w:rFonts w:ascii="Courier New" w:hAnsi="Courier New" w:cs="Courier New"/>
          <w:color w:val="000000"/>
          <w:sz w:val="20"/>
          <w:szCs w:val="20"/>
          <w:shd w:val="clear" w:color="auto" w:fill="FFFFFF"/>
        </w:rPr>
        <w:t xml:space="preserve"> AND include=</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pir0100 = estimate;</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data</w:t>
      </w:r>
      <w:proofErr w:type="gramEnd"/>
      <w:r>
        <w:rPr>
          <w:rFonts w:ascii="Courier New" w:hAnsi="Courier New" w:cs="Courier New"/>
          <w:color w:val="000000"/>
          <w:sz w:val="20"/>
          <w:szCs w:val="20"/>
          <w:shd w:val="clear" w:color="auto" w:fill="FFFFFF"/>
        </w:rPr>
        <w:t xml:space="preserve"> pir199 (</w:t>
      </w:r>
      <w:r>
        <w:rPr>
          <w:rFonts w:ascii="Courier New" w:hAnsi="Courier New" w:cs="Courier New"/>
          <w:color w:val="0000FF"/>
          <w:sz w:val="20"/>
          <w:szCs w:val="20"/>
          <w:shd w:val="clear" w:color="auto" w:fill="FFFFFF"/>
        </w:rPr>
        <w:t>keep</w:t>
      </w:r>
      <w:r>
        <w:rPr>
          <w:rFonts w:ascii="Courier New" w:hAnsi="Courier New" w:cs="Courier New"/>
          <w:color w:val="000000"/>
          <w:sz w:val="20"/>
          <w:szCs w:val="20"/>
          <w:shd w:val="clear" w:color="auto" w:fill="FFFFFF"/>
        </w:rPr>
        <w:t xml:space="preserve"> = replicate pir199); </w:t>
      </w: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mediator_model;</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where</w:t>
      </w:r>
      <w:proofErr w:type="gramEnd"/>
      <w:r>
        <w:rPr>
          <w:rFonts w:ascii="Courier New" w:hAnsi="Courier New" w:cs="Courier New"/>
          <w:color w:val="000000"/>
          <w:sz w:val="20"/>
          <w:szCs w:val="20"/>
          <w:shd w:val="clear" w:color="auto" w:fill="FFFFFF"/>
        </w:rPr>
        <w:t xml:space="preserve"> parameter = </w:t>
      </w:r>
      <w:r>
        <w:rPr>
          <w:rFonts w:ascii="Courier New" w:hAnsi="Courier New" w:cs="Courier New"/>
          <w:color w:val="800080"/>
          <w:sz w:val="20"/>
          <w:szCs w:val="20"/>
          <w:shd w:val="clear" w:color="auto" w:fill="FFFFFF"/>
        </w:rPr>
        <w:t>'pir_cat 100-199%'</w:t>
      </w:r>
      <w:r>
        <w:rPr>
          <w:rFonts w:ascii="Courier New" w:hAnsi="Courier New" w:cs="Courier New"/>
          <w:color w:val="000000"/>
          <w:sz w:val="20"/>
          <w:szCs w:val="20"/>
          <w:shd w:val="clear" w:color="auto" w:fill="FFFFFF"/>
        </w:rPr>
        <w:t xml:space="preserve"> AND include=</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pir199 = estimate;</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combine and calculate the indirect effect */</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data</w:t>
      </w:r>
      <w:proofErr w:type="gramEnd"/>
      <w:r>
        <w:rPr>
          <w:rFonts w:ascii="Courier New" w:hAnsi="Courier New" w:cs="Courier New"/>
          <w:color w:val="000000"/>
          <w:sz w:val="20"/>
          <w:szCs w:val="20"/>
          <w:shd w:val="clear" w:color="auto" w:fill="FFFFFF"/>
        </w:rPr>
        <w:t xml:space="preserve"> combine;</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merge</w:t>
      </w:r>
      <w:proofErr w:type="gramEnd"/>
      <w:r>
        <w:rPr>
          <w:rFonts w:ascii="Courier New" w:hAnsi="Courier New" w:cs="Courier New"/>
          <w:color w:val="000000"/>
          <w:sz w:val="20"/>
          <w:szCs w:val="20"/>
          <w:shd w:val="clear" w:color="auto" w:fill="FFFFFF"/>
        </w:rPr>
        <w:t xml:space="preserve"> short_sleep pir0100 pir199;</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by</w:t>
      </w:r>
      <w:proofErr w:type="gramEnd"/>
      <w:r>
        <w:rPr>
          <w:rFonts w:ascii="Courier New" w:hAnsi="Courier New" w:cs="Courier New"/>
          <w:color w:val="000000"/>
          <w:sz w:val="20"/>
          <w:szCs w:val="20"/>
          <w:shd w:val="clear" w:color="auto" w:fill="FFFFFF"/>
        </w:rPr>
        <w:t xml:space="preserve"> replicate;</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indirect_pir0100 = (pir0100*short_sleep);</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indirect_pir199 = (pir199*short_sleep</w:t>
      </w:r>
      <w:proofErr w:type="gramStart"/>
      <w:r>
        <w:rPr>
          <w:rFonts w:ascii="Courier New" w:hAnsi="Courier New" w:cs="Courier New"/>
          <w:color w:val="000000"/>
          <w:sz w:val="20"/>
          <w:szCs w:val="20"/>
          <w:shd w:val="clear" w:color="auto" w:fill="FFFFFF"/>
        </w:rPr>
        <w:t>) ;</w:t>
      </w:r>
      <w:proofErr w:type="gramEnd"/>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get confidence intervals from percentiles of the bootstrap estimates */</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proc</w:t>
      </w:r>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univariate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=combine </w:t>
      </w:r>
      <w:r>
        <w:rPr>
          <w:rFonts w:ascii="Courier New" w:hAnsi="Courier New" w:cs="Courier New"/>
          <w:color w:val="0000FF"/>
          <w:sz w:val="20"/>
          <w:szCs w:val="20"/>
          <w:shd w:val="clear" w:color="auto" w:fill="FFFFFF"/>
        </w:rPr>
        <w:t>noprint</w:t>
      </w:r>
      <w:r>
        <w:rPr>
          <w:rFonts w:ascii="Courier New" w:hAnsi="Courier New" w:cs="Courier New"/>
          <w:color w:val="000000"/>
          <w:sz w:val="20"/>
          <w:szCs w:val="20"/>
          <w:shd w:val="clear" w:color="auto" w:fill="FFFFFF"/>
        </w:rPr>
        <w:t>;</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var</w:t>
      </w:r>
      <w:proofErr w:type="gramEnd"/>
      <w:r>
        <w:rPr>
          <w:rFonts w:ascii="Courier New" w:hAnsi="Courier New" w:cs="Courier New"/>
          <w:color w:val="000000"/>
          <w:sz w:val="20"/>
          <w:szCs w:val="20"/>
          <w:shd w:val="clear" w:color="auto" w:fill="FFFFFF"/>
        </w:rPr>
        <w:t xml:space="preserve"> indirect_pir199 indirect_pir0100;</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output</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out</w:t>
      </w:r>
      <w:r>
        <w:rPr>
          <w:rFonts w:ascii="Courier New" w:hAnsi="Courier New" w:cs="Courier New"/>
          <w:color w:val="000000"/>
          <w:sz w:val="20"/>
          <w:szCs w:val="20"/>
          <w:shd w:val="clear" w:color="auto" w:fill="FFFFFF"/>
        </w:rPr>
        <w:t xml:space="preserve">=result_income_shortsleep </w:t>
      </w:r>
      <w:r>
        <w:rPr>
          <w:rFonts w:ascii="Courier New" w:hAnsi="Courier New" w:cs="Courier New"/>
          <w:color w:val="0000FF"/>
          <w:sz w:val="20"/>
          <w:szCs w:val="20"/>
          <w:shd w:val="clear" w:color="auto" w:fill="FFFFFF"/>
        </w:rPr>
        <w:t>mean</w:t>
      </w:r>
      <w:r>
        <w:rPr>
          <w:rFonts w:ascii="Courier New" w:hAnsi="Courier New" w:cs="Courier New"/>
          <w:color w:val="000000"/>
          <w:sz w:val="20"/>
          <w:szCs w:val="20"/>
          <w:shd w:val="clear" w:color="auto" w:fill="FFFFFF"/>
        </w:rPr>
        <w:t xml:space="preserve">=estimate199 estimate100 </w:t>
      </w:r>
      <w:r>
        <w:rPr>
          <w:rFonts w:ascii="Courier New" w:hAnsi="Courier New" w:cs="Courier New"/>
          <w:color w:val="0000FF"/>
          <w:sz w:val="20"/>
          <w:szCs w:val="20"/>
          <w:shd w:val="clear" w:color="auto" w:fill="FFFFFF"/>
        </w:rPr>
        <w:t>pctlpre</w:t>
      </w:r>
      <w:r>
        <w:rPr>
          <w:rFonts w:ascii="Courier New" w:hAnsi="Courier New" w:cs="Courier New"/>
          <w:color w:val="000000"/>
          <w:sz w:val="20"/>
          <w:szCs w:val="20"/>
          <w:shd w:val="clear" w:color="auto" w:fill="FFFFFF"/>
        </w:rPr>
        <w:t xml:space="preserve">=P_199_ p_100_  </w:t>
      </w:r>
      <w:r>
        <w:rPr>
          <w:rFonts w:ascii="Courier New" w:hAnsi="Courier New" w:cs="Courier New"/>
          <w:color w:val="0000FF"/>
          <w:sz w:val="20"/>
          <w:szCs w:val="20"/>
          <w:shd w:val="clear" w:color="auto" w:fill="FFFFFF"/>
        </w:rPr>
        <w:t>pctlpts</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2.5</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97.5</w:t>
      </w:r>
      <w:r>
        <w:rPr>
          <w:rFonts w:ascii="Courier New" w:hAnsi="Courier New" w:cs="Courier New"/>
          <w:color w:val="000000"/>
          <w:sz w:val="20"/>
          <w:szCs w:val="20"/>
          <w:shd w:val="clear" w:color="auto" w:fill="FFFFFF"/>
        </w:rPr>
        <w:t>;</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data</w:t>
      </w:r>
      <w:proofErr w:type="gramEnd"/>
      <w:r>
        <w:rPr>
          <w:rFonts w:ascii="Courier New" w:hAnsi="Courier New" w:cs="Courier New"/>
          <w:color w:val="000000"/>
          <w:sz w:val="20"/>
          <w:szCs w:val="20"/>
          <w:shd w:val="clear" w:color="auto" w:fill="FFFFFF"/>
        </w:rPr>
        <w:t xml:space="preserve"> dat.result_income_shortsleep; </w:t>
      </w: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result_income_shortsleep; </w:t>
      </w: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proc</w:t>
      </w:r>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=result_income_shortsleep;</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title</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"Indirect Effect Estimates for Income Mediated by Short Sleep."</w:t>
      </w:r>
      <w:r>
        <w:rPr>
          <w:rFonts w:ascii="Courier New" w:hAnsi="Courier New" w:cs="Courier New"/>
          <w:color w:val="000000"/>
          <w:sz w:val="20"/>
          <w:szCs w:val="20"/>
          <w:shd w:val="clear" w:color="auto" w:fill="FFFFFF"/>
        </w:rPr>
        <w:t>;</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ods</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select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all</w:t>
      </w:r>
      <w:r>
        <w:rPr>
          <w:rFonts w:ascii="Courier New" w:hAnsi="Courier New" w:cs="Courier New"/>
          <w:color w:val="000000"/>
          <w:sz w:val="20"/>
          <w:szCs w:val="20"/>
          <w:shd w:val="clear" w:color="auto" w:fill="FFFFFF"/>
        </w:rPr>
        <w:t>;</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3. EXPOSURE=EDUCATION, MEDIATOR=SHORT SLEEP (no interaction) */</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/*total effect of education */</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ods</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output</w:t>
      </w:r>
      <w:r>
        <w:rPr>
          <w:rFonts w:ascii="Courier New" w:hAnsi="Courier New" w:cs="Courier New"/>
          <w:color w:val="000000"/>
          <w:sz w:val="20"/>
          <w:szCs w:val="20"/>
          <w:shd w:val="clear" w:color="auto" w:fill="FFFFFF"/>
        </w:rPr>
        <w:t xml:space="preserve"> parameterestimates=</w:t>
      </w:r>
      <w:r>
        <w:rPr>
          <w:rFonts w:ascii="Courier New" w:hAnsi="Courier New" w:cs="Courier New"/>
          <w:color w:val="0000FF"/>
          <w:sz w:val="20"/>
          <w:szCs w:val="20"/>
          <w:shd w:val="clear" w:color="auto" w:fill="FFFFFF"/>
        </w:rPr>
        <w:t>p</w:t>
      </w:r>
      <w:r>
        <w:rPr>
          <w:rFonts w:ascii="Courier New" w:hAnsi="Courier New" w:cs="Courier New"/>
          <w:color w:val="000000"/>
          <w:sz w:val="20"/>
          <w:szCs w:val="20"/>
          <w:shd w:val="clear" w:color="auto" w:fill="FFFFFF"/>
        </w:rPr>
        <w:t>;</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proc</w:t>
      </w:r>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surveyreg</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=dat.final </w:t>
      </w:r>
      <w:r>
        <w:rPr>
          <w:rFonts w:ascii="Courier New" w:hAnsi="Courier New" w:cs="Courier New"/>
          <w:color w:val="0000FF"/>
          <w:sz w:val="20"/>
          <w:szCs w:val="20"/>
          <w:shd w:val="clear" w:color="auto" w:fill="FFFFFF"/>
        </w:rPr>
        <w:t>order</w:t>
      </w:r>
      <w:r>
        <w:rPr>
          <w:rFonts w:ascii="Courier New" w:hAnsi="Courier New" w:cs="Courier New"/>
          <w:color w:val="000000"/>
          <w:sz w:val="20"/>
          <w:szCs w:val="20"/>
          <w:shd w:val="clear" w:color="auto" w:fill="FFFFFF"/>
        </w:rPr>
        <w:t>=INTERNAL;</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strata</w:t>
      </w:r>
      <w:proofErr w:type="gramEnd"/>
      <w:r>
        <w:rPr>
          <w:rFonts w:ascii="Courier New" w:hAnsi="Courier New" w:cs="Courier New"/>
          <w:color w:val="000000"/>
          <w:sz w:val="20"/>
          <w:szCs w:val="20"/>
          <w:shd w:val="clear" w:color="auto" w:fill="FFFFFF"/>
        </w:rPr>
        <w:t xml:space="preserve"> strata; </w:t>
      </w:r>
      <w:r>
        <w:rPr>
          <w:rFonts w:ascii="Courier New" w:hAnsi="Courier New" w:cs="Courier New"/>
          <w:color w:val="0000FF"/>
          <w:sz w:val="20"/>
          <w:szCs w:val="20"/>
          <w:shd w:val="clear" w:color="auto" w:fill="FFFFFF"/>
        </w:rPr>
        <w:t>cluster</w:t>
      </w:r>
      <w:r>
        <w:rPr>
          <w:rFonts w:ascii="Courier New" w:hAnsi="Courier New" w:cs="Courier New"/>
          <w:color w:val="000000"/>
          <w:sz w:val="20"/>
          <w:szCs w:val="20"/>
          <w:shd w:val="clear" w:color="auto" w:fill="FFFFFF"/>
        </w:rPr>
        <w:t xml:space="preserve"> cluster; </w:t>
      </w:r>
      <w:r>
        <w:rPr>
          <w:rFonts w:ascii="Courier New" w:hAnsi="Courier New" w:cs="Courier New"/>
          <w:color w:val="0000FF"/>
          <w:sz w:val="20"/>
          <w:szCs w:val="20"/>
          <w:shd w:val="clear" w:color="auto" w:fill="FFFFFF"/>
        </w:rPr>
        <w:t>weight</w:t>
      </w:r>
      <w:r>
        <w:rPr>
          <w:rFonts w:ascii="Courier New" w:hAnsi="Courier New" w:cs="Courier New"/>
          <w:color w:val="000000"/>
          <w:sz w:val="20"/>
          <w:szCs w:val="20"/>
          <w:shd w:val="clear" w:color="auto" w:fill="FFFFFF"/>
        </w:rPr>
        <w:t xml:space="preserve"> weight;</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class</w:t>
      </w:r>
      <w:proofErr w:type="gramEnd"/>
      <w:r>
        <w:rPr>
          <w:rFonts w:ascii="Courier New" w:hAnsi="Courier New" w:cs="Courier New"/>
          <w:color w:val="000000"/>
          <w:sz w:val="20"/>
          <w:szCs w:val="20"/>
          <w:shd w:val="clear" w:color="auto" w:fill="FFFFFF"/>
        </w:rPr>
        <w:t xml:space="preserve"> sleep_med DMDEDUC2 RIAGENDR RIDRETH1 birth_control cotinine_cat hrt obese;</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model</w:t>
      </w:r>
      <w:proofErr w:type="gramEnd"/>
      <w:r>
        <w:rPr>
          <w:rFonts w:ascii="Courier New" w:hAnsi="Courier New" w:cs="Courier New"/>
          <w:color w:val="000000"/>
          <w:sz w:val="20"/>
          <w:szCs w:val="20"/>
          <w:shd w:val="clear" w:color="auto" w:fill="FFFFFF"/>
        </w:rPr>
        <w:t xml:space="preserve"> crp_log = DMDEDUC2  RIAGENDR RIDRETH1 RIDAGEYR  birth_control</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cotinine_cat</w:t>
      </w:r>
      <w:proofErr w:type="gramEnd"/>
      <w:r>
        <w:rPr>
          <w:rFonts w:ascii="Courier New" w:hAnsi="Courier New" w:cs="Courier New"/>
          <w:color w:val="000000"/>
          <w:sz w:val="20"/>
          <w:szCs w:val="20"/>
          <w:shd w:val="clear" w:color="auto" w:fill="FFFFFF"/>
        </w:rPr>
        <w:t xml:space="preserve"> hrt obese sleep_med /</w:t>
      </w:r>
      <w:r>
        <w:rPr>
          <w:rFonts w:ascii="Courier New" w:hAnsi="Courier New" w:cs="Courier New"/>
          <w:color w:val="0000FF"/>
          <w:sz w:val="20"/>
          <w:szCs w:val="20"/>
          <w:shd w:val="clear" w:color="auto" w:fill="FFFFFF"/>
        </w:rPr>
        <w:t>solution</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CLPARM</w:t>
      </w:r>
      <w:r>
        <w:rPr>
          <w:rFonts w:ascii="Courier New" w:hAnsi="Courier New" w:cs="Courier New"/>
          <w:color w:val="000000"/>
          <w:sz w:val="20"/>
          <w:szCs w:val="20"/>
          <w:shd w:val="clear" w:color="auto" w:fill="FFFFFF"/>
        </w:rPr>
        <w:t>;</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domain</w:t>
      </w:r>
      <w:proofErr w:type="gramEnd"/>
      <w:r>
        <w:rPr>
          <w:rFonts w:ascii="Courier New" w:hAnsi="Courier New" w:cs="Courier New"/>
          <w:color w:val="000000"/>
          <w:sz w:val="20"/>
          <w:szCs w:val="20"/>
          <w:shd w:val="clear" w:color="auto" w:fill="FFFFFF"/>
        </w:rPr>
        <w:t xml:space="preserve"> include;</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data</w:t>
      </w:r>
      <w:proofErr w:type="gramEnd"/>
      <w:r>
        <w:rPr>
          <w:rFonts w:ascii="Courier New" w:hAnsi="Courier New" w:cs="Courier New"/>
          <w:color w:val="000000"/>
          <w:sz w:val="20"/>
          <w:szCs w:val="20"/>
          <w:shd w:val="clear" w:color="auto" w:fill="FFFFFF"/>
        </w:rPr>
        <w:t xml:space="preserve"> total_effect (</w:t>
      </w:r>
      <w:r>
        <w:rPr>
          <w:rFonts w:ascii="Courier New" w:hAnsi="Courier New" w:cs="Courier New"/>
          <w:color w:val="0000FF"/>
          <w:sz w:val="20"/>
          <w:szCs w:val="20"/>
          <w:shd w:val="clear" w:color="auto" w:fill="FFFFFF"/>
        </w:rPr>
        <w:t>keep</w:t>
      </w:r>
      <w:r>
        <w:rPr>
          <w:rFonts w:ascii="Courier New" w:hAnsi="Courier New" w:cs="Courier New"/>
          <w:color w:val="000000"/>
          <w:sz w:val="20"/>
          <w:szCs w:val="20"/>
          <w:shd w:val="clear" w:color="auto" w:fill="FFFFFF"/>
        </w:rPr>
        <w:t>=parameter estimate probt lowercl uppercl est_exp lwr_exp upr_exp);</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set</w:t>
      </w:r>
      <w:proofErr w:type="gramEnd"/>
      <w:r>
        <w:rPr>
          <w:rFonts w:ascii="Courier New" w:hAnsi="Courier New" w:cs="Courier New"/>
          <w:color w:val="000000"/>
          <w:sz w:val="20"/>
          <w:szCs w:val="20"/>
          <w:shd w:val="clear" w:color="auto" w:fill="FFFFFF"/>
        </w:rPr>
        <w:t xml:space="preserve"> total_effect_pir p;</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where</w:t>
      </w:r>
      <w:proofErr w:type="gramEnd"/>
      <w:r>
        <w:rPr>
          <w:rFonts w:ascii="Courier New" w:hAnsi="Courier New" w:cs="Courier New"/>
          <w:color w:val="000000"/>
          <w:sz w:val="20"/>
          <w:szCs w:val="20"/>
          <w:shd w:val="clear" w:color="auto" w:fill="FFFFFF"/>
        </w:rPr>
        <w:t xml:space="preserve"> (substr(parameter,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3</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"DMD"</w:t>
      </w:r>
      <w:r>
        <w:rPr>
          <w:rFonts w:ascii="Courier New" w:hAnsi="Courier New" w:cs="Courier New"/>
          <w:color w:val="000000"/>
          <w:sz w:val="20"/>
          <w:szCs w:val="20"/>
          <w:shd w:val="clear" w:color="auto" w:fill="FFFFFF"/>
        </w:rPr>
        <w:t xml:space="preserve"> OR substr(parameter,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3</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"pir"</w:t>
      </w:r>
      <w:r>
        <w:rPr>
          <w:rFonts w:ascii="Courier New" w:hAnsi="Courier New" w:cs="Courier New"/>
          <w:color w:val="000000"/>
          <w:sz w:val="20"/>
          <w:szCs w:val="20"/>
          <w:shd w:val="clear" w:color="auto" w:fill="FFFFFF"/>
        </w:rPr>
        <w:t>) AND include=</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est_exp = </w:t>
      </w:r>
      <w:proofErr w:type="gramStart"/>
      <w:r>
        <w:rPr>
          <w:rFonts w:ascii="Courier New" w:hAnsi="Courier New" w:cs="Courier New"/>
          <w:color w:val="000000"/>
          <w:sz w:val="20"/>
          <w:szCs w:val="20"/>
          <w:shd w:val="clear" w:color="auto" w:fill="FFFFFF"/>
        </w:rPr>
        <w:t>exp(</w:t>
      </w:r>
      <w:proofErr w:type="gramEnd"/>
      <w:r>
        <w:rPr>
          <w:rFonts w:ascii="Courier New" w:hAnsi="Courier New" w:cs="Courier New"/>
          <w:color w:val="000000"/>
          <w:sz w:val="20"/>
          <w:szCs w:val="20"/>
          <w:shd w:val="clear" w:color="auto" w:fill="FFFFFF"/>
        </w:rPr>
        <w:t>estimate);</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lwr_exp = </w:t>
      </w:r>
      <w:proofErr w:type="gramStart"/>
      <w:r>
        <w:rPr>
          <w:rFonts w:ascii="Courier New" w:hAnsi="Courier New" w:cs="Courier New"/>
          <w:color w:val="000000"/>
          <w:sz w:val="20"/>
          <w:szCs w:val="20"/>
          <w:shd w:val="clear" w:color="auto" w:fill="FFFFFF"/>
        </w:rPr>
        <w:t>exp(</w:t>
      </w:r>
      <w:proofErr w:type="gramEnd"/>
      <w:r>
        <w:rPr>
          <w:rFonts w:ascii="Courier New" w:hAnsi="Courier New" w:cs="Courier New"/>
          <w:color w:val="000000"/>
          <w:sz w:val="20"/>
          <w:szCs w:val="20"/>
          <w:shd w:val="clear" w:color="auto" w:fill="FFFFFF"/>
        </w:rPr>
        <w:t>lowercl);</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upr_exp = </w:t>
      </w:r>
      <w:proofErr w:type="gramStart"/>
      <w:r>
        <w:rPr>
          <w:rFonts w:ascii="Courier New" w:hAnsi="Courier New" w:cs="Courier New"/>
          <w:color w:val="000000"/>
          <w:sz w:val="20"/>
          <w:szCs w:val="20"/>
          <w:shd w:val="clear" w:color="auto" w:fill="FFFFFF"/>
        </w:rPr>
        <w:t>exp(</w:t>
      </w:r>
      <w:proofErr w:type="gramEnd"/>
      <w:r>
        <w:rPr>
          <w:rFonts w:ascii="Courier New" w:hAnsi="Courier New" w:cs="Courier New"/>
          <w:color w:val="000000"/>
          <w:sz w:val="20"/>
          <w:szCs w:val="20"/>
          <w:shd w:val="clear" w:color="auto" w:fill="FFFFFF"/>
        </w:rPr>
        <w:t>uppercl);</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proc</w:t>
      </w:r>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=total_effect; </w:t>
      </w: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/*outcome regression*/</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proc</w:t>
      </w:r>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surveyreg</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=outboot </w:t>
      </w:r>
      <w:r>
        <w:rPr>
          <w:rFonts w:ascii="Courier New" w:hAnsi="Courier New" w:cs="Courier New"/>
          <w:color w:val="0000FF"/>
          <w:sz w:val="20"/>
          <w:szCs w:val="20"/>
          <w:shd w:val="clear" w:color="auto" w:fill="FFFFFF"/>
        </w:rPr>
        <w:t>order</w:t>
      </w:r>
      <w:r>
        <w:rPr>
          <w:rFonts w:ascii="Courier New" w:hAnsi="Courier New" w:cs="Courier New"/>
          <w:color w:val="000000"/>
          <w:sz w:val="20"/>
          <w:szCs w:val="20"/>
          <w:shd w:val="clear" w:color="auto" w:fill="FFFFFF"/>
        </w:rPr>
        <w:t>=INTERNAL;</w:t>
      </w:r>
      <w:r>
        <w:rPr>
          <w:rFonts w:ascii="Courier New" w:hAnsi="Courier New" w:cs="Courier New"/>
          <w:color w:val="008000"/>
          <w:sz w:val="20"/>
          <w:szCs w:val="20"/>
          <w:shd w:val="clear" w:color="auto" w:fill="FFFFFF"/>
        </w:rPr>
        <w:t xml:space="preserve">* 1. </w:t>
      </w:r>
      <w:proofErr w:type="gramStart"/>
      <w:r>
        <w:rPr>
          <w:rFonts w:ascii="Courier New" w:hAnsi="Courier New" w:cs="Courier New"/>
          <w:color w:val="008000"/>
          <w:sz w:val="20"/>
          <w:szCs w:val="20"/>
          <w:shd w:val="clear" w:color="auto" w:fill="FFFFFF"/>
        </w:rPr>
        <w:t>outcome</w:t>
      </w:r>
      <w:proofErr w:type="gramEnd"/>
      <w:r>
        <w:rPr>
          <w:rFonts w:ascii="Courier New" w:hAnsi="Courier New" w:cs="Courier New"/>
          <w:color w:val="008000"/>
          <w:sz w:val="20"/>
          <w:szCs w:val="20"/>
          <w:shd w:val="clear" w:color="auto" w:fill="FFFFFF"/>
        </w:rPr>
        <w:t xml:space="preserve"> model;</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by</w:t>
      </w:r>
      <w:proofErr w:type="gramEnd"/>
      <w:r>
        <w:rPr>
          <w:rFonts w:ascii="Courier New" w:hAnsi="Courier New" w:cs="Courier New"/>
          <w:color w:val="000000"/>
          <w:sz w:val="20"/>
          <w:szCs w:val="20"/>
          <w:shd w:val="clear" w:color="auto" w:fill="FFFFFF"/>
        </w:rPr>
        <w:t xml:space="preserve"> replicate;</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strata</w:t>
      </w:r>
      <w:proofErr w:type="gramEnd"/>
      <w:r>
        <w:rPr>
          <w:rFonts w:ascii="Courier New" w:hAnsi="Courier New" w:cs="Courier New"/>
          <w:color w:val="000000"/>
          <w:sz w:val="20"/>
          <w:szCs w:val="20"/>
          <w:shd w:val="clear" w:color="auto" w:fill="FFFFFF"/>
        </w:rPr>
        <w:t xml:space="preserve"> strata; </w:t>
      </w:r>
      <w:r>
        <w:rPr>
          <w:rFonts w:ascii="Courier New" w:hAnsi="Courier New" w:cs="Courier New"/>
          <w:color w:val="0000FF"/>
          <w:sz w:val="20"/>
          <w:szCs w:val="20"/>
          <w:shd w:val="clear" w:color="auto" w:fill="FFFFFF"/>
        </w:rPr>
        <w:t>cluster</w:t>
      </w:r>
      <w:r>
        <w:rPr>
          <w:rFonts w:ascii="Courier New" w:hAnsi="Courier New" w:cs="Courier New"/>
          <w:color w:val="000000"/>
          <w:sz w:val="20"/>
          <w:szCs w:val="20"/>
          <w:shd w:val="clear" w:color="auto" w:fill="FFFFFF"/>
        </w:rPr>
        <w:t xml:space="preserve"> cluster; </w:t>
      </w:r>
      <w:r>
        <w:rPr>
          <w:rFonts w:ascii="Courier New" w:hAnsi="Courier New" w:cs="Courier New"/>
          <w:color w:val="0000FF"/>
          <w:sz w:val="20"/>
          <w:szCs w:val="20"/>
          <w:shd w:val="clear" w:color="auto" w:fill="FFFFFF"/>
        </w:rPr>
        <w:t>weight</w:t>
      </w:r>
      <w:r>
        <w:rPr>
          <w:rFonts w:ascii="Courier New" w:hAnsi="Courier New" w:cs="Courier New"/>
          <w:color w:val="000000"/>
          <w:sz w:val="20"/>
          <w:szCs w:val="20"/>
          <w:shd w:val="clear" w:color="auto" w:fill="FFFFFF"/>
        </w:rPr>
        <w:t xml:space="preserve"> weight;</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class</w:t>
      </w:r>
      <w:proofErr w:type="gramEnd"/>
      <w:r>
        <w:rPr>
          <w:rFonts w:ascii="Courier New" w:hAnsi="Courier New" w:cs="Courier New"/>
          <w:color w:val="000000"/>
          <w:sz w:val="20"/>
          <w:szCs w:val="20"/>
          <w:shd w:val="clear" w:color="auto" w:fill="FFFFFF"/>
        </w:rPr>
        <w:t xml:space="preserve"> short_sleep sleep_med DMDEDUC2</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RIAGENDR RIDRETH1</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birth_control cotinine_cat hrt obese;</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model</w:t>
      </w:r>
      <w:proofErr w:type="gramEnd"/>
      <w:r>
        <w:rPr>
          <w:rFonts w:ascii="Courier New" w:hAnsi="Courier New" w:cs="Courier New"/>
          <w:color w:val="000000"/>
          <w:sz w:val="20"/>
          <w:szCs w:val="20"/>
          <w:shd w:val="clear" w:color="auto" w:fill="FFFFFF"/>
        </w:rPr>
        <w:t xml:space="preserve"> crp_log = DMDEDUC2 short_sleep RIAGENDR RIDRETH1 RIDAGEYR  birth_control</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cotinine_cat</w:t>
      </w:r>
      <w:proofErr w:type="gramEnd"/>
      <w:r>
        <w:rPr>
          <w:rFonts w:ascii="Courier New" w:hAnsi="Courier New" w:cs="Courier New"/>
          <w:color w:val="000000"/>
          <w:sz w:val="20"/>
          <w:szCs w:val="20"/>
          <w:shd w:val="clear" w:color="auto" w:fill="FFFFFF"/>
        </w:rPr>
        <w:t xml:space="preserve"> hrt obese sleep_med /</w:t>
      </w:r>
      <w:r>
        <w:rPr>
          <w:rFonts w:ascii="Courier New" w:hAnsi="Courier New" w:cs="Courier New"/>
          <w:color w:val="0000FF"/>
          <w:sz w:val="20"/>
          <w:szCs w:val="20"/>
          <w:shd w:val="clear" w:color="auto" w:fill="FFFFFF"/>
        </w:rPr>
        <w:t>solution</w:t>
      </w:r>
      <w:r>
        <w:rPr>
          <w:rFonts w:ascii="Courier New" w:hAnsi="Courier New" w:cs="Courier New"/>
          <w:color w:val="000000"/>
          <w:sz w:val="20"/>
          <w:szCs w:val="20"/>
          <w:shd w:val="clear" w:color="auto" w:fill="FFFFFF"/>
        </w:rPr>
        <w:t>;</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ods</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select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none</w:t>
      </w:r>
      <w:r>
        <w:rPr>
          <w:rFonts w:ascii="Courier New" w:hAnsi="Courier New" w:cs="Courier New"/>
          <w:color w:val="000000"/>
          <w:sz w:val="20"/>
          <w:szCs w:val="20"/>
          <w:shd w:val="clear" w:color="auto" w:fill="FFFFFF"/>
        </w:rPr>
        <w:t>;</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ods</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output</w:t>
      </w:r>
      <w:r>
        <w:rPr>
          <w:rFonts w:ascii="Courier New" w:hAnsi="Courier New" w:cs="Courier New"/>
          <w:color w:val="000000"/>
          <w:sz w:val="20"/>
          <w:szCs w:val="20"/>
          <w:shd w:val="clear" w:color="auto" w:fill="FFFFFF"/>
        </w:rPr>
        <w:t xml:space="preserve"> ParameterEstimates = outcome_model;</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domain</w:t>
      </w:r>
      <w:proofErr w:type="gramEnd"/>
      <w:r>
        <w:rPr>
          <w:rFonts w:ascii="Courier New" w:hAnsi="Courier New" w:cs="Courier New"/>
          <w:color w:val="000000"/>
          <w:sz w:val="20"/>
          <w:szCs w:val="20"/>
          <w:shd w:val="clear" w:color="auto" w:fill="FFFFFF"/>
        </w:rPr>
        <w:t xml:space="preserve"> include;</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data</w:t>
      </w:r>
      <w:proofErr w:type="gramEnd"/>
      <w:r>
        <w:rPr>
          <w:rFonts w:ascii="Courier New" w:hAnsi="Courier New" w:cs="Courier New"/>
          <w:color w:val="000000"/>
          <w:sz w:val="20"/>
          <w:szCs w:val="20"/>
          <w:shd w:val="clear" w:color="auto" w:fill="FFFFFF"/>
        </w:rPr>
        <w:t xml:space="preserve"> short_sleep (</w:t>
      </w:r>
      <w:r>
        <w:rPr>
          <w:rFonts w:ascii="Courier New" w:hAnsi="Courier New" w:cs="Courier New"/>
          <w:color w:val="0000FF"/>
          <w:sz w:val="20"/>
          <w:szCs w:val="20"/>
          <w:shd w:val="clear" w:color="auto" w:fill="FFFFFF"/>
        </w:rPr>
        <w:t>keep</w:t>
      </w:r>
      <w:r>
        <w:rPr>
          <w:rFonts w:ascii="Courier New" w:hAnsi="Courier New" w:cs="Courier New"/>
          <w:color w:val="000000"/>
          <w:sz w:val="20"/>
          <w:szCs w:val="20"/>
          <w:shd w:val="clear" w:color="auto" w:fill="FFFFFF"/>
        </w:rPr>
        <w:t xml:space="preserve"> = replicate short_sleep); </w:t>
      </w: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outcome_model;</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where</w:t>
      </w:r>
      <w:proofErr w:type="gramEnd"/>
      <w:r>
        <w:rPr>
          <w:rFonts w:ascii="Courier New" w:hAnsi="Courier New" w:cs="Courier New"/>
          <w:color w:val="000000"/>
          <w:sz w:val="20"/>
          <w:szCs w:val="20"/>
          <w:shd w:val="clear" w:color="auto" w:fill="FFFFFF"/>
        </w:rPr>
        <w:t xml:space="preserve"> parameter = </w:t>
      </w:r>
      <w:r>
        <w:rPr>
          <w:rFonts w:ascii="Courier New" w:hAnsi="Courier New" w:cs="Courier New"/>
          <w:color w:val="800080"/>
          <w:sz w:val="20"/>
          <w:szCs w:val="20"/>
          <w:shd w:val="clear" w:color="auto" w:fill="FFFFFF"/>
        </w:rPr>
        <w:t>'short_sleep Yes'</w:t>
      </w:r>
      <w:r>
        <w:rPr>
          <w:rFonts w:ascii="Courier New" w:hAnsi="Courier New" w:cs="Courier New"/>
          <w:color w:val="000000"/>
          <w:sz w:val="20"/>
          <w:szCs w:val="20"/>
          <w:shd w:val="clear" w:color="auto" w:fill="FFFFFF"/>
        </w:rPr>
        <w:t xml:space="preserve"> AND include=</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short_sleep = estimate;</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/*mediator regression */</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proc</w:t>
      </w:r>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surveyreg</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=outboot </w:t>
      </w:r>
      <w:r>
        <w:rPr>
          <w:rFonts w:ascii="Courier New" w:hAnsi="Courier New" w:cs="Courier New"/>
          <w:color w:val="0000FF"/>
          <w:sz w:val="20"/>
          <w:szCs w:val="20"/>
          <w:shd w:val="clear" w:color="auto" w:fill="FFFFFF"/>
        </w:rPr>
        <w:t>order</w:t>
      </w:r>
      <w:r>
        <w:rPr>
          <w:rFonts w:ascii="Courier New" w:hAnsi="Courier New" w:cs="Courier New"/>
          <w:color w:val="000000"/>
          <w:sz w:val="20"/>
          <w:szCs w:val="20"/>
          <w:shd w:val="clear" w:color="auto" w:fill="FFFFFF"/>
        </w:rPr>
        <w:t>=INTERNAL;</w:t>
      </w:r>
      <w:r>
        <w:rPr>
          <w:rFonts w:ascii="Courier New" w:hAnsi="Courier New" w:cs="Courier New"/>
          <w:color w:val="008000"/>
          <w:sz w:val="20"/>
          <w:szCs w:val="20"/>
          <w:shd w:val="clear" w:color="auto" w:fill="FFFFFF"/>
        </w:rPr>
        <w:t xml:space="preserve">* 1. </w:t>
      </w:r>
      <w:proofErr w:type="gramStart"/>
      <w:r>
        <w:rPr>
          <w:rFonts w:ascii="Courier New" w:hAnsi="Courier New" w:cs="Courier New"/>
          <w:color w:val="008000"/>
          <w:sz w:val="20"/>
          <w:szCs w:val="20"/>
          <w:shd w:val="clear" w:color="auto" w:fill="FFFFFF"/>
        </w:rPr>
        <w:t>outcome</w:t>
      </w:r>
      <w:proofErr w:type="gramEnd"/>
      <w:r>
        <w:rPr>
          <w:rFonts w:ascii="Courier New" w:hAnsi="Courier New" w:cs="Courier New"/>
          <w:color w:val="008000"/>
          <w:sz w:val="20"/>
          <w:szCs w:val="20"/>
          <w:shd w:val="clear" w:color="auto" w:fill="FFFFFF"/>
        </w:rPr>
        <w:t xml:space="preserve"> model;</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by</w:t>
      </w:r>
      <w:proofErr w:type="gramEnd"/>
      <w:r>
        <w:rPr>
          <w:rFonts w:ascii="Courier New" w:hAnsi="Courier New" w:cs="Courier New"/>
          <w:color w:val="000000"/>
          <w:sz w:val="20"/>
          <w:szCs w:val="20"/>
          <w:shd w:val="clear" w:color="auto" w:fill="FFFFFF"/>
        </w:rPr>
        <w:t xml:space="preserve"> replicate;</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strata</w:t>
      </w:r>
      <w:proofErr w:type="gramEnd"/>
      <w:r>
        <w:rPr>
          <w:rFonts w:ascii="Courier New" w:hAnsi="Courier New" w:cs="Courier New"/>
          <w:color w:val="000000"/>
          <w:sz w:val="20"/>
          <w:szCs w:val="20"/>
          <w:shd w:val="clear" w:color="auto" w:fill="FFFFFF"/>
        </w:rPr>
        <w:t xml:space="preserve"> strata; </w:t>
      </w:r>
      <w:r>
        <w:rPr>
          <w:rFonts w:ascii="Courier New" w:hAnsi="Courier New" w:cs="Courier New"/>
          <w:color w:val="0000FF"/>
          <w:sz w:val="20"/>
          <w:szCs w:val="20"/>
          <w:shd w:val="clear" w:color="auto" w:fill="FFFFFF"/>
        </w:rPr>
        <w:t>cluster</w:t>
      </w:r>
      <w:r>
        <w:rPr>
          <w:rFonts w:ascii="Courier New" w:hAnsi="Courier New" w:cs="Courier New"/>
          <w:color w:val="000000"/>
          <w:sz w:val="20"/>
          <w:szCs w:val="20"/>
          <w:shd w:val="clear" w:color="auto" w:fill="FFFFFF"/>
        </w:rPr>
        <w:t xml:space="preserve"> cluster; </w:t>
      </w:r>
      <w:r>
        <w:rPr>
          <w:rFonts w:ascii="Courier New" w:hAnsi="Courier New" w:cs="Courier New"/>
          <w:color w:val="0000FF"/>
          <w:sz w:val="20"/>
          <w:szCs w:val="20"/>
          <w:shd w:val="clear" w:color="auto" w:fill="FFFFFF"/>
        </w:rPr>
        <w:t>weight</w:t>
      </w:r>
      <w:r>
        <w:rPr>
          <w:rFonts w:ascii="Courier New" w:hAnsi="Courier New" w:cs="Courier New"/>
          <w:color w:val="000000"/>
          <w:sz w:val="20"/>
          <w:szCs w:val="20"/>
          <w:shd w:val="clear" w:color="auto" w:fill="FFFFFF"/>
        </w:rPr>
        <w:t xml:space="preserve"> weight;</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class</w:t>
      </w:r>
      <w:proofErr w:type="gramEnd"/>
      <w:r>
        <w:rPr>
          <w:rFonts w:ascii="Courier New" w:hAnsi="Courier New" w:cs="Courier New"/>
          <w:color w:val="000000"/>
          <w:sz w:val="20"/>
          <w:szCs w:val="20"/>
          <w:shd w:val="clear" w:color="auto" w:fill="FFFFFF"/>
        </w:rPr>
        <w:t xml:space="preserve"> short_sleep sleep_med DMDEDUC2</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RIAGENDR RIDRETH1</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birth_control cotinine_cat hrt obese;</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model</w:t>
      </w:r>
      <w:proofErr w:type="gramEnd"/>
      <w:r>
        <w:rPr>
          <w:rFonts w:ascii="Courier New" w:hAnsi="Courier New" w:cs="Courier New"/>
          <w:color w:val="000000"/>
          <w:sz w:val="20"/>
          <w:szCs w:val="20"/>
          <w:shd w:val="clear" w:color="auto" w:fill="FFFFFF"/>
        </w:rPr>
        <w:t xml:space="preserve"> short_sleep = DMDEDUC2 RIAGENDR RIDRETH1 RIDAGEYR  birth_control</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cotinine_cat</w:t>
      </w:r>
      <w:proofErr w:type="gramEnd"/>
      <w:r>
        <w:rPr>
          <w:rFonts w:ascii="Courier New" w:hAnsi="Courier New" w:cs="Courier New"/>
          <w:color w:val="000000"/>
          <w:sz w:val="20"/>
          <w:szCs w:val="20"/>
          <w:shd w:val="clear" w:color="auto" w:fill="FFFFFF"/>
        </w:rPr>
        <w:t xml:space="preserve"> hrt obese sleep_med /</w:t>
      </w:r>
      <w:r>
        <w:rPr>
          <w:rFonts w:ascii="Courier New" w:hAnsi="Courier New" w:cs="Courier New"/>
          <w:color w:val="0000FF"/>
          <w:sz w:val="20"/>
          <w:szCs w:val="20"/>
          <w:shd w:val="clear" w:color="auto" w:fill="FFFFFF"/>
        </w:rPr>
        <w:t>solution</w:t>
      </w:r>
      <w:r>
        <w:rPr>
          <w:rFonts w:ascii="Courier New" w:hAnsi="Courier New" w:cs="Courier New"/>
          <w:color w:val="000000"/>
          <w:sz w:val="20"/>
          <w:szCs w:val="20"/>
          <w:shd w:val="clear" w:color="auto" w:fill="FFFFFF"/>
        </w:rPr>
        <w:t>;</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ods</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select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none</w:t>
      </w:r>
      <w:r>
        <w:rPr>
          <w:rFonts w:ascii="Courier New" w:hAnsi="Courier New" w:cs="Courier New"/>
          <w:color w:val="000000"/>
          <w:sz w:val="20"/>
          <w:szCs w:val="20"/>
          <w:shd w:val="clear" w:color="auto" w:fill="FFFFFF"/>
        </w:rPr>
        <w:t>;</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ods</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output</w:t>
      </w:r>
      <w:r>
        <w:rPr>
          <w:rFonts w:ascii="Courier New" w:hAnsi="Courier New" w:cs="Courier New"/>
          <w:color w:val="000000"/>
          <w:sz w:val="20"/>
          <w:szCs w:val="20"/>
          <w:shd w:val="clear" w:color="auto" w:fill="FFFFFF"/>
        </w:rPr>
        <w:t xml:space="preserve"> ParameterEstimates = mediator_model;</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domain</w:t>
      </w:r>
      <w:proofErr w:type="gramEnd"/>
      <w:r>
        <w:rPr>
          <w:rFonts w:ascii="Courier New" w:hAnsi="Courier New" w:cs="Courier New"/>
          <w:color w:val="000000"/>
          <w:sz w:val="20"/>
          <w:szCs w:val="20"/>
          <w:shd w:val="clear" w:color="auto" w:fill="FFFFFF"/>
        </w:rPr>
        <w:t xml:space="preserve"> include;</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data</w:t>
      </w:r>
      <w:proofErr w:type="gramEnd"/>
      <w:r>
        <w:rPr>
          <w:rFonts w:ascii="Courier New" w:hAnsi="Courier New" w:cs="Courier New"/>
          <w:color w:val="000000"/>
          <w:sz w:val="20"/>
          <w:szCs w:val="20"/>
          <w:shd w:val="clear" w:color="auto" w:fill="FFFFFF"/>
        </w:rPr>
        <w:t xml:space="preserve"> LessThan9th (</w:t>
      </w:r>
      <w:r>
        <w:rPr>
          <w:rFonts w:ascii="Courier New" w:hAnsi="Courier New" w:cs="Courier New"/>
          <w:color w:val="0000FF"/>
          <w:sz w:val="20"/>
          <w:szCs w:val="20"/>
          <w:shd w:val="clear" w:color="auto" w:fill="FFFFFF"/>
        </w:rPr>
        <w:t>keep</w:t>
      </w:r>
      <w:r>
        <w:rPr>
          <w:rFonts w:ascii="Courier New" w:hAnsi="Courier New" w:cs="Courier New"/>
          <w:color w:val="000000"/>
          <w:sz w:val="20"/>
          <w:szCs w:val="20"/>
          <w:shd w:val="clear" w:color="auto" w:fill="FFFFFF"/>
        </w:rPr>
        <w:t xml:space="preserve"> = replicate LessThan9th); </w:t>
      </w: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mediator_model; </w:t>
      </w:r>
      <w:r>
        <w:rPr>
          <w:rFonts w:ascii="Courier New" w:hAnsi="Courier New" w:cs="Courier New"/>
          <w:color w:val="0000FF"/>
          <w:sz w:val="20"/>
          <w:szCs w:val="20"/>
          <w:shd w:val="clear" w:color="auto" w:fill="FFFFFF"/>
        </w:rPr>
        <w:t>where</w:t>
      </w:r>
      <w:r>
        <w:rPr>
          <w:rFonts w:ascii="Courier New" w:hAnsi="Courier New" w:cs="Courier New"/>
          <w:color w:val="000000"/>
          <w:sz w:val="20"/>
          <w:szCs w:val="20"/>
          <w:shd w:val="clear" w:color="auto" w:fill="FFFFFF"/>
        </w:rPr>
        <w:t xml:space="preserve"> parameter = </w:t>
      </w:r>
      <w:r>
        <w:rPr>
          <w:rFonts w:ascii="Courier New" w:hAnsi="Courier New" w:cs="Courier New"/>
          <w:color w:val="800080"/>
          <w:sz w:val="20"/>
          <w:szCs w:val="20"/>
          <w:shd w:val="clear" w:color="auto" w:fill="FFFFFF"/>
        </w:rPr>
        <w:t>'DMDEDUC2 Less Than 9th Grade'</w:t>
      </w:r>
      <w:r>
        <w:rPr>
          <w:rFonts w:ascii="Courier New" w:hAnsi="Courier New" w:cs="Courier New"/>
          <w:color w:val="000000"/>
          <w:sz w:val="20"/>
          <w:szCs w:val="20"/>
          <w:shd w:val="clear" w:color="auto" w:fill="FFFFFF"/>
        </w:rPr>
        <w:t xml:space="preserve"> AND include=</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LessThan9th = estimate; </w:t>
      </w: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data</w:t>
      </w:r>
      <w:proofErr w:type="gramEnd"/>
      <w:r>
        <w:rPr>
          <w:rFonts w:ascii="Courier New" w:hAnsi="Courier New" w:cs="Courier New"/>
          <w:color w:val="000000"/>
          <w:sz w:val="20"/>
          <w:szCs w:val="20"/>
          <w:shd w:val="clear" w:color="auto" w:fill="FFFFFF"/>
        </w:rPr>
        <w:t xml:space="preserve"> From9to11  (</w:t>
      </w:r>
      <w:r>
        <w:rPr>
          <w:rFonts w:ascii="Courier New" w:hAnsi="Courier New" w:cs="Courier New"/>
          <w:color w:val="0000FF"/>
          <w:sz w:val="20"/>
          <w:szCs w:val="20"/>
          <w:shd w:val="clear" w:color="auto" w:fill="FFFFFF"/>
        </w:rPr>
        <w:t>keep</w:t>
      </w:r>
      <w:r>
        <w:rPr>
          <w:rFonts w:ascii="Courier New" w:hAnsi="Courier New" w:cs="Courier New"/>
          <w:color w:val="000000"/>
          <w:sz w:val="20"/>
          <w:szCs w:val="20"/>
          <w:shd w:val="clear" w:color="auto" w:fill="FFFFFF"/>
        </w:rPr>
        <w:t xml:space="preserve"> = replicate From9to11); </w:t>
      </w: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mediator_model; </w:t>
      </w:r>
      <w:r>
        <w:rPr>
          <w:rFonts w:ascii="Courier New" w:hAnsi="Courier New" w:cs="Courier New"/>
          <w:color w:val="0000FF"/>
          <w:sz w:val="20"/>
          <w:szCs w:val="20"/>
          <w:shd w:val="clear" w:color="auto" w:fill="FFFFFF"/>
        </w:rPr>
        <w:t>where</w:t>
      </w:r>
      <w:r>
        <w:rPr>
          <w:rFonts w:ascii="Courier New" w:hAnsi="Courier New" w:cs="Courier New"/>
          <w:color w:val="000000"/>
          <w:sz w:val="20"/>
          <w:szCs w:val="20"/>
          <w:shd w:val="clear" w:color="auto" w:fill="FFFFFF"/>
        </w:rPr>
        <w:t xml:space="preserve"> parameter = </w:t>
      </w:r>
      <w:r>
        <w:rPr>
          <w:rFonts w:ascii="Courier New" w:hAnsi="Courier New" w:cs="Courier New"/>
          <w:color w:val="800080"/>
          <w:sz w:val="20"/>
          <w:szCs w:val="20"/>
          <w:shd w:val="clear" w:color="auto" w:fill="FFFFFF"/>
        </w:rPr>
        <w:t>'DMDEDUC2 9-11th Grade (Includes 12th grade with no diploma)'</w:t>
      </w:r>
      <w:r>
        <w:rPr>
          <w:rFonts w:ascii="Courier New" w:hAnsi="Courier New" w:cs="Courier New"/>
          <w:color w:val="000000"/>
          <w:sz w:val="20"/>
          <w:szCs w:val="20"/>
          <w:shd w:val="clear" w:color="auto" w:fill="FFFFFF"/>
        </w:rPr>
        <w:t xml:space="preserve"> AND include=</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From9to11 = estimate; </w:t>
      </w: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data</w:t>
      </w:r>
      <w:proofErr w:type="gramEnd"/>
      <w:r>
        <w:rPr>
          <w:rFonts w:ascii="Courier New" w:hAnsi="Courier New" w:cs="Courier New"/>
          <w:color w:val="000000"/>
          <w:sz w:val="20"/>
          <w:szCs w:val="20"/>
          <w:shd w:val="clear" w:color="auto" w:fill="FFFFFF"/>
        </w:rPr>
        <w:t xml:space="preserve"> HighSchool (</w:t>
      </w:r>
      <w:r>
        <w:rPr>
          <w:rFonts w:ascii="Courier New" w:hAnsi="Courier New" w:cs="Courier New"/>
          <w:color w:val="0000FF"/>
          <w:sz w:val="20"/>
          <w:szCs w:val="20"/>
          <w:shd w:val="clear" w:color="auto" w:fill="FFFFFF"/>
        </w:rPr>
        <w:t>keep</w:t>
      </w:r>
      <w:r>
        <w:rPr>
          <w:rFonts w:ascii="Courier New" w:hAnsi="Courier New" w:cs="Courier New"/>
          <w:color w:val="000000"/>
          <w:sz w:val="20"/>
          <w:szCs w:val="20"/>
          <w:shd w:val="clear" w:color="auto" w:fill="FFFFFF"/>
        </w:rPr>
        <w:t xml:space="preserve"> = replicate HighSchool); </w:t>
      </w: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mediator_model; </w:t>
      </w:r>
      <w:r>
        <w:rPr>
          <w:rFonts w:ascii="Courier New" w:hAnsi="Courier New" w:cs="Courier New"/>
          <w:color w:val="0000FF"/>
          <w:sz w:val="20"/>
          <w:szCs w:val="20"/>
          <w:shd w:val="clear" w:color="auto" w:fill="FFFFFF"/>
        </w:rPr>
        <w:t>where</w:t>
      </w:r>
      <w:r>
        <w:rPr>
          <w:rFonts w:ascii="Courier New" w:hAnsi="Courier New" w:cs="Courier New"/>
          <w:color w:val="000000"/>
          <w:sz w:val="20"/>
          <w:szCs w:val="20"/>
          <w:shd w:val="clear" w:color="auto" w:fill="FFFFFF"/>
        </w:rPr>
        <w:t xml:space="preserve"> parameter = </w:t>
      </w:r>
      <w:r>
        <w:rPr>
          <w:rFonts w:ascii="Courier New" w:hAnsi="Courier New" w:cs="Courier New"/>
          <w:color w:val="800080"/>
          <w:sz w:val="20"/>
          <w:szCs w:val="20"/>
          <w:shd w:val="clear" w:color="auto" w:fill="FFFFFF"/>
        </w:rPr>
        <w:t>'DMDEDUC2 High School Grad/GED or Equivalent'</w:t>
      </w:r>
      <w:r>
        <w:rPr>
          <w:rFonts w:ascii="Courier New" w:hAnsi="Courier New" w:cs="Courier New"/>
          <w:color w:val="000000"/>
          <w:sz w:val="20"/>
          <w:szCs w:val="20"/>
          <w:shd w:val="clear" w:color="auto" w:fill="FFFFFF"/>
        </w:rPr>
        <w:t xml:space="preserve"> AND include=</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HighSchool = estimate; </w:t>
      </w: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data</w:t>
      </w:r>
      <w:proofErr w:type="gramEnd"/>
      <w:r>
        <w:rPr>
          <w:rFonts w:ascii="Courier New" w:hAnsi="Courier New" w:cs="Courier New"/>
          <w:color w:val="000000"/>
          <w:sz w:val="20"/>
          <w:szCs w:val="20"/>
          <w:shd w:val="clear" w:color="auto" w:fill="FFFFFF"/>
        </w:rPr>
        <w:t xml:space="preserve"> SomeCollege (</w:t>
      </w:r>
      <w:r>
        <w:rPr>
          <w:rFonts w:ascii="Courier New" w:hAnsi="Courier New" w:cs="Courier New"/>
          <w:color w:val="0000FF"/>
          <w:sz w:val="20"/>
          <w:szCs w:val="20"/>
          <w:shd w:val="clear" w:color="auto" w:fill="FFFFFF"/>
        </w:rPr>
        <w:t>keep</w:t>
      </w:r>
      <w:r>
        <w:rPr>
          <w:rFonts w:ascii="Courier New" w:hAnsi="Courier New" w:cs="Courier New"/>
          <w:color w:val="000000"/>
          <w:sz w:val="20"/>
          <w:szCs w:val="20"/>
          <w:shd w:val="clear" w:color="auto" w:fill="FFFFFF"/>
        </w:rPr>
        <w:t xml:space="preserve"> = replicate SomeCollege); </w:t>
      </w: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mediator_model; </w:t>
      </w:r>
      <w:r>
        <w:rPr>
          <w:rFonts w:ascii="Courier New" w:hAnsi="Courier New" w:cs="Courier New"/>
          <w:color w:val="0000FF"/>
          <w:sz w:val="20"/>
          <w:szCs w:val="20"/>
          <w:shd w:val="clear" w:color="auto" w:fill="FFFFFF"/>
        </w:rPr>
        <w:t>where</w:t>
      </w:r>
      <w:r>
        <w:rPr>
          <w:rFonts w:ascii="Courier New" w:hAnsi="Courier New" w:cs="Courier New"/>
          <w:color w:val="000000"/>
          <w:sz w:val="20"/>
          <w:szCs w:val="20"/>
          <w:shd w:val="clear" w:color="auto" w:fill="FFFFFF"/>
        </w:rPr>
        <w:t xml:space="preserve"> parameter = </w:t>
      </w:r>
      <w:r>
        <w:rPr>
          <w:rFonts w:ascii="Courier New" w:hAnsi="Courier New" w:cs="Courier New"/>
          <w:color w:val="800080"/>
          <w:sz w:val="20"/>
          <w:szCs w:val="20"/>
          <w:shd w:val="clear" w:color="auto" w:fill="FFFFFF"/>
        </w:rPr>
        <w:t>'DMDEDUC2 Some College or AA degree'</w:t>
      </w:r>
      <w:r>
        <w:rPr>
          <w:rFonts w:ascii="Courier New" w:hAnsi="Courier New" w:cs="Courier New"/>
          <w:color w:val="000000"/>
          <w:sz w:val="20"/>
          <w:szCs w:val="20"/>
          <w:shd w:val="clear" w:color="auto" w:fill="FFFFFF"/>
        </w:rPr>
        <w:t xml:space="preserve"> AND include=</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SomeCollege = estimate; </w:t>
      </w: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combine and calculate the indirect effect */</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data</w:t>
      </w:r>
      <w:proofErr w:type="gramEnd"/>
      <w:r>
        <w:rPr>
          <w:rFonts w:ascii="Courier New" w:hAnsi="Courier New" w:cs="Courier New"/>
          <w:color w:val="000000"/>
          <w:sz w:val="20"/>
          <w:szCs w:val="20"/>
          <w:shd w:val="clear" w:color="auto" w:fill="FFFFFF"/>
        </w:rPr>
        <w:t xml:space="preserve"> combine;</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merge</w:t>
      </w:r>
      <w:proofErr w:type="gramEnd"/>
      <w:r>
        <w:rPr>
          <w:rFonts w:ascii="Courier New" w:hAnsi="Courier New" w:cs="Courier New"/>
          <w:color w:val="000000"/>
          <w:sz w:val="20"/>
          <w:szCs w:val="20"/>
          <w:shd w:val="clear" w:color="auto" w:fill="FFFFFF"/>
        </w:rPr>
        <w:t xml:space="preserve"> short_sleep LessThan9th From9to11 HighSchool SomeCollege;</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by</w:t>
      </w:r>
      <w:proofErr w:type="gramEnd"/>
      <w:r>
        <w:rPr>
          <w:rFonts w:ascii="Courier New" w:hAnsi="Courier New" w:cs="Courier New"/>
          <w:color w:val="000000"/>
          <w:sz w:val="20"/>
          <w:szCs w:val="20"/>
          <w:shd w:val="clear" w:color="auto" w:fill="FFFFFF"/>
        </w:rPr>
        <w:t xml:space="preserve"> replicate;</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indirect_LessThan9th = (LessThan9th*short_sleep);</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indirect_From9to11 = (From9to11*short_sleep);</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indirect_HighSchool = (HighSchool*short_sleep);</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indirect_SomeCollege = (SomeCollege*short_sleep);</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get confidence intervals from percentiles of the bootstrap estimates */</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proc</w:t>
      </w:r>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univariate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=combine </w:t>
      </w:r>
      <w:r>
        <w:rPr>
          <w:rFonts w:ascii="Courier New" w:hAnsi="Courier New" w:cs="Courier New"/>
          <w:color w:val="0000FF"/>
          <w:sz w:val="20"/>
          <w:szCs w:val="20"/>
          <w:shd w:val="clear" w:color="auto" w:fill="FFFFFF"/>
        </w:rPr>
        <w:t>noprint</w:t>
      </w:r>
      <w:r>
        <w:rPr>
          <w:rFonts w:ascii="Courier New" w:hAnsi="Courier New" w:cs="Courier New"/>
          <w:color w:val="000000"/>
          <w:sz w:val="20"/>
          <w:szCs w:val="20"/>
          <w:shd w:val="clear" w:color="auto" w:fill="FFFFFF"/>
        </w:rPr>
        <w:t>;</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var</w:t>
      </w:r>
      <w:proofErr w:type="gramEnd"/>
      <w:r>
        <w:rPr>
          <w:rFonts w:ascii="Courier New" w:hAnsi="Courier New" w:cs="Courier New"/>
          <w:color w:val="000000"/>
          <w:sz w:val="20"/>
          <w:szCs w:val="20"/>
          <w:shd w:val="clear" w:color="auto" w:fill="FFFFFF"/>
        </w:rPr>
        <w:t xml:space="preserve"> indirect_LessThan9th indirect_From9to11 indirect_HighSchool indirect_SomeCollege;</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output</w:t>
      </w:r>
      <w:proofErr w:type="gramEnd"/>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out</w:t>
      </w:r>
      <w:r>
        <w:rPr>
          <w:rFonts w:ascii="Courier New" w:hAnsi="Courier New" w:cs="Courier New"/>
          <w:color w:val="000000"/>
          <w:sz w:val="20"/>
          <w:szCs w:val="20"/>
          <w:shd w:val="clear" w:color="auto" w:fill="FFFFFF"/>
        </w:rPr>
        <w:t>=</w:t>
      </w:r>
      <w:proofErr w:type="gramEnd"/>
      <w:r>
        <w:rPr>
          <w:rFonts w:ascii="Courier New" w:hAnsi="Courier New" w:cs="Courier New"/>
          <w:color w:val="000000"/>
          <w:sz w:val="20"/>
          <w:szCs w:val="20"/>
          <w:shd w:val="clear" w:color="auto" w:fill="FFFFFF"/>
        </w:rPr>
        <w:t>result_edu_shortsleep</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mean</w:t>
      </w:r>
      <w:r>
        <w:rPr>
          <w:rFonts w:ascii="Courier New" w:hAnsi="Courier New" w:cs="Courier New"/>
          <w:color w:val="000000"/>
          <w:sz w:val="20"/>
          <w:szCs w:val="20"/>
          <w:shd w:val="clear" w:color="auto" w:fill="FFFFFF"/>
        </w:rPr>
        <w:t>=</w:t>
      </w:r>
      <w:proofErr w:type="gramEnd"/>
      <w:r>
        <w:rPr>
          <w:rFonts w:ascii="Courier New" w:hAnsi="Courier New" w:cs="Courier New"/>
          <w:color w:val="000000"/>
          <w:sz w:val="20"/>
          <w:szCs w:val="20"/>
          <w:shd w:val="clear" w:color="auto" w:fill="FFFFFF"/>
        </w:rPr>
        <w:t>est_LessThan9th est_From9to11 est_HighSchool est_SomeCollege</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pctlpre</w:t>
      </w:r>
      <w:r>
        <w:rPr>
          <w:rFonts w:ascii="Courier New" w:hAnsi="Courier New" w:cs="Courier New"/>
          <w:color w:val="000000"/>
          <w:sz w:val="20"/>
          <w:szCs w:val="20"/>
          <w:shd w:val="clear" w:color="auto" w:fill="FFFFFF"/>
        </w:rPr>
        <w:t>=</w:t>
      </w:r>
      <w:proofErr w:type="gramEnd"/>
      <w:r>
        <w:rPr>
          <w:rFonts w:ascii="Courier New" w:hAnsi="Courier New" w:cs="Courier New"/>
          <w:color w:val="000000"/>
          <w:sz w:val="20"/>
          <w:szCs w:val="20"/>
          <w:shd w:val="clear" w:color="auto" w:fill="FFFFFF"/>
        </w:rPr>
        <w:t>LessThan9th_  From9to11_ HighSchool_ SomeCollege_</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pctlpts</w:t>
      </w:r>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2.5</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97.5</w:t>
      </w:r>
      <w:r>
        <w:rPr>
          <w:rFonts w:ascii="Courier New" w:hAnsi="Courier New" w:cs="Courier New"/>
          <w:color w:val="000000"/>
          <w:sz w:val="20"/>
          <w:szCs w:val="20"/>
          <w:shd w:val="clear" w:color="auto" w:fill="FFFFFF"/>
        </w:rPr>
        <w:t>;</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data</w:t>
      </w:r>
      <w:proofErr w:type="gramEnd"/>
      <w:r>
        <w:rPr>
          <w:rFonts w:ascii="Courier New" w:hAnsi="Courier New" w:cs="Courier New"/>
          <w:color w:val="000000"/>
          <w:sz w:val="20"/>
          <w:szCs w:val="20"/>
          <w:shd w:val="clear" w:color="auto" w:fill="FFFFFF"/>
        </w:rPr>
        <w:t xml:space="preserve"> dat.result_edu_shortsleep; </w:t>
      </w: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result_edu_shortsleep; </w:t>
      </w: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proc</w:t>
      </w:r>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=result_edu_shortsleep;</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title</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"Indirect Effect Estimates for Education Mediated by Short Sleep."</w:t>
      </w:r>
      <w:r>
        <w:rPr>
          <w:rFonts w:ascii="Courier New" w:hAnsi="Courier New" w:cs="Courier New"/>
          <w:color w:val="000000"/>
          <w:sz w:val="20"/>
          <w:szCs w:val="20"/>
          <w:shd w:val="clear" w:color="auto" w:fill="FFFFFF"/>
        </w:rPr>
        <w:t>;</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ods</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select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all</w:t>
      </w:r>
      <w:r>
        <w:rPr>
          <w:rFonts w:ascii="Courier New" w:hAnsi="Courier New" w:cs="Courier New"/>
          <w:color w:val="000000"/>
          <w:sz w:val="20"/>
          <w:szCs w:val="20"/>
          <w:shd w:val="clear" w:color="auto" w:fill="FFFFFF"/>
        </w:rPr>
        <w:t>;</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COMBINING ALL THE RESULTS INTO TABLE 3 */</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edu / ss */</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data</w:t>
      </w:r>
      <w:proofErr w:type="gramEnd"/>
      <w:r>
        <w:rPr>
          <w:rFonts w:ascii="Courier New" w:hAnsi="Courier New" w:cs="Courier New"/>
          <w:color w:val="000000"/>
          <w:sz w:val="20"/>
          <w:szCs w:val="20"/>
          <w:shd w:val="clear" w:color="auto" w:fill="FFFFFF"/>
        </w:rPr>
        <w:t xml:space="preserve"> edu_9to11 (</w:t>
      </w:r>
      <w:r>
        <w:rPr>
          <w:rFonts w:ascii="Courier New" w:hAnsi="Courier New" w:cs="Courier New"/>
          <w:color w:val="0000FF"/>
          <w:sz w:val="20"/>
          <w:szCs w:val="20"/>
          <w:shd w:val="clear" w:color="auto" w:fill="FFFFFF"/>
        </w:rPr>
        <w:t>keep</w:t>
      </w:r>
      <w:r>
        <w:rPr>
          <w:rFonts w:ascii="Courier New" w:hAnsi="Courier New" w:cs="Courier New"/>
          <w:color w:val="000000"/>
          <w:sz w:val="20"/>
          <w:szCs w:val="20"/>
          <w:shd w:val="clear" w:color="auto" w:fill="FFFFFF"/>
        </w:rPr>
        <w:t xml:space="preserve">=param est_ss lwr_ss upr_ss); </w:t>
      </w: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dat.result_edu_shortsleep ;</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param</w:t>
      </w:r>
      <w:proofErr w:type="gramEnd"/>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"DMDEDUC2 9-11th Grade (Includes 12th grade w"</w:t>
      </w:r>
      <w:r>
        <w:rPr>
          <w:rFonts w:ascii="Courier New" w:hAnsi="Courier New" w:cs="Courier New"/>
          <w:color w:val="000000"/>
          <w:sz w:val="20"/>
          <w:szCs w:val="20"/>
          <w:shd w:val="clear" w:color="auto" w:fill="FFFFFF"/>
        </w:rPr>
        <w:t>; est_ss=est_from9to11; lwr_ss=from9to11_2_5; upr_ss=from9to11_97_5;</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data</w:t>
      </w:r>
      <w:proofErr w:type="gramEnd"/>
      <w:r>
        <w:rPr>
          <w:rFonts w:ascii="Courier New" w:hAnsi="Courier New" w:cs="Courier New"/>
          <w:color w:val="000000"/>
          <w:sz w:val="20"/>
          <w:szCs w:val="20"/>
          <w:shd w:val="clear" w:color="auto" w:fill="FFFFFF"/>
        </w:rPr>
        <w:t xml:space="preserve"> edu_hs (</w:t>
      </w:r>
      <w:r>
        <w:rPr>
          <w:rFonts w:ascii="Courier New" w:hAnsi="Courier New" w:cs="Courier New"/>
          <w:color w:val="0000FF"/>
          <w:sz w:val="20"/>
          <w:szCs w:val="20"/>
          <w:shd w:val="clear" w:color="auto" w:fill="FFFFFF"/>
        </w:rPr>
        <w:t>keep</w:t>
      </w:r>
      <w:r>
        <w:rPr>
          <w:rFonts w:ascii="Courier New" w:hAnsi="Courier New" w:cs="Courier New"/>
          <w:color w:val="000000"/>
          <w:sz w:val="20"/>
          <w:szCs w:val="20"/>
          <w:shd w:val="clear" w:color="auto" w:fill="FFFFFF"/>
        </w:rPr>
        <w:t xml:space="preserve">=param est_ss lwr_ss upr_ss); </w:t>
      </w: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dat.result_edu_shortsleep ;</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param</w:t>
      </w:r>
      <w:proofErr w:type="gramEnd"/>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"DMDEDUC2 High School Grad/GED or Equivalent"</w:t>
      </w:r>
      <w:r>
        <w:rPr>
          <w:rFonts w:ascii="Courier New" w:hAnsi="Courier New" w:cs="Courier New"/>
          <w:color w:val="000000"/>
          <w:sz w:val="20"/>
          <w:szCs w:val="20"/>
          <w:shd w:val="clear" w:color="auto" w:fill="FFFFFF"/>
        </w:rPr>
        <w:t>; est_ss=est_highschool; lwr_ss=highschool_2_5; upr_ss=highschool_97_5;</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data</w:t>
      </w:r>
      <w:proofErr w:type="gramEnd"/>
      <w:r>
        <w:rPr>
          <w:rFonts w:ascii="Courier New" w:hAnsi="Courier New" w:cs="Courier New"/>
          <w:color w:val="000000"/>
          <w:sz w:val="20"/>
          <w:szCs w:val="20"/>
          <w:shd w:val="clear" w:color="auto" w:fill="FFFFFF"/>
        </w:rPr>
        <w:t xml:space="preserve"> edu_les9 (</w:t>
      </w:r>
      <w:r>
        <w:rPr>
          <w:rFonts w:ascii="Courier New" w:hAnsi="Courier New" w:cs="Courier New"/>
          <w:color w:val="0000FF"/>
          <w:sz w:val="20"/>
          <w:szCs w:val="20"/>
          <w:shd w:val="clear" w:color="auto" w:fill="FFFFFF"/>
        </w:rPr>
        <w:t>keep</w:t>
      </w:r>
      <w:r>
        <w:rPr>
          <w:rFonts w:ascii="Courier New" w:hAnsi="Courier New" w:cs="Courier New"/>
          <w:color w:val="000000"/>
          <w:sz w:val="20"/>
          <w:szCs w:val="20"/>
          <w:shd w:val="clear" w:color="auto" w:fill="FFFFFF"/>
        </w:rPr>
        <w:t xml:space="preserve">=param est_ss lwr_ss upr_ss); </w:t>
      </w: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dat.result_edu_shortsleep ;</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param</w:t>
      </w:r>
      <w:proofErr w:type="gramEnd"/>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"DMDEDUC2 Less Than 9th Grade"</w:t>
      </w:r>
      <w:r>
        <w:rPr>
          <w:rFonts w:ascii="Courier New" w:hAnsi="Courier New" w:cs="Courier New"/>
          <w:color w:val="000000"/>
          <w:sz w:val="20"/>
          <w:szCs w:val="20"/>
          <w:shd w:val="clear" w:color="auto" w:fill="FFFFFF"/>
        </w:rPr>
        <w:t>; est_ss=est_lessthan9th; lwr_ss=lessthan9th_2_5; upr_ss=lessthan9th_97_5;</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data</w:t>
      </w:r>
      <w:proofErr w:type="gramEnd"/>
      <w:r>
        <w:rPr>
          <w:rFonts w:ascii="Courier New" w:hAnsi="Courier New" w:cs="Courier New"/>
          <w:color w:val="000000"/>
          <w:sz w:val="20"/>
          <w:szCs w:val="20"/>
          <w:shd w:val="clear" w:color="auto" w:fill="FFFFFF"/>
        </w:rPr>
        <w:t xml:space="preserve"> edu_some (</w:t>
      </w:r>
      <w:r>
        <w:rPr>
          <w:rFonts w:ascii="Courier New" w:hAnsi="Courier New" w:cs="Courier New"/>
          <w:color w:val="0000FF"/>
          <w:sz w:val="20"/>
          <w:szCs w:val="20"/>
          <w:shd w:val="clear" w:color="auto" w:fill="FFFFFF"/>
        </w:rPr>
        <w:t>keep</w:t>
      </w:r>
      <w:r>
        <w:rPr>
          <w:rFonts w:ascii="Courier New" w:hAnsi="Courier New" w:cs="Courier New"/>
          <w:color w:val="000000"/>
          <w:sz w:val="20"/>
          <w:szCs w:val="20"/>
          <w:shd w:val="clear" w:color="auto" w:fill="FFFFFF"/>
        </w:rPr>
        <w:t xml:space="preserve">=param est_ss lwr_ss upr_ss); </w:t>
      </w: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dat.result_edu_shortsleep ;</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param</w:t>
      </w:r>
      <w:proofErr w:type="gramEnd"/>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"DMDEDUC2 Some College or AA degree"</w:t>
      </w:r>
      <w:r>
        <w:rPr>
          <w:rFonts w:ascii="Courier New" w:hAnsi="Courier New" w:cs="Courier New"/>
          <w:color w:val="000000"/>
          <w:sz w:val="20"/>
          <w:szCs w:val="20"/>
          <w:shd w:val="clear" w:color="auto" w:fill="FFFFFF"/>
        </w:rPr>
        <w:t>; est_ss=est_SomeCollege; lwr_ss=SomeCollege_2_5; upr_ss=SomeCollege_97_5;</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data</w:t>
      </w:r>
      <w:proofErr w:type="gramEnd"/>
      <w:r>
        <w:rPr>
          <w:rFonts w:ascii="Courier New" w:hAnsi="Courier New" w:cs="Courier New"/>
          <w:color w:val="000000"/>
          <w:sz w:val="20"/>
          <w:szCs w:val="20"/>
          <w:shd w:val="clear" w:color="auto" w:fill="FFFFFF"/>
        </w:rPr>
        <w:t xml:space="preserve"> table3; </w:t>
      </w: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edu_9to11 edu_hs edu_les9 edu_some; </w:t>
      </w: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income / ss */</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data</w:t>
      </w:r>
      <w:proofErr w:type="gramEnd"/>
      <w:r>
        <w:rPr>
          <w:rFonts w:ascii="Courier New" w:hAnsi="Courier New" w:cs="Courier New"/>
          <w:color w:val="000000"/>
          <w:sz w:val="20"/>
          <w:szCs w:val="20"/>
          <w:shd w:val="clear" w:color="auto" w:fill="FFFFFF"/>
        </w:rPr>
        <w:t xml:space="preserve"> pir100  (</w:t>
      </w:r>
      <w:r>
        <w:rPr>
          <w:rFonts w:ascii="Courier New" w:hAnsi="Courier New" w:cs="Courier New"/>
          <w:color w:val="0000FF"/>
          <w:sz w:val="20"/>
          <w:szCs w:val="20"/>
          <w:shd w:val="clear" w:color="auto" w:fill="FFFFFF"/>
        </w:rPr>
        <w:t>keep</w:t>
      </w:r>
      <w:r>
        <w:rPr>
          <w:rFonts w:ascii="Courier New" w:hAnsi="Courier New" w:cs="Courier New"/>
          <w:color w:val="000000"/>
          <w:sz w:val="20"/>
          <w:szCs w:val="20"/>
          <w:shd w:val="clear" w:color="auto" w:fill="FFFFFF"/>
        </w:rPr>
        <w:t xml:space="preserve">=param est_ss lwr_ss upr_ss); </w:t>
      </w: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dat.result_income_shortsleep;</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param</w:t>
      </w:r>
      <w:proofErr w:type="gramEnd"/>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"pir_cat 0-100%"</w:t>
      </w:r>
      <w:r>
        <w:rPr>
          <w:rFonts w:ascii="Courier New" w:hAnsi="Courier New" w:cs="Courier New"/>
          <w:color w:val="000000"/>
          <w:sz w:val="20"/>
          <w:szCs w:val="20"/>
          <w:shd w:val="clear" w:color="auto" w:fill="FFFFFF"/>
        </w:rPr>
        <w:t>; est_ss=estimate100; lwr_ss=p_100_2_5; upr_ss=p_100_97_5;</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data</w:t>
      </w:r>
      <w:proofErr w:type="gramEnd"/>
      <w:r>
        <w:rPr>
          <w:rFonts w:ascii="Courier New" w:hAnsi="Courier New" w:cs="Courier New"/>
          <w:color w:val="000000"/>
          <w:sz w:val="20"/>
          <w:szCs w:val="20"/>
          <w:shd w:val="clear" w:color="auto" w:fill="FFFFFF"/>
        </w:rPr>
        <w:t xml:space="preserve"> pir199 (</w:t>
      </w:r>
      <w:r>
        <w:rPr>
          <w:rFonts w:ascii="Courier New" w:hAnsi="Courier New" w:cs="Courier New"/>
          <w:color w:val="0000FF"/>
          <w:sz w:val="20"/>
          <w:szCs w:val="20"/>
          <w:shd w:val="clear" w:color="auto" w:fill="FFFFFF"/>
        </w:rPr>
        <w:t>keep</w:t>
      </w:r>
      <w:r>
        <w:rPr>
          <w:rFonts w:ascii="Courier New" w:hAnsi="Courier New" w:cs="Courier New"/>
          <w:color w:val="000000"/>
          <w:sz w:val="20"/>
          <w:szCs w:val="20"/>
          <w:shd w:val="clear" w:color="auto" w:fill="FFFFFF"/>
        </w:rPr>
        <w:t xml:space="preserve">=param est_ss lwr_ss upr_ss); </w:t>
      </w: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dat.result_income_shortsleep;</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param</w:t>
      </w:r>
      <w:proofErr w:type="gramEnd"/>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"pir_cat 100-199%"</w:t>
      </w:r>
      <w:r>
        <w:rPr>
          <w:rFonts w:ascii="Courier New" w:hAnsi="Courier New" w:cs="Courier New"/>
          <w:color w:val="000000"/>
          <w:sz w:val="20"/>
          <w:szCs w:val="20"/>
          <w:shd w:val="clear" w:color="auto" w:fill="FFFFFF"/>
        </w:rPr>
        <w:t>; est_ss=estimate199; lwr_ss=p_199_2_5; upr_ss=p_199_97_5;</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data</w:t>
      </w:r>
      <w:proofErr w:type="gramEnd"/>
      <w:r>
        <w:rPr>
          <w:rFonts w:ascii="Courier New" w:hAnsi="Courier New" w:cs="Courier New"/>
          <w:color w:val="000000"/>
          <w:sz w:val="20"/>
          <w:szCs w:val="20"/>
          <w:shd w:val="clear" w:color="auto" w:fill="FFFFFF"/>
        </w:rPr>
        <w:t xml:space="preserve"> table3; </w:t>
      </w: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table3 pir100 pir199; </w:t>
      </w: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income / ps */</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data</w:t>
      </w:r>
      <w:proofErr w:type="gramEnd"/>
      <w:r>
        <w:rPr>
          <w:rFonts w:ascii="Courier New" w:hAnsi="Courier New" w:cs="Courier New"/>
          <w:color w:val="000000"/>
          <w:sz w:val="20"/>
          <w:szCs w:val="20"/>
          <w:shd w:val="clear" w:color="auto" w:fill="FFFFFF"/>
        </w:rPr>
        <w:t xml:space="preserve"> pir100_ps  (</w:t>
      </w:r>
      <w:r>
        <w:rPr>
          <w:rFonts w:ascii="Courier New" w:hAnsi="Courier New" w:cs="Courier New"/>
          <w:color w:val="0000FF"/>
          <w:sz w:val="20"/>
          <w:szCs w:val="20"/>
          <w:shd w:val="clear" w:color="auto" w:fill="FFFFFF"/>
        </w:rPr>
        <w:t>keep</w:t>
      </w:r>
      <w:r>
        <w:rPr>
          <w:rFonts w:ascii="Courier New" w:hAnsi="Courier New" w:cs="Courier New"/>
          <w:color w:val="000000"/>
          <w:sz w:val="20"/>
          <w:szCs w:val="20"/>
          <w:shd w:val="clear" w:color="auto" w:fill="FFFFFF"/>
        </w:rPr>
        <w:t xml:space="preserve">=param est_ps lwr_ps upr_ps ); </w:t>
      </w: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dat.result_income_poorsleep;</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param</w:t>
      </w:r>
      <w:proofErr w:type="gramEnd"/>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"pir_cat 0-100%"</w:t>
      </w:r>
      <w:r>
        <w:rPr>
          <w:rFonts w:ascii="Courier New" w:hAnsi="Courier New" w:cs="Courier New"/>
          <w:color w:val="000000"/>
          <w:sz w:val="20"/>
          <w:szCs w:val="20"/>
          <w:shd w:val="clear" w:color="auto" w:fill="FFFFFF"/>
        </w:rPr>
        <w:t>; est_ps =estimate100; lwr_ps =p_100_2_5; upr_ps =p_100_97_5;</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data</w:t>
      </w:r>
      <w:proofErr w:type="gramEnd"/>
      <w:r>
        <w:rPr>
          <w:rFonts w:ascii="Courier New" w:hAnsi="Courier New" w:cs="Courier New"/>
          <w:color w:val="000000"/>
          <w:sz w:val="20"/>
          <w:szCs w:val="20"/>
          <w:shd w:val="clear" w:color="auto" w:fill="FFFFFF"/>
        </w:rPr>
        <w:t xml:space="preserve"> pir199_ps (</w:t>
      </w:r>
      <w:r>
        <w:rPr>
          <w:rFonts w:ascii="Courier New" w:hAnsi="Courier New" w:cs="Courier New"/>
          <w:color w:val="0000FF"/>
          <w:sz w:val="20"/>
          <w:szCs w:val="20"/>
          <w:shd w:val="clear" w:color="auto" w:fill="FFFFFF"/>
        </w:rPr>
        <w:t>keep</w:t>
      </w:r>
      <w:r>
        <w:rPr>
          <w:rFonts w:ascii="Courier New" w:hAnsi="Courier New" w:cs="Courier New"/>
          <w:color w:val="000000"/>
          <w:sz w:val="20"/>
          <w:szCs w:val="20"/>
          <w:shd w:val="clear" w:color="auto" w:fill="FFFFFF"/>
        </w:rPr>
        <w:t xml:space="preserve">=param est_ps lwr_ps upr_ps ); </w:t>
      </w: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dat.result_income_poorsleep;</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param</w:t>
      </w:r>
      <w:proofErr w:type="gramEnd"/>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"pir_cat 100-199%"</w:t>
      </w:r>
      <w:r>
        <w:rPr>
          <w:rFonts w:ascii="Courier New" w:hAnsi="Courier New" w:cs="Courier New"/>
          <w:color w:val="000000"/>
          <w:sz w:val="20"/>
          <w:szCs w:val="20"/>
          <w:shd w:val="clear" w:color="auto" w:fill="FFFFFF"/>
        </w:rPr>
        <w:t>; est_ps =estimate199; lwr_ps =p_199_2_5; upr_ps =p_199_97_5;</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data</w:t>
      </w:r>
      <w:proofErr w:type="gramEnd"/>
      <w:r>
        <w:rPr>
          <w:rFonts w:ascii="Courier New" w:hAnsi="Courier New" w:cs="Courier New"/>
          <w:color w:val="000000"/>
          <w:sz w:val="20"/>
          <w:szCs w:val="20"/>
          <w:shd w:val="clear" w:color="auto" w:fill="FFFFFF"/>
        </w:rPr>
        <w:t xml:space="preserve"> ps; </w:t>
      </w: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pir199_ps pir100_ps ; </w:t>
      </w: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proc</w:t>
      </w:r>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sort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=ps; </w:t>
      </w:r>
      <w:r>
        <w:rPr>
          <w:rFonts w:ascii="Courier New" w:hAnsi="Courier New" w:cs="Courier New"/>
          <w:color w:val="0000FF"/>
          <w:sz w:val="20"/>
          <w:szCs w:val="20"/>
          <w:shd w:val="clear" w:color="auto" w:fill="FFFFFF"/>
        </w:rPr>
        <w:t>by</w:t>
      </w:r>
      <w:r>
        <w:rPr>
          <w:rFonts w:ascii="Courier New" w:hAnsi="Courier New" w:cs="Courier New"/>
          <w:color w:val="000000"/>
          <w:sz w:val="20"/>
          <w:szCs w:val="20"/>
          <w:shd w:val="clear" w:color="auto" w:fill="FFFFFF"/>
        </w:rPr>
        <w:t xml:space="preserve"> param; </w:t>
      </w: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proc</w:t>
      </w:r>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sort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=table3; </w:t>
      </w:r>
      <w:r>
        <w:rPr>
          <w:rFonts w:ascii="Courier New" w:hAnsi="Courier New" w:cs="Courier New"/>
          <w:color w:val="0000FF"/>
          <w:sz w:val="20"/>
          <w:szCs w:val="20"/>
          <w:shd w:val="clear" w:color="auto" w:fill="FFFFFF"/>
        </w:rPr>
        <w:t>by</w:t>
      </w:r>
      <w:r>
        <w:rPr>
          <w:rFonts w:ascii="Courier New" w:hAnsi="Courier New" w:cs="Courier New"/>
          <w:color w:val="000000"/>
          <w:sz w:val="20"/>
          <w:szCs w:val="20"/>
          <w:shd w:val="clear" w:color="auto" w:fill="FFFFFF"/>
        </w:rPr>
        <w:t xml:space="preserve"> param; </w:t>
      </w: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data</w:t>
      </w:r>
      <w:proofErr w:type="gramEnd"/>
      <w:r>
        <w:rPr>
          <w:rFonts w:ascii="Courier New" w:hAnsi="Courier New" w:cs="Courier New"/>
          <w:color w:val="000000"/>
          <w:sz w:val="20"/>
          <w:szCs w:val="20"/>
          <w:shd w:val="clear" w:color="auto" w:fill="FFFFFF"/>
        </w:rPr>
        <w:t xml:space="preserve"> te (</w:t>
      </w:r>
      <w:r>
        <w:rPr>
          <w:rFonts w:ascii="Courier New" w:hAnsi="Courier New" w:cs="Courier New"/>
          <w:color w:val="0000FF"/>
          <w:sz w:val="20"/>
          <w:szCs w:val="20"/>
          <w:shd w:val="clear" w:color="auto" w:fill="FFFFFF"/>
        </w:rPr>
        <w:t>keep</w:t>
      </w:r>
      <w:r>
        <w:rPr>
          <w:rFonts w:ascii="Courier New" w:hAnsi="Courier New" w:cs="Courier New"/>
          <w:color w:val="000000"/>
          <w:sz w:val="20"/>
          <w:szCs w:val="20"/>
          <w:shd w:val="clear" w:color="auto" w:fill="FFFFFF"/>
        </w:rPr>
        <w:t xml:space="preserve">=param est_TE lwr_TE upr_TE); </w:t>
      </w: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total_effect;</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param=</w:t>
      </w:r>
      <w:proofErr w:type="gramEnd"/>
      <w:r>
        <w:rPr>
          <w:rFonts w:ascii="Courier New" w:hAnsi="Courier New" w:cs="Courier New"/>
          <w:color w:val="000000"/>
          <w:sz w:val="20"/>
          <w:szCs w:val="20"/>
          <w:shd w:val="clear" w:color="auto" w:fill="FFFFFF"/>
        </w:rPr>
        <w:t>parameter; est_TE=estimate; lwr_TE=LowerCL; upr_TE=UpperCL;</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proc</w:t>
      </w:r>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sort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=te; </w:t>
      </w:r>
      <w:r>
        <w:rPr>
          <w:rFonts w:ascii="Courier New" w:hAnsi="Courier New" w:cs="Courier New"/>
          <w:color w:val="0000FF"/>
          <w:sz w:val="20"/>
          <w:szCs w:val="20"/>
          <w:shd w:val="clear" w:color="auto" w:fill="FFFFFF"/>
        </w:rPr>
        <w:t>by</w:t>
      </w:r>
      <w:r>
        <w:rPr>
          <w:rFonts w:ascii="Courier New" w:hAnsi="Courier New" w:cs="Courier New"/>
          <w:color w:val="000000"/>
          <w:sz w:val="20"/>
          <w:szCs w:val="20"/>
          <w:shd w:val="clear" w:color="auto" w:fill="FFFFFF"/>
        </w:rPr>
        <w:t xml:space="preserve"> param; </w:t>
      </w: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data</w:t>
      </w:r>
      <w:proofErr w:type="gramEnd"/>
      <w:r>
        <w:rPr>
          <w:rFonts w:ascii="Courier New" w:hAnsi="Courier New" w:cs="Courier New"/>
          <w:color w:val="000000"/>
          <w:sz w:val="20"/>
          <w:szCs w:val="20"/>
          <w:shd w:val="clear" w:color="auto" w:fill="FFFFFF"/>
        </w:rPr>
        <w:t xml:space="preserve"> table3; </w:t>
      </w:r>
      <w:r>
        <w:rPr>
          <w:rFonts w:ascii="Courier New" w:hAnsi="Courier New" w:cs="Courier New"/>
          <w:color w:val="0000FF"/>
          <w:sz w:val="20"/>
          <w:szCs w:val="20"/>
          <w:shd w:val="clear" w:color="auto" w:fill="FFFFFF"/>
        </w:rPr>
        <w:t>merge</w:t>
      </w:r>
      <w:r>
        <w:rPr>
          <w:rFonts w:ascii="Courier New" w:hAnsi="Courier New" w:cs="Courier New"/>
          <w:color w:val="000000"/>
          <w:sz w:val="20"/>
          <w:szCs w:val="20"/>
          <w:shd w:val="clear" w:color="auto" w:fill="FFFFFF"/>
        </w:rPr>
        <w:t xml:space="preserve"> te table3 ps; </w:t>
      </w:r>
      <w:r>
        <w:rPr>
          <w:rFonts w:ascii="Courier New" w:hAnsi="Courier New" w:cs="Courier New"/>
          <w:color w:val="0000FF"/>
          <w:sz w:val="20"/>
          <w:szCs w:val="20"/>
          <w:shd w:val="clear" w:color="auto" w:fill="FFFFFF"/>
        </w:rPr>
        <w:t>by</w:t>
      </w:r>
      <w:r>
        <w:rPr>
          <w:rFonts w:ascii="Courier New" w:hAnsi="Courier New" w:cs="Courier New"/>
          <w:color w:val="000000"/>
          <w:sz w:val="20"/>
          <w:szCs w:val="20"/>
          <w:shd w:val="clear" w:color="auto" w:fill="FFFFFF"/>
        </w:rPr>
        <w:t xml:space="preserve"> param; </w:t>
      </w: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proc</w:t>
      </w:r>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sort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=te_crude; </w:t>
      </w:r>
      <w:r>
        <w:rPr>
          <w:rFonts w:ascii="Courier New" w:hAnsi="Courier New" w:cs="Courier New"/>
          <w:color w:val="0000FF"/>
          <w:sz w:val="20"/>
          <w:szCs w:val="20"/>
          <w:shd w:val="clear" w:color="auto" w:fill="FFFFFF"/>
        </w:rPr>
        <w:t>by</w:t>
      </w:r>
      <w:r>
        <w:rPr>
          <w:rFonts w:ascii="Courier New" w:hAnsi="Courier New" w:cs="Courier New"/>
          <w:color w:val="000000"/>
          <w:sz w:val="20"/>
          <w:szCs w:val="20"/>
          <w:shd w:val="clear" w:color="auto" w:fill="FFFFFF"/>
        </w:rPr>
        <w:t xml:space="preserve"> param; </w:t>
      </w: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data</w:t>
      </w:r>
      <w:proofErr w:type="gramEnd"/>
      <w:r>
        <w:rPr>
          <w:rFonts w:ascii="Courier New" w:hAnsi="Courier New" w:cs="Courier New"/>
          <w:color w:val="000000"/>
          <w:sz w:val="20"/>
          <w:szCs w:val="20"/>
          <w:shd w:val="clear" w:color="auto" w:fill="FFFFFF"/>
        </w:rPr>
        <w:t xml:space="preserve"> table3; </w:t>
      </w:r>
      <w:r>
        <w:rPr>
          <w:rFonts w:ascii="Courier New" w:hAnsi="Courier New" w:cs="Courier New"/>
          <w:color w:val="0000FF"/>
          <w:sz w:val="20"/>
          <w:szCs w:val="20"/>
          <w:shd w:val="clear" w:color="auto" w:fill="FFFFFF"/>
        </w:rPr>
        <w:t>merge</w:t>
      </w:r>
      <w:r>
        <w:rPr>
          <w:rFonts w:ascii="Courier New" w:hAnsi="Courier New" w:cs="Courier New"/>
          <w:color w:val="000000"/>
          <w:sz w:val="20"/>
          <w:szCs w:val="20"/>
          <w:shd w:val="clear" w:color="auto" w:fill="FFFFFF"/>
        </w:rPr>
        <w:t xml:space="preserve"> table3 te_crude; </w:t>
      </w:r>
      <w:r>
        <w:rPr>
          <w:rFonts w:ascii="Courier New" w:hAnsi="Courier New" w:cs="Courier New"/>
          <w:color w:val="0000FF"/>
          <w:sz w:val="20"/>
          <w:szCs w:val="20"/>
          <w:shd w:val="clear" w:color="auto" w:fill="FFFFFF"/>
        </w:rPr>
        <w:t>by</w:t>
      </w:r>
      <w:r>
        <w:rPr>
          <w:rFonts w:ascii="Courier New" w:hAnsi="Courier New" w:cs="Courier New"/>
          <w:color w:val="000000"/>
          <w:sz w:val="20"/>
          <w:szCs w:val="20"/>
          <w:shd w:val="clear" w:color="auto" w:fill="FFFFFF"/>
        </w:rPr>
        <w:t xml:space="preserve"> param;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not(param=</w:t>
      </w:r>
      <w:r>
        <w:rPr>
          <w:rFonts w:ascii="Courier New" w:hAnsi="Courier New" w:cs="Courier New"/>
          <w:color w:val="800080"/>
          <w:sz w:val="20"/>
          <w:szCs w:val="20"/>
          <w:shd w:val="clear" w:color="auto" w:fill="FFFFFF"/>
        </w:rPr>
        <w:t>"Intercept"</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proc</w:t>
      </w:r>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export</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w:t>
      </w:r>
      <w:proofErr w:type="gramEnd"/>
      <w:r>
        <w:rPr>
          <w:rFonts w:ascii="Courier New" w:hAnsi="Courier New" w:cs="Courier New"/>
          <w:color w:val="000000"/>
          <w:sz w:val="20"/>
          <w:szCs w:val="20"/>
          <w:shd w:val="clear" w:color="auto" w:fill="FFFFFF"/>
        </w:rPr>
        <w:t>table3</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dbms</w:t>
      </w:r>
      <w:r>
        <w:rPr>
          <w:rFonts w:ascii="Courier New" w:hAnsi="Courier New" w:cs="Courier New"/>
          <w:color w:val="000000"/>
          <w:sz w:val="20"/>
          <w:szCs w:val="20"/>
          <w:shd w:val="clear" w:color="auto" w:fill="FFFFFF"/>
        </w:rPr>
        <w:t>=</w:t>
      </w:r>
      <w:proofErr w:type="gramEnd"/>
      <w:r>
        <w:rPr>
          <w:rFonts w:ascii="Courier New" w:hAnsi="Courier New" w:cs="Courier New"/>
          <w:color w:val="000000"/>
          <w:sz w:val="20"/>
          <w:szCs w:val="20"/>
          <w:shd w:val="clear" w:color="auto" w:fill="FFFFFF"/>
        </w:rPr>
        <w:t>xlsx</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outfile</w:t>
      </w:r>
      <w:proofErr w:type="gramEnd"/>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"H:\Personal\NHANES SES sleep CRP\table3.xlsx"</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replace</w:t>
      </w:r>
      <w:proofErr w:type="gramEnd"/>
      <w:r>
        <w:rPr>
          <w:rFonts w:ascii="Courier New" w:hAnsi="Courier New" w:cs="Courier New"/>
          <w:color w:val="000000"/>
          <w:sz w:val="20"/>
          <w:szCs w:val="20"/>
          <w:shd w:val="clear" w:color="auto" w:fill="FFFFFF"/>
        </w:rPr>
        <w:t>;</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ADDITIONAL RESULTS NOT IN TABLES */</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POOR SLEEP ~ INCOME */</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*crude;</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proc</w:t>
      </w:r>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surveyreg</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=dat.final;</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strata</w:t>
      </w:r>
      <w:proofErr w:type="gramEnd"/>
      <w:r>
        <w:rPr>
          <w:rFonts w:ascii="Courier New" w:hAnsi="Courier New" w:cs="Courier New"/>
          <w:color w:val="000000"/>
          <w:sz w:val="20"/>
          <w:szCs w:val="20"/>
          <w:shd w:val="clear" w:color="auto" w:fill="FFFFFF"/>
        </w:rPr>
        <w:t xml:space="preserve"> strata; </w:t>
      </w:r>
      <w:r>
        <w:rPr>
          <w:rFonts w:ascii="Courier New" w:hAnsi="Courier New" w:cs="Courier New"/>
          <w:color w:val="0000FF"/>
          <w:sz w:val="20"/>
          <w:szCs w:val="20"/>
          <w:shd w:val="clear" w:color="auto" w:fill="FFFFFF"/>
        </w:rPr>
        <w:t>cluster</w:t>
      </w:r>
      <w:r>
        <w:rPr>
          <w:rFonts w:ascii="Courier New" w:hAnsi="Courier New" w:cs="Courier New"/>
          <w:color w:val="000000"/>
          <w:sz w:val="20"/>
          <w:szCs w:val="20"/>
          <w:shd w:val="clear" w:color="auto" w:fill="FFFFFF"/>
        </w:rPr>
        <w:t xml:space="preserve"> cluster; </w:t>
      </w:r>
      <w:r>
        <w:rPr>
          <w:rFonts w:ascii="Courier New" w:hAnsi="Courier New" w:cs="Courier New"/>
          <w:color w:val="0000FF"/>
          <w:sz w:val="20"/>
          <w:szCs w:val="20"/>
          <w:shd w:val="clear" w:color="auto" w:fill="FFFFFF"/>
        </w:rPr>
        <w:t>weight</w:t>
      </w:r>
      <w:r>
        <w:rPr>
          <w:rFonts w:ascii="Courier New" w:hAnsi="Courier New" w:cs="Courier New"/>
          <w:color w:val="000000"/>
          <w:sz w:val="20"/>
          <w:szCs w:val="20"/>
          <w:shd w:val="clear" w:color="auto" w:fill="FFFFFF"/>
        </w:rPr>
        <w:t xml:space="preserve"> weight;</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class</w:t>
      </w:r>
      <w:proofErr w:type="gramEnd"/>
      <w:r>
        <w:rPr>
          <w:rFonts w:ascii="Courier New" w:hAnsi="Courier New" w:cs="Courier New"/>
          <w:color w:val="000000"/>
          <w:sz w:val="20"/>
          <w:szCs w:val="20"/>
          <w:shd w:val="clear" w:color="auto" w:fill="FFFFFF"/>
        </w:rPr>
        <w:t xml:space="preserve"> pir_cat;</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model</w:t>
      </w:r>
      <w:proofErr w:type="gramEnd"/>
      <w:r>
        <w:rPr>
          <w:rFonts w:ascii="Courier New" w:hAnsi="Courier New" w:cs="Courier New"/>
          <w:color w:val="000000"/>
          <w:sz w:val="20"/>
          <w:szCs w:val="20"/>
          <w:shd w:val="clear" w:color="auto" w:fill="FFFFFF"/>
        </w:rPr>
        <w:t xml:space="preserve"> poor_sleep_reg = pir_cat /</w:t>
      </w:r>
      <w:r>
        <w:rPr>
          <w:rFonts w:ascii="Courier New" w:hAnsi="Courier New" w:cs="Courier New"/>
          <w:color w:val="0000FF"/>
          <w:sz w:val="20"/>
          <w:szCs w:val="20"/>
          <w:shd w:val="clear" w:color="auto" w:fill="FFFFFF"/>
        </w:rPr>
        <w:t>solution</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CLPARM</w:t>
      </w:r>
      <w:r>
        <w:rPr>
          <w:rFonts w:ascii="Courier New" w:hAnsi="Courier New" w:cs="Courier New"/>
          <w:color w:val="000000"/>
          <w:sz w:val="20"/>
          <w:szCs w:val="20"/>
          <w:shd w:val="clear" w:color="auto" w:fill="FFFFFF"/>
        </w:rPr>
        <w:t>;</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domain</w:t>
      </w:r>
      <w:proofErr w:type="gramEnd"/>
      <w:r>
        <w:rPr>
          <w:rFonts w:ascii="Courier New" w:hAnsi="Courier New" w:cs="Courier New"/>
          <w:color w:val="000000"/>
          <w:sz w:val="20"/>
          <w:szCs w:val="20"/>
          <w:shd w:val="clear" w:color="auto" w:fill="FFFFFF"/>
        </w:rPr>
        <w:t xml:space="preserve"> include;</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 xml:space="preserve">;  </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*adjusted;</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proc</w:t>
      </w:r>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surveyreg</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=dat.final;</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strata</w:t>
      </w:r>
      <w:proofErr w:type="gramEnd"/>
      <w:r>
        <w:rPr>
          <w:rFonts w:ascii="Courier New" w:hAnsi="Courier New" w:cs="Courier New"/>
          <w:color w:val="000000"/>
          <w:sz w:val="20"/>
          <w:szCs w:val="20"/>
          <w:shd w:val="clear" w:color="auto" w:fill="FFFFFF"/>
        </w:rPr>
        <w:t xml:space="preserve"> strata; </w:t>
      </w:r>
      <w:r>
        <w:rPr>
          <w:rFonts w:ascii="Courier New" w:hAnsi="Courier New" w:cs="Courier New"/>
          <w:color w:val="0000FF"/>
          <w:sz w:val="20"/>
          <w:szCs w:val="20"/>
          <w:shd w:val="clear" w:color="auto" w:fill="FFFFFF"/>
        </w:rPr>
        <w:t>cluster</w:t>
      </w:r>
      <w:r>
        <w:rPr>
          <w:rFonts w:ascii="Courier New" w:hAnsi="Courier New" w:cs="Courier New"/>
          <w:color w:val="000000"/>
          <w:sz w:val="20"/>
          <w:szCs w:val="20"/>
          <w:shd w:val="clear" w:color="auto" w:fill="FFFFFF"/>
        </w:rPr>
        <w:t xml:space="preserve"> cluster; </w:t>
      </w:r>
      <w:r>
        <w:rPr>
          <w:rFonts w:ascii="Courier New" w:hAnsi="Courier New" w:cs="Courier New"/>
          <w:color w:val="0000FF"/>
          <w:sz w:val="20"/>
          <w:szCs w:val="20"/>
          <w:shd w:val="clear" w:color="auto" w:fill="FFFFFF"/>
        </w:rPr>
        <w:t>weight</w:t>
      </w:r>
      <w:r>
        <w:rPr>
          <w:rFonts w:ascii="Courier New" w:hAnsi="Courier New" w:cs="Courier New"/>
          <w:color w:val="000000"/>
          <w:sz w:val="20"/>
          <w:szCs w:val="20"/>
          <w:shd w:val="clear" w:color="auto" w:fill="FFFFFF"/>
        </w:rPr>
        <w:t xml:space="preserve"> weight;</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class</w:t>
      </w:r>
      <w:proofErr w:type="gramEnd"/>
      <w:r>
        <w:rPr>
          <w:rFonts w:ascii="Courier New" w:hAnsi="Courier New" w:cs="Courier New"/>
          <w:color w:val="000000"/>
          <w:sz w:val="20"/>
          <w:szCs w:val="20"/>
          <w:shd w:val="clear" w:color="auto" w:fill="FFFFFF"/>
        </w:rPr>
        <w:t xml:space="preserve"> sleep_med pir_cat RIAGENDR RIDRETH1 birth_control cotinine_cat hrt obese;</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model</w:t>
      </w:r>
      <w:proofErr w:type="gramEnd"/>
      <w:r>
        <w:rPr>
          <w:rFonts w:ascii="Courier New" w:hAnsi="Courier New" w:cs="Courier New"/>
          <w:color w:val="000000"/>
          <w:sz w:val="20"/>
          <w:szCs w:val="20"/>
          <w:shd w:val="clear" w:color="auto" w:fill="FFFFFF"/>
        </w:rPr>
        <w:t xml:space="preserve"> poor_sleep_reg = pir_cat RIAGENDR RIDRETH1 RIDAGEYR  birth_control</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cotinine_cat</w:t>
      </w:r>
      <w:proofErr w:type="gramEnd"/>
      <w:r>
        <w:rPr>
          <w:rFonts w:ascii="Courier New" w:hAnsi="Courier New" w:cs="Courier New"/>
          <w:color w:val="000000"/>
          <w:sz w:val="20"/>
          <w:szCs w:val="20"/>
          <w:shd w:val="clear" w:color="auto" w:fill="FFFFFF"/>
        </w:rPr>
        <w:t xml:space="preserve"> hrt obese sleep_med /</w:t>
      </w:r>
      <w:r>
        <w:rPr>
          <w:rFonts w:ascii="Courier New" w:hAnsi="Courier New" w:cs="Courier New"/>
          <w:color w:val="0000FF"/>
          <w:sz w:val="20"/>
          <w:szCs w:val="20"/>
          <w:shd w:val="clear" w:color="auto" w:fill="FFFFFF"/>
        </w:rPr>
        <w:t>solution</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CLPARM</w:t>
      </w:r>
      <w:r>
        <w:rPr>
          <w:rFonts w:ascii="Courier New" w:hAnsi="Courier New" w:cs="Courier New"/>
          <w:color w:val="000000"/>
          <w:sz w:val="20"/>
          <w:szCs w:val="20"/>
          <w:shd w:val="clear" w:color="auto" w:fill="FFFFFF"/>
        </w:rPr>
        <w:t>;</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domain</w:t>
      </w:r>
      <w:proofErr w:type="gramEnd"/>
      <w:r>
        <w:rPr>
          <w:rFonts w:ascii="Courier New" w:hAnsi="Courier New" w:cs="Courier New"/>
          <w:color w:val="000000"/>
          <w:sz w:val="20"/>
          <w:szCs w:val="20"/>
          <w:shd w:val="clear" w:color="auto" w:fill="FFFFFF"/>
        </w:rPr>
        <w:t xml:space="preserve"> include;</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SHORT SLEEP ~ INCOME */</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*crude;</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proc</w:t>
      </w:r>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surveyreg</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=dat.final;</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strata</w:t>
      </w:r>
      <w:proofErr w:type="gramEnd"/>
      <w:r>
        <w:rPr>
          <w:rFonts w:ascii="Courier New" w:hAnsi="Courier New" w:cs="Courier New"/>
          <w:color w:val="000000"/>
          <w:sz w:val="20"/>
          <w:szCs w:val="20"/>
          <w:shd w:val="clear" w:color="auto" w:fill="FFFFFF"/>
        </w:rPr>
        <w:t xml:space="preserve"> strata; </w:t>
      </w:r>
      <w:r>
        <w:rPr>
          <w:rFonts w:ascii="Courier New" w:hAnsi="Courier New" w:cs="Courier New"/>
          <w:color w:val="0000FF"/>
          <w:sz w:val="20"/>
          <w:szCs w:val="20"/>
          <w:shd w:val="clear" w:color="auto" w:fill="FFFFFF"/>
        </w:rPr>
        <w:t>cluster</w:t>
      </w:r>
      <w:r>
        <w:rPr>
          <w:rFonts w:ascii="Courier New" w:hAnsi="Courier New" w:cs="Courier New"/>
          <w:color w:val="000000"/>
          <w:sz w:val="20"/>
          <w:szCs w:val="20"/>
          <w:shd w:val="clear" w:color="auto" w:fill="FFFFFF"/>
        </w:rPr>
        <w:t xml:space="preserve"> cluster; </w:t>
      </w:r>
      <w:r>
        <w:rPr>
          <w:rFonts w:ascii="Courier New" w:hAnsi="Courier New" w:cs="Courier New"/>
          <w:color w:val="0000FF"/>
          <w:sz w:val="20"/>
          <w:szCs w:val="20"/>
          <w:shd w:val="clear" w:color="auto" w:fill="FFFFFF"/>
        </w:rPr>
        <w:t>weight</w:t>
      </w:r>
      <w:r>
        <w:rPr>
          <w:rFonts w:ascii="Courier New" w:hAnsi="Courier New" w:cs="Courier New"/>
          <w:color w:val="000000"/>
          <w:sz w:val="20"/>
          <w:szCs w:val="20"/>
          <w:shd w:val="clear" w:color="auto" w:fill="FFFFFF"/>
        </w:rPr>
        <w:t xml:space="preserve"> weight;</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class</w:t>
      </w:r>
      <w:proofErr w:type="gramEnd"/>
      <w:r>
        <w:rPr>
          <w:rFonts w:ascii="Courier New" w:hAnsi="Courier New" w:cs="Courier New"/>
          <w:color w:val="000000"/>
          <w:sz w:val="20"/>
          <w:szCs w:val="20"/>
          <w:shd w:val="clear" w:color="auto" w:fill="FFFFFF"/>
        </w:rPr>
        <w:t xml:space="preserve"> pir_cat;</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model</w:t>
      </w:r>
      <w:proofErr w:type="gramEnd"/>
      <w:r>
        <w:rPr>
          <w:rFonts w:ascii="Courier New" w:hAnsi="Courier New" w:cs="Courier New"/>
          <w:color w:val="000000"/>
          <w:sz w:val="20"/>
          <w:szCs w:val="20"/>
          <w:shd w:val="clear" w:color="auto" w:fill="FFFFFF"/>
        </w:rPr>
        <w:t xml:space="preserve"> short_sleep_reg = pir_cat /</w:t>
      </w:r>
      <w:r>
        <w:rPr>
          <w:rFonts w:ascii="Courier New" w:hAnsi="Courier New" w:cs="Courier New"/>
          <w:color w:val="0000FF"/>
          <w:sz w:val="20"/>
          <w:szCs w:val="20"/>
          <w:shd w:val="clear" w:color="auto" w:fill="FFFFFF"/>
        </w:rPr>
        <w:t>solution</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CLPARM</w:t>
      </w:r>
      <w:r>
        <w:rPr>
          <w:rFonts w:ascii="Courier New" w:hAnsi="Courier New" w:cs="Courier New"/>
          <w:color w:val="000000"/>
          <w:sz w:val="20"/>
          <w:szCs w:val="20"/>
          <w:shd w:val="clear" w:color="auto" w:fill="FFFFFF"/>
        </w:rPr>
        <w:t>;</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domain</w:t>
      </w:r>
      <w:proofErr w:type="gramEnd"/>
      <w:r>
        <w:rPr>
          <w:rFonts w:ascii="Courier New" w:hAnsi="Courier New" w:cs="Courier New"/>
          <w:color w:val="000000"/>
          <w:sz w:val="20"/>
          <w:szCs w:val="20"/>
          <w:shd w:val="clear" w:color="auto" w:fill="FFFFFF"/>
        </w:rPr>
        <w:t xml:space="preserve"> include;</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 xml:space="preserve">; </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*adjusted;</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proc</w:t>
      </w:r>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surveyreg</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=dat.final;</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strata</w:t>
      </w:r>
      <w:proofErr w:type="gramEnd"/>
      <w:r>
        <w:rPr>
          <w:rFonts w:ascii="Courier New" w:hAnsi="Courier New" w:cs="Courier New"/>
          <w:color w:val="000000"/>
          <w:sz w:val="20"/>
          <w:szCs w:val="20"/>
          <w:shd w:val="clear" w:color="auto" w:fill="FFFFFF"/>
        </w:rPr>
        <w:t xml:space="preserve"> strata; </w:t>
      </w:r>
      <w:r>
        <w:rPr>
          <w:rFonts w:ascii="Courier New" w:hAnsi="Courier New" w:cs="Courier New"/>
          <w:color w:val="0000FF"/>
          <w:sz w:val="20"/>
          <w:szCs w:val="20"/>
          <w:shd w:val="clear" w:color="auto" w:fill="FFFFFF"/>
        </w:rPr>
        <w:t>cluster</w:t>
      </w:r>
      <w:r>
        <w:rPr>
          <w:rFonts w:ascii="Courier New" w:hAnsi="Courier New" w:cs="Courier New"/>
          <w:color w:val="000000"/>
          <w:sz w:val="20"/>
          <w:szCs w:val="20"/>
          <w:shd w:val="clear" w:color="auto" w:fill="FFFFFF"/>
        </w:rPr>
        <w:t xml:space="preserve"> cluster; </w:t>
      </w:r>
      <w:r>
        <w:rPr>
          <w:rFonts w:ascii="Courier New" w:hAnsi="Courier New" w:cs="Courier New"/>
          <w:color w:val="0000FF"/>
          <w:sz w:val="20"/>
          <w:szCs w:val="20"/>
          <w:shd w:val="clear" w:color="auto" w:fill="FFFFFF"/>
        </w:rPr>
        <w:t>weight</w:t>
      </w:r>
      <w:r>
        <w:rPr>
          <w:rFonts w:ascii="Courier New" w:hAnsi="Courier New" w:cs="Courier New"/>
          <w:color w:val="000000"/>
          <w:sz w:val="20"/>
          <w:szCs w:val="20"/>
          <w:shd w:val="clear" w:color="auto" w:fill="FFFFFF"/>
        </w:rPr>
        <w:t xml:space="preserve"> weight;</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class</w:t>
      </w:r>
      <w:proofErr w:type="gramEnd"/>
      <w:r>
        <w:rPr>
          <w:rFonts w:ascii="Courier New" w:hAnsi="Courier New" w:cs="Courier New"/>
          <w:color w:val="000000"/>
          <w:sz w:val="20"/>
          <w:szCs w:val="20"/>
          <w:shd w:val="clear" w:color="auto" w:fill="FFFFFF"/>
        </w:rPr>
        <w:t xml:space="preserve"> sleep_med pir_cat RIAGENDR RIDRETH1 birth_control cotinine_cat hrt obese;</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model</w:t>
      </w:r>
      <w:proofErr w:type="gramEnd"/>
      <w:r>
        <w:rPr>
          <w:rFonts w:ascii="Courier New" w:hAnsi="Courier New" w:cs="Courier New"/>
          <w:color w:val="000000"/>
          <w:sz w:val="20"/>
          <w:szCs w:val="20"/>
          <w:shd w:val="clear" w:color="auto" w:fill="FFFFFF"/>
        </w:rPr>
        <w:t xml:space="preserve"> short_sleep_reg = pir_cat RIAGENDR RIDRETH1 RIDAGEYR  birth_control</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cotinine_cat</w:t>
      </w:r>
      <w:proofErr w:type="gramEnd"/>
      <w:r>
        <w:rPr>
          <w:rFonts w:ascii="Courier New" w:hAnsi="Courier New" w:cs="Courier New"/>
          <w:color w:val="000000"/>
          <w:sz w:val="20"/>
          <w:szCs w:val="20"/>
          <w:shd w:val="clear" w:color="auto" w:fill="FFFFFF"/>
        </w:rPr>
        <w:t xml:space="preserve"> hrt obese sleep_med /</w:t>
      </w:r>
      <w:r>
        <w:rPr>
          <w:rFonts w:ascii="Courier New" w:hAnsi="Courier New" w:cs="Courier New"/>
          <w:color w:val="0000FF"/>
          <w:sz w:val="20"/>
          <w:szCs w:val="20"/>
          <w:shd w:val="clear" w:color="auto" w:fill="FFFFFF"/>
        </w:rPr>
        <w:t>solution</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CLPARM</w:t>
      </w:r>
      <w:r>
        <w:rPr>
          <w:rFonts w:ascii="Courier New" w:hAnsi="Courier New" w:cs="Courier New"/>
          <w:color w:val="000000"/>
          <w:sz w:val="20"/>
          <w:szCs w:val="20"/>
          <w:shd w:val="clear" w:color="auto" w:fill="FFFFFF"/>
        </w:rPr>
        <w:t>;</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domain</w:t>
      </w:r>
      <w:proofErr w:type="gramEnd"/>
      <w:r>
        <w:rPr>
          <w:rFonts w:ascii="Courier New" w:hAnsi="Courier New" w:cs="Courier New"/>
          <w:color w:val="000000"/>
          <w:sz w:val="20"/>
          <w:szCs w:val="20"/>
          <w:shd w:val="clear" w:color="auto" w:fill="FFFFFF"/>
        </w:rPr>
        <w:t xml:space="preserve"> include;</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POOR SLEEP ~ EDUCATION */</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*crude;</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proc</w:t>
      </w:r>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surveyreg</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=dat.final;</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strata</w:t>
      </w:r>
      <w:proofErr w:type="gramEnd"/>
      <w:r>
        <w:rPr>
          <w:rFonts w:ascii="Courier New" w:hAnsi="Courier New" w:cs="Courier New"/>
          <w:color w:val="000000"/>
          <w:sz w:val="20"/>
          <w:szCs w:val="20"/>
          <w:shd w:val="clear" w:color="auto" w:fill="FFFFFF"/>
        </w:rPr>
        <w:t xml:space="preserve"> strata; </w:t>
      </w:r>
      <w:r>
        <w:rPr>
          <w:rFonts w:ascii="Courier New" w:hAnsi="Courier New" w:cs="Courier New"/>
          <w:color w:val="0000FF"/>
          <w:sz w:val="20"/>
          <w:szCs w:val="20"/>
          <w:shd w:val="clear" w:color="auto" w:fill="FFFFFF"/>
        </w:rPr>
        <w:t>cluster</w:t>
      </w:r>
      <w:r>
        <w:rPr>
          <w:rFonts w:ascii="Courier New" w:hAnsi="Courier New" w:cs="Courier New"/>
          <w:color w:val="000000"/>
          <w:sz w:val="20"/>
          <w:szCs w:val="20"/>
          <w:shd w:val="clear" w:color="auto" w:fill="FFFFFF"/>
        </w:rPr>
        <w:t xml:space="preserve"> cluster; </w:t>
      </w:r>
      <w:r>
        <w:rPr>
          <w:rFonts w:ascii="Courier New" w:hAnsi="Courier New" w:cs="Courier New"/>
          <w:color w:val="0000FF"/>
          <w:sz w:val="20"/>
          <w:szCs w:val="20"/>
          <w:shd w:val="clear" w:color="auto" w:fill="FFFFFF"/>
        </w:rPr>
        <w:t>weight</w:t>
      </w:r>
      <w:r>
        <w:rPr>
          <w:rFonts w:ascii="Courier New" w:hAnsi="Courier New" w:cs="Courier New"/>
          <w:color w:val="000000"/>
          <w:sz w:val="20"/>
          <w:szCs w:val="20"/>
          <w:shd w:val="clear" w:color="auto" w:fill="FFFFFF"/>
        </w:rPr>
        <w:t xml:space="preserve"> weight;</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class</w:t>
      </w:r>
      <w:proofErr w:type="gramEnd"/>
      <w:r>
        <w:rPr>
          <w:rFonts w:ascii="Courier New" w:hAnsi="Courier New" w:cs="Courier New"/>
          <w:color w:val="000000"/>
          <w:sz w:val="20"/>
          <w:szCs w:val="20"/>
          <w:shd w:val="clear" w:color="auto" w:fill="FFFFFF"/>
        </w:rPr>
        <w:t xml:space="preserve"> DMDEDUC2;</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model</w:t>
      </w:r>
      <w:proofErr w:type="gramEnd"/>
      <w:r>
        <w:rPr>
          <w:rFonts w:ascii="Courier New" w:hAnsi="Courier New" w:cs="Courier New"/>
          <w:color w:val="000000"/>
          <w:sz w:val="20"/>
          <w:szCs w:val="20"/>
          <w:shd w:val="clear" w:color="auto" w:fill="FFFFFF"/>
        </w:rPr>
        <w:t xml:space="preserve"> poor_sleep_reg = DMDEDUC2 /</w:t>
      </w:r>
      <w:r>
        <w:rPr>
          <w:rFonts w:ascii="Courier New" w:hAnsi="Courier New" w:cs="Courier New"/>
          <w:color w:val="0000FF"/>
          <w:sz w:val="20"/>
          <w:szCs w:val="20"/>
          <w:shd w:val="clear" w:color="auto" w:fill="FFFFFF"/>
        </w:rPr>
        <w:t>solution</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CLPARM</w:t>
      </w:r>
      <w:r>
        <w:rPr>
          <w:rFonts w:ascii="Courier New" w:hAnsi="Courier New" w:cs="Courier New"/>
          <w:color w:val="000000"/>
          <w:sz w:val="20"/>
          <w:szCs w:val="20"/>
          <w:shd w:val="clear" w:color="auto" w:fill="FFFFFF"/>
        </w:rPr>
        <w:t>;</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domain</w:t>
      </w:r>
      <w:proofErr w:type="gramEnd"/>
      <w:r>
        <w:rPr>
          <w:rFonts w:ascii="Courier New" w:hAnsi="Courier New" w:cs="Courier New"/>
          <w:color w:val="000000"/>
          <w:sz w:val="20"/>
          <w:szCs w:val="20"/>
          <w:shd w:val="clear" w:color="auto" w:fill="FFFFFF"/>
        </w:rPr>
        <w:t xml:space="preserve"> include;</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 xml:space="preserve">; </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*adjusted;</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proc</w:t>
      </w:r>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surveyreg</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=dat.final;</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strata</w:t>
      </w:r>
      <w:proofErr w:type="gramEnd"/>
      <w:r>
        <w:rPr>
          <w:rFonts w:ascii="Courier New" w:hAnsi="Courier New" w:cs="Courier New"/>
          <w:color w:val="000000"/>
          <w:sz w:val="20"/>
          <w:szCs w:val="20"/>
          <w:shd w:val="clear" w:color="auto" w:fill="FFFFFF"/>
        </w:rPr>
        <w:t xml:space="preserve"> strata; </w:t>
      </w:r>
      <w:r>
        <w:rPr>
          <w:rFonts w:ascii="Courier New" w:hAnsi="Courier New" w:cs="Courier New"/>
          <w:color w:val="0000FF"/>
          <w:sz w:val="20"/>
          <w:szCs w:val="20"/>
          <w:shd w:val="clear" w:color="auto" w:fill="FFFFFF"/>
        </w:rPr>
        <w:t>cluster</w:t>
      </w:r>
      <w:r>
        <w:rPr>
          <w:rFonts w:ascii="Courier New" w:hAnsi="Courier New" w:cs="Courier New"/>
          <w:color w:val="000000"/>
          <w:sz w:val="20"/>
          <w:szCs w:val="20"/>
          <w:shd w:val="clear" w:color="auto" w:fill="FFFFFF"/>
        </w:rPr>
        <w:t xml:space="preserve"> cluster; </w:t>
      </w:r>
      <w:r>
        <w:rPr>
          <w:rFonts w:ascii="Courier New" w:hAnsi="Courier New" w:cs="Courier New"/>
          <w:color w:val="0000FF"/>
          <w:sz w:val="20"/>
          <w:szCs w:val="20"/>
          <w:shd w:val="clear" w:color="auto" w:fill="FFFFFF"/>
        </w:rPr>
        <w:t>weight</w:t>
      </w:r>
      <w:r>
        <w:rPr>
          <w:rFonts w:ascii="Courier New" w:hAnsi="Courier New" w:cs="Courier New"/>
          <w:color w:val="000000"/>
          <w:sz w:val="20"/>
          <w:szCs w:val="20"/>
          <w:shd w:val="clear" w:color="auto" w:fill="FFFFFF"/>
        </w:rPr>
        <w:t xml:space="preserve"> weight;</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class</w:t>
      </w:r>
      <w:proofErr w:type="gramEnd"/>
      <w:r>
        <w:rPr>
          <w:rFonts w:ascii="Courier New" w:hAnsi="Courier New" w:cs="Courier New"/>
          <w:color w:val="000000"/>
          <w:sz w:val="20"/>
          <w:szCs w:val="20"/>
          <w:shd w:val="clear" w:color="auto" w:fill="FFFFFF"/>
        </w:rPr>
        <w:t xml:space="preserve"> sleep_med DMDEDUC2 RIAGENDR RIDRETH1 birth_control cotinine_cat hrt obese;</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model</w:t>
      </w:r>
      <w:proofErr w:type="gramEnd"/>
      <w:r>
        <w:rPr>
          <w:rFonts w:ascii="Courier New" w:hAnsi="Courier New" w:cs="Courier New"/>
          <w:color w:val="000000"/>
          <w:sz w:val="20"/>
          <w:szCs w:val="20"/>
          <w:shd w:val="clear" w:color="auto" w:fill="FFFFFF"/>
        </w:rPr>
        <w:t xml:space="preserve"> poor_sleep_reg = DMDEDUC2 RIAGENDR RIDRETH1 RIDAGEYR  birth_control</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cotinine_cat</w:t>
      </w:r>
      <w:proofErr w:type="gramEnd"/>
      <w:r>
        <w:rPr>
          <w:rFonts w:ascii="Courier New" w:hAnsi="Courier New" w:cs="Courier New"/>
          <w:color w:val="000000"/>
          <w:sz w:val="20"/>
          <w:szCs w:val="20"/>
          <w:shd w:val="clear" w:color="auto" w:fill="FFFFFF"/>
        </w:rPr>
        <w:t xml:space="preserve"> hrt obese sleep_med /</w:t>
      </w:r>
      <w:r>
        <w:rPr>
          <w:rFonts w:ascii="Courier New" w:hAnsi="Courier New" w:cs="Courier New"/>
          <w:color w:val="0000FF"/>
          <w:sz w:val="20"/>
          <w:szCs w:val="20"/>
          <w:shd w:val="clear" w:color="auto" w:fill="FFFFFF"/>
        </w:rPr>
        <w:t>solution</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CLPARM</w:t>
      </w:r>
      <w:r>
        <w:rPr>
          <w:rFonts w:ascii="Courier New" w:hAnsi="Courier New" w:cs="Courier New"/>
          <w:color w:val="000000"/>
          <w:sz w:val="20"/>
          <w:szCs w:val="20"/>
          <w:shd w:val="clear" w:color="auto" w:fill="FFFFFF"/>
        </w:rPr>
        <w:t>;</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domain</w:t>
      </w:r>
      <w:proofErr w:type="gramEnd"/>
      <w:r>
        <w:rPr>
          <w:rFonts w:ascii="Courier New" w:hAnsi="Courier New" w:cs="Courier New"/>
          <w:color w:val="000000"/>
          <w:sz w:val="20"/>
          <w:szCs w:val="20"/>
          <w:shd w:val="clear" w:color="auto" w:fill="FFFFFF"/>
        </w:rPr>
        <w:t xml:space="preserve"> include;</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SHORT SLEEP ~ EDUCATION */</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*crude;</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proc</w:t>
      </w:r>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surveyreg</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=dat.final;</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strata</w:t>
      </w:r>
      <w:proofErr w:type="gramEnd"/>
      <w:r>
        <w:rPr>
          <w:rFonts w:ascii="Courier New" w:hAnsi="Courier New" w:cs="Courier New"/>
          <w:color w:val="000000"/>
          <w:sz w:val="20"/>
          <w:szCs w:val="20"/>
          <w:shd w:val="clear" w:color="auto" w:fill="FFFFFF"/>
        </w:rPr>
        <w:t xml:space="preserve"> strata; </w:t>
      </w:r>
      <w:r>
        <w:rPr>
          <w:rFonts w:ascii="Courier New" w:hAnsi="Courier New" w:cs="Courier New"/>
          <w:color w:val="0000FF"/>
          <w:sz w:val="20"/>
          <w:szCs w:val="20"/>
          <w:shd w:val="clear" w:color="auto" w:fill="FFFFFF"/>
        </w:rPr>
        <w:t>cluster</w:t>
      </w:r>
      <w:r>
        <w:rPr>
          <w:rFonts w:ascii="Courier New" w:hAnsi="Courier New" w:cs="Courier New"/>
          <w:color w:val="000000"/>
          <w:sz w:val="20"/>
          <w:szCs w:val="20"/>
          <w:shd w:val="clear" w:color="auto" w:fill="FFFFFF"/>
        </w:rPr>
        <w:t xml:space="preserve"> cluster; </w:t>
      </w:r>
      <w:r>
        <w:rPr>
          <w:rFonts w:ascii="Courier New" w:hAnsi="Courier New" w:cs="Courier New"/>
          <w:color w:val="0000FF"/>
          <w:sz w:val="20"/>
          <w:szCs w:val="20"/>
          <w:shd w:val="clear" w:color="auto" w:fill="FFFFFF"/>
        </w:rPr>
        <w:t>weight</w:t>
      </w:r>
      <w:r>
        <w:rPr>
          <w:rFonts w:ascii="Courier New" w:hAnsi="Courier New" w:cs="Courier New"/>
          <w:color w:val="000000"/>
          <w:sz w:val="20"/>
          <w:szCs w:val="20"/>
          <w:shd w:val="clear" w:color="auto" w:fill="FFFFFF"/>
        </w:rPr>
        <w:t xml:space="preserve"> weight;</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class</w:t>
      </w:r>
      <w:proofErr w:type="gramEnd"/>
      <w:r>
        <w:rPr>
          <w:rFonts w:ascii="Courier New" w:hAnsi="Courier New" w:cs="Courier New"/>
          <w:color w:val="000000"/>
          <w:sz w:val="20"/>
          <w:szCs w:val="20"/>
          <w:shd w:val="clear" w:color="auto" w:fill="FFFFFF"/>
        </w:rPr>
        <w:t xml:space="preserve"> DMDEDUC2;</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model</w:t>
      </w:r>
      <w:proofErr w:type="gramEnd"/>
      <w:r>
        <w:rPr>
          <w:rFonts w:ascii="Courier New" w:hAnsi="Courier New" w:cs="Courier New"/>
          <w:color w:val="000000"/>
          <w:sz w:val="20"/>
          <w:szCs w:val="20"/>
          <w:shd w:val="clear" w:color="auto" w:fill="FFFFFF"/>
        </w:rPr>
        <w:t xml:space="preserve"> short_sleep_reg = DMDEDUC2 /</w:t>
      </w:r>
      <w:r>
        <w:rPr>
          <w:rFonts w:ascii="Courier New" w:hAnsi="Courier New" w:cs="Courier New"/>
          <w:color w:val="0000FF"/>
          <w:sz w:val="20"/>
          <w:szCs w:val="20"/>
          <w:shd w:val="clear" w:color="auto" w:fill="FFFFFF"/>
        </w:rPr>
        <w:t>solution</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CLPARM</w:t>
      </w:r>
      <w:r>
        <w:rPr>
          <w:rFonts w:ascii="Courier New" w:hAnsi="Courier New" w:cs="Courier New"/>
          <w:color w:val="000000"/>
          <w:sz w:val="20"/>
          <w:szCs w:val="20"/>
          <w:shd w:val="clear" w:color="auto" w:fill="FFFFFF"/>
        </w:rPr>
        <w:t>;</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domain</w:t>
      </w:r>
      <w:proofErr w:type="gramEnd"/>
      <w:r>
        <w:rPr>
          <w:rFonts w:ascii="Courier New" w:hAnsi="Courier New" w:cs="Courier New"/>
          <w:color w:val="000000"/>
          <w:sz w:val="20"/>
          <w:szCs w:val="20"/>
          <w:shd w:val="clear" w:color="auto" w:fill="FFFFFF"/>
        </w:rPr>
        <w:t xml:space="preserve"> include;</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 xml:space="preserve">; </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*adjusted;</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proc</w:t>
      </w:r>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surveyreg</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=dat.final;</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strata</w:t>
      </w:r>
      <w:proofErr w:type="gramEnd"/>
      <w:r>
        <w:rPr>
          <w:rFonts w:ascii="Courier New" w:hAnsi="Courier New" w:cs="Courier New"/>
          <w:color w:val="000000"/>
          <w:sz w:val="20"/>
          <w:szCs w:val="20"/>
          <w:shd w:val="clear" w:color="auto" w:fill="FFFFFF"/>
        </w:rPr>
        <w:t xml:space="preserve"> strata; </w:t>
      </w:r>
      <w:r>
        <w:rPr>
          <w:rFonts w:ascii="Courier New" w:hAnsi="Courier New" w:cs="Courier New"/>
          <w:color w:val="0000FF"/>
          <w:sz w:val="20"/>
          <w:szCs w:val="20"/>
          <w:shd w:val="clear" w:color="auto" w:fill="FFFFFF"/>
        </w:rPr>
        <w:t>cluster</w:t>
      </w:r>
      <w:r>
        <w:rPr>
          <w:rFonts w:ascii="Courier New" w:hAnsi="Courier New" w:cs="Courier New"/>
          <w:color w:val="000000"/>
          <w:sz w:val="20"/>
          <w:szCs w:val="20"/>
          <w:shd w:val="clear" w:color="auto" w:fill="FFFFFF"/>
        </w:rPr>
        <w:t xml:space="preserve"> cluster; </w:t>
      </w:r>
      <w:r>
        <w:rPr>
          <w:rFonts w:ascii="Courier New" w:hAnsi="Courier New" w:cs="Courier New"/>
          <w:color w:val="0000FF"/>
          <w:sz w:val="20"/>
          <w:szCs w:val="20"/>
          <w:shd w:val="clear" w:color="auto" w:fill="FFFFFF"/>
        </w:rPr>
        <w:t>weight</w:t>
      </w:r>
      <w:r>
        <w:rPr>
          <w:rFonts w:ascii="Courier New" w:hAnsi="Courier New" w:cs="Courier New"/>
          <w:color w:val="000000"/>
          <w:sz w:val="20"/>
          <w:szCs w:val="20"/>
          <w:shd w:val="clear" w:color="auto" w:fill="FFFFFF"/>
        </w:rPr>
        <w:t xml:space="preserve"> weight;</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class</w:t>
      </w:r>
      <w:proofErr w:type="gramEnd"/>
      <w:r>
        <w:rPr>
          <w:rFonts w:ascii="Courier New" w:hAnsi="Courier New" w:cs="Courier New"/>
          <w:color w:val="000000"/>
          <w:sz w:val="20"/>
          <w:szCs w:val="20"/>
          <w:shd w:val="clear" w:color="auto" w:fill="FFFFFF"/>
        </w:rPr>
        <w:t xml:space="preserve"> sleep_med DMDEDUC2 RIAGENDR RIDRETH1 birth_control cotinine_cat hrt obese;</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model</w:t>
      </w:r>
      <w:proofErr w:type="gramEnd"/>
      <w:r>
        <w:rPr>
          <w:rFonts w:ascii="Courier New" w:hAnsi="Courier New" w:cs="Courier New"/>
          <w:color w:val="000000"/>
          <w:sz w:val="20"/>
          <w:szCs w:val="20"/>
          <w:shd w:val="clear" w:color="auto" w:fill="FFFFFF"/>
        </w:rPr>
        <w:t xml:space="preserve"> short_sleep_reg = DMDEDUC2 RIAGENDR RIDRETH1 RIDAGEYR  birth_control</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cotinine_cat</w:t>
      </w:r>
      <w:proofErr w:type="gramEnd"/>
      <w:r>
        <w:rPr>
          <w:rFonts w:ascii="Courier New" w:hAnsi="Courier New" w:cs="Courier New"/>
          <w:color w:val="000000"/>
          <w:sz w:val="20"/>
          <w:szCs w:val="20"/>
          <w:shd w:val="clear" w:color="auto" w:fill="FFFFFF"/>
        </w:rPr>
        <w:t xml:space="preserve"> hrt obese sleep_med /</w:t>
      </w:r>
      <w:r>
        <w:rPr>
          <w:rFonts w:ascii="Courier New" w:hAnsi="Courier New" w:cs="Courier New"/>
          <w:color w:val="0000FF"/>
          <w:sz w:val="20"/>
          <w:szCs w:val="20"/>
          <w:shd w:val="clear" w:color="auto" w:fill="FFFFFF"/>
        </w:rPr>
        <w:t>solution</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CLPARM</w:t>
      </w:r>
      <w:r>
        <w:rPr>
          <w:rFonts w:ascii="Courier New" w:hAnsi="Courier New" w:cs="Courier New"/>
          <w:color w:val="000000"/>
          <w:sz w:val="20"/>
          <w:szCs w:val="20"/>
          <w:shd w:val="clear" w:color="auto" w:fill="FFFFFF"/>
        </w:rPr>
        <w:t>;</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domain</w:t>
      </w:r>
      <w:proofErr w:type="gramEnd"/>
      <w:r>
        <w:rPr>
          <w:rFonts w:ascii="Courier New" w:hAnsi="Courier New" w:cs="Courier New"/>
          <w:color w:val="000000"/>
          <w:sz w:val="20"/>
          <w:szCs w:val="20"/>
          <w:shd w:val="clear" w:color="auto" w:fill="FFFFFF"/>
        </w:rPr>
        <w:t xml:space="preserve"> include;</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CRP ~ poor sleep */</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*crude;</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proc</w:t>
      </w:r>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surveyreg</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=dat.final;</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strata</w:t>
      </w:r>
      <w:proofErr w:type="gramEnd"/>
      <w:r>
        <w:rPr>
          <w:rFonts w:ascii="Courier New" w:hAnsi="Courier New" w:cs="Courier New"/>
          <w:color w:val="000000"/>
          <w:sz w:val="20"/>
          <w:szCs w:val="20"/>
          <w:shd w:val="clear" w:color="auto" w:fill="FFFFFF"/>
        </w:rPr>
        <w:t xml:space="preserve"> strata; </w:t>
      </w:r>
      <w:r>
        <w:rPr>
          <w:rFonts w:ascii="Courier New" w:hAnsi="Courier New" w:cs="Courier New"/>
          <w:color w:val="0000FF"/>
          <w:sz w:val="20"/>
          <w:szCs w:val="20"/>
          <w:shd w:val="clear" w:color="auto" w:fill="FFFFFF"/>
        </w:rPr>
        <w:t>cluster</w:t>
      </w:r>
      <w:r>
        <w:rPr>
          <w:rFonts w:ascii="Courier New" w:hAnsi="Courier New" w:cs="Courier New"/>
          <w:color w:val="000000"/>
          <w:sz w:val="20"/>
          <w:szCs w:val="20"/>
          <w:shd w:val="clear" w:color="auto" w:fill="FFFFFF"/>
        </w:rPr>
        <w:t xml:space="preserve"> cluster; </w:t>
      </w:r>
      <w:r>
        <w:rPr>
          <w:rFonts w:ascii="Courier New" w:hAnsi="Courier New" w:cs="Courier New"/>
          <w:color w:val="0000FF"/>
          <w:sz w:val="20"/>
          <w:szCs w:val="20"/>
          <w:shd w:val="clear" w:color="auto" w:fill="FFFFFF"/>
        </w:rPr>
        <w:t>weight</w:t>
      </w:r>
      <w:r>
        <w:rPr>
          <w:rFonts w:ascii="Courier New" w:hAnsi="Courier New" w:cs="Courier New"/>
          <w:color w:val="000000"/>
          <w:sz w:val="20"/>
          <w:szCs w:val="20"/>
          <w:shd w:val="clear" w:color="auto" w:fill="FFFFFF"/>
        </w:rPr>
        <w:t xml:space="preserve"> weight;</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class</w:t>
      </w:r>
      <w:proofErr w:type="gramEnd"/>
      <w:r>
        <w:rPr>
          <w:rFonts w:ascii="Courier New" w:hAnsi="Courier New" w:cs="Courier New"/>
          <w:color w:val="000000"/>
          <w:sz w:val="20"/>
          <w:szCs w:val="20"/>
          <w:shd w:val="clear" w:color="auto" w:fill="FFFFFF"/>
        </w:rPr>
        <w:t xml:space="preserve"> poor_sleep;</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model</w:t>
      </w:r>
      <w:proofErr w:type="gramEnd"/>
      <w:r>
        <w:rPr>
          <w:rFonts w:ascii="Courier New" w:hAnsi="Courier New" w:cs="Courier New"/>
          <w:color w:val="000000"/>
          <w:sz w:val="20"/>
          <w:szCs w:val="20"/>
          <w:shd w:val="clear" w:color="auto" w:fill="FFFFFF"/>
        </w:rPr>
        <w:t xml:space="preserve"> crp_log = poor_sleep /</w:t>
      </w:r>
      <w:r>
        <w:rPr>
          <w:rFonts w:ascii="Courier New" w:hAnsi="Courier New" w:cs="Courier New"/>
          <w:color w:val="0000FF"/>
          <w:sz w:val="20"/>
          <w:szCs w:val="20"/>
          <w:shd w:val="clear" w:color="auto" w:fill="FFFFFF"/>
        </w:rPr>
        <w:t>solution</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CLPARM</w:t>
      </w:r>
      <w:r>
        <w:rPr>
          <w:rFonts w:ascii="Courier New" w:hAnsi="Courier New" w:cs="Courier New"/>
          <w:color w:val="000000"/>
          <w:sz w:val="20"/>
          <w:szCs w:val="20"/>
          <w:shd w:val="clear" w:color="auto" w:fill="FFFFFF"/>
        </w:rPr>
        <w:t>;</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domain</w:t>
      </w:r>
      <w:proofErr w:type="gramEnd"/>
      <w:r>
        <w:rPr>
          <w:rFonts w:ascii="Courier New" w:hAnsi="Courier New" w:cs="Courier New"/>
          <w:color w:val="000000"/>
          <w:sz w:val="20"/>
          <w:szCs w:val="20"/>
          <w:shd w:val="clear" w:color="auto" w:fill="FFFFFF"/>
        </w:rPr>
        <w:t xml:space="preserve"> include;</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 xml:space="preserve">; </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*adjusted;</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proc</w:t>
      </w:r>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surveyreg</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=dat.final;</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strata</w:t>
      </w:r>
      <w:proofErr w:type="gramEnd"/>
      <w:r>
        <w:rPr>
          <w:rFonts w:ascii="Courier New" w:hAnsi="Courier New" w:cs="Courier New"/>
          <w:color w:val="000000"/>
          <w:sz w:val="20"/>
          <w:szCs w:val="20"/>
          <w:shd w:val="clear" w:color="auto" w:fill="FFFFFF"/>
        </w:rPr>
        <w:t xml:space="preserve"> strata; </w:t>
      </w:r>
      <w:r>
        <w:rPr>
          <w:rFonts w:ascii="Courier New" w:hAnsi="Courier New" w:cs="Courier New"/>
          <w:color w:val="0000FF"/>
          <w:sz w:val="20"/>
          <w:szCs w:val="20"/>
          <w:shd w:val="clear" w:color="auto" w:fill="FFFFFF"/>
        </w:rPr>
        <w:t>cluster</w:t>
      </w:r>
      <w:r>
        <w:rPr>
          <w:rFonts w:ascii="Courier New" w:hAnsi="Courier New" w:cs="Courier New"/>
          <w:color w:val="000000"/>
          <w:sz w:val="20"/>
          <w:szCs w:val="20"/>
          <w:shd w:val="clear" w:color="auto" w:fill="FFFFFF"/>
        </w:rPr>
        <w:t xml:space="preserve"> cluster; </w:t>
      </w:r>
      <w:r>
        <w:rPr>
          <w:rFonts w:ascii="Courier New" w:hAnsi="Courier New" w:cs="Courier New"/>
          <w:color w:val="0000FF"/>
          <w:sz w:val="20"/>
          <w:szCs w:val="20"/>
          <w:shd w:val="clear" w:color="auto" w:fill="FFFFFF"/>
        </w:rPr>
        <w:t>weight</w:t>
      </w:r>
      <w:r>
        <w:rPr>
          <w:rFonts w:ascii="Courier New" w:hAnsi="Courier New" w:cs="Courier New"/>
          <w:color w:val="000000"/>
          <w:sz w:val="20"/>
          <w:szCs w:val="20"/>
          <w:shd w:val="clear" w:color="auto" w:fill="FFFFFF"/>
        </w:rPr>
        <w:t xml:space="preserve"> weight;</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class</w:t>
      </w:r>
      <w:proofErr w:type="gramEnd"/>
      <w:r>
        <w:rPr>
          <w:rFonts w:ascii="Courier New" w:hAnsi="Courier New" w:cs="Courier New"/>
          <w:color w:val="000000"/>
          <w:sz w:val="20"/>
          <w:szCs w:val="20"/>
          <w:shd w:val="clear" w:color="auto" w:fill="FFFFFF"/>
        </w:rPr>
        <w:t xml:space="preserve"> poor_sleep sleep_med RIAGENDR RIDRETH1 birth_control cotinine_cat hrt obese;</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model</w:t>
      </w:r>
      <w:proofErr w:type="gramEnd"/>
      <w:r>
        <w:rPr>
          <w:rFonts w:ascii="Courier New" w:hAnsi="Courier New" w:cs="Courier New"/>
          <w:color w:val="000000"/>
          <w:sz w:val="20"/>
          <w:szCs w:val="20"/>
          <w:shd w:val="clear" w:color="auto" w:fill="FFFFFF"/>
        </w:rPr>
        <w:t xml:space="preserve"> crp_log = poor_sleep RIAGENDR RIDRETH1 RIDAGEYR  birth_control</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cotinine_cat</w:t>
      </w:r>
      <w:proofErr w:type="gramEnd"/>
      <w:r>
        <w:rPr>
          <w:rFonts w:ascii="Courier New" w:hAnsi="Courier New" w:cs="Courier New"/>
          <w:color w:val="000000"/>
          <w:sz w:val="20"/>
          <w:szCs w:val="20"/>
          <w:shd w:val="clear" w:color="auto" w:fill="FFFFFF"/>
        </w:rPr>
        <w:t xml:space="preserve"> hrt obese sleep_med /</w:t>
      </w:r>
      <w:r>
        <w:rPr>
          <w:rFonts w:ascii="Courier New" w:hAnsi="Courier New" w:cs="Courier New"/>
          <w:color w:val="0000FF"/>
          <w:sz w:val="20"/>
          <w:szCs w:val="20"/>
          <w:shd w:val="clear" w:color="auto" w:fill="FFFFFF"/>
        </w:rPr>
        <w:t>solution</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CLPARM</w:t>
      </w:r>
      <w:r>
        <w:rPr>
          <w:rFonts w:ascii="Courier New" w:hAnsi="Courier New" w:cs="Courier New"/>
          <w:color w:val="000000"/>
          <w:sz w:val="20"/>
          <w:szCs w:val="20"/>
          <w:shd w:val="clear" w:color="auto" w:fill="FFFFFF"/>
        </w:rPr>
        <w:t>;</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domain</w:t>
      </w:r>
      <w:proofErr w:type="gramEnd"/>
      <w:r>
        <w:rPr>
          <w:rFonts w:ascii="Courier New" w:hAnsi="Courier New" w:cs="Courier New"/>
          <w:color w:val="000000"/>
          <w:sz w:val="20"/>
          <w:szCs w:val="20"/>
          <w:shd w:val="clear" w:color="auto" w:fill="FFFFFF"/>
        </w:rPr>
        <w:t xml:space="preserve"> include;</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CRP ~ short sleep */</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*crude;</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proc</w:t>
      </w:r>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surveyreg</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=dat.final;</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strata</w:t>
      </w:r>
      <w:proofErr w:type="gramEnd"/>
      <w:r>
        <w:rPr>
          <w:rFonts w:ascii="Courier New" w:hAnsi="Courier New" w:cs="Courier New"/>
          <w:color w:val="000000"/>
          <w:sz w:val="20"/>
          <w:szCs w:val="20"/>
          <w:shd w:val="clear" w:color="auto" w:fill="FFFFFF"/>
        </w:rPr>
        <w:t xml:space="preserve"> strata; </w:t>
      </w:r>
      <w:r>
        <w:rPr>
          <w:rFonts w:ascii="Courier New" w:hAnsi="Courier New" w:cs="Courier New"/>
          <w:color w:val="0000FF"/>
          <w:sz w:val="20"/>
          <w:szCs w:val="20"/>
          <w:shd w:val="clear" w:color="auto" w:fill="FFFFFF"/>
        </w:rPr>
        <w:t>cluster</w:t>
      </w:r>
      <w:r>
        <w:rPr>
          <w:rFonts w:ascii="Courier New" w:hAnsi="Courier New" w:cs="Courier New"/>
          <w:color w:val="000000"/>
          <w:sz w:val="20"/>
          <w:szCs w:val="20"/>
          <w:shd w:val="clear" w:color="auto" w:fill="FFFFFF"/>
        </w:rPr>
        <w:t xml:space="preserve"> cluster; </w:t>
      </w:r>
      <w:r>
        <w:rPr>
          <w:rFonts w:ascii="Courier New" w:hAnsi="Courier New" w:cs="Courier New"/>
          <w:color w:val="0000FF"/>
          <w:sz w:val="20"/>
          <w:szCs w:val="20"/>
          <w:shd w:val="clear" w:color="auto" w:fill="FFFFFF"/>
        </w:rPr>
        <w:t>weight</w:t>
      </w:r>
      <w:r>
        <w:rPr>
          <w:rFonts w:ascii="Courier New" w:hAnsi="Courier New" w:cs="Courier New"/>
          <w:color w:val="000000"/>
          <w:sz w:val="20"/>
          <w:szCs w:val="20"/>
          <w:shd w:val="clear" w:color="auto" w:fill="FFFFFF"/>
        </w:rPr>
        <w:t xml:space="preserve"> weight;</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class</w:t>
      </w:r>
      <w:proofErr w:type="gramEnd"/>
      <w:r>
        <w:rPr>
          <w:rFonts w:ascii="Courier New" w:hAnsi="Courier New" w:cs="Courier New"/>
          <w:color w:val="000000"/>
          <w:sz w:val="20"/>
          <w:szCs w:val="20"/>
          <w:shd w:val="clear" w:color="auto" w:fill="FFFFFF"/>
        </w:rPr>
        <w:t xml:space="preserve"> short_sleep;</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model</w:t>
      </w:r>
      <w:proofErr w:type="gramEnd"/>
      <w:r>
        <w:rPr>
          <w:rFonts w:ascii="Courier New" w:hAnsi="Courier New" w:cs="Courier New"/>
          <w:color w:val="000000"/>
          <w:sz w:val="20"/>
          <w:szCs w:val="20"/>
          <w:shd w:val="clear" w:color="auto" w:fill="FFFFFF"/>
        </w:rPr>
        <w:t xml:space="preserve"> crp_log = short_sleep /</w:t>
      </w:r>
      <w:r>
        <w:rPr>
          <w:rFonts w:ascii="Courier New" w:hAnsi="Courier New" w:cs="Courier New"/>
          <w:color w:val="0000FF"/>
          <w:sz w:val="20"/>
          <w:szCs w:val="20"/>
          <w:shd w:val="clear" w:color="auto" w:fill="FFFFFF"/>
        </w:rPr>
        <w:t>solution</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CLPARM</w:t>
      </w:r>
      <w:r>
        <w:rPr>
          <w:rFonts w:ascii="Courier New" w:hAnsi="Courier New" w:cs="Courier New"/>
          <w:color w:val="000000"/>
          <w:sz w:val="20"/>
          <w:szCs w:val="20"/>
          <w:shd w:val="clear" w:color="auto" w:fill="FFFFFF"/>
        </w:rPr>
        <w:t>;</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domain</w:t>
      </w:r>
      <w:proofErr w:type="gramEnd"/>
      <w:r>
        <w:rPr>
          <w:rFonts w:ascii="Courier New" w:hAnsi="Courier New" w:cs="Courier New"/>
          <w:color w:val="000000"/>
          <w:sz w:val="20"/>
          <w:szCs w:val="20"/>
          <w:shd w:val="clear" w:color="auto" w:fill="FFFFFF"/>
        </w:rPr>
        <w:t xml:space="preserve"> include;</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 xml:space="preserve">; </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*adjusted;</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proc</w:t>
      </w:r>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surveyreg</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=dat.final;</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strata</w:t>
      </w:r>
      <w:proofErr w:type="gramEnd"/>
      <w:r>
        <w:rPr>
          <w:rFonts w:ascii="Courier New" w:hAnsi="Courier New" w:cs="Courier New"/>
          <w:color w:val="000000"/>
          <w:sz w:val="20"/>
          <w:szCs w:val="20"/>
          <w:shd w:val="clear" w:color="auto" w:fill="FFFFFF"/>
        </w:rPr>
        <w:t xml:space="preserve"> strata; </w:t>
      </w:r>
      <w:r>
        <w:rPr>
          <w:rFonts w:ascii="Courier New" w:hAnsi="Courier New" w:cs="Courier New"/>
          <w:color w:val="0000FF"/>
          <w:sz w:val="20"/>
          <w:szCs w:val="20"/>
          <w:shd w:val="clear" w:color="auto" w:fill="FFFFFF"/>
        </w:rPr>
        <w:t>cluster</w:t>
      </w:r>
      <w:r>
        <w:rPr>
          <w:rFonts w:ascii="Courier New" w:hAnsi="Courier New" w:cs="Courier New"/>
          <w:color w:val="000000"/>
          <w:sz w:val="20"/>
          <w:szCs w:val="20"/>
          <w:shd w:val="clear" w:color="auto" w:fill="FFFFFF"/>
        </w:rPr>
        <w:t xml:space="preserve"> cluster; </w:t>
      </w:r>
      <w:r>
        <w:rPr>
          <w:rFonts w:ascii="Courier New" w:hAnsi="Courier New" w:cs="Courier New"/>
          <w:color w:val="0000FF"/>
          <w:sz w:val="20"/>
          <w:szCs w:val="20"/>
          <w:shd w:val="clear" w:color="auto" w:fill="FFFFFF"/>
        </w:rPr>
        <w:t>weight</w:t>
      </w:r>
      <w:r>
        <w:rPr>
          <w:rFonts w:ascii="Courier New" w:hAnsi="Courier New" w:cs="Courier New"/>
          <w:color w:val="000000"/>
          <w:sz w:val="20"/>
          <w:szCs w:val="20"/>
          <w:shd w:val="clear" w:color="auto" w:fill="FFFFFF"/>
        </w:rPr>
        <w:t xml:space="preserve"> weight;</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class</w:t>
      </w:r>
      <w:proofErr w:type="gramEnd"/>
      <w:r>
        <w:rPr>
          <w:rFonts w:ascii="Courier New" w:hAnsi="Courier New" w:cs="Courier New"/>
          <w:color w:val="000000"/>
          <w:sz w:val="20"/>
          <w:szCs w:val="20"/>
          <w:shd w:val="clear" w:color="auto" w:fill="FFFFFF"/>
        </w:rPr>
        <w:t xml:space="preserve"> short_sleep sleep_med RIAGENDR RIDRETH1 birth_control cotinine_cat hrt obese;</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model</w:t>
      </w:r>
      <w:proofErr w:type="gramEnd"/>
      <w:r>
        <w:rPr>
          <w:rFonts w:ascii="Courier New" w:hAnsi="Courier New" w:cs="Courier New"/>
          <w:color w:val="000000"/>
          <w:sz w:val="20"/>
          <w:szCs w:val="20"/>
          <w:shd w:val="clear" w:color="auto" w:fill="FFFFFF"/>
        </w:rPr>
        <w:t xml:space="preserve"> crp_log = short_sleep RIAGENDR RIDRETH1 RIDAGEYR  birth_control</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cotinine_cat</w:t>
      </w:r>
      <w:proofErr w:type="gramEnd"/>
      <w:r>
        <w:rPr>
          <w:rFonts w:ascii="Courier New" w:hAnsi="Courier New" w:cs="Courier New"/>
          <w:color w:val="000000"/>
          <w:sz w:val="20"/>
          <w:szCs w:val="20"/>
          <w:shd w:val="clear" w:color="auto" w:fill="FFFFFF"/>
        </w:rPr>
        <w:t xml:space="preserve"> hrt obese sleep_med /</w:t>
      </w:r>
      <w:r>
        <w:rPr>
          <w:rFonts w:ascii="Courier New" w:hAnsi="Courier New" w:cs="Courier New"/>
          <w:color w:val="0000FF"/>
          <w:sz w:val="20"/>
          <w:szCs w:val="20"/>
          <w:shd w:val="clear" w:color="auto" w:fill="FFFFFF"/>
        </w:rPr>
        <w:t>solution</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CLPARM</w:t>
      </w:r>
      <w:r>
        <w:rPr>
          <w:rFonts w:ascii="Courier New" w:hAnsi="Courier New" w:cs="Courier New"/>
          <w:color w:val="000000"/>
          <w:sz w:val="20"/>
          <w:szCs w:val="20"/>
          <w:shd w:val="clear" w:color="auto" w:fill="FFFFFF"/>
        </w:rPr>
        <w:t>;</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domain</w:t>
      </w:r>
      <w:proofErr w:type="gramEnd"/>
      <w:r>
        <w:rPr>
          <w:rFonts w:ascii="Courier New" w:hAnsi="Courier New" w:cs="Courier New"/>
          <w:color w:val="000000"/>
          <w:sz w:val="20"/>
          <w:szCs w:val="20"/>
          <w:shd w:val="clear" w:color="auto" w:fill="FFFFFF"/>
        </w:rPr>
        <w:t xml:space="preserve"> include;</w:t>
      </w:r>
    </w:p>
    <w:p w:rsidR="007A453C" w:rsidRDefault="007A453C" w:rsidP="007A453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7A453C" w:rsidRDefault="007A453C" w:rsidP="007A453C"/>
    <w:p w:rsidR="007A453C" w:rsidRPr="002C0B74" w:rsidRDefault="007A453C" w:rsidP="002C0B74"/>
    <w:sectPr w:rsidR="007A453C" w:rsidRPr="002C0B7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57577" w:rsidRDefault="00157577" w:rsidP="00707131">
      <w:pPr>
        <w:spacing w:after="0" w:line="240" w:lineRule="auto"/>
      </w:pPr>
      <w:r>
        <w:separator/>
      </w:r>
    </w:p>
  </w:endnote>
  <w:endnote w:type="continuationSeparator" w:id="0">
    <w:p w:rsidR="00157577" w:rsidRDefault="00157577" w:rsidP="007071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57577" w:rsidRDefault="00157577" w:rsidP="00707131">
      <w:pPr>
        <w:spacing w:after="0" w:line="240" w:lineRule="auto"/>
      </w:pPr>
      <w:r>
        <w:separator/>
      </w:r>
    </w:p>
  </w:footnote>
  <w:footnote w:type="continuationSeparator" w:id="0">
    <w:p w:rsidR="00157577" w:rsidRDefault="00157577" w:rsidP="00707131">
      <w:pPr>
        <w:spacing w:after="0" w:line="240" w:lineRule="auto"/>
      </w:pPr>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udrey Renson">
    <w15:presenceInfo w15:providerId="Windows Live" w15:userId="b07550da35f2044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revisionView w:markup="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NjG3MDU1NzUwMzYxM7RU0lEKTi0uzszPAykwqgUAjHsehCwAAAA="/>
    <w:docVar w:name="EN.InstantFormat" w:val="&lt;ENInstantFormat&gt;&lt;Enabled&gt;1&lt;/Enabled&gt;&lt;ScanUnformatted&gt;1&lt;/ScanUnformatted&gt;&lt;ScanChanges&gt;1&lt;/ScanChanges&gt;&lt;Suspended&gt;0&lt;/Suspended&gt;&lt;/ENInstantFormat&gt;"/>
    <w:docVar w:name="EN.Layout" w:val="&lt;ENLayout&gt;&lt;Style&gt;JAMA&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dedvvsfs4xafd5ezfp8vx505vxt00dp52ds9&quot;&gt;My EndNote Library&lt;record-ids&gt;&lt;item&gt;658&lt;/item&gt;&lt;item&gt;687&lt;/item&gt;&lt;item&gt;696&lt;/item&gt;&lt;item&gt;698&lt;/item&gt;&lt;item&gt;705&lt;/item&gt;&lt;item&gt;719&lt;/item&gt;&lt;item&gt;720&lt;/item&gt;&lt;item&gt;722&lt;/item&gt;&lt;item&gt;723&lt;/item&gt;&lt;item&gt;740&lt;/item&gt;&lt;item&gt;742&lt;/item&gt;&lt;item&gt;743&lt;/item&gt;&lt;/record-ids&gt;&lt;/item&gt;&lt;/Libraries&gt;"/>
  </w:docVars>
  <w:rsids>
    <w:rsidRoot w:val="00792227"/>
    <w:rsid w:val="00091BED"/>
    <w:rsid w:val="000D1AB9"/>
    <w:rsid w:val="000E54A9"/>
    <w:rsid w:val="00150E12"/>
    <w:rsid w:val="00151639"/>
    <w:rsid w:val="00157577"/>
    <w:rsid w:val="001B2198"/>
    <w:rsid w:val="001D399A"/>
    <w:rsid w:val="001F14B5"/>
    <w:rsid w:val="001F714F"/>
    <w:rsid w:val="002068F3"/>
    <w:rsid w:val="00215AF2"/>
    <w:rsid w:val="00222557"/>
    <w:rsid w:val="0024374D"/>
    <w:rsid w:val="002A4DD6"/>
    <w:rsid w:val="002C0B74"/>
    <w:rsid w:val="00315E2D"/>
    <w:rsid w:val="003418B2"/>
    <w:rsid w:val="0037269C"/>
    <w:rsid w:val="003A2899"/>
    <w:rsid w:val="003B3B23"/>
    <w:rsid w:val="003F177D"/>
    <w:rsid w:val="00401A98"/>
    <w:rsid w:val="0041656F"/>
    <w:rsid w:val="00500835"/>
    <w:rsid w:val="0050486B"/>
    <w:rsid w:val="00507CDF"/>
    <w:rsid w:val="00531087"/>
    <w:rsid w:val="00593B60"/>
    <w:rsid w:val="005B7D8E"/>
    <w:rsid w:val="005D50D1"/>
    <w:rsid w:val="005E3503"/>
    <w:rsid w:val="00621522"/>
    <w:rsid w:val="00635E4C"/>
    <w:rsid w:val="00682E36"/>
    <w:rsid w:val="00697072"/>
    <w:rsid w:val="006E3808"/>
    <w:rsid w:val="00707131"/>
    <w:rsid w:val="00717126"/>
    <w:rsid w:val="00742F87"/>
    <w:rsid w:val="00754099"/>
    <w:rsid w:val="00771D1B"/>
    <w:rsid w:val="00792227"/>
    <w:rsid w:val="007962C4"/>
    <w:rsid w:val="007A2B62"/>
    <w:rsid w:val="007A453C"/>
    <w:rsid w:val="00884F86"/>
    <w:rsid w:val="00890D1B"/>
    <w:rsid w:val="008B1404"/>
    <w:rsid w:val="008C229D"/>
    <w:rsid w:val="00946C3A"/>
    <w:rsid w:val="00976B29"/>
    <w:rsid w:val="009855D5"/>
    <w:rsid w:val="00A45A83"/>
    <w:rsid w:val="00A65BD4"/>
    <w:rsid w:val="00AD3F87"/>
    <w:rsid w:val="00B24E0C"/>
    <w:rsid w:val="00B709E4"/>
    <w:rsid w:val="00B92651"/>
    <w:rsid w:val="00B972E0"/>
    <w:rsid w:val="00BB5750"/>
    <w:rsid w:val="00BD10D0"/>
    <w:rsid w:val="00BF10D6"/>
    <w:rsid w:val="00C503CF"/>
    <w:rsid w:val="00C926B1"/>
    <w:rsid w:val="00CD1585"/>
    <w:rsid w:val="00D33960"/>
    <w:rsid w:val="00D668A9"/>
    <w:rsid w:val="00D8248A"/>
    <w:rsid w:val="00DA3E42"/>
    <w:rsid w:val="00DC22F8"/>
    <w:rsid w:val="00DE3276"/>
    <w:rsid w:val="00E0211A"/>
    <w:rsid w:val="00E22EF9"/>
    <w:rsid w:val="00E35A9B"/>
    <w:rsid w:val="00E953F0"/>
    <w:rsid w:val="00EB64DD"/>
    <w:rsid w:val="00ED456E"/>
    <w:rsid w:val="00F47BAD"/>
    <w:rsid w:val="00F97BE8"/>
    <w:rsid w:val="00FF45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22EF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22EF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22EF9"/>
    <w:pPr>
      <w:keepNext/>
      <w:keepLines/>
      <w:spacing w:before="40" w:after="0"/>
      <w:outlineLvl w:val="2"/>
    </w:pPr>
    <w:rPr>
      <w:rFonts w:asciiTheme="majorHAnsi" w:eastAsiaTheme="majorEastAsia" w:hAnsiTheme="majorHAnsi" w:cstheme="majorBidi"/>
      <w:i/>
      <w:color w:val="1F4D78" w:themeColor="accent1" w:themeShade="7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500835"/>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500835"/>
    <w:rPr>
      <w:rFonts w:ascii="Calibri" w:hAnsi="Calibri" w:cs="Calibri"/>
      <w:noProof/>
    </w:rPr>
  </w:style>
  <w:style w:type="paragraph" w:customStyle="1" w:styleId="EndNoteBibliography">
    <w:name w:val="EndNote Bibliography"/>
    <w:basedOn w:val="Normal"/>
    <w:link w:val="EndNoteBibliographyChar"/>
    <w:rsid w:val="00500835"/>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500835"/>
    <w:rPr>
      <w:rFonts w:ascii="Calibri" w:hAnsi="Calibri" w:cs="Calibri"/>
      <w:noProof/>
    </w:rPr>
  </w:style>
  <w:style w:type="character" w:customStyle="1" w:styleId="Heading1Char">
    <w:name w:val="Heading 1 Char"/>
    <w:basedOn w:val="DefaultParagraphFont"/>
    <w:link w:val="Heading1"/>
    <w:uiPriority w:val="9"/>
    <w:rsid w:val="00E22EF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22EF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22EF9"/>
    <w:rPr>
      <w:rFonts w:asciiTheme="majorHAnsi" w:eastAsiaTheme="majorEastAsia" w:hAnsiTheme="majorHAnsi" w:cstheme="majorBidi"/>
      <w:i/>
      <w:color w:val="1F4D78" w:themeColor="accent1" w:themeShade="7F"/>
      <w:szCs w:val="24"/>
    </w:rPr>
  </w:style>
  <w:style w:type="paragraph" w:styleId="Title">
    <w:name w:val="Title"/>
    <w:basedOn w:val="Normal"/>
    <w:next w:val="Normal"/>
    <w:link w:val="TitleChar"/>
    <w:uiPriority w:val="10"/>
    <w:qFormat/>
    <w:rsid w:val="005B7D8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7D8E"/>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BF10D6"/>
    <w:rPr>
      <w:color w:val="0563C1" w:themeColor="hyperlink"/>
      <w:u w:val="single"/>
    </w:rPr>
  </w:style>
  <w:style w:type="character" w:styleId="PlaceholderText">
    <w:name w:val="Placeholder Text"/>
    <w:basedOn w:val="DefaultParagraphFont"/>
    <w:uiPriority w:val="99"/>
    <w:semiHidden/>
    <w:rsid w:val="00BF10D6"/>
    <w:rPr>
      <w:color w:val="808080"/>
    </w:rPr>
  </w:style>
  <w:style w:type="paragraph" w:styleId="FootnoteText">
    <w:name w:val="footnote text"/>
    <w:basedOn w:val="Normal"/>
    <w:link w:val="FootnoteTextChar"/>
    <w:uiPriority w:val="99"/>
    <w:semiHidden/>
    <w:unhideWhenUsed/>
    <w:rsid w:val="0070713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07131"/>
    <w:rPr>
      <w:sz w:val="20"/>
      <w:szCs w:val="20"/>
    </w:rPr>
  </w:style>
  <w:style w:type="character" w:styleId="FootnoteReference">
    <w:name w:val="footnote reference"/>
    <w:basedOn w:val="DefaultParagraphFont"/>
    <w:uiPriority w:val="99"/>
    <w:semiHidden/>
    <w:unhideWhenUsed/>
    <w:rsid w:val="00707131"/>
    <w:rPr>
      <w:vertAlign w:val="superscript"/>
    </w:rPr>
  </w:style>
  <w:style w:type="character" w:customStyle="1" w:styleId="ref-overlay">
    <w:name w:val="ref-overlay"/>
    <w:basedOn w:val="DefaultParagraphFont"/>
    <w:rsid w:val="00707131"/>
  </w:style>
  <w:style w:type="character" w:customStyle="1" w:styleId="hlfld-contribauthor">
    <w:name w:val="hlfld-contribauthor"/>
    <w:basedOn w:val="DefaultParagraphFont"/>
    <w:rsid w:val="00707131"/>
  </w:style>
  <w:style w:type="character" w:customStyle="1" w:styleId="nlmgiven-names">
    <w:name w:val="nlm_given-names"/>
    <w:basedOn w:val="DefaultParagraphFont"/>
    <w:rsid w:val="00707131"/>
  </w:style>
  <w:style w:type="character" w:customStyle="1" w:styleId="nlmyear">
    <w:name w:val="nlm_year"/>
    <w:basedOn w:val="DefaultParagraphFont"/>
    <w:rsid w:val="00707131"/>
  </w:style>
  <w:style w:type="character" w:customStyle="1" w:styleId="nlmarticle-title">
    <w:name w:val="nlm_article-title"/>
    <w:basedOn w:val="DefaultParagraphFont"/>
    <w:rsid w:val="00707131"/>
  </w:style>
  <w:style w:type="character" w:customStyle="1" w:styleId="nlmfpage">
    <w:name w:val="nlm_fpage"/>
    <w:basedOn w:val="DefaultParagraphFont"/>
    <w:rsid w:val="00707131"/>
  </w:style>
  <w:style w:type="character" w:customStyle="1" w:styleId="nlmlpage">
    <w:name w:val="nlm_lpage"/>
    <w:basedOn w:val="DefaultParagraphFont"/>
    <w:rsid w:val="00707131"/>
  </w:style>
  <w:style w:type="paragraph" w:styleId="BalloonText">
    <w:name w:val="Balloon Text"/>
    <w:basedOn w:val="Normal"/>
    <w:link w:val="BalloonTextChar"/>
    <w:uiPriority w:val="99"/>
    <w:semiHidden/>
    <w:unhideWhenUsed/>
    <w:rsid w:val="005E350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3503"/>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22EF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22EF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22EF9"/>
    <w:pPr>
      <w:keepNext/>
      <w:keepLines/>
      <w:spacing w:before="40" w:after="0"/>
      <w:outlineLvl w:val="2"/>
    </w:pPr>
    <w:rPr>
      <w:rFonts w:asciiTheme="majorHAnsi" w:eastAsiaTheme="majorEastAsia" w:hAnsiTheme="majorHAnsi" w:cstheme="majorBidi"/>
      <w:i/>
      <w:color w:val="1F4D78" w:themeColor="accent1" w:themeShade="7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500835"/>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500835"/>
    <w:rPr>
      <w:rFonts w:ascii="Calibri" w:hAnsi="Calibri" w:cs="Calibri"/>
      <w:noProof/>
    </w:rPr>
  </w:style>
  <w:style w:type="paragraph" w:customStyle="1" w:styleId="EndNoteBibliography">
    <w:name w:val="EndNote Bibliography"/>
    <w:basedOn w:val="Normal"/>
    <w:link w:val="EndNoteBibliographyChar"/>
    <w:rsid w:val="00500835"/>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500835"/>
    <w:rPr>
      <w:rFonts w:ascii="Calibri" w:hAnsi="Calibri" w:cs="Calibri"/>
      <w:noProof/>
    </w:rPr>
  </w:style>
  <w:style w:type="character" w:customStyle="1" w:styleId="Heading1Char">
    <w:name w:val="Heading 1 Char"/>
    <w:basedOn w:val="DefaultParagraphFont"/>
    <w:link w:val="Heading1"/>
    <w:uiPriority w:val="9"/>
    <w:rsid w:val="00E22EF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22EF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22EF9"/>
    <w:rPr>
      <w:rFonts w:asciiTheme="majorHAnsi" w:eastAsiaTheme="majorEastAsia" w:hAnsiTheme="majorHAnsi" w:cstheme="majorBidi"/>
      <w:i/>
      <w:color w:val="1F4D78" w:themeColor="accent1" w:themeShade="7F"/>
      <w:szCs w:val="24"/>
    </w:rPr>
  </w:style>
  <w:style w:type="paragraph" w:styleId="Title">
    <w:name w:val="Title"/>
    <w:basedOn w:val="Normal"/>
    <w:next w:val="Normal"/>
    <w:link w:val="TitleChar"/>
    <w:uiPriority w:val="10"/>
    <w:qFormat/>
    <w:rsid w:val="005B7D8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7D8E"/>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BF10D6"/>
    <w:rPr>
      <w:color w:val="0563C1" w:themeColor="hyperlink"/>
      <w:u w:val="single"/>
    </w:rPr>
  </w:style>
  <w:style w:type="character" w:styleId="PlaceholderText">
    <w:name w:val="Placeholder Text"/>
    <w:basedOn w:val="DefaultParagraphFont"/>
    <w:uiPriority w:val="99"/>
    <w:semiHidden/>
    <w:rsid w:val="00BF10D6"/>
    <w:rPr>
      <w:color w:val="808080"/>
    </w:rPr>
  </w:style>
  <w:style w:type="paragraph" w:styleId="FootnoteText">
    <w:name w:val="footnote text"/>
    <w:basedOn w:val="Normal"/>
    <w:link w:val="FootnoteTextChar"/>
    <w:uiPriority w:val="99"/>
    <w:semiHidden/>
    <w:unhideWhenUsed/>
    <w:rsid w:val="0070713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07131"/>
    <w:rPr>
      <w:sz w:val="20"/>
      <w:szCs w:val="20"/>
    </w:rPr>
  </w:style>
  <w:style w:type="character" w:styleId="FootnoteReference">
    <w:name w:val="footnote reference"/>
    <w:basedOn w:val="DefaultParagraphFont"/>
    <w:uiPriority w:val="99"/>
    <w:semiHidden/>
    <w:unhideWhenUsed/>
    <w:rsid w:val="00707131"/>
    <w:rPr>
      <w:vertAlign w:val="superscript"/>
    </w:rPr>
  </w:style>
  <w:style w:type="character" w:customStyle="1" w:styleId="ref-overlay">
    <w:name w:val="ref-overlay"/>
    <w:basedOn w:val="DefaultParagraphFont"/>
    <w:rsid w:val="00707131"/>
  </w:style>
  <w:style w:type="character" w:customStyle="1" w:styleId="hlfld-contribauthor">
    <w:name w:val="hlfld-contribauthor"/>
    <w:basedOn w:val="DefaultParagraphFont"/>
    <w:rsid w:val="00707131"/>
  </w:style>
  <w:style w:type="character" w:customStyle="1" w:styleId="nlmgiven-names">
    <w:name w:val="nlm_given-names"/>
    <w:basedOn w:val="DefaultParagraphFont"/>
    <w:rsid w:val="00707131"/>
  </w:style>
  <w:style w:type="character" w:customStyle="1" w:styleId="nlmyear">
    <w:name w:val="nlm_year"/>
    <w:basedOn w:val="DefaultParagraphFont"/>
    <w:rsid w:val="00707131"/>
  </w:style>
  <w:style w:type="character" w:customStyle="1" w:styleId="nlmarticle-title">
    <w:name w:val="nlm_article-title"/>
    <w:basedOn w:val="DefaultParagraphFont"/>
    <w:rsid w:val="00707131"/>
  </w:style>
  <w:style w:type="character" w:customStyle="1" w:styleId="nlmfpage">
    <w:name w:val="nlm_fpage"/>
    <w:basedOn w:val="DefaultParagraphFont"/>
    <w:rsid w:val="00707131"/>
  </w:style>
  <w:style w:type="character" w:customStyle="1" w:styleId="nlmlpage">
    <w:name w:val="nlm_lpage"/>
    <w:basedOn w:val="DefaultParagraphFont"/>
    <w:rsid w:val="00707131"/>
  </w:style>
  <w:style w:type="paragraph" w:styleId="BalloonText">
    <w:name w:val="Balloon Text"/>
    <w:basedOn w:val="Normal"/>
    <w:link w:val="BalloonTextChar"/>
    <w:uiPriority w:val="99"/>
    <w:semiHidden/>
    <w:unhideWhenUsed/>
    <w:rsid w:val="005E350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350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6259318">
      <w:bodyDiv w:val="1"/>
      <w:marLeft w:val="0"/>
      <w:marRight w:val="0"/>
      <w:marTop w:val="0"/>
      <w:marBottom w:val="0"/>
      <w:divBdr>
        <w:top w:val="none" w:sz="0" w:space="0" w:color="auto"/>
        <w:left w:val="none" w:sz="0" w:space="0" w:color="auto"/>
        <w:bottom w:val="none" w:sz="0" w:space="0" w:color="auto"/>
        <w:right w:val="none" w:sz="0" w:space="0" w:color="auto"/>
      </w:divBdr>
    </w:div>
    <w:div w:id="280038749">
      <w:bodyDiv w:val="1"/>
      <w:marLeft w:val="0"/>
      <w:marRight w:val="0"/>
      <w:marTop w:val="0"/>
      <w:marBottom w:val="0"/>
      <w:divBdr>
        <w:top w:val="none" w:sz="0" w:space="0" w:color="auto"/>
        <w:left w:val="none" w:sz="0" w:space="0" w:color="auto"/>
        <w:bottom w:val="none" w:sz="0" w:space="0" w:color="auto"/>
        <w:right w:val="none" w:sz="0" w:space="0" w:color="auto"/>
      </w:divBdr>
    </w:div>
    <w:div w:id="354232869">
      <w:bodyDiv w:val="1"/>
      <w:marLeft w:val="0"/>
      <w:marRight w:val="0"/>
      <w:marTop w:val="0"/>
      <w:marBottom w:val="0"/>
      <w:divBdr>
        <w:top w:val="none" w:sz="0" w:space="0" w:color="auto"/>
        <w:left w:val="none" w:sz="0" w:space="0" w:color="auto"/>
        <w:bottom w:val="none" w:sz="0" w:space="0" w:color="auto"/>
        <w:right w:val="none" w:sz="0" w:space="0" w:color="auto"/>
      </w:divBdr>
    </w:div>
    <w:div w:id="574512279">
      <w:bodyDiv w:val="1"/>
      <w:marLeft w:val="0"/>
      <w:marRight w:val="0"/>
      <w:marTop w:val="0"/>
      <w:marBottom w:val="0"/>
      <w:divBdr>
        <w:top w:val="none" w:sz="0" w:space="0" w:color="auto"/>
        <w:left w:val="none" w:sz="0" w:space="0" w:color="auto"/>
        <w:bottom w:val="none" w:sz="0" w:space="0" w:color="auto"/>
        <w:right w:val="none" w:sz="0" w:space="0" w:color="auto"/>
      </w:divBdr>
    </w:div>
    <w:div w:id="748500368">
      <w:bodyDiv w:val="1"/>
      <w:marLeft w:val="0"/>
      <w:marRight w:val="0"/>
      <w:marTop w:val="0"/>
      <w:marBottom w:val="0"/>
      <w:divBdr>
        <w:top w:val="none" w:sz="0" w:space="0" w:color="auto"/>
        <w:left w:val="none" w:sz="0" w:space="0" w:color="auto"/>
        <w:bottom w:val="none" w:sz="0" w:space="0" w:color="auto"/>
        <w:right w:val="none" w:sz="0" w:space="0" w:color="auto"/>
      </w:divBdr>
    </w:div>
    <w:div w:id="764569056">
      <w:bodyDiv w:val="1"/>
      <w:marLeft w:val="0"/>
      <w:marRight w:val="0"/>
      <w:marTop w:val="0"/>
      <w:marBottom w:val="0"/>
      <w:divBdr>
        <w:top w:val="none" w:sz="0" w:space="0" w:color="auto"/>
        <w:left w:val="none" w:sz="0" w:space="0" w:color="auto"/>
        <w:bottom w:val="none" w:sz="0" w:space="0" w:color="auto"/>
        <w:right w:val="none" w:sz="0" w:space="0" w:color="auto"/>
      </w:divBdr>
    </w:div>
    <w:div w:id="775174428">
      <w:bodyDiv w:val="1"/>
      <w:marLeft w:val="0"/>
      <w:marRight w:val="0"/>
      <w:marTop w:val="0"/>
      <w:marBottom w:val="0"/>
      <w:divBdr>
        <w:top w:val="none" w:sz="0" w:space="0" w:color="auto"/>
        <w:left w:val="none" w:sz="0" w:space="0" w:color="auto"/>
        <w:bottom w:val="none" w:sz="0" w:space="0" w:color="auto"/>
        <w:right w:val="none" w:sz="0" w:space="0" w:color="auto"/>
      </w:divBdr>
    </w:div>
    <w:div w:id="1129472507">
      <w:bodyDiv w:val="1"/>
      <w:marLeft w:val="0"/>
      <w:marRight w:val="0"/>
      <w:marTop w:val="0"/>
      <w:marBottom w:val="0"/>
      <w:divBdr>
        <w:top w:val="none" w:sz="0" w:space="0" w:color="auto"/>
        <w:left w:val="none" w:sz="0" w:space="0" w:color="auto"/>
        <w:bottom w:val="none" w:sz="0" w:space="0" w:color="auto"/>
        <w:right w:val="none" w:sz="0" w:space="0" w:color="auto"/>
      </w:divBdr>
    </w:div>
    <w:div w:id="1175267221">
      <w:bodyDiv w:val="1"/>
      <w:marLeft w:val="0"/>
      <w:marRight w:val="0"/>
      <w:marTop w:val="0"/>
      <w:marBottom w:val="0"/>
      <w:divBdr>
        <w:top w:val="none" w:sz="0" w:space="0" w:color="auto"/>
        <w:left w:val="none" w:sz="0" w:space="0" w:color="auto"/>
        <w:bottom w:val="none" w:sz="0" w:space="0" w:color="auto"/>
        <w:right w:val="none" w:sz="0" w:space="0" w:color="auto"/>
      </w:divBdr>
    </w:div>
    <w:div w:id="1301032669">
      <w:bodyDiv w:val="1"/>
      <w:marLeft w:val="0"/>
      <w:marRight w:val="0"/>
      <w:marTop w:val="0"/>
      <w:marBottom w:val="0"/>
      <w:divBdr>
        <w:top w:val="none" w:sz="0" w:space="0" w:color="auto"/>
        <w:left w:val="none" w:sz="0" w:space="0" w:color="auto"/>
        <w:bottom w:val="none" w:sz="0" w:space="0" w:color="auto"/>
        <w:right w:val="none" w:sz="0" w:space="0" w:color="auto"/>
      </w:divBdr>
    </w:div>
    <w:div w:id="1365447286">
      <w:bodyDiv w:val="1"/>
      <w:marLeft w:val="0"/>
      <w:marRight w:val="0"/>
      <w:marTop w:val="0"/>
      <w:marBottom w:val="0"/>
      <w:divBdr>
        <w:top w:val="none" w:sz="0" w:space="0" w:color="auto"/>
        <w:left w:val="none" w:sz="0" w:space="0" w:color="auto"/>
        <w:bottom w:val="none" w:sz="0" w:space="0" w:color="auto"/>
        <w:right w:val="none" w:sz="0" w:space="0" w:color="auto"/>
      </w:divBdr>
    </w:div>
    <w:div w:id="1950120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ealthypeople.gov/2020/disparities-user-guide"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C36548-9563-4CDA-BE4D-C8C373A788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38</Pages>
  <Words>23473</Words>
  <Characters>133801</Characters>
  <Application>Microsoft Office Word</Application>
  <DocSecurity>0</DocSecurity>
  <Lines>1115</Lines>
  <Paragraphs>313</Paragraphs>
  <ScaleCrop>false</ScaleCrop>
  <HeadingPairs>
    <vt:vector size="2" baseType="variant">
      <vt:variant>
        <vt:lpstr>Title</vt:lpstr>
      </vt:variant>
      <vt:variant>
        <vt:i4>1</vt:i4>
      </vt:variant>
    </vt:vector>
  </HeadingPairs>
  <TitlesOfParts>
    <vt:vector size="1" baseType="lpstr">
      <vt:lpstr/>
    </vt:vector>
  </TitlesOfParts>
  <Company>NYU Langone Medical Center</Company>
  <LinksUpToDate>false</LinksUpToDate>
  <CharactersWithSpaces>156961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Audrey Renson</dc:creator>
  <cp:lastModifiedBy>admin</cp:lastModifiedBy>
  <cp:revision>6</cp:revision>
  <dcterms:created xsi:type="dcterms:W3CDTF">2017-05-22T01:07:00Z</dcterms:created>
  <dcterms:modified xsi:type="dcterms:W3CDTF">2017-05-25T21:02:00Z</dcterms:modified>
</cp:coreProperties>
</file>
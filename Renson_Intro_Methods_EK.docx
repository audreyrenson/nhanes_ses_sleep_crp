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2185"/>
        <w:gridCol w:w="2483"/>
        <w:gridCol w:w="2368"/>
      </w:tblGrid>
      <w:tr w:rsidR="00940B65" w14:paraId="0BD76FF3" w14:textId="77777777" w:rsidTr="00000B74">
        <w:trPr>
          <w:trHeight w:val="440"/>
        </w:trPr>
        <w:tc>
          <w:tcPr>
            <w:tcW w:w="2540" w:type="dxa"/>
            <w:tcBorders>
              <w:top w:val="single" w:sz="4" w:space="0" w:color="auto"/>
              <w:left w:val="single" w:sz="4" w:space="0" w:color="auto"/>
              <w:bottom w:val="single" w:sz="4" w:space="0" w:color="auto"/>
              <w:right w:val="single" w:sz="4" w:space="0" w:color="auto"/>
            </w:tcBorders>
            <w:hideMark/>
          </w:tcPr>
          <w:p w14:paraId="1776A5A0" w14:textId="77777777" w:rsidR="00940B65" w:rsidRDefault="00940B65" w:rsidP="00000B74">
            <w:pPr>
              <w:tabs>
                <w:tab w:val="center" w:pos="4320"/>
                <w:tab w:val="right" w:pos="8640"/>
              </w:tabs>
              <w:spacing w:line="252" w:lineRule="auto"/>
            </w:pPr>
            <w:bookmarkStart w:id="0" w:name="_GoBack"/>
            <w:bookmarkEnd w:id="0"/>
            <w:r>
              <w:t>Introduction</w:t>
            </w:r>
          </w:p>
        </w:tc>
        <w:tc>
          <w:tcPr>
            <w:tcW w:w="2185" w:type="dxa"/>
            <w:tcBorders>
              <w:top w:val="single" w:sz="4" w:space="0" w:color="auto"/>
              <w:left w:val="single" w:sz="4" w:space="0" w:color="auto"/>
              <w:bottom w:val="single" w:sz="4" w:space="0" w:color="auto"/>
              <w:right w:val="single" w:sz="4" w:space="0" w:color="auto"/>
            </w:tcBorders>
            <w:hideMark/>
          </w:tcPr>
          <w:p w14:paraId="3DBC9CE1" w14:textId="77777777" w:rsidR="00940B65" w:rsidRDefault="00940B65" w:rsidP="00000B74">
            <w:pPr>
              <w:tabs>
                <w:tab w:val="center" w:pos="4320"/>
                <w:tab w:val="right" w:pos="8640"/>
              </w:tabs>
              <w:spacing w:line="252" w:lineRule="auto"/>
            </w:pPr>
            <w:r>
              <w:t>Points Allowed</w:t>
            </w:r>
          </w:p>
        </w:tc>
        <w:tc>
          <w:tcPr>
            <w:tcW w:w="2483" w:type="dxa"/>
            <w:tcBorders>
              <w:top w:val="single" w:sz="4" w:space="0" w:color="auto"/>
              <w:left w:val="single" w:sz="4" w:space="0" w:color="auto"/>
              <w:bottom w:val="single" w:sz="4" w:space="0" w:color="auto"/>
              <w:right w:val="single" w:sz="4" w:space="0" w:color="auto"/>
            </w:tcBorders>
            <w:hideMark/>
          </w:tcPr>
          <w:p w14:paraId="07DB2E98" w14:textId="77777777" w:rsidR="00940B65" w:rsidRDefault="00940B65" w:rsidP="00000B74">
            <w:pPr>
              <w:tabs>
                <w:tab w:val="center" w:pos="4320"/>
                <w:tab w:val="right" w:pos="8640"/>
              </w:tabs>
              <w:spacing w:line="252" w:lineRule="auto"/>
            </w:pPr>
            <w:r>
              <w:t>Comment</w:t>
            </w:r>
          </w:p>
        </w:tc>
        <w:tc>
          <w:tcPr>
            <w:tcW w:w="2368" w:type="dxa"/>
            <w:tcBorders>
              <w:top w:val="single" w:sz="4" w:space="0" w:color="auto"/>
              <w:left w:val="single" w:sz="4" w:space="0" w:color="auto"/>
              <w:bottom w:val="single" w:sz="4" w:space="0" w:color="auto"/>
              <w:right w:val="single" w:sz="4" w:space="0" w:color="auto"/>
            </w:tcBorders>
            <w:hideMark/>
          </w:tcPr>
          <w:p w14:paraId="7E97424D" w14:textId="77777777" w:rsidR="00940B65" w:rsidRDefault="00940B65" w:rsidP="00000B74">
            <w:pPr>
              <w:tabs>
                <w:tab w:val="center" w:pos="4320"/>
                <w:tab w:val="right" w:pos="8640"/>
              </w:tabs>
              <w:spacing w:line="252" w:lineRule="auto"/>
            </w:pPr>
            <w:r>
              <w:t>Points Allocated</w:t>
            </w:r>
          </w:p>
        </w:tc>
      </w:tr>
      <w:tr w:rsidR="00940B65" w14:paraId="0751853F"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62EE6703" w14:textId="77777777" w:rsidR="00940B65" w:rsidRDefault="00940B65" w:rsidP="00000B74">
            <w:pPr>
              <w:tabs>
                <w:tab w:val="center" w:pos="4320"/>
                <w:tab w:val="right" w:pos="8640"/>
              </w:tabs>
              <w:spacing w:line="252" w:lineRule="auto"/>
            </w:pPr>
            <w:r>
              <w:t xml:space="preserve">Thorough Literature Review </w:t>
            </w:r>
          </w:p>
        </w:tc>
        <w:tc>
          <w:tcPr>
            <w:tcW w:w="2185" w:type="dxa"/>
            <w:tcBorders>
              <w:top w:val="single" w:sz="4" w:space="0" w:color="auto"/>
              <w:left w:val="single" w:sz="4" w:space="0" w:color="auto"/>
              <w:bottom w:val="single" w:sz="4" w:space="0" w:color="auto"/>
              <w:right w:val="single" w:sz="4" w:space="0" w:color="auto"/>
            </w:tcBorders>
            <w:hideMark/>
          </w:tcPr>
          <w:p w14:paraId="6EF2BE98"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7186CB9F" w14:textId="77777777" w:rsidR="00940B65" w:rsidRDefault="00B4309A" w:rsidP="00000B74">
            <w:pPr>
              <w:tabs>
                <w:tab w:val="center" w:pos="4320"/>
                <w:tab w:val="right" w:pos="8640"/>
              </w:tabs>
              <w:spacing w:line="252" w:lineRule="auto"/>
            </w:pPr>
            <w:ins w:id="1" w:author="faculty" w:date="2017-04-13T20:15:00Z">
              <w:r>
                <w:t>G</w:t>
              </w:r>
              <w:r w:rsidR="00B13FD0">
                <w:t>ood</w:t>
              </w:r>
            </w:ins>
            <w:ins w:id="2" w:author="faculty" w:date="2017-04-13T20:37:00Z">
              <w:r>
                <w:t xml:space="preserve"> but maybe also talk about the confounders you will adjust for (how they are associated with the variables of primary interest.</w:t>
              </w:r>
            </w:ins>
          </w:p>
        </w:tc>
        <w:tc>
          <w:tcPr>
            <w:tcW w:w="2368" w:type="dxa"/>
            <w:tcBorders>
              <w:top w:val="single" w:sz="4" w:space="0" w:color="auto"/>
              <w:left w:val="single" w:sz="4" w:space="0" w:color="auto"/>
              <w:bottom w:val="single" w:sz="4" w:space="0" w:color="auto"/>
              <w:right w:val="single" w:sz="4" w:space="0" w:color="auto"/>
            </w:tcBorders>
          </w:tcPr>
          <w:p w14:paraId="5B3E7D15" w14:textId="77777777" w:rsidR="00940B65" w:rsidRDefault="00DF4F83" w:rsidP="00000B74">
            <w:pPr>
              <w:tabs>
                <w:tab w:val="center" w:pos="4320"/>
                <w:tab w:val="right" w:pos="8640"/>
              </w:tabs>
              <w:spacing w:line="252" w:lineRule="auto"/>
            </w:pPr>
            <w:ins w:id="3" w:author="faculty" w:date="2017-04-13T20:38:00Z">
              <w:r>
                <w:t>9</w:t>
              </w:r>
            </w:ins>
          </w:p>
        </w:tc>
      </w:tr>
      <w:tr w:rsidR="00940B65" w14:paraId="7F66282B"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5D71639A" w14:textId="77777777" w:rsidR="00940B65" w:rsidRDefault="00940B65" w:rsidP="00000B74">
            <w:pPr>
              <w:tabs>
                <w:tab w:val="center" w:pos="4320"/>
                <w:tab w:val="right" w:pos="8640"/>
              </w:tabs>
              <w:spacing w:line="252" w:lineRule="auto"/>
            </w:pPr>
            <w:r>
              <w:t>Literature is synthesized (not a summary of each paper)</w:t>
            </w:r>
          </w:p>
        </w:tc>
        <w:tc>
          <w:tcPr>
            <w:tcW w:w="2185" w:type="dxa"/>
            <w:tcBorders>
              <w:top w:val="single" w:sz="4" w:space="0" w:color="auto"/>
              <w:left w:val="single" w:sz="4" w:space="0" w:color="auto"/>
              <w:bottom w:val="single" w:sz="4" w:space="0" w:color="auto"/>
              <w:right w:val="single" w:sz="4" w:space="0" w:color="auto"/>
            </w:tcBorders>
            <w:hideMark/>
          </w:tcPr>
          <w:p w14:paraId="6207011B"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41C253CE" w14:textId="77777777" w:rsidR="00940B65" w:rsidRDefault="00B13FD0" w:rsidP="00000B74">
            <w:pPr>
              <w:tabs>
                <w:tab w:val="center" w:pos="4320"/>
                <w:tab w:val="right" w:pos="8640"/>
              </w:tabs>
              <w:spacing w:line="252" w:lineRule="auto"/>
            </w:pPr>
            <w:ins w:id="4" w:author="faculty" w:date="2017-04-13T20:15:00Z">
              <w:r>
                <w:t>Well done</w:t>
              </w:r>
            </w:ins>
          </w:p>
        </w:tc>
        <w:tc>
          <w:tcPr>
            <w:tcW w:w="2368" w:type="dxa"/>
            <w:tcBorders>
              <w:top w:val="single" w:sz="4" w:space="0" w:color="auto"/>
              <w:left w:val="single" w:sz="4" w:space="0" w:color="auto"/>
              <w:bottom w:val="single" w:sz="4" w:space="0" w:color="auto"/>
              <w:right w:val="single" w:sz="4" w:space="0" w:color="auto"/>
            </w:tcBorders>
          </w:tcPr>
          <w:p w14:paraId="5715EE5C" w14:textId="77777777" w:rsidR="00940B65" w:rsidRDefault="00B13FD0" w:rsidP="00000B74">
            <w:pPr>
              <w:tabs>
                <w:tab w:val="center" w:pos="4320"/>
                <w:tab w:val="right" w:pos="8640"/>
              </w:tabs>
              <w:spacing w:line="252" w:lineRule="auto"/>
            </w:pPr>
            <w:ins w:id="5" w:author="faculty" w:date="2017-04-13T20:15:00Z">
              <w:r>
                <w:t>10</w:t>
              </w:r>
            </w:ins>
          </w:p>
        </w:tc>
      </w:tr>
      <w:tr w:rsidR="00940B65" w14:paraId="42C2DE9E"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0D1FF747" w14:textId="77777777" w:rsidR="00940B65" w:rsidRDefault="00940B65" w:rsidP="00000B74">
            <w:pPr>
              <w:tabs>
                <w:tab w:val="center" w:pos="4320"/>
                <w:tab w:val="right" w:pos="8640"/>
              </w:tabs>
              <w:spacing w:line="252" w:lineRule="auto"/>
            </w:pPr>
            <w:r>
              <w:t>Organized into a structured argument justifying the need for this research study</w:t>
            </w:r>
          </w:p>
        </w:tc>
        <w:tc>
          <w:tcPr>
            <w:tcW w:w="2185" w:type="dxa"/>
            <w:tcBorders>
              <w:top w:val="single" w:sz="4" w:space="0" w:color="auto"/>
              <w:left w:val="single" w:sz="4" w:space="0" w:color="auto"/>
              <w:bottom w:val="single" w:sz="4" w:space="0" w:color="auto"/>
              <w:right w:val="single" w:sz="4" w:space="0" w:color="auto"/>
            </w:tcBorders>
            <w:hideMark/>
          </w:tcPr>
          <w:p w14:paraId="1E5E29CC"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1D764A22" w14:textId="77777777" w:rsidR="00940B65" w:rsidRDefault="00B13FD0" w:rsidP="00000B74">
            <w:pPr>
              <w:tabs>
                <w:tab w:val="center" w:pos="4320"/>
                <w:tab w:val="right" w:pos="8640"/>
              </w:tabs>
              <w:spacing w:line="252" w:lineRule="auto"/>
            </w:pPr>
            <w:ins w:id="6" w:author="faculty" w:date="2017-04-13T20:15:00Z">
              <w:r>
                <w:t>Yes</w:t>
              </w:r>
            </w:ins>
            <w:ins w:id="7" w:author="faculty" w:date="2017-04-13T20:16:00Z">
              <w:r>
                <w:t>, nicely done!</w:t>
              </w:r>
            </w:ins>
          </w:p>
        </w:tc>
        <w:tc>
          <w:tcPr>
            <w:tcW w:w="2368" w:type="dxa"/>
            <w:tcBorders>
              <w:top w:val="single" w:sz="4" w:space="0" w:color="auto"/>
              <w:left w:val="single" w:sz="4" w:space="0" w:color="auto"/>
              <w:bottom w:val="single" w:sz="4" w:space="0" w:color="auto"/>
              <w:right w:val="single" w:sz="4" w:space="0" w:color="auto"/>
            </w:tcBorders>
          </w:tcPr>
          <w:p w14:paraId="5E06B7B7" w14:textId="77777777" w:rsidR="00940B65" w:rsidRDefault="00B13FD0" w:rsidP="00000B74">
            <w:pPr>
              <w:tabs>
                <w:tab w:val="center" w:pos="4320"/>
                <w:tab w:val="right" w:pos="8640"/>
              </w:tabs>
              <w:spacing w:line="252" w:lineRule="auto"/>
            </w:pPr>
            <w:ins w:id="8" w:author="faculty" w:date="2017-04-13T20:15:00Z">
              <w:r>
                <w:t>10</w:t>
              </w:r>
            </w:ins>
          </w:p>
        </w:tc>
      </w:tr>
      <w:tr w:rsidR="00940B65" w14:paraId="7D8D5656"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48E325E5" w14:textId="77777777" w:rsidR="00940B65" w:rsidRDefault="00940B65" w:rsidP="00000B74">
            <w:pPr>
              <w:tabs>
                <w:tab w:val="center" w:pos="4320"/>
                <w:tab w:val="right" w:pos="8640"/>
              </w:tabs>
              <w:spacing w:line="252" w:lineRule="auto"/>
            </w:pPr>
            <w:r>
              <w:t>Originality of research question (does it really add to the literature)</w:t>
            </w:r>
          </w:p>
        </w:tc>
        <w:tc>
          <w:tcPr>
            <w:tcW w:w="2185" w:type="dxa"/>
            <w:tcBorders>
              <w:top w:val="single" w:sz="4" w:space="0" w:color="auto"/>
              <w:left w:val="single" w:sz="4" w:space="0" w:color="auto"/>
              <w:bottom w:val="single" w:sz="4" w:space="0" w:color="auto"/>
              <w:right w:val="single" w:sz="4" w:space="0" w:color="auto"/>
            </w:tcBorders>
            <w:hideMark/>
          </w:tcPr>
          <w:p w14:paraId="4D319B81"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0327917D" w14:textId="77777777" w:rsidR="00940B65" w:rsidRDefault="00B13FD0" w:rsidP="00000B74">
            <w:pPr>
              <w:tabs>
                <w:tab w:val="center" w:pos="4320"/>
                <w:tab w:val="right" w:pos="8640"/>
              </w:tabs>
              <w:spacing w:line="252" w:lineRule="auto"/>
            </w:pPr>
            <w:ins w:id="9" w:author="faculty" w:date="2017-04-13T20:16:00Z">
              <w:r>
                <w:t>Excellent!</w:t>
              </w:r>
            </w:ins>
          </w:p>
        </w:tc>
        <w:tc>
          <w:tcPr>
            <w:tcW w:w="2368" w:type="dxa"/>
            <w:tcBorders>
              <w:top w:val="single" w:sz="4" w:space="0" w:color="auto"/>
              <w:left w:val="single" w:sz="4" w:space="0" w:color="auto"/>
              <w:bottom w:val="single" w:sz="4" w:space="0" w:color="auto"/>
              <w:right w:val="single" w:sz="4" w:space="0" w:color="auto"/>
            </w:tcBorders>
          </w:tcPr>
          <w:p w14:paraId="200511EC" w14:textId="77777777" w:rsidR="00940B65" w:rsidRDefault="00B13FD0" w:rsidP="00000B74">
            <w:pPr>
              <w:tabs>
                <w:tab w:val="center" w:pos="4320"/>
                <w:tab w:val="right" w:pos="8640"/>
              </w:tabs>
              <w:spacing w:line="252" w:lineRule="auto"/>
            </w:pPr>
            <w:ins w:id="10" w:author="faculty" w:date="2017-04-13T20:16:00Z">
              <w:r>
                <w:t>10</w:t>
              </w:r>
            </w:ins>
          </w:p>
        </w:tc>
      </w:tr>
      <w:tr w:rsidR="00940B65" w14:paraId="5850F35B"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32361CA6" w14:textId="77777777" w:rsidR="00940B65" w:rsidRDefault="00940B65" w:rsidP="00000B74">
            <w:pPr>
              <w:tabs>
                <w:tab w:val="center" w:pos="4320"/>
                <w:tab w:val="right" w:pos="8640"/>
              </w:tabs>
              <w:spacing w:line="252" w:lineRule="auto"/>
            </w:pPr>
            <w:r>
              <w:t>Citations appropriate &amp; in software</w:t>
            </w:r>
          </w:p>
        </w:tc>
        <w:tc>
          <w:tcPr>
            <w:tcW w:w="2185" w:type="dxa"/>
            <w:tcBorders>
              <w:top w:val="single" w:sz="4" w:space="0" w:color="auto"/>
              <w:left w:val="single" w:sz="4" w:space="0" w:color="auto"/>
              <w:bottom w:val="single" w:sz="4" w:space="0" w:color="auto"/>
              <w:right w:val="single" w:sz="4" w:space="0" w:color="auto"/>
            </w:tcBorders>
            <w:hideMark/>
          </w:tcPr>
          <w:p w14:paraId="60F5EC70" w14:textId="77777777" w:rsidR="00940B65" w:rsidRDefault="00940B65" w:rsidP="00000B74">
            <w:pPr>
              <w:tabs>
                <w:tab w:val="center" w:pos="4320"/>
                <w:tab w:val="right" w:pos="8640"/>
              </w:tabs>
              <w:spacing w:line="252" w:lineRule="auto"/>
            </w:pPr>
            <w:r>
              <w:t>5</w:t>
            </w:r>
          </w:p>
        </w:tc>
        <w:tc>
          <w:tcPr>
            <w:tcW w:w="2483" w:type="dxa"/>
            <w:tcBorders>
              <w:top w:val="single" w:sz="4" w:space="0" w:color="auto"/>
              <w:left w:val="single" w:sz="4" w:space="0" w:color="auto"/>
              <w:bottom w:val="single" w:sz="4" w:space="0" w:color="auto"/>
              <w:right w:val="single" w:sz="4" w:space="0" w:color="auto"/>
            </w:tcBorders>
          </w:tcPr>
          <w:p w14:paraId="557C6040" w14:textId="77777777" w:rsidR="00940B65" w:rsidRDefault="00B13FD0" w:rsidP="00000B74">
            <w:pPr>
              <w:tabs>
                <w:tab w:val="center" w:pos="4320"/>
                <w:tab w:val="right" w:pos="8640"/>
              </w:tabs>
              <w:spacing w:line="252" w:lineRule="auto"/>
            </w:pPr>
            <w:ins w:id="11" w:author="faculty" w:date="2017-04-13T20:16:00Z">
              <w:r>
                <w:t xml:space="preserve">Yes </w:t>
              </w:r>
            </w:ins>
          </w:p>
        </w:tc>
        <w:tc>
          <w:tcPr>
            <w:tcW w:w="2368" w:type="dxa"/>
            <w:tcBorders>
              <w:top w:val="single" w:sz="4" w:space="0" w:color="auto"/>
              <w:left w:val="single" w:sz="4" w:space="0" w:color="auto"/>
              <w:bottom w:val="single" w:sz="4" w:space="0" w:color="auto"/>
              <w:right w:val="single" w:sz="4" w:space="0" w:color="auto"/>
            </w:tcBorders>
          </w:tcPr>
          <w:p w14:paraId="1F854FBE" w14:textId="77777777" w:rsidR="00940B65" w:rsidRDefault="00B13FD0" w:rsidP="00000B74">
            <w:pPr>
              <w:tabs>
                <w:tab w:val="center" w:pos="4320"/>
                <w:tab w:val="right" w:pos="8640"/>
              </w:tabs>
              <w:spacing w:line="252" w:lineRule="auto"/>
            </w:pPr>
            <w:ins w:id="12" w:author="faculty" w:date="2017-04-13T20:16:00Z">
              <w:r>
                <w:t>5</w:t>
              </w:r>
            </w:ins>
          </w:p>
        </w:tc>
      </w:tr>
      <w:tr w:rsidR="00940B65" w14:paraId="5F3820B6"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3494C0E7" w14:textId="77777777" w:rsidR="00940B65" w:rsidRDefault="00940B65" w:rsidP="00000B74">
            <w:pPr>
              <w:tabs>
                <w:tab w:val="center" w:pos="4320"/>
                <w:tab w:val="right" w:pos="8640"/>
              </w:tabs>
              <w:spacing w:line="252" w:lineRule="auto"/>
            </w:pPr>
            <w:r>
              <w:t xml:space="preserve">All sections of a methods section present </w:t>
            </w:r>
          </w:p>
        </w:tc>
        <w:tc>
          <w:tcPr>
            <w:tcW w:w="2185" w:type="dxa"/>
            <w:tcBorders>
              <w:top w:val="single" w:sz="4" w:space="0" w:color="auto"/>
              <w:left w:val="single" w:sz="4" w:space="0" w:color="auto"/>
              <w:bottom w:val="single" w:sz="4" w:space="0" w:color="auto"/>
              <w:right w:val="single" w:sz="4" w:space="0" w:color="auto"/>
            </w:tcBorders>
            <w:hideMark/>
          </w:tcPr>
          <w:p w14:paraId="49B92566"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5EDC9ED5" w14:textId="77777777" w:rsidR="00940B65" w:rsidRDefault="00A86AF1" w:rsidP="00000B74">
            <w:pPr>
              <w:tabs>
                <w:tab w:val="center" w:pos="4320"/>
                <w:tab w:val="right" w:pos="8640"/>
              </w:tabs>
              <w:spacing w:line="252" w:lineRule="auto"/>
            </w:pPr>
            <w:ins w:id="13" w:author="faculty" w:date="2017-04-13T20:35:00Z">
              <w:r>
                <w:t>Yes</w:t>
              </w:r>
            </w:ins>
          </w:p>
        </w:tc>
        <w:tc>
          <w:tcPr>
            <w:tcW w:w="2368" w:type="dxa"/>
            <w:tcBorders>
              <w:top w:val="single" w:sz="4" w:space="0" w:color="auto"/>
              <w:left w:val="single" w:sz="4" w:space="0" w:color="auto"/>
              <w:bottom w:val="single" w:sz="4" w:space="0" w:color="auto"/>
              <w:right w:val="single" w:sz="4" w:space="0" w:color="auto"/>
            </w:tcBorders>
          </w:tcPr>
          <w:p w14:paraId="50C636FB" w14:textId="77777777" w:rsidR="00940B65" w:rsidRDefault="00A86AF1" w:rsidP="00000B74">
            <w:pPr>
              <w:tabs>
                <w:tab w:val="center" w:pos="4320"/>
                <w:tab w:val="right" w:pos="8640"/>
              </w:tabs>
              <w:spacing w:line="252" w:lineRule="auto"/>
            </w:pPr>
            <w:ins w:id="14" w:author="faculty" w:date="2017-04-13T20:35:00Z">
              <w:r>
                <w:t>10</w:t>
              </w:r>
            </w:ins>
          </w:p>
        </w:tc>
      </w:tr>
      <w:tr w:rsidR="00940B65" w14:paraId="221CA478"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074BC4AE" w14:textId="77777777" w:rsidR="00940B65" w:rsidRDefault="00940B65" w:rsidP="00000B74">
            <w:pPr>
              <w:tabs>
                <w:tab w:val="center" w:pos="4320"/>
                <w:tab w:val="right" w:pos="8640"/>
              </w:tabs>
              <w:spacing w:line="252" w:lineRule="auto"/>
            </w:pPr>
            <w:r>
              <w:t>Data collection description includes all necessary detail and cites reference (in endnote)</w:t>
            </w:r>
          </w:p>
        </w:tc>
        <w:tc>
          <w:tcPr>
            <w:tcW w:w="2185" w:type="dxa"/>
            <w:tcBorders>
              <w:top w:val="single" w:sz="4" w:space="0" w:color="auto"/>
              <w:left w:val="single" w:sz="4" w:space="0" w:color="auto"/>
              <w:bottom w:val="single" w:sz="4" w:space="0" w:color="auto"/>
              <w:right w:val="single" w:sz="4" w:space="0" w:color="auto"/>
            </w:tcBorders>
            <w:hideMark/>
          </w:tcPr>
          <w:p w14:paraId="00C50388"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2125345A" w14:textId="77777777" w:rsidR="00940B65" w:rsidRDefault="00A86AF1" w:rsidP="00000B74">
            <w:pPr>
              <w:tabs>
                <w:tab w:val="center" w:pos="4320"/>
                <w:tab w:val="right" w:pos="8640"/>
              </w:tabs>
              <w:spacing w:line="252" w:lineRule="auto"/>
            </w:pPr>
            <w:ins w:id="15" w:author="faculty" w:date="2017-04-13T20:35:00Z">
              <w:r>
                <w:t>A bit more description of the study design, sampling, data collection methods, participation rate, would be good</w:t>
              </w:r>
            </w:ins>
          </w:p>
        </w:tc>
        <w:tc>
          <w:tcPr>
            <w:tcW w:w="2368" w:type="dxa"/>
            <w:tcBorders>
              <w:top w:val="single" w:sz="4" w:space="0" w:color="auto"/>
              <w:left w:val="single" w:sz="4" w:space="0" w:color="auto"/>
              <w:bottom w:val="single" w:sz="4" w:space="0" w:color="auto"/>
              <w:right w:val="single" w:sz="4" w:space="0" w:color="auto"/>
            </w:tcBorders>
          </w:tcPr>
          <w:p w14:paraId="2B56202A" w14:textId="77777777" w:rsidR="00940B65" w:rsidRDefault="00A86AF1" w:rsidP="00000B74">
            <w:pPr>
              <w:tabs>
                <w:tab w:val="center" w:pos="4320"/>
                <w:tab w:val="right" w:pos="8640"/>
              </w:tabs>
              <w:spacing w:line="252" w:lineRule="auto"/>
            </w:pPr>
            <w:ins w:id="16" w:author="faculty" w:date="2017-04-13T20:35:00Z">
              <w:r>
                <w:t>9</w:t>
              </w:r>
            </w:ins>
          </w:p>
        </w:tc>
      </w:tr>
      <w:tr w:rsidR="00940B65" w14:paraId="01A0C274"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3FDE4A13" w14:textId="77777777" w:rsidR="00940B65" w:rsidRDefault="00940B65" w:rsidP="00000B74">
            <w:pPr>
              <w:tabs>
                <w:tab w:val="center" w:pos="4320"/>
                <w:tab w:val="right" w:pos="8640"/>
              </w:tabs>
              <w:spacing w:line="252" w:lineRule="auto"/>
            </w:pPr>
            <w:r>
              <w:t>Measures described well</w:t>
            </w:r>
          </w:p>
        </w:tc>
        <w:tc>
          <w:tcPr>
            <w:tcW w:w="2185" w:type="dxa"/>
            <w:tcBorders>
              <w:top w:val="single" w:sz="4" w:space="0" w:color="auto"/>
              <w:left w:val="single" w:sz="4" w:space="0" w:color="auto"/>
              <w:bottom w:val="single" w:sz="4" w:space="0" w:color="auto"/>
              <w:right w:val="single" w:sz="4" w:space="0" w:color="auto"/>
            </w:tcBorders>
            <w:hideMark/>
          </w:tcPr>
          <w:p w14:paraId="4DCC9F1E"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3E012CBF" w14:textId="77777777" w:rsidR="00940B65" w:rsidRDefault="00A86AF1" w:rsidP="00000B74">
            <w:pPr>
              <w:tabs>
                <w:tab w:val="center" w:pos="4320"/>
                <w:tab w:val="right" w:pos="8640"/>
              </w:tabs>
              <w:spacing w:line="252" w:lineRule="auto"/>
            </w:pPr>
            <w:ins w:id="17" w:author="faculty" w:date="2017-04-13T20:35:00Z">
              <w:r>
                <w:t xml:space="preserve">Good, see comments in </w:t>
              </w:r>
            </w:ins>
            <w:ins w:id="18" w:author="faculty" w:date="2017-04-13T20:38:00Z">
              <w:r w:rsidR="00125001">
                <w:t>text</w:t>
              </w:r>
            </w:ins>
          </w:p>
        </w:tc>
        <w:tc>
          <w:tcPr>
            <w:tcW w:w="2368" w:type="dxa"/>
            <w:tcBorders>
              <w:top w:val="single" w:sz="4" w:space="0" w:color="auto"/>
              <w:left w:val="single" w:sz="4" w:space="0" w:color="auto"/>
              <w:bottom w:val="single" w:sz="4" w:space="0" w:color="auto"/>
              <w:right w:val="single" w:sz="4" w:space="0" w:color="auto"/>
            </w:tcBorders>
          </w:tcPr>
          <w:p w14:paraId="4E1E75F9" w14:textId="77777777" w:rsidR="00940B65" w:rsidRDefault="00A86AF1" w:rsidP="00000B74">
            <w:pPr>
              <w:tabs>
                <w:tab w:val="center" w:pos="4320"/>
                <w:tab w:val="right" w:pos="8640"/>
              </w:tabs>
              <w:spacing w:line="252" w:lineRule="auto"/>
            </w:pPr>
            <w:ins w:id="19" w:author="faculty" w:date="2017-04-13T20:35:00Z">
              <w:r>
                <w:t>10</w:t>
              </w:r>
            </w:ins>
          </w:p>
        </w:tc>
      </w:tr>
      <w:tr w:rsidR="00940B65" w14:paraId="19359AAC"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0F508C53" w14:textId="77777777" w:rsidR="00940B65" w:rsidRDefault="00940B65" w:rsidP="00000B74">
            <w:pPr>
              <w:tabs>
                <w:tab w:val="center" w:pos="4320"/>
                <w:tab w:val="right" w:pos="8640"/>
              </w:tabs>
              <w:spacing w:line="252" w:lineRule="auto"/>
            </w:pPr>
            <w:r>
              <w:t>Statistics section includes all necessary information</w:t>
            </w:r>
          </w:p>
        </w:tc>
        <w:tc>
          <w:tcPr>
            <w:tcW w:w="2185" w:type="dxa"/>
            <w:tcBorders>
              <w:top w:val="single" w:sz="4" w:space="0" w:color="auto"/>
              <w:left w:val="single" w:sz="4" w:space="0" w:color="auto"/>
              <w:bottom w:val="single" w:sz="4" w:space="0" w:color="auto"/>
              <w:right w:val="single" w:sz="4" w:space="0" w:color="auto"/>
            </w:tcBorders>
            <w:hideMark/>
          </w:tcPr>
          <w:p w14:paraId="2023F7C4"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1EE4CE3E" w14:textId="77777777" w:rsidR="00940B65" w:rsidRDefault="00A86AF1" w:rsidP="00000B74">
            <w:pPr>
              <w:tabs>
                <w:tab w:val="center" w:pos="4320"/>
                <w:tab w:val="right" w:pos="8640"/>
              </w:tabs>
              <w:spacing w:line="252" w:lineRule="auto"/>
            </w:pPr>
            <w:ins w:id="20" w:author="faculty" w:date="2017-04-13T20:35:00Z">
              <w:r>
                <w:t xml:space="preserve">Good, but I am not sure I know the mediation analysis method you are using. </w:t>
              </w:r>
            </w:ins>
            <w:ins w:id="21" w:author="faculty" w:date="2017-04-13T20:36:00Z">
              <w:r>
                <w:t xml:space="preserve"> We can discuss.</w:t>
              </w:r>
            </w:ins>
          </w:p>
        </w:tc>
        <w:tc>
          <w:tcPr>
            <w:tcW w:w="2368" w:type="dxa"/>
            <w:tcBorders>
              <w:top w:val="single" w:sz="4" w:space="0" w:color="auto"/>
              <w:left w:val="single" w:sz="4" w:space="0" w:color="auto"/>
              <w:bottom w:val="single" w:sz="4" w:space="0" w:color="auto"/>
              <w:right w:val="single" w:sz="4" w:space="0" w:color="auto"/>
            </w:tcBorders>
          </w:tcPr>
          <w:p w14:paraId="4AC8ECEA" w14:textId="77777777" w:rsidR="00940B65" w:rsidRDefault="00A86AF1" w:rsidP="00000B74">
            <w:pPr>
              <w:tabs>
                <w:tab w:val="center" w:pos="4320"/>
                <w:tab w:val="right" w:pos="8640"/>
              </w:tabs>
              <w:spacing w:line="252" w:lineRule="auto"/>
            </w:pPr>
            <w:ins w:id="22" w:author="faculty" w:date="2017-04-13T20:36:00Z">
              <w:r>
                <w:t>10</w:t>
              </w:r>
            </w:ins>
          </w:p>
        </w:tc>
      </w:tr>
      <w:tr w:rsidR="00940B65" w14:paraId="2973BB4A"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387B898F" w14:textId="77777777" w:rsidR="00940B65" w:rsidRDefault="00940B65" w:rsidP="00000B74">
            <w:pPr>
              <w:tabs>
                <w:tab w:val="center" w:pos="4320"/>
                <w:tab w:val="right" w:pos="8640"/>
              </w:tabs>
              <w:spacing w:line="252" w:lineRule="auto"/>
            </w:pPr>
            <w:r>
              <w:t>Information well organized, concise but sufficiently comprehensive</w:t>
            </w:r>
          </w:p>
        </w:tc>
        <w:tc>
          <w:tcPr>
            <w:tcW w:w="2185" w:type="dxa"/>
            <w:tcBorders>
              <w:top w:val="single" w:sz="4" w:space="0" w:color="auto"/>
              <w:left w:val="single" w:sz="4" w:space="0" w:color="auto"/>
              <w:bottom w:val="single" w:sz="4" w:space="0" w:color="auto"/>
              <w:right w:val="single" w:sz="4" w:space="0" w:color="auto"/>
            </w:tcBorders>
            <w:hideMark/>
          </w:tcPr>
          <w:p w14:paraId="7658FAF4" w14:textId="77777777" w:rsidR="00940B65" w:rsidRDefault="00940B65" w:rsidP="00000B74">
            <w:pPr>
              <w:tabs>
                <w:tab w:val="center" w:pos="4320"/>
                <w:tab w:val="right" w:pos="8640"/>
              </w:tabs>
              <w:spacing w:line="252" w:lineRule="auto"/>
            </w:pPr>
            <w:r>
              <w:t>10</w:t>
            </w:r>
          </w:p>
        </w:tc>
        <w:tc>
          <w:tcPr>
            <w:tcW w:w="2483" w:type="dxa"/>
            <w:tcBorders>
              <w:top w:val="single" w:sz="4" w:space="0" w:color="auto"/>
              <w:left w:val="single" w:sz="4" w:space="0" w:color="auto"/>
              <w:bottom w:val="single" w:sz="4" w:space="0" w:color="auto"/>
              <w:right w:val="single" w:sz="4" w:space="0" w:color="auto"/>
            </w:tcBorders>
          </w:tcPr>
          <w:p w14:paraId="4EA051D5" w14:textId="77777777" w:rsidR="00940B65" w:rsidRDefault="00A86AF1" w:rsidP="00000B74">
            <w:pPr>
              <w:tabs>
                <w:tab w:val="center" w:pos="4320"/>
                <w:tab w:val="right" w:pos="8640"/>
              </w:tabs>
              <w:spacing w:line="252" w:lineRule="auto"/>
            </w:pPr>
            <w:ins w:id="23" w:author="faculty" w:date="2017-04-13T20:36:00Z">
              <w:r>
                <w:t>Excellent</w:t>
              </w:r>
            </w:ins>
          </w:p>
        </w:tc>
        <w:tc>
          <w:tcPr>
            <w:tcW w:w="2368" w:type="dxa"/>
            <w:tcBorders>
              <w:top w:val="single" w:sz="4" w:space="0" w:color="auto"/>
              <w:left w:val="single" w:sz="4" w:space="0" w:color="auto"/>
              <w:bottom w:val="single" w:sz="4" w:space="0" w:color="auto"/>
              <w:right w:val="single" w:sz="4" w:space="0" w:color="auto"/>
            </w:tcBorders>
          </w:tcPr>
          <w:p w14:paraId="7770477F" w14:textId="77777777" w:rsidR="00940B65" w:rsidRDefault="00A86AF1" w:rsidP="00000B74">
            <w:pPr>
              <w:tabs>
                <w:tab w:val="center" w:pos="4320"/>
                <w:tab w:val="right" w:pos="8640"/>
              </w:tabs>
              <w:spacing w:line="252" w:lineRule="auto"/>
            </w:pPr>
            <w:ins w:id="24" w:author="faculty" w:date="2017-04-13T20:36:00Z">
              <w:r>
                <w:t>10</w:t>
              </w:r>
            </w:ins>
          </w:p>
        </w:tc>
      </w:tr>
      <w:tr w:rsidR="00940B65" w14:paraId="4DF72A30"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57E4CBF1" w14:textId="77777777" w:rsidR="00940B65" w:rsidRDefault="00940B65" w:rsidP="00000B74">
            <w:pPr>
              <w:tabs>
                <w:tab w:val="center" w:pos="4320"/>
                <w:tab w:val="right" w:pos="8640"/>
              </w:tabs>
              <w:spacing w:line="252" w:lineRule="auto"/>
            </w:pPr>
            <w:r>
              <w:t xml:space="preserve">Grammar &amp; spelling </w:t>
            </w:r>
            <w:r>
              <w:lastRenderedPageBreak/>
              <w:t>correct</w:t>
            </w:r>
          </w:p>
        </w:tc>
        <w:tc>
          <w:tcPr>
            <w:tcW w:w="2185" w:type="dxa"/>
            <w:tcBorders>
              <w:top w:val="single" w:sz="4" w:space="0" w:color="auto"/>
              <w:left w:val="single" w:sz="4" w:space="0" w:color="auto"/>
              <w:bottom w:val="single" w:sz="4" w:space="0" w:color="auto"/>
              <w:right w:val="single" w:sz="4" w:space="0" w:color="auto"/>
            </w:tcBorders>
            <w:hideMark/>
          </w:tcPr>
          <w:p w14:paraId="7F70B004" w14:textId="77777777" w:rsidR="00940B65" w:rsidRDefault="00940B65" w:rsidP="00000B74">
            <w:pPr>
              <w:tabs>
                <w:tab w:val="center" w:pos="4320"/>
                <w:tab w:val="right" w:pos="8640"/>
              </w:tabs>
              <w:spacing w:line="252" w:lineRule="auto"/>
            </w:pPr>
            <w:r>
              <w:lastRenderedPageBreak/>
              <w:t>5</w:t>
            </w:r>
          </w:p>
        </w:tc>
        <w:tc>
          <w:tcPr>
            <w:tcW w:w="2483" w:type="dxa"/>
            <w:tcBorders>
              <w:top w:val="single" w:sz="4" w:space="0" w:color="auto"/>
              <w:left w:val="single" w:sz="4" w:space="0" w:color="auto"/>
              <w:bottom w:val="single" w:sz="4" w:space="0" w:color="auto"/>
              <w:right w:val="single" w:sz="4" w:space="0" w:color="auto"/>
            </w:tcBorders>
          </w:tcPr>
          <w:p w14:paraId="211D96FF" w14:textId="77777777" w:rsidR="00940B65" w:rsidRDefault="00A86AF1" w:rsidP="00000B74">
            <w:pPr>
              <w:tabs>
                <w:tab w:val="center" w:pos="4320"/>
                <w:tab w:val="right" w:pos="8640"/>
              </w:tabs>
              <w:spacing w:line="252" w:lineRule="auto"/>
            </w:pPr>
            <w:ins w:id="25" w:author="faculty" w:date="2017-04-13T20:36:00Z">
              <w:r>
                <w:t>Good</w:t>
              </w:r>
            </w:ins>
          </w:p>
        </w:tc>
        <w:tc>
          <w:tcPr>
            <w:tcW w:w="2368" w:type="dxa"/>
            <w:tcBorders>
              <w:top w:val="single" w:sz="4" w:space="0" w:color="auto"/>
              <w:left w:val="single" w:sz="4" w:space="0" w:color="auto"/>
              <w:bottom w:val="single" w:sz="4" w:space="0" w:color="auto"/>
              <w:right w:val="single" w:sz="4" w:space="0" w:color="auto"/>
            </w:tcBorders>
          </w:tcPr>
          <w:p w14:paraId="07366CC3" w14:textId="77777777" w:rsidR="00940B65" w:rsidRDefault="00A86AF1" w:rsidP="00000B74">
            <w:pPr>
              <w:tabs>
                <w:tab w:val="center" w:pos="4320"/>
                <w:tab w:val="right" w:pos="8640"/>
              </w:tabs>
              <w:spacing w:line="252" w:lineRule="auto"/>
            </w:pPr>
            <w:ins w:id="26" w:author="faculty" w:date="2017-04-13T20:36:00Z">
              <w:r>
                <w:t>5</w:t>
              </w:r>
            </w:ins>
          </w:p>
        </w:tc>
      </w:tr>
      <w:tr w:rsidR="00940B65" w14:paraId="16D52C87" w14:textId="77777777" w:rsidTr="00000B74">
        <w:tc>
          <w:tcPr>
            <w:tcW w:w="2540" w:type="dxa"/>
            <w:tcBorders>
              <w:top w:val="single" w:sz="4" w:space="0" w:color="auto"/>
              <w:left w:val="single" w:sz="4" w:space="0" w:color="auto"/>
              <w:bottom w:val="single" w:sz="4" w:space="0" w:color="auto"/>
              <w:right w:val="single" w:sz="4" w:space="0" w:color="auto"/>
            </w:tcBorders>
          </w:tcPr>
          <w:p w14:paraId="1E1A59DE" w14:textId="77777777" w:rsidR="00940B65" w:rsidRDefault="00940B65" w:rsidP="00000B74">
            <w:pPr>
              <w:tabs>
                <w:tab w:val="center" w:pos="4320"/>
                <w:tab w:val="right" w:pos="8640"/>
              </w:tabs>
              <w:spacing w:line="252" w:lineRule="auto"/>
            </w:pPr>
          </w:p>
        </w:tc>
        <w:tc>
          <w:tcPr>
            <w:tcW w:w="2185" w:type="dxa"/>
            <w:tcBorders>
              <w:top w:val="single" w:sz="4" w:space="0" w:color="auto"/>
              <w:left w:val="single" w:sz="4" w:space="0" w:color="auto"/>
              <w:bottom w:val="single" w:sz="4" w:space="0" w:color="auto"/>
              <w:right w:val="single" w:sz="4" w:space="0" w:color="auto"/>
            </w:tcBorders>
          </w:tcPr>
          <w:p w14:paraId="73F658BC" w14:textId="77777777" w:rsidR="00940B65" w:rsidRDefault="00940B65" w:rsidP="00000B74">
            <w:pPr>
              <w:tabs>
                <w:tab w:val="center" w:pos="4320"/>
                <w:tab w:val="right" w:pos="8640"/>
              </w:tabs>
              <w:spacing w:line="252" w:lineRule="auto"/>
            </w:pPr>
          </w:p>
        </w:tc>
        <w:tc>
          <w:tcPr>
            <w:tcW w:w="2483" w:type="dxa"/>
            <w:tcBorders>
              <w:top w:val="single" w:sz="4" w:space="0" w:color="auto"/>
              <w:left w:val="single" w:sz="4" w:space="0" w:color="auto"/>
              <w:bottom w:val="single" w:sz="4" w:space="0" w:color="auto"/>
              <w:right w:val="single" w:sz="4" w:space="0" w:color="auto"/>
            </w:tcBorders>
          </w:tcPr>
          <w:p w14:paraId="4CB72240" w14:textId="77777777" w:rsidR="00940B65" w:rsidRDefault="00940B65" w:rsidP="00000B74">
            <w:pPr>
              <w:tabs>
                <w:tab w:val="center" w:pos="4320"/>
                <w:tab w:val="right" w:pos="8640"/>
              </w:tabs>
              <w:spacing w:line="252" w:lineRule="auto"/>
            </w:pPr>
          </w:p>
        </w:tc>
        <w:tc>
          <w:tcPr>
            <w:tcW w:w="2368" w:type="dxa"/>
            <w:tcBorders>
              <w:top w:val="single" w:sz="4" w:space="0" w:color="auto"/>
              <w:left w:val="single" w:sz="4" w:space="0" w:color="auto"/>
              <w:bottom w:val="single" w:sz="4" w:space="0" w:color="auto"/>
              <w:right w:val="single" w:sz="4" w:space="0" w:color="auto"/>
            </w:tcBorders>
          </w:tcPr>
          <w:p w14:paraId="28A9D821" w14:textId="77777777" w:rsidR="00940B65" w:rsidRDefault="00940B65" w:rsidP="00000B74">
            <w:pPr>
              <w:tabs>
                <w:tab w:val="center" w:pos="4320"/>
                <w:tab w:val="right" w:pos="8640"/>
              </w:tabs>
              <w:spacing w:line="252" w:lineRule="auto"/>
            </w:pPr>
          </w:p>
        </w:tc>
      </w:tr>
      <w:tr w:rsidR="00940B65" w14:paraId="187B083E" w14:textId="77777777" w:rsidTr="00000B74">
        <w:tc>
          <w:tcPr>
            <w:tcW w:w="2540" w:type="dxa"/>
            <w:tcBorders>
              <w:top w:val="single" w:sz="4" w:space="0" w:color="auto"/>
              <w:left w:val="single" w:sz="4" w:space="0" w:color="auto"/>
              <w:bottom w:val="single" w:sz="4" w:space="0" w:color="auto"/>
              <w:right w:val="single" w:sz="4" w:space="0" w:color="auto"/>
            </w:tcBorders>
            <w:hideMark/>
          </w:tcPr>
          <w:p w14:paraId="0B19F5E9" w14:textId="77777777" w:rsidR="00940B65" w:rsidRDefault="00940B65" w:rsidP="00000B74">
            <w:pPr>
              <w:tabs>
                <w:tab w:val="center" w:pos="4320"/>
                <w:tab w:val="right" w:pos="8640"/>
              </w:tabs>
              <w:spacing w:line="252" w:lineRule="auto"/>
            </w:pPr>
            <w:r>
              <w:t>GRADE</w:t>
            </w:r>
          </w:p>
        </w:tc>
        <w:tc>
          <w:tcPr>
            <w:tcW w:w="2185" w:type="dxa"/>
            <w:tcBorders>
              <w:top w:val="single" w:sz="4" w:space="0" w:color="auto"/>
              <w:left w:val="single" w:sz="4" w:space="0" w:color="auto"/>
              <w:bottom w:val="single" w:sz="4" w:space="0" w:color="auto"/>
              <w:right w:val="single" w:sz="4" w:space="0" w:color="auto"/>
            </w:tcBorders>
          </w:tcPr>
          <w:p w14:paraId="7DFBAE54" w14:textId="77777777" w:rsidR="00940B65" w:rsidRDefault="00940B65" w:rsidP="00000B74">
            <w:pPr>
              <w:tabs>
                <w:tab w:val="center" w:pos="4320"/>
                <w:tab w:val="right" w:pos="8640"/>
              </w:tabs>
              <w:spacing w:line="252" w:lineRule="auto"/>
            </w:pPr>
          </w:p>
        </w:tc>
        <w:tc>
          <w:tcPr>
            <w:tcW w:w="2483" w:type="dxa"/>
            <w:tcBorders>
              <w:top w:val="single" w:sz="4" w:space="0" w:color="auto"/>
              <w:left w:val="single" w:sz="4" w:space="0" w:color="auto"/>
              <w:bottom w:val="single" w:sz="4" w:space="0" w:color="auto"/>
              <w:right w:val="single" w:sz="4" w:space="0" w:color="auto"/>
            </w:tcBorders>
          </w:tcPr>
          <w:p w14:paraId="3B5BBFAE" w14:textId="77777777" w:rsidR="00940B65" w:rsidRDefault="00A86AF1" w:rsidP="00000B74">
            <w:pPr>
              <w:tabs>
                <w:tab w:val="center" w:pos="4320"/>
                <w:tab w:val="right" w:pos="8640"/>
              </w:tabs>
              <w:spacing w:line="252" w:lineRule="auto"/>
            </w:pPr>
            <w:ins w:id="27" w:author="faculty" w:date="2017-04-13T20:36:00Z">
              <w:r>
                <w:t>Really nice paper, I think likely publishable</w:t>
              </w:r>
            </w:ins>
          </w:p>
        </w:tc>
        <w:tc>
          <w:tcPr>
            <w:tcW w:w="2368" w:type="dxa"/>
            <w:tcBorders>
              <w:top w:val="single" w:sz="4" w:space="0" w:color="auto"/>
              <w:left w:val="single" w:sz="4" w:space="0" w:color="auto"/>
              <w:bottom w:val="single" w:sz="4" w:space="0" w:color="auto"/>
              <w:right w:val="single" w:sz="4" w:space="0" w:color="auto"/>
            </w:tcBorders>
          </w:tcPr>
          <w:p w14:paraId="49D55718" w14:textId="77777777" w:rsidR="00940B65" w:rsidRDefault="00DF4F83" w:rsidP="00000B74">
            <w:pPr>
              <w:tabs>
                <w:tab w:val="center" w:pos="4320"/>
                <w:tab w:val="right" w:pos="8640"/>
              </w:tabs>
              <w:spacing w:line="252" w:lineRule="auto"/>
            </w:pPr>
            <w:ins w:id="28" w:author="faculty" w:date="2017-04-13T20:38:00Z">
              <w:r>
                <w:t>98%</w:t>
              </w:r>
            </w:ins>
          </w:p>
        </w:tc>
      </w:tr>
    </w:tbl>
    <w:p w14:paraId="42F7E1CE" w14:textId="77777777" w:rsidR="00940B65" w:rsidRDefault="00940B65" w:rsidP="00940B65">
      <w:pPr>
        <w:pStyle w:val="Title"/>
        <w:spacing w:line="360" w:lineRule="auto"/>
        <w:rPr>
          <w:rFonts w:ascii="Arial" w:hAnsi="Arial" w:cs="Arial"/>
          <w:sz w:val="24"/>
          <w:szCs w:val="24"/>
        </w:rPr>
      </w:pPr>
    </w:p>
    <w:p w14:paraId="3A9E66EA" w14:textId="77777777" w:rsidR="005B7D8E" w:rsidRPr="00940B65" w:rsidRDefault="005B7D8E" w:rsidP="00940B65">
      <w:pPr>
        <w:pStyle w:val="Title"/>
        <w:spacing w:line="360" w:lineRule="auto"/>
        <w:rPr>
          <w:rFonts w:ascii="Arial" w:hAnsi="Arial" w:cs="Arial"/>
          <w:sz w:val="24"/>
          <w:szCs w:val="24"/>
        </w:rPr>
      </w:pPr>
      <w:r w:rsidRPr="00940B65">
        <w:rPr>
          <w:rFonts w:ascii="Arial" w:hAnsi="Arial" w:cs="Arial"/>
          <w:sz w:val="24"/>
          <w:szCs w:val="24"/>
        </w:rPr>
        <w:t>Sleep duration and quality as mediators of socioeconomic disparities in inflammatory burden</w:t>
      </w:r>
    </w:p>
    <w:p w14:paraId="69DEF8FF" w14:textId="77777777" w:rsidR="005B7D8E" w:rsidRPr="00940B65" w:rsidRDefault="005B7D8E" w:rsidP="00940B65">
      <w:pPr>
        <w:spacing w:line="360" w:lineRule="auto"/>
        <w:rPr>
          <w:rFonts w:ascii="Arial" w:hAnsi="Arial" w:cs="Arial"/>
          <w:sz w:val="24"/>
          <w:szCs w:val="24"/>
        </w:rPr>
      </w:pPr>
      <w:r w:rsidRPr="00940B65">
        <w:rPr>
          <w:rFonts w:ascii="Arial" w:hAnsi="Arial" w:cs="Arial"/>
          <w:sz w:val="24"/>
          <w:szCs w:val="24"/>
        </w:rPr>
        <w:t>Renson, A.</w:t>
      </w:r>
    </w:p>
    <w:p w14:paraId="2A032E3F" w14:textId="77777777" w:rsidR="00792227" w:rsidRPr="00940B65" w:rsidRDefault="00792227" w:rsidP="00940B65">
      <w:pPr>
        <w:pStyle w:val="Heading1"/>
        <w:spacing w:line="360" w:lineRule="auto"/>
        <w:rPr>
          <w:rFonts w:ascii="Arial" w:hAnsi="Arial" w:cs="Arial"/>
          <w:sz w:val="24"/>
          <w:szCs w:val="24"/>
        </w:rPr>
      </w:pPr>
      <w:r w:rsidRPr="00940B65">
        <w:rPr>
          <w:rFonts w:ascii="Arial" w:hAnsi="Arial" w:cs="Arial"/>
          <w:sz w:val="24"/>
          <w:szCs w:val="24"/>
        </w:rPr>
        <w:t>Introduction</w:t>
      </w:r>
    </w:p>
    <w:p w14:paraId="5711F808"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Sleep deficiency, which includes insufficient and poor quality sleep, represents a growing public health problem in the United States. Nearly 30% of adults in the U.S. report sleeping 6 or fewer hours per night,</w:t>
      </w:r>
      <w:r w:rsidR="00C503CF"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940B65">
        <w:rPr>
          <w:rFonts w:ascii="Arial" w:hAnsi="Arial" w:cs="Arial"/>
          <w:sz w:val="24"/>
          <w:szCs w:val="24"/>
        </w:rPr>
        <w:fldChar w:fldCharType="separate"/>
      </w:r>
      <w:r w:rsidR="00C503CF" w:rsidRPr="00940B65">
        <w:rPr>
          <w:rFonts w:ascii="Arial" w:hAnsi="Arial" w:cs="Arial"/>
          <w:noProof/>
          <w:sz w:val="24"/>
          <w:szCs w:val="24"/>
          <w:vertAlign w:val="superscript"/>
        </w:rPr>
        <w:t>1</w:t>
      </w:r>
      <w:r w:rsidR="00C503CF" w:rsidRPr="00940B65">
        <w:rPr>
          <w:rFonts w:ascii="Arial" w:hAnsi="Arial" w:cs="Arial"/>
          <w:sz w:val="24"/>
          <w:szCs w:val="24"/>
        </w:rPr>
        <w:fldChar w:fldCharType="end"/>
      </w:r>
      <w:r w:rsidRPr="00940B65">
        <w:rPr>
          <w:rFonts w:ascii="Arial" w:hAnsi="Arial" w:cs="Arial"/>
          <w:sz w:val="24"/>
          <w:szCs w:val="24"/>
        </w:rPr>
        <w:t xml:space="preserve"> 20% report excessive daytime sleepiness, and 20-3</w:t>
      </w:r>
      <w:r w:rsidR="00C503CF" w:rsidRPr="00940B65">
        <w:rPr>
          <w:rFonts w:ascii="Arial" w:hAnsi="Arial" w:cs="Arial"/>
          <w:sz w:val="24"/>
          <w:szCs w:val="24"/>
        </w:rPr>
        <w:t>0% experience insomnia symptoms</w:t>
      </w:r>
      <w:r w:rsidRPr="00940B65">
        <w:rPr>
          <w:rFonts w:ascii="Arial" w:hAnsi="Arial" w:cs="Arial"/>
          <w:sz w:val="24"/>
          <w:szCs w:val="24"/>
        </w:rPr>
        <w:t>.</w:t>
      </w:r>
      <w:r w:rsidR="00C503CF"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940B65">
        <w:rPr>
          <w:rFonts w:ascii="Arial" w:hAnsi="Arial" w:cs="Arial"/>
          <w:sz w:val="24"/>
          <w:szCs w:val="24"/>
        </w:rPr>
        <w:fldChar w:fldCharType="separate"/>
      </w:r>
      <w:r w:rsidR="00C503CF" w:rsidRPr="00940B65">
        <w:rPr>
          <w:rFonts w:ascii="Arial" w:hAnsi="Arial" w:cs="Arial"/>
          <w:noProof/>
          <w:sz w:val="24"/>
          <w:szCs w:val="24"/>
          <w:vertAlign w:val="superscript"/>
        </w:rPr>
        <w:t>2</w:t>
      </w:r>
      <w:r w:rsidR="00C503CF" w:rsidRPr="00940B65">
        <w:rPr>
          <w:rFonts w:ascii="Arial" w:hAnsi="Arial" w:cs="Arial"/>
          <w:sz w:val="24"/>
          <w:szCs w:val="24"/>
        </w:rPr>
        <w:fldChar w:fldCharType="end"/>
      </w:r>
      <w:r w:rsidRPr="00940B65">
        <w:rPr>
          <w:rFonts w:ascii="Arial" w:hAnsi="Arial" w:cs="Arial"/>
          <w:sz w:val="24"/>
          <w:szCs w:val="24"/>
        </w:rPr>
        <w:t xml:space="preserve"> A growing body of literature links</w:t>
      </w:r>
      <w:r w:rsidR="00BF10D6" w:rsidRPr="00940B65">
        <w:rPr>
          <w:rFonts w:ascii="Arial" w:hAnsi="Arial" w:cs="Arial"/>
          <w:sz w:val="24"/>
          <w:szCs w:val="24"/>
        </w:rPr>
        <w:t xml:space="preserve"> poor</w:t>
      </w:r>
      <w:r w:rsidRPr="00940B65">
        <w:rPr>
          <w:rFonts w:ascii="Arial" w:hAnsi="Arial" w:cs="Arial"/>
          <w:sz w:val="24"/>
          <w:szCs w:val="24"/>
        </w:rPr>
        <w:t xml:space="preserve"> sleep duration and quality to a number of health outcomes, including all-cause mortality</w:t>
      </w:r>
      <w:r w:rsidR="002068F3" w:rsidRPr="00940B65">
        <w:rPr>
          <w:rFonts w:ascii="Arial" w:hAnsi="Arial" w:cs="Arial"/>
          <w:sz w:val="24"/>
          <w:szCs w:val="24"/>
        </w:rPr>
        <w:t>,</w:t>
      </w:r>
      <w:r w:rsidR="00500835"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w:instrText>
      </w:r>
      <w:r w:rsidR="00C503CF" w:rsidRPr="00940B65">
        <w:rPr>
          <w:rFonts w:ascii="Cambria Math" w:hAnsi="Cambria Math" w:cs="Cambria Math"/>
          <w:sz w:val="24"/>
          <w:szCs w:val="24"/>
        </w:rPr>
        <w:instrText>‐</w:instrText>
      </w:r>
      <w:r w:rsidR="00C503CF" w:rsidRPr="00940B65">
        <w:rPr>
          <w:rFonts w:ascii="Arial" w:hAnsi="Arial" w:cs="Arial"/>
          <w:sz w:val="24"/>
          <w:szCs w:val="24"/>
        </w:rPr>
        <w:instrText>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rsidRPr="00940B65">
        <w:rPr>
          <w:rFonts w:ascii="Arial" w:hAnsi="Arial" w:cs="Arial"/>
          <w:sz w:val="24"/>
          <w:szCs w:val="24"/>
        </w:rPr>
        <w:fldChar w:fldCharType="separate"/>
      </w:r>
      <w:r w:rsidR="00C503CF" w:rsidRPr="00940B65">
        <w:rPr>
          <w:rFonts w:ascii="Arial" w:hAnsi="Arial" w:cs="Arial"/>
          <w:noProof/>
          <w:sz w:val="24"/>
          <w:szCs w:val="24"/>
          <w:vertAlign w:val="superscript"/>
        </w:rPr>
        <w:t>3,4</w:t>
      </w:r>
      <w:r w:rsidR="00500835" w:rsidRPr="00940B65">
        <w:rPr>
          <w:rFonts w:ascii="Arial" w:hAnsi="Arial" w:cs="Arial"/>
          <w:sz w:val="24"/>
          <w:szCs w:val="24"/>
        </w:rPr>
        <w:fldChar w:fldCharType="end"/>
      </w:r>
      <w:r w:rsidRPr="00940B65">
        <w:rPr>
          <w:rFonts w:ascii="Arial" w:hAnsi="Arial" w:cs="Arial"/>
          <w:sz w:val="24"/>
          <w:szCs w:val="24"/>
        </w:rPr>
        <w:t xml:space="preserve"> </w:t>
      </w:r>
      <w:del w:id="29" w:author="faculty" w:date="2017-04-13T20:11:00Z">
        <w:r w:rsidRPr="00940B65" w:rsidDel="00B13FD0">
          <w:rPr>
            <w:rFonts w:ascii="Arial" w:hAnsi="Arial" w:cs="Arial"/>
            <w:sz w:val="24"/>
            <w:szCs w:val="24"/>
          </w:rPr>
          <w:delText>as well as</w:delText>
        </w:r>
      </w:del>
      <w:r w:rsidRPr="00940B65">
        <w:rPr>
          <w:rFonts w:ascii="Arial" w:hAnsi="Arial" w:cs="Arial"/>
          <w:sz w:val="24"/>
          <w:szCs w:val="24"/>
        </w:rPr>
        <w:t xml:space="preserve"> incidence of type 2 diabetes</w:t>
      </w:r>
      <w:r w:rsidR="002068F3" w:rsidRPr="00940B65">
        <w:rPr>
          <w:rFonts w:ascii="Arial" w:hAnsi="Arial" w:cs="Arial"/>
          <w:sz w:val="24"/>
          <w:szCs w:val="24"/>
        </w:rPr>
        <w:t>,</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5,6</w:t>
      </w:r>
      <w:r w:rsidR="002068F3" w:rsidRPr="00940B65">
        <w:rPr>
          <w:rFonts w:ascii="Arial" w:hAnsi="Arial" w:cs="Arial"/>
          <w:sz w:val="24"/>
          <w:szCs w:val="24"/>
        </w:rPr>
        <w:fldChar w:fldCharType="end"/>
      </w:r>
      <w:r w:rsidRPr="00940B65">
        <w:rPr>
          <w:rFonts w:ascii="Arial" w:hAnsi="Arial" w:cs="Arial"/>
          <w:sz w:val="24"/>
          <w:szCs w:val="24"/>
        </w:rPr>
        <w:t xml:space="preserve"> hypertension</w:t>
      </w:r>
      <w:r w:rsidR="002068F3" w:rsidRPr="00940B65">
        <w:rPr>
          <w:rFonts w:ascii="Arial" w:hAnsi="Arial" w:cs="Arial"/>
          <w:sz w:val="24"/>
          <w:szCs w:val="24"/>
        </w:rPr>
        <w:t>,</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7</w:t>
      </w:r>
      <w:r w:rsidR="002068F3" w:rsidRPr="00940B65">
        <w:rPr>
          <w:rFonts w:ascii="Arial" w:hAnsi="Arial" w:cs="Arial"/>
          <w:sz w:val="24"/>
          <w:szCs w:val="24"/>
        </w:rPr>
        <w:fldChar w:fldCharType="end"/>
      </w:r>
      <w:r w:rsidRPr="00940B65">
        <w:rPr>
          <w:rFonts w:ascii="Arial" w:hAnsi="Arial" w:cs="Arial"/>
          <w:sz w:val="24"/>
          <w:szCs w:val="24"/>
        </w:rPr>
        <w:t xml:space="preserve"> coronary heart disease</w:t>
      </w:r>
      <w:r w:rsidR="002068F3" w:rsidRPr="00940B65">
        <w:rPr>
          <w:rFonts w:ascii="Arial" w:hAnsi="Arial" w:cs="Arial"/>
          <w:sz w:val="24"/>
          <w:szCs w:val="24"/>
        </w:rPr>
        <w:t>,</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8</w:t>
      </w:r>
      <w:r w:rsidR="002068F3" w:rsidRPr="00940B65">
        <w:rPr>
          <w:rFonts w:ascii="Arial" w:hAnsi="Arial" w:cs="Arial"/>
          <w:sz w:val="24"/>
          <w:szCs w:val="24"/>
        </w:rPr>
        <w:fldChar w:fldCharType="end"/>
      </w:r>
      <w:r w:rsidR="002068F3" w:rsidRPr="00940B65">
        <w:rPr>
          <w:rFonts w:ascii="Arial" w:hAnsi="Arial" w:cs="Arial"/>
          <w:sz w:val="24"/>
          <w:szCs w:val="24"/>
        </w:rPr>
        <w:t xml:space="preserve"> and stroke</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9</w:t>
      </w:r>
      <w:r w:rsidR="002068F3" w:rsidRPr="00940B65">
        <w:rPr>
          <w:rFonts w:ascii="Arial" w:hAnsi="Arial" w:cs="Arial"/>
          <w:sz w:val="24"/>
          <w:szCs w:val="24"/>
        </w:rPr>
        <w:fldChar w:fldCharType="end"/>
      </w:r>
      <w:r w:rsidR="002068F3" w:rsidRPr="00940B65">
        <w:rPr>
          <w:rFonts w:ascii="Arial" w:hAnsi="Arial" w:cs="Arial"/>
          <w:sz w:val="24"/>
          <w:szCs w:val="24"/>
        </w:rPr>
        <w:t>. Specifically, meta-</w:t>
      </w:r>
      <w:r w:rsidRPr="00940B65">
        <w:rPr>
          <w:rFonts w:ascii="Arial" w:hAnsi="Arial" w:cs="Arial"/>
          <w:sz w:val="24"/>
          <w:szCs w:val="24"/>
        </w:rPr>
        <w:t>analyses support a “U-shaped” association in which both short and long sleep (generally &lt;6 and &gt;8 hours, respectively) are related to ele</w:t>
      </w:r>
      <w:r w:rsidR="002068F3" w:rsidRPr="00940B65">
        <w:rPr>
          <w:rFonts w:ascii="Arial" w:hAnsi="Arial" w:cs="Arial"/>
          <w:sz w:val="24"/>
          <w:szCs w:val="24"/>
        </w:rPr>
        <w:t>vated all-cause mortality risk.</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w:instrText>
      </w:r>
      <w:r w:rsidR="00C503CF" w:rsidRPr="00940B65">
        <w:rPr>
          <w:rFonts w:ascii="Cambria Math" w:hAnsi="Cambria Math" w:cs="Cambria Math"/>
          <w:sz w:val="24"/>
          <w:szCs w:val="24"/>
        </w:rPr>
        <w:instrText>‐</w:instrText>
      </w:r>
      <w:r w:rsidR="00C503CF" w:rsidRPr="00940B65">
        <w:rPr>
          <w:rFonts w:ascii="Arial" w:hAnsi="Arial" w:cs="Arial"/>
          <w:sz w:val="24"/>
          <w:szCs w:val="24"/>
        </w:rPr>
        <w:instrText>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3,4</w:t>
      </w:r>
      <w:r w:rsidR="002068F3" w:rsidRPr="00940B65">
        <w:rPr>
          <w:rFonts w:ascii="Arial" w:hAnsi="Arial" w:cs="Arial"/>
          <w:sz w:val="24"/>
          <w:szCs w:val="24"/>
        </w:rPr>
        <w:fldChar w:fldCharType="end"/>
      </w:r>
    </w:p>
    <w:p w14:paraId="6765403E"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rsidRPr="00940B65">
        <w:rPr>
          <w:rFonts w:ascii="Arial" w:hAnsi="Arial" w:cs="Arial"/>
          <w:sz w:val="24"/>
          <w:szCs w:val="24"/>
        </w:rPr>
        <w:t>able</w:t>
      </w:r>
      <w:r w:rsidRPr="00940B65">
        <w:rPr>
          <w:rFonts w:ascii="Arial" w:hAnsi="Arial" w:cs="Arial"/>
          <w:sz w:val="24"/>
          <w:szCs w:val="24"/>
        </w:rPr>
        <w:t>.</w:t>
      </w:r>
      <w:r w:rsidR="002068F3"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rsidRPr="00940B65">
        <w:rPr>
          <w:rFonts w:ascii="Arial" w:hAnsi="Arial" w:cs="Arial"/>
          <w:sz w:val="24"/>
          <w:szCs w:val="24"/>
        </w:rPr>
        <w:fldChar w:fldCharType="separate"/>
      </w:r>
      <w:r w:rsidR="00BF10D6" w:rsidRPr="00940B65">
        <w:rPr>
          <w:rFonts w:ascii="Arial" w:hAnsi="Arial" w:cs="Arial"/>
          <w:noProof/>
          <w:sz w:val="24"/>
          <w:szCs w:val="24"/>
          <w:vertAlign w:val="superscript"/>
        </w:rPr>
        <w:t>10</w:t>
      </w:r>
      <w:r w:rsidR="002068F3" w:rsidRPr="00940B65">
        <w:rPr>
          <w:rFonts w:ascii="Arial" w:hAnsi="Arial" w:cs="Arial"/>
          <w:sz w:val="24"/>
          <w:szCs w:val="24"/>
        </w:rPr>
        <w:fldChar w:fldCharType="end"/>
      </w:r>
      <w:r w:rsidRPr="00940B65">
        <w:rPr>
          <w:rFonts w:ascii="Arial" w:hAnsi="Arial" w:cs="Arial"/>
          <w:sz w:val="24"/>
          <w:szCs w:val="24"/>
        </w:rPr>
        <w:t xml:space="preserve"> Based on Mendelian randomization studies, CRP itself is unlikely to be a causal risk factor of metaboli</w:t>
      </w:r>
      <w:r w:rsidR="002068F3" w:rsidRPr="00940B65">
        <w:rPr>
          <w:rFonts w:ascii="Arial" w:hAnsi="Arial" w:cs="Arial"/>
          <w:sz w:val="24"/>
          <w:szCs w:val="24"/>
        </w:rPr>
        <w:t>c syndrome</w:t>
      </w:r>
      <w:r w:rsidR="002068F3"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rsidRPr="00940B65">
        <w:rPr>
          <w:rFonts w:ascii="Arial" w:hAnsi="Arial" w:cs="Arial"/>
          <w:sz w:val="24"/>
          <w:szCs w:val="24"/>
        </w:rPr>
        <w:fldChar w:fldCharType="separate"/>
      </w:r>
      <w:r w:rsidR="00BF10D6" w:rsidRPr="00940B65">
        <w:rPr>
          <w:rFonts w:ascii="Arial" w:hAnsi="Arial" w:cs="Arial"/>
          <w:noProof/>
          <w:sz w:val="24"/>
          <w:szCs w:val="24"/>
          <w:vertAlign w:val="superscript"/>
        </w:rPr>
        <w:t>11</w:t>
      </w:r>
      <w:r w:rsidR="002068F3" w:rsidRPr="00940B65">
        <w:rPr>
          <w:rFonts w:ascii="Arial" w:hAnsi="Arial" w:cs="Arial"/>
          <w:sz w:val="24"/>
          <w:szCs w:val="24"/>
        </w:rPr>
        <w:fldChar w:fldCharType="end"/>
      </w:r>
      <w:r w:rsidR="002068F3" w:rsidRPr="00940B65">
        <w:rPr>
          <w:rFonts w:ascii="Arial" w:hAnsi="Arial" w:cs="Arial"/>
          <w:sz w:val="24"/>
          <w:szCs w:val="24"/>
        </w:rPr>
        <w:t xml:space="preserve"> or ischemic vascular disease,</w:t>
      </w:r>
      <w:r w:rsidR="002068F3"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rsidRPr="00940B65">
        <w:rPr>
          <w:rFonts w:ascii="Arial" w:hAnsi="Arial" w:cs="Arial"/>
          <w:sz w:val="24"/>
          <w:szCs w:val="24"/>
        </w:rPr>
        <w:fldChar w:fldCharType="separate"/>
      </w:r>
      <w:r w:rsidR="00BF10D6" w:rsidRPr="00940B65">
        <w:rPr>
          <w:rFonts w:ascii="Arial" w:hAnsi="Arial" w:cs="Arial"/>
          <w:noProof/>
          <w:sz w:val="24"/>
          <w:szCs w:val="24"/>
          <w:vertAlign w:val="superscript"/>
        </w:rPr>
        <w:t>12</w:t>
      </w:r>
      <w:r w:rsidR="002068F3" w:rsidRPr="00940B65">
        <w:rPr>
          <w:rFonts w:ascii="Arial" w:hAnsi="Arial" w:cs="Arial"/>
          <w:sz w:val="24"/>
          <w:szCs w:val="24"/>
        </w:rPr>
        <w:fldChar w:fldCharType="end"/>
      </w:r>
      <w:r w:rsidRPr="00940B65">
        <w:rPr>
          <w:rFonts w:ascii="Arial" w:hAnsi="Arial" w:cs="Arial"/>
          <w:sz w:val="24"/>
          <w:szCs w:val="24"/>
        </w:rPr>
        <w:t xml:space="preserve"> although limited human experimental evidence suggests it has an etiologic role in atherosclerosis.</w:t>
      </w:r>
      <w:r w:rsidR="00C503CF"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940B65">
        <w:rPr>
          <w:rFonts w:ascii="Arial" w:hAnsi="Arial" w:cs="Arial"/>
          <w:sz w:val="24"/>
          <w:szCs w:val="24"/>
        </w:rPr>
        <w:fldChar w:fldCharType="separate"/>
      </w:r>
      <w:r w:rsidR="00BF10D6" w:rsidRPr="00940B65">
        <w:rPr>
          <w:rFonts w:ascii="Arial" w:hAnsi="Arial" w:cs="Arial"/>
          <w:noProof/>
          <w:sz w:val="24"/>
          <w:szCs w:val="24"/>
          <w:vertAlign w:val="superscript"/>
        </w:rPr>
        <w:t>13</w:t>
      </w:r>
      <w:r w:rsidR="00C503CF" w:rsidRPr="00940B65">
        <w:rPr>
          <w:rFonts w:ascii="Arial" w:hAnsi="Arial" w:cs="Arial"/>
          <w:sz w:val="24"/>
          <w:szCs w:val="24"/>
        </w:rPr>
        <w:fldChar w:fldCharType="end"/>
      </w:r>
      <w:r w:rsidRPr="00940B65">
        <w:rPr>
          <w:rFonts w:ascii="Arial" w:hAnsi="Arial" w:cs="Arial"/>
          <w:sz w:val="24"/>
          <w:szCs w:val="24"/>
        </w:rPr>
        <w:t xml:space="preserve"> CRP has a complex role in inflammation and its primary function may be anti-inflammatory;</w:t>
      </w:r>
      <w:r w:rsidR="00C503CF"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rsidRPr="00940B65">
        <w:rPr>
          <w:rFonts w:ascii="Arial" w:hAnsi="Arial" w:cs="Arial"/>
          <w:sz w:val="24"/>
          <w:szCs w:val="24"/>
        </w:rPr>
        <w:fldChar w:fldCharType="separate"/>
      </w:r>
      <w:r w:rsidR="00BF10D6" w:rsidRPr="00940B65">
        <w:rPr>
          <w:rFonts w:ascii="Arial" w:hAnsi="Arial" w:cs="Arial"/>
          <w:noProof/>
          <w:sz w:val="24"/>
          <w:szCs w:val="24"/>
          <w:vertAlign w:val="superscript"/>
        </w:rPr>
        <w:t>14</w:t>
      </w:r>
      <w:r w:rsidR="00C503CF" w:rsidRPr="00940B65">
        <w:rPr>
          <w:rFonts w:ascii="Arial" w:hAnsi="Arial" w:cs="Arial"/>
          <w:sz w:val="24"/>
          <w:szCs w:val="24"/>
        </w:rPr>
        <w:fldChar w:fldCharType="end"/>
      </w:r>
      <w:r w:rsidRPr="00940B65">
        <w:rPr>
          <w:rFonts w:ascii="Arial" w:hAnsi="Arial" w:cs="Arial"/>
          <w:sz w:val="24"/>
          <w:szCs w:val="24"/>
        </w:rPr>
        <w:t xml:space="preserve"> nonetheless, it is useful biomarker corresponding to general, potentially subclinical risk.</w:t>
      </w:r>
    </w:p>
    <w:p w14:paraId="325E7599"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CRP is best characterized in relation to cardiovascular disease</w:t>
      </w:r>
      <w:r w:rsidR="008C229D" w:rsidRPr="00940B65">
        <w:rPr>
          <w:rFonts w:ascii="Arial" w:hAnsi="Arial" w:cs="Arial"/>
          <w:sz w:val="24"/>
          <w:szCs w:val="24"/>
        </w:rPr>
        <w:t xml:space="preserve"> (CVD)</w:t>
      </w:r>
      <w:r w:rsidRPr="00940B65">
        <w:rPr>
          <w:rFonts w:ascii="Arial" w:hAnsi="Arial" w:cs="Arial"/>
          <w:sz w:val="24"/>
          <w:szCs w:val="24"/>
        </w:rPr>
        <w:t>, as it is a strong predictor of cardiovascular events.</w:t>
      </w:r>
      <w:r w:rsidR="002068F3" w:rsidRPr="00940B65">
        <w:rPr>
          <w:rFonts w:ascii="Arial" w:hAnsi="Arial" w:cs="Arial"/>
          <w:sz w:val="24"/>
          <w:szCs w:val="24"/>
        </w:rPr>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rsidRPr="00940B65">
        <w:rPr>
          <w:rFonts w:ascii="Arial" w:hAnsi="Arial" w:cs="Arial"/>
          <w:sz w:val="24"/>
          <w:szCs w:val="24"/>
        </w:rPr>
        <w:instrText xml:space="preserve"> ADDIN EN.CITE </w:instrText>
      </w:r>
      <w:r w:rsidR="00BF10D6" w:rsidRPr="00940B65">
        <w:rPr>
          <w:rFonts w:ascii="Arial" w:hAnsi="Arial" w:cs="Arial"/>
          <w:sz w:val="24"/>
          <w:szCs w:val="24"/>
        </w:rPr>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rsidRPr="00940B65">
        <w:rPr>
          <w:rFonts w:ascii="Arial" w:hAnsi="Arial" w:cs="Arial"/>
          <w:sz w:val="24"/>
          <w:szCs w:val="24"/>
        </w:rPr>
        <w:instrText xml:space="preserve"> ADDIN EN.CITE.DATA </w:instrText>
      </w:r>
      <w:r w:rsidR="00BF10D6" w:rsidRPr="00940B65">
        <w:rPr>
          <w:rFonts w:ascii="Arial" w:hAnsi="Arial" w:cs="Arial"/>
          <w:sz w:val="24"/>
          <w:szCs w:val="24"/>
        </w:rPr>
      </w:r>
      <w:r w:rsidR="00BF10D6" w:rsidRPr="00940B65">
        <w:rPr>
          <w:rFonts w:ascii="Arial" w:hAnsi="Arial" w:cs="Arial"/>
          <w:sz w:val="24"/>
          <w:szCs w:val="24"/>
        </w:rPr>
        <w:fldChar w:fldCharType="end"/>
      </w:r>
      <w:r w:rsidR="002068F3" w:rsidRPr="00940B65">
        <w:rPr>
          <w:rFonts w:ascii="Arial" w:hAnsi="Arial" w:cs="Arial"/>
          <w:sz w:val="24"/>
          <w:szCs w:val="24"/>
        </w:rPr>
      </w:r>
      <w:r w:rsidR="002068F3" w:rsidRPr="00940B65">
        <w:rPr>
          <w:rFonts w:ascii="Arial" w:hAnsi="Arial" w:cs="Arial"/>
          <w:sz w:val="24"/>
          <w:szCs w:val="24"/>
        </w:rPr>
        <w:fldChar w:fldCharType="separate"/>
      </w:r>
      <w:r w:rsidR="00BF10D6" w:rsidRPr="00940B65">
        <w:rPr>
          <w:rFonts w:ascii="Arial" w:hAnsi="Arial" w:cs="Arial"/>
          <w:noProof/>
          <w:sz w:val="24"/>
          <w:szCs w:val="24"/>
          <w:vertAlign w:val="superscript"/>
        </w:rPr>
        <w:t>15-17</w:t>
      </w:r>
      <w:r w:rsidR="002068F3" w:rsidRPr="00940B65">
        <w:rPr>
          <w:rFonts w:ascii="Arial" w:hAnsi="Arial" w:cs="Arial"/>
          <w:sz w:val="24"/>
          <w:szCs w:val="24"/>
        </w:rPr>
        <w:fldChar w:fldCharType="end"/>
      </w:r>
      <w:r w:rsidRPr="00940B65">
        <w:rPr>
          <w:rFonts w:ascii="Arial" w:hAnsi="Arial" w:cs="Arial"/>
          <w:sz w:val="24"/>
          <w:szCs w:val="24"/>
        </w:rPr>
        <w:t xml:space="preserve"> </w:t>
      </w:r>
      <w:r w:rsidR="00BF10D6" w:rsidRPr="00940B65">
        <w:rPr>
          <w:rFonts w:ascii="Arial" w:hAnsi="Arial" w:cs="Arial"/>
          <w:sz w:val="24"/>
          <w:szCs w:val="24"/>
        </w:rPr>
        <w:t xml:space="preserve">Extensive experimental and observational </w:t>
      </w:r>
      <w:r w:rsidR="00BF10D6" w:rsidRPr="00940B65">
        <w:rPr>
          <w:rFonts w:ascii="Arial" w:hAnsi="Arial" w:cs="Arial"/>
          <w:sz w:val="24"/>
          <w:szCs w:val="24"/>
        </w:rPr>
        <w:lastRenderedPageBreak/>
        <w:t>evidence ties inflammatory processes marked by CRP to atherogenesis, the primary pathogenic process underlying coronary heart disease (CHD).</w:t>
      </w:r>
      <w:r w:rsidR="00BF10D6"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rsidRPr="00940B65">
        <w:rPr>
          <w:rFonts w:ascii="Arial" w:hAnsi="Arial" w:cs="Arial"/>
          <w:sz w:val="24"/>
          <w:szCs w:val="24"/>
        </w:rPr>
        <w:fldChar w:fldCharType="separate"/>
      </w:r>
      <w:r w:rsidR="00BF10D6" w:rsidRPr="00940B65">
        <w:rPr>
          <w:rFonts w:ascii="Arial" w:hAnsi="Arial" w:cs="Arial"/>
          <w:noProof/>
          <w:sz w:val="24"/>
          <w:szCs w:val="24"/>
          <w:vertAlign w:val="superscript"/>
        </w:rPr>
        <w:t>18</w:t>
      </w:r>
      <w:r w:rsidR="00BF10D6" w:rsidRPr="00940B65">
        <w:rPr>
          <w:rFonts w:ascii="Arial" w:hAnsi="Arial" w:cs="Arial"/>
          <w:sz w:val="24"/>
          <w:szCs w:val="24"/>
        </w:rPr>
        <w:fldChar w:fldCharType="end"/>
      </w:r>
      <w:r w:rsidR="00BF10D6" w:rsidRPr="00940B65">
        <w:rPr>
          <w:rFonts w:ascii="Arial" w:hAnsi="Arial" w:cs="Arial"/>
          <w:sz w:val="24"/>
          <w:szCs w:val="24"/>
        </w:rPr>
        <w:t>CRP</w:t>
      </w:r>
      <w:r w:rsidRPr="00940B65">
        <w:rPr>
          <w:rFonts w:ascii="Arial" w:hAnsi="Arial" w:cs="Arial"/>
          <w:sz w:val="24"/>
          <w:szCs w:val="24"/>
        </w:rPr>
        <w:t xml:space="preserve"> is also a potent risk</w:t>
      </w:r>
      <w:r w:rsidR="00DE3276" w:rsidRPr="00940B65">
        <w:rPr>
          <w:rFonts w:ascii="Arial" w:hAnsi="Arial" w:cs="Arial"/>
          <w:sz w:val="24"/>
          <w:szCs w:val="24"/>
        </w:rPr>
        <w:t xml:space="preserve"> factor for all-cause mortality</w:t>
      </w:r>
      <w:r w:rsidRPr="00940B65">
        <w:rPr>
          <w:rFonts w:ascii="Arial" w:hAnsi="Arial" w:cs="Arial"/>
          <w:sz w:val="24"/>
          <w:szCs w:val="24"/>
        </w:rPr>
        <w:t>,</w:t>
      </w:r>
      <w:r w:rsidR="00DE3276"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rsidRPr="00940B65">
        <w:rPr>
          <w:rFonts w:ascii="Arial" w:hAnsi="Arial" w:cs="Arial"/>
          <w:sz w:val="24"/>
          <w:szCs w:val="24"/>
        </w:rPr>
        <w:fldChar w:fldCharType="separate"/>
      </w:r>
      <w:r w:rsidR="00C503CF" w:rsidRPr="00940B65">
        <w:rPr>
          <w:rFonts w:ascii="Arial" w:hAnsi="Arial" w:cs="Arial"/>
          <w:noProof/>
          <w:sz w:val="24"/>
          <w:szCs w:val="24"/>
          <w:vertAlign w:val="superscript"/>
        </w:rPr>
        <w:t>19</w:t>
      </w:r>
      <w:r w:rsidR="00DE3276" w:rsidRPr="00940B65">
        <w:rPr>
          <w:rFonts w:ascii="Arial" w:hAnsi="Arial" w:cs="Arial"/>
          <w:sz w:val="24"/>
          <w:szCs w:val="24"/>
        </w:rPr>
        <w:fldChar w:fldCharType="end"/>
      </w:r>
      <w:r w:rsidRPr="00940B65">
        <w:rPr>
          <w:rFonts w:ascii="Arial" w:hAnsi="Arial" w:cs="Arial"/>
          <w:sz w:val="24"/>
          <w:szCs w:val="24"/>
        </w:rPr>
        <w:t xml:space="preserve"> and is associated with incidence of metabolic syndrome</w:t>
      </w:r>
      <w:r w:rsidR="002068F3" w:rsidRPr="00940B65">
        <w:rPr>
          <w:rFonts w:ascii="Arial" w:hAnsi="Arial" w:cs="Arial"/>
          <w:sz w:val="24"/>
          <w:szCs w:val="24"/>
        </w:rPr>
        <w:t>,</w:t>
      </w:r>
      <w:r w:rsidR="002068F3"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rsidRPr="00940B65">
        <w:rPr>
          <w:rFonts w:ascii="Arial" w:hAnsi="Arial" w:cs="Arial"/>
          <w:sz w:val="24"/>
          <w:szCs w:val="24"/>
        </w:rPr>
        <w:fldChar w:fldCharType="separate"/>
      </w:r>
      <w:r w:rsidR="00BF10D6" w:rsidRPr="00940B65">
        <w:rPr>
          <w:rFonts w:ascii="Arial" w:hAnsi="Arial" w:cs="Arial"/>
          <w:noProof/>
          <w:sz w:val="24"/>
          <w:szCs w:val="24"/>
          <w:vertAlign w:val="superscript"/>
        </w:rPr>
        <w:t>16</w:t>
      </w:r>
      <w:r w:rsidR="002068F3" w:rsidRPr="00940B65">
        <w:rPr>
          <w:rFonts w:ascii="Arial" w:hAnsi="Arial" w:cs="Arial"/>
          <w:sz w:val="24"/>
          <w:szCs w:val="24"/>
        </w:rPr>
        <w:fldChar w:fldCharType="end"/>
      </w:r>
      <w:r w:rsidR="002068F3" w:rsidRPr="00940B65">
        <w:rPr>
          <w:rFonts w:ascii="Arial" w:hAnsi="Arial" w:cs="Arial"/>
          <w:sz w:val="24"/>
          <w:szCs w:val="24"/>
        </w:rPr>
        <w:t xml:space="preserve"> colorectal cancer,</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20</w:t>
      </w:r>
      <w:r w:rsidR="002068F3" w:rsidRPr="00940B65">
        <w:rPr>
          <w:rFonts w:ascii="Arial" w:hAnsi="Arial" w:cs="Arial"/>
          <w:sz w:val="24"/>
          <w:szCs w:val="24"/>
        </w:rPr>
        <w:fldChar w:fldCharType="end"/>
      </w:r>
      <w:r w:rsidR="002068F3" w:rsidRPr="00940B65">
        <w:rPr>
          <w:rFonts w:ascii="Arial" w:hAnsi="Arial" w:cs="Arial"/>
          <w:sz w:val="24"/>
          <w:szCs w:val="24"/>
        </w:rPr>
        <w:t xml:space="preserve"> and end stage renal disease</w:t>
      </w:r>
      <w:r w:rsidRPr="00940B65">
        <w:rPr>
          <w:rFonts w:ascii="Arial" w:hAnsi="Arial" w:cs="Arial"/>
          <w:sz w:val="24"/>
          <w:szCs w:val="24"/>
        </w:rPr>
        <w:t>,</w:t>
      </w:r>
      <w:r w:rsidR="002068F3"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21</w:t>
      </w:r>
      <w:r w:rsidR="002068F3" w:rsidRPr="00940B65">
        <w:rPr>
          <w:rFonts w:ascii="Arial" w:hAnsi="Arial" w:cs="Arial"/>
          <w:sz w:val="24"/>
          <w:szCs w:val="24"/>
        </w:rPr>
        <w:fldChar w:fldCharType="end"/>
      </w:r>
      <w:r w:rsidRPr="00940B65">
        <w:rPr>
          <w:rFonts w:ascii="Arial" w:hAnsi="Arial" w:cs="Arial"/>
          <w:sz w:val="24"/>
          <w:szCs w:val="24"/>
        </w:rPr>
        <w:t xml:space="preserve"> indicating inflammation may be an underlying pathogenic process shared by many chronic diseases. Short (&lt;6 hours) and poor quality sleep have been shown to affect inflammation in experimental studies</w:t>
      </w:r>
      <w:r w:rsidR="002068F3" w:rsidRPr="00940B65">
        <w:rPr>
          <w:rFonts w:ascii="Arial" w:hAnsi="Arial" w:cs="Arial"/>
          <w:sz w:val="24"/>
          <w:szCs w:val="24"/>
        </w:rPr>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rsidRPr="00940B65">
        <w:rPr>
          <w:rFonts w:ascii="Arial" w:hAnsi="Arial" w:cs="Arial"/>
          <w:sz w:val="24"/>
          <w:szCs w:val="24"/>
        </w:rPr>
        <w:instrText xml:space="preserve"> ADDIN EN.CITE </w:instrText>
      </w:r>
      <w:r w:rsidR="00C503CF" w:rsidRPr="00940B65">
        <w:rPr>
          <w:rFonts w:ascii="Arial" w:hAnsi="Arial" w:cs="Arial"/>
          <w:sz w:val="24"/>
          <w:szCs w:val="24"/>
        </w:rPr>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rsidRPr="00940B65">
        <w:rPr>
          <w:rFonts w:ascii="Arial" w:hAnsi="Arial" w:cs="Arial"/>
          <w:sz w:val="24"/>
          <w:szCs w:val="24"/>
        </w:rPr>
        <w:instrText xml:space="preserve"> ADDIN EN.CITE.DATA </w:instrText>
      </w:r>
      <w:r w:rsidR="00C503CF" w:rsidRPr="00940B65">
        <w:rPr>
          <w:rFonts w:ascii="Arial" w:hAnsi="Arial" w:cs="Arial"/>
          <w:sz w:val="24"/>
          <w:szCs w:val="24"/>
        </w:rPr>
      </w:r>
      <w:r w:rsidR="00C503CF" w:rsidRPr="00940B65">
        <w:rPr>
          <w:rFonts w:ascii="Arial" w:hAnsi="Arial" w:cs="Arial"/>
          <w:sz w:val="24"/>
          <w:szCs w:val="24"/>
        </w:rPr>
        <w:fldChar w:fldCharType="end"/>
      </w:r>
      <w:r w:rsidR="002068F3" w:rsidRPr="00940B65">
        <w:rPr>
          <w:rFonts w:ascii="Arial" w:hAnsi="Arial" w:cs="Arial"/>
          <w:sz w:val="24"/>
          <w:szCs w:val="24"/>
        </w:rPr>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22,23</w:t>
      </w:r>
      <w:r w:rsidR="002068F3" w:rsidRPr="00940B65">
        <w:rPr>
          <w:rFonts w:ascii="Arial" w:hAnsi="Arial" w:cs="Arial"/>
          <w:sz w:val="24"/>
          <w:szCs w:val="24"/>
        </w:rPr>
        <w:fldChar w:fldCharType="end"/>
      </w:r>
      <w:r w:rsidRPr="00940B65">
        <w:rPr>
          <w:rFonts w:ascii="Arial" w:hAnsi="Arial" w:cs="Arial"/>
          <w:sz w:val="24"/>
          <w:szCs w:val="24"/>
        </w:rPr>
        <w:t xml:space="preserve"> and to be associated with CRP and IL-6 in observat</w:t>
      </w:r>
      <w:r w:rsidR="008C229D" w:rsidRPr="00940B65">
        <w:rPr>
          <w:rFonts w:ascii="Arial" w:hAnsi="Arial" w:cs="Arial"/>
          <w:sz w:val="24"/>
          <w:szCs w:val="24"/>
        </w:rPr>
        <w:t>ional studies.</w:t>
      </w:r>
      <w:r w:rsidR="002068F3" w:rsidRPr="00940B65">
        <w:rPr>
          <w:rFonts w:ascii="Arial" w:hAnsi="Arial" w:cs="Arial"/>
          <w:sz w:val="24"/>
          <w:szCs w:val="24"/>
        </w:rPr>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rsidRPr="00940B65">
        <w:rPr>
          <w:rFonts w:ascii="Arial" w:hAnsi="Arial" w:cs="Arial"/>
          <w:sz w:val="24"/>
          <w:szCs w:val="24"/>
        </w:rPr>
        <w:instrText xml:space="preserve"> ADDIN EN.CITE </w:instrText>
      </w:r>
      <w:r w:rsidR="00C503CF" w:rsidRPr="00940B65">
        <w:rPr>
          <w:rFonts w:ascii="Arial" w:hAnsi="Arial" w:cs="Arial"/>
          <w:sz w:val="24"/>
          <w:szCs w:val="24"/>
        </w:rPr>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rsidRPr="00940B65">
        <w:rPr>
          <w:rFonts w:ascii="Arial" w:hAnsi="Arial" w:cs="Arial"/>
          <w:sz w:val="24"/>
          <w:szCs w:val="24"/>
        </w:rPr>
        <w:instrText xml:space="preserve"> ADDIN EN.CITE.DATA </w:instrText>
      </w:r>
      <w:r w:rsidR="00C503CF" w:rsidRPr="00940B65">
        <w:rPr>
          <w:rFonts w:ascii="Arial" w:hAnsi="Arial" w:cs="Arial"/>
          <w:sz w:val="24"/>
          <w:szCs w:val="24"/>
        </w:rPr>
      </w:r>
      <w:r w:rsidR="00C503CF" w:rsidRPr="00940B65">
        <w:rPr>
          <w:rFonts w:ascii="Arial" w:hAnsi="Arial" w:cs="Arial"/>
          <w:sz w:val="24"/>
          <w:szCs w:val="24"/>
        </w:rPr>
        <w:fldChar w:fldCharType="end"/>
      </w:r>
      <w:r w:rsidR="002068F3" w:rsidRPr="00940B65">
        <w:rPr>
          <w:rFonts w:ascii="Arial" w:hAnsi="Arial" w:cs="Arial"/>
          <w:sz w:val="24"/>
          <w:szCs w:val="24"/>
        </w:rPr>
      </w:r>
      <w:r w:rsidR="002068F3" w:rsidRPr="00940B65">
        <w:rPr>
          <w:rFonts w:ascii="Arial" w:hAnsi="Arial" w:cs="Arial"/>
          <w:sz w:val="24"/>
          <w:szCs w:val="24"/>
        </w:rPr>
        <w:fldChar w:fldCharType="separate"/>
      </w:r>
      <w:r w:rsidR="00C503CF" w:rsidRPr="00940B65">
        <w:rPr>
          <w:rFonts w:ascii="Arial" w:hAnsi="Arial" w:cs="Arial"/>
          <w:noProof/>
          <w:sz w:val="24"/>
          <w:szCs w:val="24"/>
          <w:vertAlign w:val="superscript"/>
        </w:rPr>
        <w:t>24-26</w:t>
      </w:r>
      <w:r w:rsidR="002068F3" w:rsidRPr="00940B65">
        <w:rPr>
          <w:rFonts w:ascii="Arial" w:hAnsi="Arial" w:cs="Arial"/>
          <w:sz w:val="24"/>
          <w:szCs w:val="24"/>
        </w:rPr>
        <w:fldChar w:fldCharType="end"/>
      </w:r>
      <w:r w:rsidRPr="00940B65">
        <w:rPr>
          <w:rFonts w:ascii="Arial" w:hAnsi="Arial" w:cs="Arial"/>
          <w:sz w:val="24"/>
          <w:szCs w:val="24"/>
        </w:rPr>
        <w:t xml:space="preserve"> Sleep restriction induces changes in glucose tolerance, thyrotropin concentration, evening cortisol concentrations, and sympathetic nervous activity, alterations which have implications in inflammation</w:t>
      </w:r>
      <w:r w:rsidR="008C229D" w:rsidRPr="00940B65">
        <w:rPr>
          <w:rFonts w:ascii="Arial" w:hAnsi="Arial" w:cs="Arial"/>
          <w:sz w:val="24"/>
          <w:szCs w:val="24"/>
        </w:rPr>
        <w:t>.</w:t>
      </w:r>
      <w:r w:rsidR="008C229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rsidRPr="00940B65">
        <w:rPr>
          <w:rFonts w:ascii="Arial" w:hAnsi="Arial" w:cs="Arial"/>
          <w:sz w:val="24"/>
          <w:szCs w:val="24"/>
        </w:rPr>
        <w:fldChar w:fldCharType="separate"/>
      </w:r>
      <w:r w:rsidR="00C503CF" w:rsidRPr="00940B65">
        <w:rPr>
          <w:rFonts w:ascii="Arial" w:hAnsi="Arial" w:cs="Arial"/>
          <w:noProof/>
          <w:sz w:val="24"/>
          <w:szCs w:val="24"/>
          <w:vertAlign w:val="superscript"/>
        </w:rPr>
        <w:t>27</w:t>
      </w:r>
      <w:r w:rsidR="008C229D" w:rsidRPr="00940B65">
        <w:rPr>
          <w:rFonts w:ascii="Arial" w:hAnsi="Arial" w:cs="Arial"/>
          <w:sz w:val="24"/>
          <w:szCs w:val="24"/>
        </w:rPr>
        <w:fldChar w:fldCharType="end"/>
      </w:r>
    </w:p>
    <w:p w14:paraId="6CD237B6" w14:textId="77777777" w:rsidR="005B7D8E" w:rsidRPr="00940B65" w:rsidRDefault="00792227" w:rsidP="00940B65">
      <w:pPr>
        <w:spacing w:line="360" w:lineRule="auto"/>
        <w:rPr>
          <w:rFonts w:ascii="Arial" w:hAnsi="Arial" w:cs="Arial"/>
          <w:sz w:val="24"/>
          <w:szCs w:val="24"/>
        </w:rPr>
      </w:pPr>
      <w:r w:rsidRPr="00940B65">
        <w:rPr>
          <w:rFonts w:ascii="Arial" w:hAnsi="Arial" w:cs="Arial"/>
          <w:sz w:val="24"/>
          <w:szCs w:val="24"/>
        </w:rPr>
        <w:t>A central challenge in public health is tackling socioeconomic disparities in health outcomes. Graded, inverse associations between socioeconomic status (SES) and a broad array</w:t>
      </w:r>
      <w:r w:rsidR="008C229D" w:rsidRPr="00940B65">
        <w:rPr>
          <w:rFonts w:ascii="Arial" w:hAnsi="Arial" w:cs="Arial"/>
          <w:sz w:val="24"/>
          <w:szCs w:val="24"/>
        </w:rPr>
        <w:t xml:space="preserve"> of health outcomes, including </w:t>
      </w:r>
      <w:r w:rsidRPr="00940B65">
        <w:rPr>
          <w:rFonts w:ascii="Arial" w:hAnsi="Arial" w:cs="Arial"/>
          <w:sz w:val="24"/>
          <w:szCs w:val="24"/>
        </w:rPr>
        <w:t>CVD, diabetes, hypertension</w:t>
      </w:r>
      <w:r w:rsidR="008C229D" w:rsidRPr="00940B65">
        <w:rPr>
          <w:rFonts w:ascii="Arial" w:hAnsi="Arial" w:cs="Arial"/>
          <w:sz w:val="24"/>
          <w:szCs w:val="24"/>
        </w:rPr>
        <w:t>, a number of cancers, and all-</w:t>
      </w:r>
      <w:r w:rsidRPr="00940B65">
        <w:rPr>
          <w:rFonts w:ascii="Arial" w:hAnsi="Arial" w:cs="Arial"/>
          <w:sz w:val="24"/>
          <w:szCs w:val="24"/>
        </w:rPr>
        <w:t>cause mortality, have been extensively documented by a long history of research.</w:t>
      </w:r>
      <w:r w:rsidR="008C229D" w:rsidRPr="00940B65">
        <w:rPr>
          <w:rFonts w:ascii="Arial" w:hAnsi="Arial" w:cs="Arial"/>
          <w:sz w:val="24"/>
          <w:szCs w:val="24"/>
        </w:rPr>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rsidRPr="00940B65">
        <w:rPr>
          <w:rFonts w:ascii="Arial" w:hAnsi="Arial" w:cs="Arial"/>
          <w:sz w:val="24"/>
          <w:szCs w:val="24"/>
        </w:rPr>
        <w:instrText xml:space="preserve"> ADDIN EN.CITE </w:instrText>
      </w:r>
      <w:r w:rsidR="00C503CF" w:rsidRPr="00940B65">
        <w:rPr>
          <w:rFonts w:ascii="Arial" w:hAnsi="Arial" w:cs="Arial"/>
          <w:sz w:val="24"/>
          <w:szCs w:val="24"/>
        </w:rPr>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rsidRPr="00940B65">
        <w:rPr>
          <w:rFonts w:ascii="Arial" w:hAnsi="Arial" w:cs="Arial"/>
          <w:sz w:val="24"/>
          <w:szCs w:val="24"/>
        </w:rPr>
        <w:instrText xml:space="preserve"> ADDIN EN.CITE.DATA </w:instrText>
      </w:r>
      <w:r w:rsidR="00C503CF" w:rsidRPr="00940B65">
        <w:rPr>
          <w:rFonts w:ascii="Arial" w:hAnsi="Arial" w:cs="Arial"/>
          <w:sz w:val="24"/>
          <w:szCs w:val="24"/>
        </w:rPr>
      </w:r>
      <w:r w:rsidR="00C503CF" w:rsidRPr="00940B65">
        <w:rPr>
          <w:rFonts w:ascii="Arial" w:hAnsi="Arial" w:cs="Arial"/>
          <w:sz w:val="24"/>
          <w:szCs w:val="24"/>
        </w:rPr>
        <w:fldChar w:fldCharType="end"/>
      </w:r>
      <w:r w:rsidR="008C229D" w:rsidRPr="00940B65">
        <w:rPr>
          <w:rFonts w:ascii="Arial" w:hAnsi="Arial" w:cs="Arial"/>
          <w:sz w:val="24"/>
          <w:szCs w:val="24"/>
        </w:rPr>
      </w:r>
      <w:r w:rsidR="008C229D" w:rsidRPr="00940B65">
        <w:rPr>
          <w:rFonts w:ascii="Arial" w:hAnsi="Arial" w:cs="Arial"/>
          <w:sz w:val="24"/>
          <w:szCs w:val="24"/>
        </w:rPr>
        <w:fldChar w:fldCharType="separate"/>
      </w:r>
      <w:r w:rsidR="00C503CF" w:rsidRPr="00940B65">
        <w:rPr>
          <w:rFonts w:ascii="Arial" w:hAnsi="Arial" w:cs="Arial"/>
          <w:noProof/>
          <w:sz w:val="24"/>
          <w:szCs w:val="24"/>
          <w:vertAlign w:val="superscript"/>
        </w:rPr>
        <w:t>28,29</w:t>
      </w:r>
      <w:r w:rsidR="008C229D" w:rsidRPr="00940B65">
        <w:rPr>
          <w:rFonts w:ascii="Arial" w:hAnsi="Arial" w:cs="Arial"/>
          <w:sz w:val="24"/>
          <w:szCs w:val="24"/>
        </w:rPr>
        <w:fldChar w:fldCharType="end"/>
      </w:r>
      <w:r w:rsidRPr="00940B65">
        <w:rPr>
          <w:rFonts w:ascii="Arial" w:hAnsi="Arial" w:cs="Arial"/>
          <w:sz w:val="24"/>
          <w:szCs w:val="24"/>
        </w:rPr>
        <w:t xml:space="preserve"> </w:t>
      </w:r>
      <w:r w:rsidR="00BF10D6" w:rsidRPr="00940B65">
        <w:rPr>
          <w:rFonts w:ascii="Arial" w:hAnsi="Arial" w:cs="Arial"/>
          <w:sz w:val="24"/>
          <w:szCs w:val="24"/>
        </w:rPr>
        <w:t>More recently</w:t>
      </w:r>
      <w:r w:rsidRPr="00940B65">
        <w:rPr>
          <w:rFonts w:ascii="Arial" w:hAnsi="Arial" w:cs="Arial"/>
          <w:sz w:val="24"/>
          <w:szCs w:val="24"/>
        </w:rPr>
        <w:t>, a number of studies have observed socioeconomic disparities in inflammatory burden, with CRP, IL-6, and fibrinogen being consistently e</w:t>
      </w:r>
      <w:r w:rsidR="00F47BAD" w:rsidRPr="00940B65">
        <w:rPr>
          <w:rFonts w:ascii="Arial" w:hAnsi="Arial" w:cs="Arial"/>
          <w:sz w:val="24"/>
          <w:szCs w:val="24"/>
        </w:rPr>
        <w:t>levated in lower SES categories.</w:t>
      </w:r>
      <w:r w:rsidR="00F47BAD" w:rsidRPr="00940B65">
        <w:rPr>
          <w:rFonts w:ascii="Arial" w:hAnsi="Arial" w:cs="Arial"/>
          <w:sz w:val="24"/>
          <w:szCs w:val="24"/>
        </w:rPr>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rsidRPr="00940B65">
        <w:rPr>
          <w:rFonts w:ascii="Arial" w:hAnsi="Arial" w:cs="Arial"/>
          <w:sz w:val="24"/>
          <w:szCs w:val="24"/>
        </w:rPr>
        <w:instrText xml:space="preserve"> ADDIN EN.CITE </w:instrText>
      </w:r>
      <w:r w:rsidR="00C503CF" w:rsidRPr="00940B65">
        <w:rPr>
          <w:rFonts w:ascii="Arial" w:hAnsi="Arial" w:cs="Arial"/>
          <w:sz w:val="24"/>
          <w:szCs w:val="24"/>
        </w:rPr>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rsidRPr="00940B65">
        <w:rPr>
          <w:rFonts w:ascii="Arial" w:hAnsi="Arial" w:cs="Arial"/>
          <w:sz w:val="24"/>
          <w:szCs w:val="24"/>
        </w:rPr>
        <w:instrText xml:space="preserve"> ADDIN EN.CITE.DATA </w:instrText>
      </w:r>
      <w:r w:rsidR="00C503CF" w:rsidRPr="00940B65">
        <w:rPr>
          <w:rFonts w:ascii="Arial" w:hAnsi="Arial" w:cs="Arial"/>
          <w:sz w:val="24"/>
          <w:szCs w:val="24"/>
        </w:rPr>
      </w:r>
      <w:r w:rsidR="00C503CF" w:rsidRPr="00940B65">
        <w:rPr>
          <w:rFonts w:ascii="Arial" w:hAnsi="Arial" w:cs="Arial"/>
          <w:sz w:val="24"/>
          <w:szCs w:val="24"/>
        </w:rPr>
        <w:fldChar w:fldCharType="end"/>
      </w:r>
      <w:r w:rsidR="00F47BAD" w:rsidRPr="00940B65">
        <w:rPr>
          <w:rFonts w:ascii="Arial" w:hAnsi="Arial" w:cs="Arial"/>
          <w:sz w:val="24"/>
          <w:szCs w:val="24"/>
        </w:rPr>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30-33</w:t>
      </w:r>
      <w:r w:rsidR="00F47BAD" w:rsidRPr="00940B65">
        <w:rPr>
          <w:rFonts w:ascii="Arial" w:hAnsi="Arial" w:cs="Arial"/>
          <w:sz w:val="24"/>
          <w:szCs w:val="24"/>
        </w:rPr>
        <w:fldChar w:fldCharType="end"/>
      </w:r>
    </w:p>
    <w:p w14:paraId="57B025BF"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Commonly hypothesized pathways for the impact of SES on inflammation are health status, behavioral (smoking, physical activity) and psychosocial (stress etc.) factors</w:t>
      </w:r>
      <w:r w:rsidR="00F47BAD" w:rsidRPr="00940B65">
        <w:rPr>
          <w:rFonts w:ascii="Arial" w:hAnsi="Arial" w:cs="Arial"/>
          <w:sz w:val="24"/>
          <w:szCs w:val="24"/>
        </w:rPr>
        <w:t>,</w:t>
      </w:r>
      <w:r w:rsidR="00F47BA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31,34</w:t>
      </w:r>
      <w:r w:rsidR="00F47BAD" w:rsidRPr="00940B65">
        <w:rPr>
          <w:rFonts w:ascii="Arial" w:hAnsi="Arial" w:cs="Arial"/>
          <w:sz w:val="24"/>
          <w:szCs w:val="24"/>
        </w:rPr>
        <w:fldChar w:fldCharType="end"/>
      </w:r>
      <w:r w:rsidRPr="00940B65">
        <w:rPr>
          <w:rFonts w:ascii="Arial" w:hAnsi="Arial" w:cs="Arial"/>
          <w:sz w:val="24"/>
          <w:szCs w:val="24"/>
        </w:rPr>
        <w:t xml:space="preserve"> and sleep may represent an underexplored link in this causal chain. Sleep restriction</w:t>
      </w:r>
      <w:r w:rsidR="00F47BA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35</w:t>
      </w:r>
      <w:r w:rsidR="00F47BAD" w:rsidRPr="00940B65">
        <w:rPr>
          <w:rFonts w:ascii="Arial" w:hAnsi="Arial" w:cs="Arial"/>
          <w:sz w:val="24"/>
          <w:szCs w:val="24"/>
        </w:rPr>
        <w:fldChar w:fldCharType="end"/>
      </w:r>
      <w:r w:rsidRPr="00940B65">
        <w:rPr>
          <w:rFonts w:ascii="Arial" w:hAnsi="Arial" w:cs="Arial"/>
          <w:sz w:val="24"/>
          <w:szCs w:val="24"/>
        </w:rPr>
        <w:t xml:space="preserve"> and poor quality sleep</w:t>
      </w:r>
      <w:r w:rsidR="00F47BA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36,37</w:t>
      </w:r>
      <w:r w:rsidR="00F47BAD" w:rsidRPr="00940B65">
        <w:rPr>
          <w:rFonts w:ascii="Arial" w:hAnsi="Arial" w:cs="Arial"/>
          <w:sz w:val="24"/>
          <w:szCs w:val="24"/>
        </w:rPr>
        <w:fldChar w:fldCharType="end"/>
      </w:r>
      <w:r w:rsidRPr="00940B65">
        <w:rPr>
          <w:rFonts w:ascii="Arial" w:hAnsi="Arial" w:cs="Arial"/>
          <w:sz w:val="24"/>
          <w:szCs w:val="24"/>
        </w:rPr>
        <w:t xml:space="preserve"> have been found to be more prevalent among individuals of low SES. Low income and low education are associated with adverse social and environmental conditions that impede adequate sleep</w:t>
      </w:r>
      <w:r w:rsidR="00F47BA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38</w:t>
      </w:r>
      <w:r w:rsidR="00F47BAD" w:rsidRPr="00940B65">
        <w:rPr>
          <w:rFonts w:ascii="Arial" w:hAnsi="Arial" w:cs="Arial"/>
          <w:sz w:val="24"/>
          <w:szCs w:val="24"/>
        </w:rPr>
        <w:fldChar w:fldCharType="end"/>
      </w:r>
      <w:r w:rsidRPr="00940B65">
        <w:rPr>
          <w:rFonts w:ascii="Arial" w:hAnsi="Arial" w:cs="Arial"/>
          <w:sz w:val="24"/>
          <w:szCs w:val="24"/>
        </w:rPr>
        <w:t xml:space="preserve"> and a growing number of lower-paid jobs involve </w:t>
      </w:r>
      <w:r w:rsidR="00F47BAD" w:rsidRPr="00940B65">
        <w:rPr>
          <w:rFonts w:ascii="Arial" w:hAnsi="Arial" w:cs="Arial"/>
          <w:sz w:val="24"/>
          <w:szCs w:val="24"/>
        </w:rPr>
        <w:t xml:space="preserve">precarious </w:t>
      </w:r>
      <w:r w:rsidRPr="00940B65">
        <w:rPr>
          <w:rFonts w:ascii="Arial" w:hAnsi="Arial" w:cs="Arial"/>
          <w:sz w:val="24"/>
          <w:szCs w:val="24"/>
        </w:rPr>
        <w:t>sh</w:t>
      </w:r>
      <w:r w:rsidR="00F47BAD" w:rsidRPr="00940B65">
        <w:rPr>
          <w:rFonts w:ascii="Arial" w:hAnsi="Arial" w:cs="Arial"/>
          <w:sz w:val="24"/>
          <w:szCs w:val="24"/>
        </w:rPr>
        <w:t>ift work and non-standard hours</w:t>
      </w:r>
      <w:r w:rsidRPr="00940B65">
        <w:rPr>
          <w:rFonts w:ascii="Arial" w:hAnsi="Arial" w:cs="Arial"/>
          <w:sz w:val="24"/>
          <w:szCs w:val="24"/>
        </w:rPr>
        <w:t>.</w:t>
      </w:r>
      <w:r w:rsidR="00F47BA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39</w:t>
      </w:r>
      <w:r w:rsidR="00F47BAD" w:rsidRPr="00940B65">
        <w:rPr>
          <w:rFonts w:ascii="Arial" w:hAnsi="Arial" w:cs="Arial"/>
          <w:sz w:val="24"/>
          <w:szCs w:val="24"/>
        </w:rPr>
        <w:fldChar w:fldCharType="end"/>
      </w:r>
      <w:r w:rsidRPr="00940B65">
        <w:rPr>
          <w:rFonts w:ascii="Arial" w:hAnsi="Arial" w:cs="Arial"/>
          <w:sz w:val="24"/>
          <w:szCs w:val="24"/>
        </w:rPr>
        <w:t xml:space="preserve"> Sleep is a modifiable risk factor for which efficacious non-</w:t>
      </w:r>
      <w:r w:rsidR="00F47BAD" w:rsidRPr="00940B65">
        <w:rPr>
          <w:rFonts w:ascii="Arial" w:hAnsi="Arial" w:cs="Arial"/>
          <w:sz w:val="24"/>
          <w:szCs w:val="24"/>
        </w:rPr>
        <w:t>pharmacological</w:t>
      </w:r>
      <w:r w:rsidRPr="00940B65">
        <w:rPr>
          <w:rFonts w:ascii="Arial" w:hAnsi="Arial" w:cs="Arial"/>
          <w:sz w:val="24"/>
          <w:szCs w:val="24"/>
        </w:rPr>
        <w:t xml:space="preserve"> interventions exist.</w:t>
      </w:r>
      <w:r w:rsidR="00F47BAD"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rsidRPr="00940B65">
        <w:rPr>
          <w:rFonts w:ascii="Arial" w:hAnsi="Arial" w:cs="Arial"/>
          <w:sz w:val="24"/>
          <w:szCs w:val="24"/>
        </w:rPr>
        <w:fldChar w:fldCharType="separate"/>
      </w:r>
      <w:r w:rsidR="00C503CF" w:rsidRPr="00940B65">
        <w:rPr>
          <w:rFonts w:ascii="Arial" w:hAnsi="Arial" w:cs="Arial"/>
          <w:noProof/>
          <w:sz w:val="24"/>
          <w:szCs w:val="24"/>
          <w:vertAlign w:val="superscript"/>
        </w:rPr>
        <w:t>40</w:t>
      </w:r>
      <w:r w:rsidR="00F47BAD" w:rsidRPr="00940B65">
        <w:rPr>
          <w:rFonts w:ascii="Arial" w:hAnsi="Arial" w:cs="Arial"/>
          <w:sz w:val="24"/>
          <w:szCs w:val="24"/>
        </w:rPr>
        <w:fldChar w:fldCharType="end"/>
      </w:r>
      <w:r w:rsidRPr="00940B65">
        <w:rPr>
          <w:rFonts w:ascii="Arial" w:hAnsi="Arial" w:cs="Arial"/>
          <w:sz w:val="24"/>
          <w:szCs w:val="24"/>
        </w:rP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14:paraId="1BA4E821" w14:textId="77777777" w:rsidR="00792227" w:rsidRPr="00940B65" w:rsidRDefault="00792227" w:rsidP="00940B65">
      <w:pPr>
        <w:pStyle w:val="Heading1"/>
        <w:spacing w:line="360" w:lineRule="auto"/>
        <w:rPr>
          <w:rFonts w:ascii="Arial" w:hAnsi="Arial" w:cs="Arial"/>
          <w:sz w:val="24"/>
          <w:szCs w:val="24"/>
        </w:rPr>
      </w:pPr>
      <w:r w:rsidRPr="00940B65">
        <w:rPr>
          <w:rFonts w:ascii="Arial" w:hAnsi="Arial" w:cs="Arial"/>
          <w:sz w:val="24"/>
          <w:szCs w:val="24"/>
        </w:rPr>
        <w:lastRenderedPageBreak/>
        <w:t>Methods</w:t>
      </w:r>
    </w:p>
    <w:p w14:paraId="206A085E" w14:textId="77777777" w:rsidR="00792227" w:rsidRPr="00940B65" w:rsidRDefault="00792227" w:rsidP="00940B65">
      <w:pPr>
        <w:pStyle w:val="Heading2"/>
        <w:spacing w:line="360" w:lineRule="auto"/>
        <w:rPr>
          <w:rFonts w:ascii="Arial" w:hAnsi="Arial" w:cs="Arial"/>
          <w:sz w:val="24"/>
          <w:szCs w:val="24"/>
        </w:rPr>
      </w:pPr>
      <w:r w:rsidRPr="00940B65">
        <w:rPr>
          <w:rFonts w:ascii="Arial" w:hAnsi="Arial" w:cs="Arial"/>
          <w:sz w:val="24"/>
          <w:szCs w:val="24"/>
        </w:rPr>
        <w:t>Datasets</w:t>
      </w:r>
    </w:p>
    <w:p w14:paraId="1ECFB17A"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rsidRPr="00940B65">
        <w:rPr>
          <w:rFonts w:ascii="Arial" w:hAnsi="Arial" w:cs="Arial"/>
          <w:sz w:val="24"/>
          <w:szCs w:val="24"/>
        </w:rPr>
        <w:t>and operations are published elsewhere.</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41</w:t>
      </w:r>
      <w:r w:rsidR="001D399A" w:rsidRPr="00940B65">
        <w:rPr>
          <w:rFonts w:ascii="Arial" w:hAnsi="Arial" w:cs="Arial"/>
          <w:sz w:val="24"/>
          <w:szCs w:val="24"/>
        </w:rPr>
        <w:fldChar w:fldCharType="end"/>
      </w:r>
      <w:r w:rsidR="001D399A" w:rsidRPr="00940B65">
        <w:rPr>
          <w:rFonts w:ascii="Arial" w:hAnsi="Arial" w:cs="Arial"/>
          <w:sz w:val="24"/>
          <w:szCs w:val="24"/>
        </w:rPr>
        <w:t xml:space="preserve"> </w:t>
      </w:r>
      <w:r w:rsidRPr="00940B65">
        <w:rPr>
          <w:rFonts w:ascii="Arial" w:hAnsi="Arial" w:cs="Arial"/>
          <w:sz w:val="24"/>
          <w:szCs w:val="24"/>
        </w:rPr>
        <w:t xml:space="preserve">In brief, approximately 5000 people were recruited each year using a stratified, </w:t>
      </w:r>
      <w:commentRangeStart w:id="30"/>
      <w:r w:rsidRPr="00940B65">
        <w:rPr>
          <w:rFonts w:ascii="Arial" w:hAnsi="Arial" w:cs="Arial"/>
          <w:sz w:val="24"/>
          <w:szCs w:val="24"/>
        </w:rPr>
        <w:t xml:space="preserve">multistage, probability </w:t>
      </w:r>
      <w:commentRangeEnd w:id="30"/>
      <w:r w:rsidR="00923D46">
        <w:rPr>
          <w:rStyle w:val="CommentReference"/>
        </w:rPr>
        <w:commentReference w:id="30"/>
      </w:r>
      <w:r w:rsidRPr="00940B65">
        <w:rPr>
          <w:rFonts w:ascii="Arial" w:hAnsi="Arial" w:cs="Arial"/>
          <w:sz w:val="24"/>
          <w:szCs w:val="24"/>
        </w:rPr>
        <w:t>sample. Individuals agreeing to participate completed a computer-assisted interview conducted by trained personnel, with physical and laboratory examinations conducted at the Mobile Examination Centers (MECs).</w:t>
      </w:r>
    </w:p>
    <w:p w14:paraId="20D8590F"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 xml:space="preserve">We used questionnaire, physical exam, and laboratory data from 3 waves spanning 2005-2010. We selected all respondents aged 18 years and older, who had complete data for CRP and answered questions on sleep duration and quality. We excluded individuals who had CRP concentrations greater than 10 mg/L, </w:t>
      </w:r>
      <w:r w:rsidR="00BF10D6" w:rsidRPr="00940B65">
        <w:rPr>
          <w:rFonts w:ascii="Arial" w:hAnsi="Arial" w:cs="Arial"/>
          <w:sz w:val="24"/>
          <w:szCs w:val="24"/>
        </w:rPr>
        <w:t>which</w:t>
      </w:r>
      <w:r w:rsidRPr="00940B65">
        <w:rPr>
          <w:rFonts w:ascii="Arial" w:hAnsi="Arial" w:cs="Arial"/>
          <w:sz w:val="24"/>
          <w:szCs w:val="24"/>
        </w:rPr>
        <w:t xml:space="preserve"> indicate acute infection.</w:t>
      </w:r>
      <w:r w:rsidR="00F47BAD"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rsidRPr="00940B65">
        <w:rPr>
          <w:rFonts w:ascii="Arial" w:hAnsi="Arial" w:cs="Arial"/>
          <w:sz w:val="24"/>
          <w:szCs w:val="24"/>
        </w:rPr>
        <w:fldChar w:fldCharType="separate"/>
      </w:r>
      <w:r w:rsidR="00BF10D6" w:rsidRPr="00940B65">
        <w:rPr>
          <w:rFonts w:ascii="Arial" w:hAnsi="Arial" w:cs="Arial"/>
          <w:noProof/>
          <w:sz w:val="24"/>
          <w:szCs w:val="24"/>
          <w:vertAlign w:val="superscript"/>
        </w:rPr>
        <w:t>17</w:t>
      </w:r>
      <w:r w:rsidR="00F47BAD" w:rsidRPr="00940B65">
        <w:rPr>
          <w:rFonts w:ascii="Arial" w:hAnsi="Arial" w:cs="Arial"/>
          <w:sz w:val="24"/>
          <w:szCs w:val="24"/>
        </w:rPr>
        <w:fldChar w:fldCharType="end"/>
      </w:r>
      <w:r w:rsidRPr="00940B65">
        <w:rPr>
          <w:rFonts w:ascii="Arial" w:hAnsi="Arial" w:cs="Arial"/>
          <w:sz w:val="24"/>
          <w:szCs w:val="24"/>
        </w:rPr>
        <w:t xml:space="preserve"> We also excluded</w:t>
      </w:r>
      <w:del w:id="31" w:author="faculty" w:date="2017-04-13T20:20:00Z">
        <w:r w:rsidRPr="00940B65" w:rsidDel="00923D46">
          <w:rPr>
            <w:rFonts w:ascii="Arial" w:hAnsi="Arial" w:cs="Arial"/>
            <w:sz w:val="24"/>
            <w:szCs w:val="24"/>
          </w:rPr>
          <w:delText xml:space="preserve"> pregnancies</w:delText>
        </w:r>
      </w:del>
      <w:ins w:id="32" w:author="faculty" w:date="2017-04-13T20:20:00Z">
        <w:r w:rsidR="00923D46">
          <w:rPr>
            <w:rFonts w:ascii="Arial" w:hAnsi="Arial" w:cs="Arial"/>
            <w:sz w:val="24"/>
            <w:szCs w:val="24"/>
          </w:rPr>
          <w:t xml:space="preserve"> pregnant women</w:t>
        </w:r>
      </w:ins>
      <w:r w:rsidRPr="00940B65">
        <w:rPr>
          <w:rFonts w:ascii="Arial" w:hAnsi="Arial" w:cs="Arial"/>
          <w:sz w:val="24"/>
          <w:szCs w:val="24"/>
        </w:rPr>
        <w:t xml:space="preserve">, </w:t>
      </w:r>
      <w:r w:rsidR="00BF10D6" w:rsidRPr="00940B65">
        <w:rPr>
          <w:rFonts w:ascii="Arial" w:hAnsi="Arial" w:cs="Arial"/>
          <w:sz w:val="24"/>
          <w:szCs w:val="24"/>
        </w:rPr>
        <w:t>which demonstrate elevated and/or unstable CRP</w:t>
      </w:r>
      <w:r w:rsidR="00F47BAD" w:rsidRPr="00940B65">
        <w:rPr>
          <w:rFonts w:ascii="Arial" w:hAnsi="Arial" w:cs="Arial"/>
          <w:sz w:val="24"/>
          <w:szCs w:val="24"/>
        </w:rPr>
        <w:t>.</w:t>
      </w:r>
      <w:commentRangeStart w:id="33"/>
      <w:commentRangeStart w:id="34"/>
      <w:r w:rsidR="00F47BAD"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rsidRPr="00940B65">
        <w:rPr>
          <w:rFonts w:ascii="Arial" w:hAnsi="Arial" w:cs="Arial"/>
          <w:sz w:val="24"/>
          <w:szCs w:val="24"/>
        </w:rPr>
        <w:fldChar w:fldCharType="separate"/>
      </w:r>
      <w:r w:rsidR="00BF10D6" w:rsidRPr="00940B65">
        <w:rPr>
          <w:rFonts w:ascii="Arial" w:hAnsi="Arial" w:cs="Arial"/>
          <w:noProof/>
          <w:sz w:val="24"/>
          <w:szCs w:val="24"/>
          <w:vertAlign w:val="superscript"/>
        </w:rPr>
        <w:t>17</w:t>
      </w:r>
      <w:r w:rsidR="00F47BAD" w:rsidRPr="00940B65">
        <w:rPr>
          <w:rFonts w:ascii="Arial" w:hAnsi="Arial" w:cs="Arial"/>
          <w:sz w:val="24"/>
          <w:szCs w:val="24"/>
        </w:rPr>
        <w:fldChar w:fldCharType="end"/>
      </w:r>
      <w:commentRangeEnd w:id="33"/>
      <w:r w:rsidR="00923D46">
        <w:rPr>
          <w:rStyle w:val="CommentReference"/>
        </w:rPr>
        <w:commentReference w:id="33"/>
      </w:r>
      <w:commentRangeEnd w:id="34"/>
      <w:r w:rsidR="00923D46">
        <w:rPr>
          <w:rStyle w:val="CommentReference"/>
        </w:rPr>
        <w:commentReference w:id="34"/>
      </w:r>
    </w:p>
    <w:p w14:paraId="26DD4FB8" w14:textId="77777777" w:rsidR="00792227" w:rsidRPr="00940B65" w:rsidRDefault="00792227" w:rsidP="00940B65">
      <w:pPr>
        <w:pStyle w:val="Heading2"/>
        <w:spacing w:line="360" w:lineRule="auto"/>
        <w:rPr>
          <w:rFonts w:ascii="Arial" w:hAnsi="Arial" w:cs="Arial"/>
          <w:sz w:val="24"/>
          <w:szCs w:val="24"/>
        </w:rPr>
      </w:pPr>
      <w:r w:rsidRPr="00940B65">
        <w:rPr>
          <w:rFonts w:ascii="Arial" w:hAnsi="Arial" w:cs="Arial"/>
          <w:sz w:val="24"/>
          <w:szCs w:val="24"/>
        </w:rPr>
        <w:t>Measures</w:t>
      </w:r>
    </w:p>
    <w:p w14:paraId="13481353" w14:textId="77777777" w:rsidR="00792227" w:rsidRPr="00940B65" w:rsidRDefault="00792227" w:rsidP="00940B65">
      <w:pPr>
        <w:pStyle w:val="Heading3"/>
        <w:spacing w:line="360" w:lineRule="auto"/>
        <w:rPr>
          <w:rFonts w:ascii="Arial" w:hAnsi="Arial" w:cs="Arial"/>
          <w:sz w:val="24"/>
        </w:rPr>
      </w:pPr>
      <w:r w:rsidRPr="00940B65">
        <w:rPr>
          <w:rFonts w:ascii="Arial" w:hAnsi="Arial" w:cs="Arial"/>
          <w:sz w:val="24"/>
        </w:rPr>
        <w:t>Exposure Variables</w:t>
      </w:r>
    </w:p>
    <w:p w14:paraId="4F1A0396" w14:textId="77777777" w:rsidR="00BF10D6" w:rsidRPr="00940B65" w:rsidRDefault="00BF10D6" w:rsidP="00940B65">
      <w:pPr>
        <w:spacing w:line="360" w:lineRule="auto"/>
        <w:rPr>
          <w:rFonts w:ascii="Arial" w:hAnsi="Arial" w:cs="Arial"/>
          <w:sz w:val="24"/>
          <w:szCs w:val="24"/>
        </w:rPr>
      </w:pPr>
      <w:r w:rsidRPr="00940B65">
        <w:rPr>
          <w:rFonts w:ascii="Arial" w:hAnsi="Arial" w:cs="Arial"/>
          <w:sz w:val="24"/>
          <w:szCs w:val="24"/>
        </w:rP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(≥200% FPL), according to the CDC’s Healthy People 2020 guidelines (</w:t>
      </w:r>
      <w:commentRangeStart w:id="35"/>
      <w:r w:rsidR="00125001" w:rsidRPr="00940B65">
        <w:fldChar w:fldCharType="begin"/>
      </w:r>
      <w:r w:rsidR="00125001" w:rsidRPr="00940B65">
        <w:rPr>
          <w:rFonts w:ascii="Arial" w:hAnsi="Arial" w:cs="Arial"/>
          <w:sz w:val="24"/>
          <w:szCs w:val="24"/>
        </w:rPr>
        <w:instrText xml:space="preserve"> HYPERLINK "https://www.healthypeople.gov/2020/disparities-user-guide" </w:instrText>
      </w:r>
      <w:r w:rsidR="00125001" w:rsidRPr="00940B65">
        <w:fldChar w:fldCharType="separate"/>
      </w:r>
      <w:r w:rsidRPr="00940B65">
        <w:rPr>
          <w:rStyle w:val="Hyperlink"/>
          <w:rFonts w:ascii="Arial" w:hAnsi="Arial" w:cs="Arial"/>
          <w:sz w:val="24"/>
          <w:szCs w:val="24"/>
        </w:rPr>
        <w:t>https://www.healthypeople.gov/2020/disparities-user-guide</w:t>
      </w:r>
      <w:r w:rsidR="00125001" w:rsidRPr="00940B65">
        <w:rPr>
          <w:rStyle w:val="Hyperlink"/>
          <w:rFonts w:ascii="Arial" w:hAnsi="Arial" w:cs="Arial"/>
          <w:sz w:val="24"/>
          <w:szCs w:val="24"/>
        </w:rPr>
        <w:fldChar w:fldCharType="end"/>
      </w:r>
      <w:commentRangeEnd w:id="35"/>
      <w:r w:rsidR="00357D5C">
        <w:rPr>
          <w:rStyle w:val="CommentReference"/>
        </w:rPr>
        <w:commentReference w:id="35"/>
      </w:r>
      <w:r w:rsidRPr="00940B65">
        <w:rPr>
          <w:rFonts w:ascii="Arial" w:hAnsi="Arial" w:cs="Arial"/>
          <w:sz w:val="24"/>
          <w:szCs w:val="24"/>
        </w:rPr>
        <w:t xml:space="preserve">). </w:t>
      </w:r>
    </w:p>
    <w:p w14:paraId="34086051"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In addition to family income, the most commonly used measure of SES, we also used hig</w:t>
      </w:r>
      <w:r w:rsidR="00BF10D6" w:rsidRPr="00940B65">
        <w:rPr>
          <w:rFonts w:ascii="Arial" w:hAnsi="Arial" w:cs="Arial"/>
          <w:sz w:val="24"/>
          <w:szCs w:val="24"/>
        </w:rPr>
        <w:t>hest educational level achieved, a measure that</w:t>
      </w:r>
      <w:r w:rsidRPr="00940B65">
        <w:rPr>
          <w:rFonts w:ascii="Arial" w:hAnsi="Arial" w:cs="Arial"/>
          <w:sz w:val="24"/>
          <w:szCs w:val="24"/>
        </w:rPr>
        <w:t xml:space="preserve"> is more stable throughout the life course and a stronger predictor of inflammation than income.</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42</w:t>
      </w:r>
      <w:r w:rsidR="001D399A" w:rsidRPr="00940B65">
        <w:rPr>
          <w:rFonts w:ascii="Arial" w:hAnsi="Arial" w:cs="Arial"/>
          <w:sz w:val="24"/>
          <w:szCs w:val="24"/>
        </w:rPr>
        <w:fldChar w:fldCharType="end"/>
      </w:r>
      <w:r w:rsidRPr="00940B65">
        <w:rPr>
          <w:rFonts w:ascii="Arial" w:hAnsi="Arial" w:cs="Arial"/>
          <w:sz w:val="24"/>
          <w:szCs w:val="24"/>
        </w:rPr>
        <w:t xml:space="preserve"> NHANES </w:t>
      </w:r>
      <w:del w:id="36" w:author="faculty" w:date="2017-04-13T20:22:00Z">
        <w:r w:rsidRPr="00940B65" w:rsidDel="00357D5C">
          <w:rPr>
            <w:rFonts w:ascii="Arial" w:hAnsi="Arial" w:cs="Arial"/>
            <w:sz w:val="24"/>
            <w:szCs w:val="24"/>
          </w:rPr>
          <w:delText xml:space="preserve">measures </w:delText>
        </w:r>
      </w:del>
      <w:ins w:id="37" w:author="faculty" w:date="2017-04-13T20:22:00Z">
        <w:r w:rsidR="00357D5C">
          <w:rPr>
            <w:rFonts w:ascii="Arial" w:hAnsi="Arial" w:cs="Arial"/>
            <w:sz w:val="24"/>
            <w:szCs w:val="24"/>
          </w:rPr>
          <w:t>assesses</w:t>
        </w:r>
        <w:r w:rsidR="00357D5C" w:rsidRPr="00940B65">
          <w:rPr>
            <w:rFonts w:ascii="Arial" w:hAnsi="Arial" w:cs="Arial"/>
            <w:sz w:val="24"/>
            <w:szCs w:val="24"/>
          </w:rPr>
          <w:t xml:space="preserve"> </w:t>
        </w:r>
      </w:ins>
      <w:r w:rsidRPr="00940B65">
        <w:rPr>
          <w:rFonts w:ascii="Arial" w:hAnsi="Arial" w:cs="Arial"/>
          <w:sz w:val="24"/>
          <w:szCs w:val="24"/>
        </w:rPr>
        <w:t>education with the question, “What is the hi</w:t>
      </w:r>
      <w:r w:rsidR="00500835" w:rsidRPr="00940B65">
        <w:rPr>
          <w:rFonts w:ascii="Arial" w:hAnsi="Arial" w:cs="Arial"/>
          <w:sz w:val="24"/>
          <w:szCs w:val="24"/>
        </w:rPr>
        <w:t xml:space="preserve">ghest grade or level of school [you </w:t>
      </w:r>
      <w:r w:rsidR="00500835" w:rsidRPr="00940B65">
        <w:rPr>
          <w:rFonts w:ascii="Arial" w:hAnsi="Arial" w:cs="Arial"/>
          <w:sz w:val="24"/>
          <w:szCs w:val="24"/>
        </w:rPr>
        <w:lastRenderedPageBreak/>
        <w:t>have/spouse has]</w:t>
      </w:r>
      <w:r w:rsidRPr="00940B65">
        <w:rPr>
          <w:rFonts w:ascii="Arial" w:hAnsi="Arial" w:cs="Arial"/>
          <w:sz w:val="24"/>
          <w:szCs w:val="24"/>
        </w:rPr>
        <w:t xml:space="preserve"> c</w:t>
      </w:r>
      <w:r w:rsidR="00500835" w:rsidRPr="00940B65">
        <w:rPr>
          <w:rFonts w:ascii="Arial" w:hAnsi="Arial" w:cs="Arial"/>
          <w:sz w:val="24"/>
          <w:szCs w:val="24"/>
        </w:rPr>
        <w:t>ompleted or the highest degree [</w:t>
      </w:r>
      <w:r w:rsidRPr="00940B65">
        <w:rPr>
          <w:rFonts w:ascii="Arial" w:hAnsi="Arial" w:cs="Arial"/>
          <w:sz w:val="24"/>
          <w:szCs w:val="24"/>
        </w:rPr>
        <w:t xml:space="preserve">you have/s/he </w:t>
      </w:r>
      <w:r w:rsidR="00500835" w:rsidRPr="00940B65">
        <w:rPr>
          <w:rFonts w:ascii="Arial" w:hAnsi="Arial" w:cs="Arial"/>
          <w:sz w:val="24"/>
          <w:szCs w:val="24"/>
        </w:rPr>
        <w:t>has]</w:t>
      </w:r>
      <w:r w:rsidRPr="00940B65">
        <w:rPr>
          <w:rFonts w:ascii="Arial" w:hAnsi="Arial" w:cs="Arial"/>
          <w:sz w:val="24"/>
          <w:szCs w:val="24"/>
        </w:rPr>
        <w:t xml:space="preserve"> received?”, with the options “Less than 9th Grade”, “9-11th Grade (Includes 12th grade with no diploma)”, “High School Grad/GED </w:t>
      </w:r>
      <w:commentRangeStart w:id="38"/>
      <w:r w:rsidRPr="00940B65">
        <w:rPr>
          <w:rFonts w:ascii="Arial" w:hAnsi="Arial" w:cs="Arial"/>
          <w:sz w:val="24"/>
          <w:szCs w:val="24"/>
        </w:rPr>
        <w:t xml:space="preserve">or Equivalent”, “Some College or AA degree”, “College Graduate or above”. </w:t>
      </w:r>
      <w:commentRangeEnd w:id="38"/>
      <w:r w:rsidR="00357D5C">
        <w:rPr>
          <w:rStyle w:val="CommentReference"/>
        </w:rPr>
        <w:commentReference w:id="38"/>
      </w:r>
    </w:p>
    <w:p w14:paraId="4063E090" w14:textId="77777777" w:rsidR="00792227" w:rsidRPr="00940B65" w:rsidRDefault="00792227" w:rsidP="00940B65">
      <w:pPr>
        <w:pStyle w:val="Heading3"/>
        <w:spacing w:line="360" w:lineRule="auto"/>
        <w:rPr>
          <w:rFonts w:ascii="Arial" w:hAnsi="Arial" w:cs="Arial"/>
          <w:sz w:val="24"/>
        </w:rPr>
      </w:pPr>
      <w:r w:rsidRPr="00940B65">
        <w:rPr>
          <w:rFonts w:ascii="Arial" w:hAnsi="Arial" w:cs="Arial"/>
          <w:sz w:val="24"/>
        </w:rPr>
        <w:t>Mediator Variables</w:t>
      </w:r>
    </w:p>
    <w:p w14:paraId="52AAC5AF"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Sleep quality was operationalized according to th</w:t>
      </w:r>
      <w:r w:rsidR="00BF10D6" w:rsidRPr="00940B65">
        <w:rPr>
          <w:rFonts w:ascii="Arial" w:hAnsi="Arial" w:cs="Arial"/>
          <w:sz w:val="24"/>
          <w:szCs w:val="24"/>
        </w:rPr>
        <w:t>e method used by Bansil et a</w:t>
      </w:r>
      <w:r w:rsidR="001D399A" w:rsidRPr="00940B65">
        <w:rPr>
          <w:rFonts w:ascii="Arial" w:hAnsi="Arial" w:cs="Arial"/>
          <w:sz w:val="24"/>
          <w:szCs w:val="24"/>
        </w:rPr>
        <w:t>l</w:t>
      </w:r>
      <w:r w:rsidRPr="00940B65">
        <w:rPr>
          <w:rFonts w:ascii="Arial" w:hAnsi="Arial" w:cs="Arial"/>
          <w:sz w:val="24"/>
          <w:szCs w:val="24"/>
        </w:rPr>
        <w:t>.</w:t>
      </w:r>
      <w:r w:rsidR="00BF10D6" w:rsidRPr="00940B65">
        <w:rPr>
          <w:rFonts w:ascii="Arial" w:hAnsi="Arial" w:cs="Arial"/>
          <w:sz w:val="24"/>
          <w:szCs w:val="24"/>
        </w:rPr>
        <w:t>:</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7</w:t>
      </w:r>
      <w:r w:rsidR="001D399A" w:rsidRPr="00940B65">
        <w:rPr>
          <w:rFonts w:ascii="Arial" w:hAnsi="Arial" w:cs="Arial"/>
          <w:sz w:val="24"/>
          <w:szCs w:val="24"/>
        </w:rPr>
        <w:fldChar w:fldCharType="end"/>
      </w:r>
      <w:r w:rsidRPr="00940B65">
        <w:rPr>
          <w:rFonts w:ascii="Arial" w:hAnsi="Arial" w:cs="Arial"/>
          <w:sz w:val="24"/>
          <w:szCs w:val="24"/>
        </w:rPr>
        <w:t xml:space="preserve"> </w:t>
      </w:r>
      <w:r w:rsidR="00BF10D6" w:rsidRPr="00940B65">
        <w:rPr>
          <w:rFonts w:ascii="Arial" w:hAnsi="Arial" w:cs="Arial"/>
          <w:sz w:val="24"/>
          <w:szCs w:val="24"/>
        </w:rPr>
        <w:t>p</w:t>
      </w:r>
      <w:r w:rsidRPr="00940B65">
        <w:rPr>
          <w:rFonts w:ascii="Arial" w:hAnsi="Arial" w:cs="Arial"/>
          <w:sz w:val="24"/>
          <w:szCs w:val="24"/>
        </w:rPr>
        <w:t>articipants were characterized as having poor sleep quality if they reported 5 or more episodes in the previous month of one or more of the following events: (i</w:t>
      </w:r>
      <w:r w:rsidR="00BF10D6" w:rsidRPr="00940B65">
        <w:rPr>
          <w:rFonts w:ascii="Arial" w:hAnsi="Arial" w:cs="Arial"/>
          <w:sz w:val="24"/>
          <w:szCs w:val="24"/>
        </w:rPr>
        <w:t>) having trouble falling asleep;</w:t>
      </w:r>
      <w:r w:rsidRPr="00940B65">
        <w:rPr>
          <w:rFonts w:ascii="Arial" w:hAnsi="Arial" w:cs="Arial"/>
          <w:sz w:val="24"/>
          <w:szCs w:val="24"/>
        </w:rP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rsidRPr="00940B65">
        <w:rPr>
          <w:rFonts w:ascii="Arial" w:hAnsi="Arial" w:cs="Arial"/>
          <w:sz w:val="24"/>
          <w:szCs w:val="24"/>
        </w:rPr>
        <w:t xml:space="preserve">o the question, </w:t>
      </w:r>
      <w:r w:rsidR="00BF10D6" w:rsidRPr="00940B65">
        <w:rPr>
          <w:rFonts w:ascii="Arial" w:hAnsi="Arial" w:cs="Arial"/>
          <w:sz w:val="24"/>
          <w:szCs w:val="24"/>
        </w:rPr>
        <w:t>“</w:t>
      </w:r>
      <w:r w:rsidR="00500835" w:rsidRPr="00940B65">
        <w:rPr>
          <w:rFonts w:ascii="Arial" w:hAnsi="Arial" w:cs="Arial"/>
          <w:sz w:val="24"/>
          <w:szCs w:val="24"/>
        </w:rPr>
        <w:t>How much sleep [do you/does SP]</w:t>
      </w:r>
      <w:r w:rsidRPr="00940B65">
        <w:rPr>
          <w:rFonts w:ascii="Arial" w:hAnsi="Arial" w:cs="Arial"/>
          <w:sz w:val="24"/>
          <w:szCs w:val="24"/>
        </w:rPr>
        <w:t xml:space="preserve"> usually get at night on weekdays or workdays</w:t>
      </w:r>
      <w:r w:rsidR="00BF10D6" w:rsidRPr="00940B65">
        <w:rPr>
          <w:rFonts w:ascii="Arial" w:hAnsi="Arial" w:cs="Arial"/>
          <w:sz w:val="24"/>
          <w:szCs w:val="24"/>
        </w:rPr>
        <w:t>?”, and</w:t>
      </w:r>
      <w:r w:rsidRPr="00940B65">
        <w:rPr>
          <w:rFonts w:ascii="Arial" w:hAnsi="Arial" w:cs="Arial"/>
          <w:sz w:val="24"/>
          <w:szCs w:val="24"/>
        </w:rPr>
        <w:t xml:space="preserve"> categorized as &lt;6, 6, 7, 8, or &gt;8, </w:t>
      </w:r>
      <w:r w:rsidR="00BF10D6" w:rsidRPr="00940B65">
        <w:rPr>
          <w:rFonts w:ascii="Arial" w:hAnsi="Arial" w:cs="Arial"/>
          <w:sz w:val="24"/>
          <w:szCs w:val="24"/>
        </w:rPr>
        <w:t xml:space="preserve">with the reference level set to 7 hours to capture any “U-shaped” association, </w:t>
      </w:r>
      <w:r w:rsidRPr="00940B65">
        <w:rPr>
          <w:rFonts w:ascii="Arial" w:hAnsi="Arial" w:cs="Arial"/>
          <w:sz w:val="24"/>
          <w:szCs w:val="24"/>
        </w:rPr>
        <w:t>similarly to other popu</w:t>
      </w:r>
      <w:r w:rsidR="001D399A" w:rsidRPr="00940B65">
        <w:rPr>
          <w:rFonts w:ascii="Arial" w:hAnsi="Arial" w:cs="Arial"/>
          <w:sz w:val="24"/>
          <w:szCs w:val="24"/>
        </w:rPr>
        <w:t>lation-based studies</w:t>
      </w:r>
      <w:r w:rsidRPr="00940B65">
        <w:rPr>
          <w:rFonts w:ascii="Arial" w:hAnsi="Arial" w:cs="Arial"/>
          <w:sz w:val="24"/>
          <w:szCs w:val="24"/>
        </w:rPr>
        <w:t>.</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25</w:t>
      </w:r>
      <w:r w:rsidR="001D399A" w:rsidRPr="00940B65">
        <w:rPr>
          <w:rFonts w:ascii="Arial" w:hAnsi="Arial" w:cs="Arial"/>
          <w:sz w:val="24"/>
          <w:szCs w:val="24"/>
        </w:rPr>
        <w:fldChar w:fldCharType="end"/>
      </w:r>
    </w:p>
    <w:p w14:paraId="7C6EAE73" w14:textId="77777777" w:rsidR="00792227" w:rsidRPr="00940B65" w:rsidRDefault="00792227" w:rsidP="00940B65">
      <w:pPr>
        <w:pStyle w:val="Heading3"/>
        <w:spacing w:line="360" w:lineRule="auto"/>
        <w:rPr>
          <w:rFonts w:ascii="Arial" w:hAnsi="Arial" w:cs="Arial"/>
          <w:sz w:val="24"/>
        </w:rPr>
      </w:pPr>
      <w:r w:rsidRPr="00940B65">
        <w:rPr>
          <w:rFonts w:ascii="Arial" w:hAnsi="Arial" w:cs="Arial"/>
          <w:sz w:val="24"/>
        </w:rPr>
        <w:t>Outcome Variables</w:t>
      </w:r>
    </w:p>
    <w:p w14:paraId="3D2776DA" w14:textId="77777777" w:rsidR="00E22EF9" w:rsidRPr="00940B65" w:rsidRDefault="00792227" w:rsidP="00940B65">
      <w:pPr>
        <w:spacing w:line="360" w:lineRule="auto"/>
        <w:rPr>
          <w:rFonts w:ascii="Arial" w:hAnsi="Arial" w:cs="Arial"/>
          <w:sz w:val="24"/>
          <w:szCs w:val="24"/>
        </w:rPr>
      </w:pPr>
      <w:r w:rsidRPr="00940B65">
        <w:rPr>
          <w:rFonts w:ascii="Arial" w:hAnsi="Arial" w:cs="Arial"/>
          <w:sz w:val="24"/>
          <w:szCs w:val="24"/>
        </w:rPr>
        <w:t>C-reactive protein is measured from blood collected during the physical exam and processed, stored, and shipped to a Johns Hopkins University laboratory. Plasma CRP concentrations are quantified by high sensitivity assay using latex-enhanced nephelometry, with a lower</w:t>
      </w:r>
      <w:r w:rsidR="001D399A" w:rsidRPr="00940B65">
        <w:rPr>
          <w:rFonts w:ascii="Arial" w:hAnsi="Arial" w:cs="Arial"/>
          <w:sz w:val="24"/>
          <w:szCs w:val="24"/>
        </w:rPr>
        <w:t xml:space="preserve"> limit of detection of 0.1 mg/L</w:t>
      </w:r>
      <w:r w:rsidRPr="00940B65">
        <w:rPr>
          <w:rFonts w:ascii="Arial" w:hAnsi="Arial" w:cs="Arial"/>
          <w:sz w:val="24"/>
          <w:szCs w:val="24"/>
        </w:rPr>
        <w:t>.</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41</w:t>
      </w:r>
      <w:r w:rsidR="001D399A" w:rsidRPr="00940B65">
        <w:rPr>
          <w:rFonts w:ascii="Arial" w:hAnsi="Arial" w:cs="Arial"/>
          <w:sz w:val="24"/>
          <w:szCs w:val="24"/>
        </w:rPr>
        <w:fldChar w:fldCharType="end"/>
      </w:r>
      <w:r w:rsidRPr="00940B65">
        <w:rPr>
          <w:rFonts w:ascii="Arial" w:hAnsi="Arial" w:cs="Arial"/>
          <w:sz w:val="24"/>
          <w:szCs w:val="24"/>
        </w:rPr>
        <w:t xml:space="preserve"> We categorized CRP into two clinically relevant categories: &lt;3 and ≥3mg/L, representing normal and elevated inflammation, </w:t>
      </w:r>
      <w:r w:rsidR="001D399A" w:rsidRPr="00940B65">
        <w:rPr>
          <w:rFonts w:ascii="Arial" w:hAnsi="Arial" w:cs="Arial"/>
          <w:sz w:val="24"/>
          <w:szCs w:val="24"/>
        </w:rPr>
        <w:t>respectively</w:t>
      </w:r>
      <w:r w:rsidRPr="00940B65">
        <w:rPr>
          <w:rFonts w:ascii="Arial" w:hAnsi="Arial" w:cs="Arial"/>
          <w:sz w:val="24"/>
          <w:szCs w:val="24"/>
        </w:rPr>
        <w:t>.</w:t>
      </w:r>
      <w:r w:rsidR="001D399A" w:rsidRPr="00940B65">
        <w:rPr>
          <w:rFonts w:ascii="Arial" w:hAnsi="Arial" w:cs="Arial"/>
          <w:sz w:val="24"/>
          <w:szCs w:val="24"/>
        </w:rPr>
        <w:fldChar w:fldCharType="begin"/>
      </w:r>
      <w:r w:rsidR="00BF10D6" w:rsidRPr="00940B65">
        <w:rPr>
          <w:rFonts w:ascii="Arial" w:hAnsi="Arial" w:cs="Arial"/>
          <w:sz w:val="24"/>
          <w:szCs w:val="24"/>
        </w:rPr>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1D399A" w:rsidRPr="00940B65">
        <w:rPr>
          <w:rFonts w:ascii="Arial" w:hAnsi="Arial" w:cs="Arial"/>
          <w:sz w:val="24"/>
          <w:szCs w:val="24"/>
        </w:rPr>
        <w:fldChar w:fldCharType="separate"/>
      </w:r>
      <w:r w:rsidR="00BF10D6" w:rsidRPr="00940B65">
        <w:rPr>
          <w:rFonts w:ascii="Arial" w:hAnsi="Arial" w:cs="Arial"/>
          <w:noProof/>
          <w:sz w:val="24"/>
          <w:szCs w:val="24"/>
          <w:vertAlign w:val="superscript"/>
        </w:rPr>
        <w:t>17</w:t>
      </w:r>
      <w:r w:rsidR="001D399A" w:rsidRPr="00940B65">
        <w:rPr>
          <w:rFonts w:ascii="Arial" w:hAnsi="Arial" w:cs="Arial"/>
          <w:sz w:val="24"/>
          <w:szCs w:val="24"/>
        </w:rPr>
        <w:fldChar w:fldCharType="end"/>
      </w:r>
      <w:r w:rsidR="001D399A" w:rsidRPr="00940B65">
        <w:rPr>
          <w:rFonts w:ascii="Arial" w:hAnsi="Arial" w:cs="Arial"/>
          <w:sz w:val="24"/>
          <w:szCs w:val="24"/>
        </w:rPr>
        <w:t xml:space="preserve"> </w:t>
      </w:r>
    </w:p>
    <w:p w14:paraId="2E075373" w14:textId="77777777" w:rsidR="00E22EF9" w:rsidRPr="00940B65" w:rsidRDefault="00E22EF9" w:rsidP="00940B65">
      <w:pPr>
        <w:pStyle w:val="Heading3"/>
        <w:spacing w:line="360" w:lineRule="auto"/>
        <w:rPr>
          <w:rFonts w:ascii="Arial" w:hAnsi="Arial" w:cs="Arial"/>
          <w:sz w:val="24"/>
        </w:rPr>
      </w:pPr>
      <w:r w:rsidRPr="00940B65">
        <w:rPr>
          <w:rFonts w:ascii="Arial" w:hAnsi="Arial" w:cs="Arial"/>
          <w:sz w:val="24"/>
        </w:rPr>
        <w:t>Confounding Variables</w:t>
      </w:r>
    </w:p>
    <w:p w14:paraId="6A193CD7" w14:textId="77777777" w:rsidR="00E22EF9" w:rsidRPr="00940B65" w:rsidRDefault="00E22EF9" w:rsidP="00940B65">
      <w:pPr>
        <w:spacing w:line="360" w:lineRule="auto"/>
        <w:rPr>
          <w:rFonts w:ascii="Arial" w:hAnsi="Arial" w:cs="Arial"/>
          <w:sz w:val="24"/>
          <w:szCs w:val="24"/>
        </w:rPr>
      </w:pPr>
      <w:r w:rsidRPr="00940B65">
        <w:rPr>
          <w:rFonts w:ascii="Arial" w:hAnsi="Arial" w:cs="Arial"/>
          <w:sz w:val="24"/>
          <w:szCs w:val="24"/>
        </w:rPr>
        <w:t xml:space="preserve">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 obesity (body mass index (BMI) &gt;= 30 kg/m2, measured in the physical exam), </w:t>
      </w:r>
      <w:r w:rsidRPr="00940B65">
        <w:rPr>
          <w:rFonts w:ascii="Arial" w:hAnsi="Arial" w:cs="Arial"/>
          <w:sz w:val="24"/>
          <w:szCs w:val="24"/>
        </w:rPr>
        <w:lastRenderedPageBreak/>
        <w:t xml:space="preserve">psychosocial stress (number </w:t>
      </w:r>
      <w:commentRangeStart w:id="39"/>
      <w:r w:rsidRPr="00940B65">
        <w:rPr>
          <w:rFonts w:ascii="Arial" w:hAnsi="Arial" w:cs="Arial"/>
          <w:sz w:val="24"/>
          <w:szCs w:val="24"/>
        </w:rPr>
        <w:t>of days in the past 30 when mental health was not good</w:t>
      </w:r>
      <w:commentRangeEnd w:id="39"/>
      <w:r w:rsidR="00A86AF1">
        <w:rPr>
          <w:rStyle w:val="CommentReference"/>
        </w:rPr>
        <w:commentReference w:id="39"/>
      </w:r>
      <w:r w:rsidRPr="00940B65">
        <w:rPr>
          <w:rFonts w:ascii="Arial" w:hAnsi="Arial" w:cs="Arial"/>
          <w:sz w:val="24"/>
          <w:szCs w:val="24"/>
        </w:rPr>
        <w:t xml:space="preserve">), use of birth control </w:t>
      </w:r>
      <w:commentRangeStart w:id="40"/>
      <w:r w:rsidRPr="00940B65">
        <w:rPr>
          <w:rFonts w:ascii="Arial" w:hAnsi="Arial" w:cs="Arial"/>
          <w:sz w:val="24"/>
          <w:szCs w:val="24"/>
        </w:rPr>
        <w:t>pills or hormone replacement therapy</w:t>
      </w:r>
      <w:commentRangeEnd w:id="40"/>
      <w:r w:rsidR="00A86AF1">
        <w:rPr>
          <w:rStyle w:val="CommentReference"/>
        </w:rPr>
        <w:commentReference w:id="40"/>
      </w:r>
      <w:r w:rsidRPr="00940B65">
        <w:rPr>
          <w:rFonts w:ascii="Arial" w:hAnsi="Arial" w:cs="Arial"/>
          <w:sz w:val="24"/>
          <w:szCs w:val="24"/>
        </w:rPr>
        <w:t xml:space="preserve">, and use of sleep medications often or almost always (5 or more times per month). </w:t>
      </w:r>
    </w:p>
    <w:p w14:paraId="653FEAAE" w14:textId="77777777" w:rsidR="00E22EF9" w:rsidRPr="00940B65" w:rsidRDefault="00E22EF9" w:rsidP="00940B65">
      <w:pPr>
        <w:spacing w:line="360" w:lineRule="auto"/>
        <w:rPr>
          <w:rFonts w:ascii="Arial" w:hAnsi="Arial" w:cs="Arial"/>
          <w:sz w:val="24"/>
          <w:szCs w:val="24"/>
        </w:rPr>
      </w:pPr>
      <w:commentRangeStart w:id="41"/>
      <w:r w:rsidRPr="00940B65">
        <w:rPr>
          <w:rFonts w:ascii="Arial" w:hAnsi="Arial" w:cs="Arial"/>
          <w:sz w:val="24"/>
          <w:szCs w:val="24"/>
        </w:rPr>
        <w:t>We separately considered potential confounders of the r</w:t>
      </w:r>
      <w:r w:rsidR="00BF10D6" w:rsidRPr="00940B65">
        <w:rPr>
          <w:rFonts w:ascii="Arial" w:hAnsi="Arial" w:cs="Arial"/>
          <w:sz w:val="24"/>
          <w:szCs w:val="24"/>
        </w:rPr>
        <w:t>elationship between SES and CRP,</w:t>
      </w:r>
      <w:r w:rsidRPr="00940B65">
        <w:rPr>
          <w:rFonts w:ascii="Arial" w:hAnsi="Arial" w:cs="Arial"/>
          <w:sz w:val="24"/>
          <w:szCs w:val="24"/>
        </w:rPr>
        <w:t xml:space="preserve"> </w:t>
      </w:r>
      <w:r w:rsidR="00BF10D6" w:rsidRPr="00940B65">
        <w:rPr>
          <w:rFonts w:ascii="Arial" w:hAnsi="Arial" w:cs="Arial"/>
          <w:sz w:val="24"/>
          <w:szCs w:val="24"/>
        </w:rPr>
        <w:t>which included only age</w:t>
      </w:r>
      <w:r w:rsidRPr="00940B65">
        <w:rPr>
          <w:rFonts w:ascii="Arial" w:hAnsi="Arial" w:cs="Arial"/>
          <w:sz w:val="24"/>
          <w:szCs w:val="24"/>
        </w:rPr>
        <w:t xml:space="preserve">.  </w:t>
      </w:r>
      <w:commentRangeEnd w:id="41"/>
      <w:r w:rsidR="00A86AF1">
        <w:rPr>
          <w:rStyle w:val="CommentReference"/>
        </w:rPr>
        <w:commentReference w:id="41"/>
      </w:r>
      <w:r w:rsidRPr="00940B65">
        <w:rPr>
          <w:rFonts w:ascii="Arial" w:hAnsi="Arial" w:cs="Arial"/>
          <w:sz w:val="24"/>
          <w:szCs w:val="24"/>
        </w:rPr>
        <w:t>Although previous studies of this relationship have adjusted for serious chronic conditions,</w:t>
      </w:r>
      <w:r w:rsidRPr="00940B65">
        <w:rPr>
          <w:rFonts w:ascii="Arial" w:hAnsi="Arial" w:cs="Arial"/>
          <w:sz w:val="24"/>
          <w:szCs w:val="24"/>
        </w:rPr>
        <w:fldChar w:fldCharType="begin"/>
      </w:r>
      <w:r w:rsidRPr="00940B65">
        <w:rPr>
          <w:rFonts w:ascii="Arial" w:hAnsi="Arial" w:cs="Arial"/>
          <w:sz w:val="24"/>
          <w:szCs w:val="24"/>
        </w:rP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rsidRPr="00940B65">
        <w:rPr>
          <w:rFonts w:ascii="Arial" w:hAnsi="Arial" w:cs="Arial"/>
          <w:sz w:val="24"/>
          <w:szCs w:val="24"/>
        </w:rPr>
        <w:fldChar w:fldCharType="separate"/>
      </w:r>
      <w:r w:rsidRPr="00940B65">
        <w:rPr>
          <w:rFonts w:ascii="Arial" w:hAnsi="Arial" w:cs="Arial"/>
          <w:noProof/>
          <w:sz w:val="24"/>
          <w:szCs w:val="24"/>
          <w:vertAlign w:val="superscript"/>
        </w:rPr>
        <w:t>31,32</w:t>
      </w:r>
      <w:r w:rsidRPr="00940B65">
        <w:rPr>
          <w:rFonts w:ascii="Arial" w:hAnsi="Arial" w:cs="Arial"/>
          <w:sz w:val="24"/>
          <w:szCs w:val="24"/>
        </w:rPr>
        <w:fldChar w:fldCharType="end"/>
      </w:r>
      <w:r w:rsidRPr="00940B65">
        <w:rPr>
          <w:rFonts w:ascii="Arial" w:hAnsi="Arial" w:cs="Arial"/>
          <w:sz w:val="24"/>
          <w:szCs w:val="24"/>
        </w:rPr>
        <w:t xml:space="preserve"> we chose to consider this variable a potential collider and not adjust for it. Final models were adjusted for all variables considered confounders of the SES → CRP and/or sleep → CRP relationships.</w:t>
      </w:r>
    </w:p>
    <w:p w14:paraId="601B0899" w14:textId="77777777" w:rsidR="00792227" w:rsidRPr="00940B65" w:rsidRDefault="00792227" w:rsidP="00940B65">
      <w:pPr>
        <w:spacing w:line="360" w:lineRule="auto"/>
        <w:rPr>
          <w:rFonts w:ascii="Arial" w:hAnsi="Arial" w:cs="Arial"/>
          <w:sz w:val="24"/>
          <w:szCs w:val="24"/>
        </w:rPr>
      </w:pPr>
    </w:p>
    <w:p w14:paraId="0825CB4C" w14:textId="77777777" w:rsidR="00792227" w:rsidRPr="00940B65" w:rsidRDefault="00792227" w:rsidP="00940B65">
      <w:pPr>
        <w:pStyle w:val="Heading2"/>
        <w:spacing w:line="360" w:lineRule="auto"/>
        <w:rPr>
          <w:rFonts w:ascii="Arial" w:hAnsi="Arial" w:cs="Arial"/>
          <w:sz w:val="24"/>
          <w:szCs w:val="24"/>
        </w:rPr>
      </w:pPr>
      <w:r w:rsidRPr="00940B65">
        <w:rPr>
          <w:rFonts w:ascii="Arial" w:hAnsi="Arial" w:cs="Arial"/>
          <w:sz w:val="24"/>
          <w:szCs w:val="24"/>
        </w:rPr>
        <w:t>Data Analysis</w:t>
      </w:r>
    </w:p>
    <w:p w14:paraId="2CF4E3CC" w14:textId="77777777" w:rsidR="00792227" w:rsidRPr="00940B65" w:rsidRDefault="00792227" w:rsidP="00940B65">
      <w:pPr>
        <w:spacing w:line="360" w:lineRule="auto"/>
        <w:rPr>
          <w:rFonts w:ascii="Arial" w:hAnsi="Arial" w:cs="Arial"/>
          <w:sz w:val="24"/>
          <w:szCs w:val="24"/>
        </w:rPr>
      </w:pPr>
      <w:r w:rsidRPr="00940B65">
        <w:rPr>
          <w:rFonts w:ascii="Arial" w:hAnsi="Arial" w:cs="Arial"/>
          <w:sz w:val="24"/>
          <w:szCs w:val="24"/>
        </w:rPr>
        <w:t>We summarized al</w:t>
      </w:r>
      <w:r w:rsidR="00BF10D6" w:rsidRPr="00940B65">
        <w:rPr>
          <w:rFonts w:ascii="Arial" w:hAnsi="Arial" w:cs="Arial"/>
          <w:sz w:val="24"/>
          <w:szCs w:val="24"/>
        </w:rPr>
        <w:t>l variables</w:t>
      </w:r>
      <w:r w:rsidRPr="00940B65">
        <w:rPr>
          <w:rFonts w:ascii="Arial" w:hAnsi="Arial" w:cs="Arial"/>
          <w:sz w:val="24"/>
          <w:szCs w:val="24"/>
        </w:rPr>
        <w:t xml:space="preserve"> in </w:t>
      </w:r>
      <w:del w:id="42" w:author="faculty" w:date="2017-04-13T20:26:00Z">
        <w:r w:rsidRPr="00940B65" w:rsidDel="00A86AF1">
          <w:rPr>
            <w:rFonts w:ascii="Arial" w:hAnsi="Arial" w:cs="Arial"/>
            <w:sz w:val="24"/>
            <w:szCs w:val="24"/>
          </w:rPr>
          <w:delText xml:space="preserve">total </w:delText>
        </w:r>
      </w:del>
      <w:ins w:id="43" w:author="faculty" w:date="2017-04-13T20:26:00Z">
        <w:r w:rsidR="00A86AF1">
          <w:rPr>
            <w:rFonts w:ascii="Arial" w:hAnsi="Arial" w:cs="Arial"/>
            <w:sz w:val="24"/>
            <w:szCs w:val="24"/>
          </w:rPr>
          <w:t xml:space="preserve">the population overall </w:t>
        </w:r>
      </w:ins>
      <w:r w:rsidRPr="00940B65">
        <w:rPr>
          <w:rFonts w:ascii="Arial" w:hAnsi="Arial" w:cs="Arial"/>
          <w:sz w:val="24"/>
          <w:szCs w:val="24"/>
        </w:rPr>
        <w:t xml:space="preserve">as well as stratified by sleep duration and sleep quality. All variables are presented as unweighted n, as well as weighted percent for categorical </w:t>
      </w:r>
      <w:commentRangeStart w:id="44"/>
      <w:r w:rsidRPr="00940B65">
        <w:rPr>
          <w:rFonts w:ascii="Arial" w:hAnsi="Arial" w:cs="Arial"/>
          <w:sz w:val="24"/>
          <w:szCs w:val="24"/>
        </w:rPr>
        <w:t>variables, and weighted mean</w:t>
      </w:r>
      <w:r w:rsidR="00DE3276" w:rsidRPr="00940B65">
        <w:rPr>
          <w:rFonts w:ascii="Arial" w:hAnsi="Arial" w:cs="Arial"/>
          <w:sz w:val="24"/>
          <w:szCs w:val="24"/>
        </w:rPr>
        <w:t xml:space="preserve"> </w:t>
      </w:r>
      <w:r w:rsidR="001D399A" w:rsidRPr="00940B65">
        <w:rPr>
          <w:rFonts w:ascii="Arial" w:hAnsi="Arial" w:cs="Arial"/>
          <w:sz w:val="24"/>
          <w:szCs w:val="24"/>
        </w:rPr>
        <w:t>±</w:t>
      </w:r>
      <w:r w:rsidR="00DE3276" w:rsidRPr="00940B65">
        <w:rPr>
          <w:rFonts w:ascii="Arial" w:hAnsi="Arial" w:cs="Arial"/>
          <w:sz w:val="24"/>
          <w:szCs w:val="24"/>
        </w:rPr>
        <w:t xml:space="preserve"> </w:t>
      </w:r>
      <w:r w:rsidRPr="00940B65">
        <w:rPr>
          <w:rFonts w:ascii="Arial" w:hAnsi="Arial" w:cs="Arial"/>
          <w:sz w:val="24"/>
          <w:szCs w:val="24"/>
        </w:rPr>
        <w:t xml:space="preserve">sd for continuous variables that are approximately normally distributed, or median [interquartile range (IQR)] for non-normally distributed variables. </w:t>
      </w:r>
      <w:commentRangeEnd w:id="44"/>
      <w:r w:rsidR="00A86AF1">
        <w:rPr>
          <w:rStyle w:val="CommentReference"/>
        </w:rPr>
        <w:commentReference w:id="44"/>
      </w:r>
      <w:del w:id="45" w:author="faculty" w:date="2017-04-13T20:27:00Z">
        <w:r w:rsidRPr="00940B65" w:rsidDel="00A86AF1">
          <w:rPr>
            <w:rFonts w:ascii="Arial" w:hAnsi="Arial" w:cs="Arial"/>
            <w:sz w:val="24"/>
            <w:szCs w:val="24"/>
          </w:rPr>
          <w:delText xml:space="preserve">Crude </w:delText>
        </w:r>
      </w:del>
      <w:del w:id="46" w:author="faculty" w:date="2017-04-13T20:26:00Z">
        <w:r w:rsidRPr="00940B65" w:rsidDel="00A86AF1">
          <w:rPr>
            <w:rFonts w:ascii="Arial" w:hAnsi="Arial" w:cs="Arial"/>
            <w:sz w:val="24"/>
            <w:szCs w:val="24"/>
          </w:rPr>
          <w:delText>a</w:delText>
        </w:r>
      </w:del>
      <w:ins w:id="47" w:author="faculty" w:date="2017-04-13T20:27:00Z">
        <w:r w:rsidR="00A86AF1">
          <w:rPr>
            <w:rFonts w:ascii="Arial" w:hAnsi="Arial" w:cs="Arial"/>
            <w:sz w:val="24"/>
            <w:szCs w:val="24"/>
          </w:rPr>
          <w:t>A</w:t>
        </w:r>
      </w:ins>
      <w:r w:rsidRPr="00940B65">
        <w:rPr>
          <w:rFonts w:ascii="Arial" w:hAnsi="Arial" w:cs="Arial"/>
          <w:sz w:val="24"/>
          <w:szCs w:val="24"/>
        </w:rPr>
        <w:t xml:space="preserve">ssociations were tested using chi-square tests for categorical variables and t-tests or ANOVA for continuous variables. </w:t>
      </w:r>
    </w:p>
    <w:p w14:paraId="49D3E3FF" w14:textId="77777777" w:rsidR="00792227" w:rsidRPr="00940B65" w:rsidRDefault="00792227" w:rsidP="00940B65">
      <w:pPr>
        <w:pStyle w:val="Heading3"/>
        <w:spacing w:line="360" w:lineRule="auto"/>
        <w:rPr>
          <w:rFonts w:ascii="Arial" w:hAnsi="Arial" w:cs="Arial"/>
          <w:sz w:val="24"/>
        </w:rPr>
      </w:pPr>
      <w:r w:rsidRPr="00940B65">
        <w:rPr>
          <w:rFonts w:ascii="Arial" w:hAnsi="Arial" w:cs="Arial"/>
          <w:sz w:val="24"/>
        </w:rPr>
        <w:t>Assessment of Mediation</w:t>
      </w:r>
    </w:p>
    <w:p w14:paraId="60DE9423" w14:textId="77777777" w:rsidR="00500835" w:rsidRPr="00940B65" w:rsidRDefault="00792227" w:rsidP="00940B65">
      <w:pPr>
        <w:spacing w:line="360" w:lineRule="auto"/>
        <w:rPr>
          <w:rFonts w:ascii="Arial" w:hAnsi="Arial" w:cs="Arial"/>
          <w:sz w:val="24"/>
          <w:szCs w:val="24"/>
        </w:rPr>
      </w:pPr>
      <w:r w:rsidRPr="00940B65">
        <w:rPr>
          <w:rFonts w:ascii="Arial" w:hAnsi="Arial" w:cs="Arial"/>
          <w:sz w:val="24"/>
          <w:szCs w:val="24"/>
        </w:rPr>
        <w:t>We sought to assess whether sleep duration and quality were intermediate variables in the causal pathway between SES and inflammation. Therefore, data analysis focused on assessment of total indirect effect (TIE),</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43</w:t>
      </w:r>
      <w:r w:rsidR="001D399A" w:rsidRPr="00940B65">
        <w:rPr>
          <w:rFonts w:ascii="Arial" w:hAnsi="Arial" w:cs="Arial"/>
          <w:sz w:val="24"/>
          <w:szCs w:val="24"/>
        </w:rPr>
        <w:fldChar w:fldCharType="end"/>
      </w:r>
      <w:r w:rsidR="00BF10D6" w:rsidRPr="00940B65">
        <w:rPr>
          <w:rFonts w:ascii="Arial" w:hAnsi="Arial" w:cs="Arial"/>
          <w:sz w:val="24"/>
          <w:szCs w:val="24"/>
        </w:rPr>
        <w:t xml:space="preserve"> or </w:t>
      </w:r>
      <w:r w:rsidRPr="00940B65">
        <w:rPr>
          <w:rFonts w:ascii="Arial" w:hAnsi="Arial" w:cs="Arial"/>
          <w:sz w:val="24"/>
          <w:szCs w:val="24"/>
        </w:rPr>
        <w:t>the proportion of inflammation that would be prevented if SES did not c</w:t>
      </w:r>
      <w:r w:rsidR="001D399A" w:rsidRPr="00940B65">
        <w:rPr>
          <w:rFonts w:ascii="Arial" w:hAnsi="Arial" w:cs="Arial"/>
          <w:sz w:val="24"/>
          <w:szCs w:val="24"/>
        </w:rPr>
        <w:t>ause poor sleep.</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43</w:t>
      </w:r>
      <w:r w:rsidR="001D399A" w:rsidRPr="00940B65">
        <w:rPr>
          <w:rFonts w:ascii="Arial" w:hAnsi="Arial" w:cs="Arial"/>
          <w:sz w:val="24"/>
          <w:szCs w:val="24"/>
        </w:rPr>
        <w:fldChar w:fldCharType="end"/>
      </w:r>
      <w:r w:rsidR="005B7D8E" w:rsidRPr="00940B65">
        <w:rPr>
          <w:rFonts w:ascii="Arial" w:hAnsi="Arial" w:cs="Arial"/>
          <w:sz w:val="24"/>
          <w:szCs w:val="24"/>
        </w:rPr>
        <w:t xml:space="preserve"> </w:t>
      </w:r>
      <w:r w:rsidR="00BF10D6" w:rsidRPr="00940B65">
        <w:rPr>
          <w:rFonts w:ascii="Arial" w:hAnsi="Arial" w:cs="Arial"/>
          <w:sz w:val="24"/>
          <w:szCs w:val="24"/>
        </w:rPr>
        <w:t>W</w:t>
      </w:r>
      <w:r w:rsidRPr="00940B65">
        <w:rPr>
          <w:rFonts w:ascii="Arial" w:hAnsi="Arial" w:cs="Arial"/>
          <w:sz w:val="24"/>
          <w:szCs w:val="24"/>
        </w:rPr>
        <w:t>e used the counterfactual appr</w:t>
      </w:r>
      <w:r w:rsidR="001D399A" w:rsidRPr="00940B65">
        <w:rPr>
          <w:rFonts w:ascii="Arial" w:hAnsi="Arial" w:cs="Arial"/>
          <w:sz w:val="24"/>
          <w:szCs w:val="24"/>
        </w:rPr>
        <w:t>oach detailed by Hafemen et al.</w:t>
      </w:r>
      <w:r w:rsidRPr="00940B65">
        <w:rPr>
          <w:rFonts w:ascii="Arial" w:hAnsi="Arial" w:cs="Arial"/>
          <w:sz w:val="24"/>
          <w:szCs w:val="24"/>
        </w:rPr>
        <w:t>,</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43</w:t>
      </w:r>
      <w:r w:rsidR="001D399A" w:rsidRPr="00940B65">
        <w:rPr>
          <w:rFonts w:ascii="Arial" w:hAnsi="Arial" w:cs="Arial"/>
          <w:sz w:val="24"/>
          <w:szCs w:val="24"/>
        </w:rPr>
        <w:fldChar w:fldCharType="end"/>
      </w:r>
      <w:r w:rsidRPr="00940B65">
        <w:rPr>
          <w:rFonts w:ascii="Arial" w:hAnsi="Arial" w:cs="Arial"/>
          <w:sz w:val="24"/>
          <w:szCs w:val="24"/>
        </w:rPr>
        <w:t xml:space="preserve"> with</w:t>
      </w:r>
      <w:r w:rsidR="00BF10D6" w:rsidRPr="00940B65">
        <w:rPr>
          <w:rFonts w:ascii="Arial" w:hAnsi="Arial" w:cs="Arial"/>
          <w:sz w:val="24"/>
          <w:szCs w:val="24"/>
        </w:rPr>
        <w:t xml:space="preserve"> adjusted</w:t>
      </w:r>
      <w:r w:rsidRPr="00940B65">
        <w:rPr>
          <w:rFonts w:ascii="Arial" w:hAnsi="Arial" w:cs="Arial"/>
          <w:sz w:val="24"/>
          <w:szCs w:val="24"/>
        </w:rPr>
        <w:t xml:space="preserve"> risk differences based on predicted probabilities from logistic regression using marginal standardization, a straightforward extension of simple standardization.</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&lt;EndNote&gt;&lt;Cite&gt;&lt;Author&gt;Muller&lt;/Author&gt;&lt;Year&gt;2014&lt;/Year&gt;&lt;RecNum&gt;112&lt;/RecNum&gt;&lt;DisplayText&gt;&lt;style face="superscript"&gt;44&lt;/style&gt;&lt;/DisplayText&gt;&lt;record&gt;&lt;rec-number&gt;112&lt;/rec-number&gt;&lt;foreign-keys&gt;&lt;key app="EN" db-id="2s5fsavwbav05ue99avps9aiwwasstve9w0x" timestamp="1490316229"&gt;112&lt;/key&gt;&lt;/foreign-keys&gt;&lt;ref-type name="Journal Article"&gt;17&lt;/ref-type&gt;&lt;contributors&gt;&lt;authors&gt;&lt;author&gt;Muller, Clemma J&lt;/author&gt;&lt;author&gt;MacLehose, Richard F&lt;/author&gt;&lt;/authors&gt;&lt;/contributors&gt;&lt;titles&gt;&lt;title&gt;Estimating predicted probabilities from logistic regression: different methods correspond to different target populations&lt;/title&gt;&lt;secondary-title&gt;International journal of epidemiology&lt;/secondary-title&gt;&lt;/titles&gt;&lt;periodical&gt;&lt;full-title&gt;International journal of epidemiology&lt;/full-title&gt;&lt;/periodical&gt;&lt;pages&gt;962-970&lt;/pages&gt;&lt;volume&gt;43&lt;/volume&gt;&lt;number&gt;3&lt;/number&gt;&lt;dates&gt;&lt;year&gt;2014&lt;/year&gt;&lt;/dates&gt;&lt;isbn&gt;0300-5771&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44</w:t>
      </w:r>
      <w:r w:rsidR="001D399A" w:rsidRPr="00940B65">
        <w:rPr>
          <w:rFonts w:ascii="Arial" w:hAnsi="Arial" w:cs="Arial"/>
          <w:sz w:val="24"/>
          <w:szCs w:val="24"/>
        </w:rPr>
        <w:fldChar w:fldCharType="end"/>
      </w:r>
      <w:r w:rsidRPr="00940B65">
        <w:rPr>
          <w:rFonts w:ascii="Arial" w:hAnsi="Arial" w:cs="Arial"/>
          <w:sz w:val="24"/>
          <w:szCs w:val="24"/>
        </w:rPr>
        <w:t xml:space="preserve">  After fitting a regression model to the sample data accounting for the survey design, we computed predicted probabilities based on artificial data sets with the exposure, SES, set to each category other than the reference level, and for each SES value, one dataset set to each level of the mediator (sleep). All artificial datasets were generated to represent the predicted population distribution of the included covariates based on the survey weights.</w:t>
      </w:r>
      <w:r w:rsidR="005B7D8E" w:rsidRPr="00940B65">
        <w:rPr>
          <w:rFonts w:ascii="Arial" w:hAnsi="Arial" w:cs="Arial"/>
          <w:sz w:val="24"/>
          <w:szCs w:val="24"/>
        </w:rPr>
        <w:t xml:space="preserve"> The final model contained all potential confounders of the SES </w:t>
      </w:r>
      <w:r w:rsidR="005B7D8E" w:rsidRPr="00940B65">
        <w:rPr>
          <w:rFonts w:ascii="Arial" w:hAnsi="Arial" w:cs="Arial"/>
          <w:sz w:val="24"/>
          <w:szCs w:val="24"/>
        </w:rPr>
        <w:sym w:font="Wingdings" w:char="F0E0"/>
      </w:r>
      <w:r w:rsidR="005B7D8E" w:rsidRPr="00940B65">
        <w:rPr>
          <w:rFonts w:ascii="Arial" w:hAnsi="Arial" w:cs="Arial"/>
          <w:sz w:val="24"/>
          <w:szCs w:val="24"/>
        </w:rPr>
        <w:t xml:space="preserve"> inflammation relationship, as well as the sleep </w:t>
      </w:r>
      <w:r w:rsidR="005B7D8E" w:rsidRPr="00940B65">
        <w:rPr>
          <w:rFonts w:ascii="Arial" w:hAnsi="Arial" w:cs="Arial"/>
          <w:sz w:val="24"/>
          <w:szCs w:val="24"/>
        </w:rPr>
        <w:sym w:font="Wingdings" w:char="F0E0"/>
      </w:r>
      <w:r w:rsidR="005B7D8E" w:rsidRPr="00940B65">
        <w:rPr>
          <w:rFonts w:ascii="Arial" w:hAnsi="Arial" w:cs="Arial"/>
          <w:sz w:val="24"/>
          <w:szCs w:val="24"/>
        </w:rPr>
        <w:t xml:space="preserve"> </w:t>
      </w:r>
      <w:r w:rsidR="005B7D8E" w:rsidRPr="00940B65">
        <w:rPr>
          <w:rFonts w:ascii="Arial" w:hAnsi="Arial" w:cs="Arial"/>
          <w:sz w:val="24"/>
          <w:szCs w:val="24"/>
        </w:rPr>
        <w:lastRenderedPageBreak/>
        <w:t>inflammation relationship, and contained terms for education, income, sleep duration, and sleep quality.</w:t>
      </w:r>
      <w:r w:rsidRPr="00940B65">
        <w:rPr>
          <w:rFonts w:ascii="Arial" w:hAnsi="Arial" w:cs="Arial"/>
          <w:sz w:val="24"/>
          <w:szCs w:val="24"/>
        </w:rPr>
        <w:t xml:space="preserve"> Confidence intervals for </w:t>
      </w:r>
      <w:r w:rsidR="005B7D8E" w:rsidRPr="00940B65">
        <w:rPr>
          <w:rFonts w:ascii="Arial" w:hAnsi="Arial" w:cs="Arial"/>
          <w:sz w:val="24"/>
          <w:szCs w:val="24"/>
        </w:rPr>
        <w:t>indirect effects</w:t>
      </w:r>
      <w:r w:rsidRPr="00940B65">
        <w:rPr>
          <w:rFonts w:ascii="Arial" w:hAnsi="Arial" w:cs="Arial"/>
          <w:sz w:val="24"/>
          <w:szCs w:val="24"/>
        </w:rPr>
        <w:t xml:space="preserve"> were calculated using the b</w:t>
      </w:r>
      <w:r w:rsidR="001D399A" w:rsidRPr="00940B65">
        <w:rPr>
          <w:rFonts w:ascii="Arial" w:hAnsi="Arial" w:cs="Arial"/>
          <w:sz w:val="24"/>
          <w:szCs w:val="24"/>
        </w:rPr>
        <w:t xml:space="preserve">ootstrap method with </w:t>
      </w:r>
      <w:commentRangeStart w:id="48"/>
      <w:r w:rsidR="001D399A" w:rsidRPr="00940B65">
        <w:rPr>
          <w:rFonts w:ascii="Arial" w:hAnsi="Arial" w:cs="Arial"/>
          <w:sz w:val="24"/>
          <w:szCs w:val="24"/>
        </w:rPr>
        <w:t xml:space="preserve">1000 </w:t>
      </w:r>
      <w:commentRangeEnd w:id="48"/>
      <w:r w:rsidR="00A86AF1">
        <w:rPr>
          <w:rStyle w:val="CommentReference"/>
        </w:rPr>
        <w:commentReference w:id="48"/>
      </w:r>
      <w:r w:rsidR="001D399A" w:rsidRPr="00940B65">
        <w:rPr>
          <w:rFonts w:ascii="Arial" w:hAnsi="Arial" w:cs="Arial"/>
          <w:sz w:val="24"/>
          <w:szCs w:val="24"/>
        </w:rPr>
        <w:t>replications</w:t>
      </w:r>
      <w:r w:rsidRPr="00940B65">
        <w:rPr>
          <w:rFonts w:ascii="Arial" w:hAnsi="Arial" w:cs="Arial"/>
          <w:sz w:val="24"/>
          <w:szCs w:val="24"/>
        </w:rPr>
        <w:t>.</w:t>
      </w:r>
      <w:r w:rsidR="001D399A" w:rsidRPr="00940B65">
        <w:rPr>
          <w:rFonts w:ascii="Arial" w:hAnsi="Arial" w:cs="Arial"/>
          <w:sz w:val="24"/>
          <w:szCs w:val="24"/>
        </w:rPr>
        <w:fldChar w:fldCharType="begin"/>
      </w:r>
      <w:r w:rsidR="00C503CF" w:rsidRPr="00940B65">
        <w:rPr>
          <w:rFonts w:ascii="Arial" w:hAnsi="Arial" w:cs="Arial"/>
          <w:sz w:val="24"/>
          <w:szCs w:val="24"/>
        </w:rPr>
        <w:instrText xml:space="preserve"> ADDIN EN.CITE &lt;EndNote&gt;&lt;Cite&gt;&lt;Author&gt;Localio&lt;/Author&gt;&lt;Year&gt;2007&lt;/Year&gt;&lt;RecNum&gt;70&lt;/RecNum&gt;&lt;DisplayText&gt;&lt;style face="superscript"&gt;45&lt;/style&gt;&lt;/DisplayText&gt;&lt;record&gt;&lt;rec-number&gt;70&lt;/rec-number&gt;&lt;foreign-keys&gt;&lt;key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1D399A" w:rsidRPr="00940B65">
        <w:rPr>
          <w:rFonts w:ascii="Arial" w:hAnsi="Arial" w:cs="Arial"/>
          <w:sz w:val="24"/>
          <w:szCs w:val="24"/>
        </w:rPr>
        <w:fldChar w:fldCharType="separate"/>
      </w:r>
      <w:r w:rsidR="00C503CF" w:rsidRPr="00940B65">
        <w:rPr>
          <w:rFonts w:ascii="Arial" w:hAnsi="Arial" w:cs="Arial"/>
          <w:noProof/>
          <w:sz w:val="24"/>
          <w:szCs w:val="24"/>
          <w:vertAlign w:val="superscript"/>
        </w:rPr>
        <w:t>45</w:t>
      </w:r>
      <w:r w:rsidR="001D399A" w:rsidRPr="00940B65">
        <w:rPr>
          <w:rFonts w:ascii="Arial" w:hAnsi="Arial" w:cs="Arial"/>
          <w:sz w:val="24"/>
          <w:szCs w:val="24"/>
        </w:rPr>
        <w:fldChar w:fldCharType="end"/>
      </w:r>
      <w:r w:rsidRPr="00940B65">
        <w:rPr>
          <w:rFonts w:ascii="Arial" w:hAnsi="Arial" w:cs="Arial"/>
          <w:sz w:val="24"/>
          <w:szCs w:val="24"/>
        </w:rPr>
        <w:t xml:space="preserve">  Statistical significance was determined for all tests at </w:t>
      </w:r>
      <w:r w:rsidR="00BF10D6" w:rsidRPr="00940B65">
        <w:rPr>
          <w:rFonts w:ascii="Arial" w:hAnsi="Arial" w:cs="Arial"/>
          <w:sz w:val="24"/>
          <w:szCs w:val="24"/>
        </w:rPr>
        <w:t>α&lt;</w:t>
      </w:r>
      <w:r w:rsidRPr="00940B65">
        <w:rPr>
          <w:rFonts w:ascii="Arial" w:hAnsi="Arial" w:cs="Arial"/>
          <w:sz w:val="24"/>
          <w:szCs w:val="24"/>
        </w:rPr>
        <w:t>0.05.  All analyses were conducted in SAS v. 9.4 and adjusted for the complex survey design.</w:t>
      </w:r>
    </w:p>
    <w:p w14:paraId="55E5EF23" w14:textId="77777777" w:rsidR="00500835" w:rsidRPr="00940B65" w:rsidRDefault="005B7D8E" w:rsidP="00940B65">
      <w:pPr>
        <w:pStyle w:val="Heading1"/>
        <w:spacing w:line="360" w:lineRule="auto"/>
        <w:rPr>
          <w:rFonts w:ascii="Arial" w:hAnsi="Arial" w:cs="Arial"/>
          <w:sz w:val="24"/>
          <w:szCs w:val="24"/>
        </w:rPr>
      </w:pPr>
      <w:r w:rsidRPr="00940B65">
        <w:rPr>
          <w:rFonts w:ascii="Arial" w:hAnsi="Arial" w:cs="Arial"/>
          <w:sz w:val="24"/>
          <w:szCs w:val="24"/>
        </w:rPr>
        <w:t>References</w:t>
      </w:r>
    </w:p>
    <w:p w14:paraId="7113E52F" w14:textId="77777777" w:rsidR="00BF10D6" w:rsidRPr="00940B65" w:rsidRDefault="00500835"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fldChar w:fldCharType="begin"/>
      </w:r>
      <w:r w:rsidRPr="00940B65">
        <w:rPr>
          <w:rFonts w:ascii="Arial" w:hAnsi="Arial" w:cs="Arial"/>
          <w:sz w:val="24"/>
          <w:szCs w:val="24"/>
        </w:rPr>
        <w:instrText xml:space="preserve"> ADDIN EN.REFLIST </w:instrText>
      </w:r>
      <w:r w:rsidRPr="00940B65">
        <w:rPr>
          <w:rFonts w:ascii="Arial" w:hAnsi="Arial" w:cs="Arial"/>
          <w:sz w:val="24"/>
          <w:szCs w:val="24"/>
        </w:rPr>
        <w:fldChar w:fldCharType="separate"/>
      </w:r>
      <w:r w:rsidR="00BF10D6" w:rsidRPr="00940B65">
        <w:rPr>
          <w:rFonts w:ascii="Arial" w:hAnsi="Arial" w:cs="Arial"/>
          <w:sz w:val="24"/>
          <w:szCs w:val="24"/>
        </w:rPr>
        <w:t>1.</w:t>
      </w:r>
      <w:r w:rsidR="00BF10D6" w:rsidRPr="00940B65">
        <w:rPr>
          <w:rFonts w:ascii="Arial" w:hAnsi="Arial" w:cs="Arial"/>
          <w:sz w:val="24"/>
          <w:szCs w:val="24"/>
        </w:rPr>
        <w:tab/>
        <w:t xml:space="preserve">Ram S, Seirawan H, Kumar SK, Clark GT. Prevalence and impact of sleep disorders and sleep habits in the United States. </w:t>
      </w:r>
      <w:r w:rsidR="00BF10D6" w:rsidRPr="00940B65">
        <w:rPr>
          <w:rFonts w:ascii="Arial" w:hAnsi="Arial" w:cs="Arial"/>
          <w:i/>
          <w:sz w:val="24"/>
          <w:szCs w:val="24"/>
        </w:rPr>
        <w:t xml:space="preserve">Sleep and Breathing. </w:t>
      </w:r>
      <w:r w:rsidR="00BF10D6" w:rsidRPr="00940B65">
        <w:rPr>
          <w:rFonts w:ascii="Arial" w:hAnsi="Arial" w:cs="Arial"/>
          <w:sz w:val="24"/>
          <w:szCs w:val="24"/>
        </w:rPr>
        <w:t>2010;14(1):63-70.</w:t>
      </w:r>
    </w:p>
    <w:p w14:paraId="234C2341"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w:t>
      </w:r>
      <w:r w:rsidRPr="00940B65">
        <w:rPr>
          <w:rFonts w:ascii="Arial" w:hAnsi="Arial" w:cs="Arial"/>
          <w:sz w:val="24"/>
          <w:szCs w:val="24"/>
        </w:rPr>
        <w:tab/>
        <w:t xml:space="preserve">Roth T. Insomnia: definition, prevalence, etiology, and consequences. </w:t>
      </w:r>
      <w:r w:rsidRPr="00940B65">
        <w:rPr>
          <w:rFonts w:ascii="Arial" w:hAnsi="Arial" w:cs="Arial"/>
          <w:i/>
          <w:sz w:val="24"/>
          <w:szCs w:val="24"/>
        </w:rPr>
        <w:t xml:space="preserve">Journal of clinical sleep medicine: JCSM: official publication of the American Academy of Sleep Medicine. </w:t>
      </w:r>
      <w:r w:rsidRPr="00940B65">
        <w:rPr>
          <w:rFonts w:ascii="Arial" w:hAnsi="Arial" w:cs="Arial"/>
          <w:sz w:val="24"/>
          <w:szCs w:val="24"/>
        </w:rPr>
        <w:t>2007;3(5 Suppl):S7.</w:t>
      </w:r>
    </w:p>
    <w:p w14:paraId="3AF12CBC"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w:t>
      </w:r>
      <w:r w:rsidRPr="00940B65">
        <w:rPr>
          <w:rFonts w:ascii="Arial" w:hAnsi="Arial" w:cs="Arial"/>
          <w:sz w:val="24"/>
          <w:szCs w:val="24"/>
        </w:rPr>
        <w:tab/>
        <w:t>Gallicchio L, Kalesan B. Sleep duration and mortality: a systematic review and meta</w:t>
      </w:r>
      <w:r w:rsidRPr="00940B65">
        <w:rPr>
          <w:rFonts w:ascii="Cambria Math" w:hAnsi="Cambria Math" w:cs="Cambria Math"/>
          <w:sz w:val="24"/>
          <w:szCs w:val="24"/>
        </w:rPr>
        <w:t>‐</w:t>
      </w:r>
      <w:r w:rsidRPr="00940B65">
        <w:rPr>
          <w:rFonts w:ascii="Arial" w:hAnsi="Arial" w:cs="Arial"/>
          <w:sz w:val="24"/>
          <w:szCs w:val="24"/>
        </w:rPr>
        <w:t xml:space="preserve">analysis. </w:t>
      </w:r>
      <w:r w:rsidRPr="00940B65">
        <w:rPr>
          <w:rFonts w:ascii="Arial" w:hAnsi="Arial" w:cs="Arial"/>
          <w:i/>
          <w:sz w:val="24"/>
          <w:szCs w:val="24"/>
        </w:rPr>
        <w:t xml:space="preserve">Journal of sleep research. </w:t>
      </w:r>
      <w:r w:rsidRPr="00940B65">
        <w:rPr>
          <w:rFonts w:ascii="Arial" w:hAnsi="Arial" w:cs="Arial"/>
          <w:sz w:val="24"/>
          <w:szCs w:val="24"/>
        </w:rPr>
        <w:t>2009;18(2):148-158.</w:t>
      </w:r>
    </w:p>
    <w:p w14:paraId="514E0402"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4.</w:t>
      </w:r>
      <w:r w:rsidRPr="00940B65">
        <w:rPr>
          <w:rFonts w:ascii="Arial" w:hAnsi="Arial" w:cs="Arial"/>
          <w:sz w:val="24"/>
          <w:szCs w:val="24"/>
        </w:rPr>
        <w:tab/>
        <w:t xml:space="preserve">Cappuccio FP, D'Elia L, Strazzullo P, Miller MA. Sleep duration and all-cause mortality: a systematic review and meta-analysis of prospective studies. </w:t>
      </w:r>
      <w:r w:rsidRPr="00940B65">
        <w:rPr>
          <w:rFonts w:ascii="Arial" w:hAnsi="Arial" w:cs="Arial"/>
          <w:i/>
          <w:sz w:val="24"/>
          <w:szCs w:val="24"/>
        </w:rPr>
        <w:t xml:space="preserve">Sleep. </w:t>
      </w:r>
      <w:r w:rsidRPr="00940B65">
        <w:rPr>
          <w:rFonts w:ascii="Arial" w:hAnsi="Arial" w:cs="Arial"/>
          <w:sz w:val="24"/>
          <w:szCs w:val="24"/>
        </w:rPr>
        <w:t>2010;33(5):585.</w:t>
      </w:r>
    </w:p>
    <w:p w14:paraId="38FCA727"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5.</w:t>
      </w:r>
      <w:r w:rsidRPr="00940B65">
        <w:rPr>
          <w:rFonts w:ascii="Arial" w:hAnsi="Arial" w:cs="Arial"/>
          <w:sz w:val="24"/>
          <w:szCs w:val="24"/>
        </w:rPr>
        <w:tab/>
        <w:t xml:space="preserve">Cappuccio FP, D'elia L, Strazzullo P, Miller MA. Quantity and quality of sleep and incidence of type 2 diabetes. </w:t>
      </w:r>
      <w:r w:rsidRPr="00940B65">
        <w:rPr>
          <w:rFonts w:ascii="Arial" w:hAnsi="Arial" w:cs="Arial"/>
          <w:i/>
          <w:sz w:val="24"/>
          <w:szCs w:val="24"/>
        </w:rPr>
        <w:t xml:space="preserve">Diabetes care. </w:t>
      </w:r>
      <w:r w:rsidRPr="00940B65">
        <w:rPr>
          <w:rFonts w:ascii="Arial" w:hAnsi="Arial" w:cs="Arial"/>
          <w:sz w:val="24"/>
          <w:szCs w:val="24"/>
        </w:rPr>
        <w:t>2010;33(2):414-420.</w:t>
      </w:r>
    </w:p>
    <w:p w14:paraId="4FA5689F"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6.</w:t>
      </w:r>
      <w:r w:rsidRPr="00940B65">
        <w:rPr>
          <w:rFonts w:ascii="Arial" w:hAnsi="Arial" w:cs="Arial"/>
          <w:sz w:val="24"/>
          <w:szCs w:val="24"/>
        </w:rPr>
        <w:tab/>
        <w:t xml:space="preserve">Ayas NT, White DP, Al-Delaimy WK, et al. A prospective study of self-reported sleep duration and incident diabetes in women. </w:t>
      </w:r>
      <w:r w:rsidRPr="00940B65">
        <w:rPr>
          <w:rFonts w:ascii="Arial" w:hAnsi="Arial" w:cs="Arial"/>
          <w:i/>
          <w:sz w:val="24"/>
          <w:szCs w:val="24"/>
        </w:rPr>
        <w:t xml:space="preserve">Diabetes care. </w:t>
      </w:r>
      <w:r w:rsidRPr="00940B65">
        <w:rPr>
          <w:rFonts w:ascii="Arial" w:hAnsi="Arial" w:cs="Arial"/>
          <w:sz w:val="24"/>
          <w:szCs w:val="24"/>
        </w:rPr>
        <w:t>2003;26(2):380-384.</w:t>
      </w:r>
    </w:p>
    <w:p w14:paraId="17AB735B"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7.</w:t>
      </w:r>
      <w:r w:rsidRPr="00940B65">
        <w:rPr>
          <w:rFonts w:ascii="Arial" w:hAnsi="Arial" w:cs="Arial"/>
          <w:sz w:val="24"/>
          <w:szCs w:val="24"/>
        </w:rPr>
        <w:tab/>
        <w:t xml:space="preserve">Bansil P, Kuklina EV, Merritt RK, Yoon PW. Associations between sleep disorders, sleep duration, quality of sleep, and hypertension: results from the National Health and Nutrition Examination Survey, 2005 to 2008. </w:t>
      </w:r>
      <w:r w:rsidRPr="00940B65">
        <w:rPr>
          <w:rFonts w:ascii="Arial" w:hAnsi="Arial" w:cs="Arial"/>
          <w:i/>
          <w:sz w:val="24"/>
          <w:szCs w:val="24"/>
        </w:rPr>
        <w:t xml:space="preserve">The Journal of Clinical Hypertension. </w:t>
      </w:r>
      <w:r w:rsidRPr="00940B65">
        <w:rPr>
          <w:rFonts w:ascii="Arial" w:hAnsi="Arial" w:cs="Arial"/>
          <w:sz w:val="24"/>
          <w:szCs w:val="24"/>
        </w:rPr>
        <w:t>2011;13(10):739-743.</w:t>
      </w:r>
    </w:p>
    <w:p w14:paraId="27752A80"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8.</w:t>
      </w:r>
      <w:r w:rsidRPr="00940B65">
        <w:rPr>
          <w:rFonts w:ascii="Arial" w:hAnsi="Arial" w:cs="Arial"/>
          <w:sz w:val="24"/>
          <w:szCs w:val="24"/>
        </w:rPr>
        <w:tab/>
        <w:t xml:space="preserve">Ayas NT, White DP, Manson JE, et al. A prospective study of sleep duration and coronary heart disease in women. </w:t>
      </w:r>
      <w:r w:rsidRPr="00940B65">
        <w:rPr>
          <w:rFonts w:ascii="Arial" w:hAnsi="Arial" w:cs="Arial"/>
          <w:i/>
          <w:sz w:val="24"/>
          <w:szCs w:val="24"/>
        </w:rPr>
        <w:t xml:space="preserve">Archives of internal medicine. </w:t>
      </w:r>
      <w:r w:rsidRPr="00940B65">
        <w:rPr>
          <w:rFonts w:ascii="Arial" w:hAnsi="Arial" w:cs="Arial"/>
          <w:sz w:val="24"/>
          <w:szCs w:val="24"/>
        </w:rPr>
        <w:t>2003;163(2):205-209.</w:t>
      </w:r>
    </w:p>
    <w:p w14:paraId="54EC2C11"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lastRenderedPageBreak/>
        <w:t>9.</w:t>
      </w:r>
      <w:r w:rsidRPr="00940B65">
        <w:rPr>
          <w:rFonts w:ascii="Arial" w:hAnsi="Arial" w:cs="Arial"/>
          <w:sz w:val="24"/>
          <w:szCs w:val="24"/>
        </w:rPr>
        <w:tab/>
        <w:t xml:space="preserve">Yaggi HK, Concato J, Kernan WN, Lichtman JH, Brass LM, Mohsenin V. Obstructive sleep apnea as a risk factor for stroke and death. </w:t>
      </w:r>
      <w:r w:rsidRPr="00940B65">
        <w:rPr>
          <w:rFonts w:ascii="Arial" w:hAnsi="Arial" w:cs="Arial"/>
          <w:i/>
          <w:sz w:val="24"/>
          <w:szCs w:val="24"/>
        </w:rPr>
        <w:t xml:space="preserve">New England Journal of Medicine. </w:t>
      </w:r>
      <w:r w:rsidRPr="00940B65">
        <w:rPr>
          <w:rFonts w:ascii="Arial" w:hAnsi="Arial" w:cs="Arial"/>
          <w:sz w:val="24"/>
          <w:szCs w:val="24"/>
        </w:rPr>
        <w:t>2005;353(19):2034-2041.</w:t>
      </w:r>
    </w:p>
    <w:p w14:paraId="03637187"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10.</w:t>
      </w:r>
      <w:r w:rsidRPr="00940B65">
        <w:rPr>
          <w:rFonts w:ascii="Arial" w:hAnsi="Arial" w:cs="Arial"/>
          <w:sz w:val="24"/>
          <w:szCs w:val="24"/>
        </w:rPr>
        <w:tab/>
        <w:t xml:space="preserve">Roberts WL, Moulton L, Law TC, et al. Evaluation of nine automated high-sensitivity C-reactive protein methods: implications for clinical and epidemiological applications. Part 2. </w:t>
      </w:r>
      <w:r w:rsidRPr="00940B65">
        <w:rPr>
          <w:rFonts w:ascii="Arial" w:hAnsi="Arial" w:cs="Arial"/>
          <w:i/>
          <w:sz w:val="24"/>
          <w:szCs w:val="24"/>
        </w:rPr>
        <w:t xml:space="preserve">Clinical chemistry. </w:t>
      </w:r>
      <w:r w:rsidRPr="00940B65">
        <w:rPr>
          <w:rFonts w:ascii="Arial" w:hAnsi="Arial" w:cs="Arial"/>
          <w:sz w:val="24"/>
          <w:szCs w:val="24"/>
        </w:rPr>
        <w:t>2001;47(3):418-425.</w:t>
      </w:r>
    </w:p>
    <w:p w14:paraId="19070A5B"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11.</w:t>
      </w:r>
      <w:r w:rsidRPr="00940B65">
        <w:rPr>
          <w:rFonts w:ascii="Arial" w:hAnsi="Arial" w:cs="Arial"/>
          <w:sz w:val="24"/>
          <w:szCs w:val="24"/>
        </w:rPr>
        <w:tab/>
        <w:t xml:space="preserve">Timpson NJ, Lawlor DA, Harbord RM, et al. C-reactive protein and its role in metabolic syndrome: mendelian randomisation study. </w:t>
      </w:r>
      <w:r w:rsidRPr="00940B65">
        <w:rPr>
          <w:rFonts w:ascii="Arial" w:hAnsi="Arial" w:cs="Arial"/>
          <w:i/>
          <w:sz w:val="24"/>
          <w:szCs w:val="24"/>
        </w:rPr>
        <w:t xml:space="preserve">The Lancet. </w:t>
      </w:r>
      <w:r w:rsidRPr="00940B65">
        <w:rPr>
          <w:rFonts w:ascii="Arial" w:hAnsi="Arial" w:cs="Arial"/>
          <w:sz w:val="24"/>
          <w:szCs w:val="24"/>
        </w:rPr>
        <w:t>2005;366(9501):1954-1959.</w:t>
      </w:r>
    </w:p>
    <w:p w14:paraId="3E251562"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12.</w:t>
      </w:r>
      <w:r w:rsidRPr="00940B65">
        <w:rPr>
          <w:rFonts w:ascii="Arial" w:hAnsi="Arial" w:cs="Arial"/>
          <w:sz w:val="24"/>
          <w:szCs w:val="24"/>
        </w:rPr>
        <w:tab/>
        <w:t xml:space="preserve">Zacho J, Tybjærg-Hansen A, Jensen JS, Grande P, Sillesen H, Nordestgaard BG. Genetically elevated C-reactive protein and ischemic vascular disease. </w:t>
      </w:r>
      <w:r w:rsidRPr="00940B65">
        <w:rPr>
          <w:rFonts w:ascii="Arial" w:hAnsi="Arial" w:cs="Arial"/>
          <w:i/>
          <w:sz w:val="24"/>
          <w:szCs w:val="24"/>
        </w:rPr>
        <w:t xml:space="preserve">New England Journal of Medicine. </w:t>
      </w:r>
      <w:r w:rsidRPr="00940B65">
        <w:rPr>
          <w:rFonts w:ascii="Arial" w:hAnsi="Arial" w:cs="Arial"/>
          <w:sz w:val="24"/>
          <w:szCs w:val="24"/>
        </w:rPr>
        <w:t>2008;359(18):1897-1908.</w:t>
      </w:r>
    </w:p>
    <w:p w14:paraId="2FB21FA7"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13.</w:t>
      </w:r>
      <w:r w:rsidRPr="00940B65">
        <w:rPr>
          <w:rFonts w:ascii="Arial" w:hAnsi="Arial" w:cs="Arial"/>
          <w:sz w:val="24"/>
          <w:szCs w:val="24"/>
        </w:rPr>
        <w:tab/>
        <w:t xml:space="preserve">Bisoendial RJ, Kastelein JJ, Levels JH, et al. Activation of inflammation and coagulation after infusion of C-reactive protein in humans. </w:t>
      </w:r>
      <w:r w:rsidRPr="00940B65">
        <w:rPr>
          <w:rFonts w:ascii="Arial" w:hAnsi="Arial" w:cs="Arial"/>
          <w:i/>
          <w:sz w:val="24"/>
          <w:szCs w:val="24"/>
        </w:rPr>
        <w:t xml:space="preserve">Circulation Research. </w:t>
      </w:r>
      <w:r w:rsidRPr="00940B65">
        <w:rPr>
          <w:rFonts w:ascii="Arial" w:hAnsi="Arial" w:cs="Arial"/>
          <w:sz w:val="24"/>
          <w:szCs w:val="24"/>
        </w:rPr>
        <w:t>2005;96(7):714-716.</w:t>
      </w:r>
    </w:p>
    <w:p w14:paraId="5F751558"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14.</w:t>
      </w:r>
      <w:r w:rsidRPr="00940B65">
        <w:rPr>
          <w:rFonts w:ascii="Arial" w:hAnsi="Arial" w:cs="Arial"/>
          <w:sz w:val="24"/>
          <w:szCs w:val="24"/>
        </w:rPr>
        <w:tab/>
        <w:t xml:space="preserve">Marnell L, Mold C, Du Clos TW. C-reactive protein: ligands, receptors and role in inflammation. </w:t>
      </w:r>
      <w:r w:rsidRPr="00940B65">
        <w:rPr>
          <w:rFonts w:ascii="Arial" w:hAnsi="Arial" w:cs="Arial"/>
          <w:i/>
          <w:sz w:val="24"/>
          <w:szCs w:val="24"/>
        </w:rPr>
        <w:t xml:space="preserve">Clinical immunology. </w:t>
      </w:r>
      <w:r w:rsidRPr="00940B65">
        <w:rPr>
          <w:rFonts w:ascii="Arial" w:hAnsi="Arial" w:cs="Arial"/>
          <w:sz w:val="24"/>
          <w:szCs w:val="24"/>
        </w:rPr>
        <w:t>2005;117(2):104-111.</w:t>
      </w:r>
    </w:p>
    <w:p w14:paraId="29C0BC58"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15.</w:t>
      </w:r>
      <w:r w:rsidRPr="00940B65">
        <w:rPr>
          <w:rFonts w:ascii="Arial" w:hAnsi="Arial" w:cs="Arial"/>
          <w:sz w:val="24"/>
          <w:szCs w:val="24"/>
        </w:rPr>
        <w:tab/>
        <w:t xml:space="preserve">Ridker PM, Buring JE, Shih J, Matias M, Hennekens CH. Prospective study of C-reactive protein and the risk of future cardiovascular events among apparently healthy women. </w:t>
      </w:r>
      <w:r w:rsidRPr="00940B65">
        <w:rPr>
          <w:rFonts w:ascii="Arial" w:hAnsi="Arial" w:cs="Arial"/>
          <w:i/>
          <w:sz w:val="24"/>
          <w:szCs w:val="24"/>
        </w:rPr>
        <w:t xml:space="preserve">Circulation. </w:t>
      </w:r>
      <w:r w:rsidRPr="00940B65">
        <w:rPr>
          <w:rFonts w:ascii="Arial" w:hAnsi="Arial" w:cs="Arial"/>
          <w:sz w:val="24"/>
          <w:szCs w:val="24"/>
        </w:rPr>
        <w:t>1998;98(8):731-733.</w:t>
      </w:r>
    </w:p>
    <w:p w14:paraId="62063A9B"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16.</w:t>
      </w:r>
      <w:r w:rsidRPr="00940B65">
        <w:rPr>
          <w:rFonts w:ascii="Arial" w:hAnsi="Arial" w:cs="Arial"/>
          <w:sz w:val="24"/>
          <w:szCs w:val="24"/>
        </w:rPr>
        <w:tab/>
        <w:t xml:space="preserve">Ridker PM, Buring JE, Cook NR, Rifai N. C-reactive protein, the metabolic syndrome, and risk of incident cardiovascular events. </w:t>
      </w:r>
      <w:r w:rsidRPr="00940B65">
        <w:rPr>
          <w:rFonts w:ascii="Arial" w:hAnsi="Arial" w:cs="Arial"/>
          <w:i/>
          <w:sz w:val="24"/>
          <w:szCs w:val="24"/>
        </w:rPr>
        <w:t xml:space="preserve">Circulation. </w:t>
      </w:r>
      <w:r w:rsidRPr="00940B65">
        <w:rPr>
          <w:rFonts w:ascii="Arial" w:hAnsi="Arial" w:cs="Arial"/>
          <w:sz w:val="24"/>
          <w:szCs w:val="24"/>
        </w:rPr>
        <w:t>2003;107(3):391-397.</w:t>
      </w:r>
    </w:p>
    <w:p w14:paraId="240346D2"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17.</w:t>
      </w:r>
      <w:r w:rsidRPr="00940B65">
        <w:rPr>
          <w:rFonts w:ascii="Arial" w:hAnsi="Arial" w:cs="Arial"/>
          <w:sz w:val="24"/>
          <w:szCs w:val="24"/>
        </w:rPr>
        <w:tab/>
        <w:t xml:space="preserve">Ridker PM. Clinical application of C-reactive protein for cardiovascular disease detection and prevention. </w:t>
      </w:r>
      <w:r w:rsidRPr="00940B65">
        <w:rPr>
          <w:rFonts w:ascii="Arial" w:hAnsi="Arial" w:cs="Arial"/>
          <w:i/>
          <w:sz w:val="24"/>
          <w:szCs w:val="24"/>
        </w:rPr>
        <w:t xml:space="preserve">Circulation. </w:t>
      </w:r>
      <w:r w:rsidRPr="00940B65">
        <w:rPr>
          <w:rFonts w:ascii="Arial" w:hAnsi="Arial" w:cs="Arial"/>
          <w:sz w:val="24"/>
          <w:szCs w:val="24"/>
        </w:rPr>
        <w:t>2003;107(3):363-369.</w:t>
      </w:r>
    </w:p>
    <w:p w14:paraId="2CC09918"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18.</w:t>
      </w:r>
      <w:r w:rsidRPr="00940B65">
        <w:rPr>
          <w:rFonts w:ascii="Arial" w:hAnsi="Arial" w:cs="Arial"/>
          <w:sz w:val="24"/>
          <w:szCs w:val="24"/>
        </w:rPr>
        <w:tab/>
        <w:t xml:space="preserve">Libby P, Okamoto Y, Rocha VZ, Folco E. Inflammation in atherosclerosis. </w:t>
      </w:r>
      <w:r w:rsidRPr="00940B65">
        <w:rPr>
          <w:rFonts w:ascii="Arial" w:hAnsi="Arial" w:cs="Arial"/>
          <w:i/>
          <w:sz w:val="24"/>
          <w:szCs w:val="24"/>
        </w:rPr>
        <w:t xml:space="preserve">Circulation Journal. </w:t>
      </w:r>
      <w:r w:rsidRPr="00940B65">
        <w:rPr>
          <w:rFonts w:ascii="Arial" w:hAnsi="Arial" w:cs="Arial"/>
          <w:sz w:val="24"/>
          <w:szCs w:val="24"/>
        </w:rPr>
        <w:t>2010;74(2):213-220.</w:t>
      </w:r>
    </w:p>
    <w:p w14:paraId="73BDE709"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19.</w:t>
      </w:r>
      <w:r w:rsidRPr="00940B65">
        <w:rPr>
          <w:rFonts w:ascii="Arial" w:hAnsi="Arial" w:cs="Arial"/>
          <w:sz w:val="24"/>
          <w:szCs w:val="24"/>
        </w:rPr>
        <w:tab/>
        <w:t xml:space="preserve">Marsik C, Kazemi-Shirazi L, Schickbauer T, et al. C-reactive protein and all-cause mortality in a large hospital-based cohort. </w:t>
      </w:r>
      <w:r w:rsidRPr="00940B65">
        <w:rPr>
          <w:rFonts w:ascii="Arial" w:hAnsi="Arial" w:cs="Arial"/>
          <w:i/>
          <w:sz w:val="24"/>
          <w:szCs w:val="24"/>
        </w:rPr>
        <w:t xml:space="preserve">Clinical chemistry. </w:t>
      </w:r>
      <w:r w:rsidRPr="00940B65">
        <w:rPr>
          <w:rFonts w:ascii="Arial" w:hAnsi="Arial" w:cs="Arial"/>
          <w:sz w:val="24"/>
          <w:szCs w:val="24"/>
        </w:rPr>
        <w:t>2008;54(2):343-349.</w:t>
      </w:r>
    </w:p>
    <w:p w14:paraId="575542BF"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lastRenderedPageBreak/>
        <w:t>20.</w:t>
      </w:r>
      <w:r w:rsidRPr="00940B65">
        <w:rPr>
          <w:rFonts w:ascii="Arial" w:hAnsi="Arial" w:cs="Arial"/>
          <w:sz w:val="24"/>
          <w:szCs w:val="24"/>
        </w:rPr>
        <w:tab/>
        <w:t xml:space="preserve">Erlinger TP, Platz EA, Rifai N, Helzlsouer KJ. C-reactive protein and the risk of incident colorectal cancer. </w:t>
      </w:r>
      <w:r w:rsidRPr="00940B65">
        <w:rPr>
          <w:rFonts w:ascii="Arial" w:hAnsi="Arial" w:cs="Arial"/>
          <w:i/>
          <w:sz w:val="24"/>
          <w:szCs w:val="24"/>
        </w:rPr>
        <w:t xml:space="preserve">Jama. </w:t>
      </w:r>
      <w:r w:rsidRPr="00940B65">
        <w:rPr>
          <w:rFonts w:ascii="Arial" w:hAnsi="Arial" w:cs="Arial"/>
          <w:sz w:val="24"/>
          <w:szCs w:val="24"/>
        </w:rPr>
        <w:t>2004;291(5):585-590.</w:t>
      </w:r>
    </w:p>
    <w:p w14:paraId="7CEE8A9A"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21.</w:t>
      </w:r>
      <w:r w:rsidRPr="00940B65">
        <w:rPr>
          <w:rFonts w:ascii="Arial" w:hAnsi="Arial" w:cs="Arial"/>
          <w:sz w:val="24"/>
          <w:szCs w:val="24"/>
        </w:rPr>
        <w:tab/>
        <w:t xml:space="preserve">Arici M, Walls J. End-stage renal disease, atherosclerosis, and cardiovascular mortality: is C-reactive protein the missing link? </w:t>
      </w:r>
      <w:r w:rsidRPr="00940B65">
        <w:rPr>
          <w:rFonts w:ascii="Arial" w:hAnsi="Arial" w:cs="Arial"/>
          <w:i/>
          <w:sz w:val="24"/>
          <w:szCs w:val="24"/>
        </w:rPr>
        <w:t xml:space="preserve">Kidney international. </w:t>
      </w:r>
      <w:r w:rsidRPr="00940B65">
        <w:rPr>
          <w:rFonts w:ascii="Arial" w:hAnsi="Arial" w:cs="Arial"/>
          <w:sz w:val="24"/>
          <w:szCs w:val="24"/>
        </w:rPr>
        <w:t>2001;59(2):407-414.</w:t>
      </w:r>
    </w:p>
    <w:p w14:paraId="66482164"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22.</w:t>
      </w:r>
      <w:r w:rsidRPr="00940B65">
        <w:rPr>
          <w:rFonts w:ascii="Arial" w:hAnsi="Arial" w:cs="Arial"/>
          <w:sz w:val="24"/>
          <w:szCs w:val="24"/>
        </w:rPr>
        <w:tab/>
        <w:t xml:space="preserve">Meier-Ewert HK, Ridker PM, Rifai N, et al. Effect of sleep loss on C-reactive protein, an inflammatory marker of cardiovascular risk. </w:t>
      </w:r>
      <w:r w:rsidRPr="00940B65">
        <w:rPr>
          <w:rFonts w:ascii="Arial" w:hAnsi="Arial" w:cs="Arial"/>
          <w:i/>
          <w:sz w:val="24"/>
          <w:szCs w:val="24"/>
        </w:rPr>
        <w:t xml:space="preserve">Journal of the American College of Cardiology. </w:t>
      </w:r>
      <w:r w:rsidRPr="00940B65">
        <w:rPr>
          <w:rFonts w:ascii="Arial" w:hAnsi="Arial" w:cs="Arial"/>
          <w:sz w:val="24"/>
          <w:szCs w:val="24"/>
        </w:rPr>
        <w:t>2004;43(4):678-683.</w:t>
      </w:r>
    </w:p>
    <w:p w14:paraId="7835E572"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23.</w:t>
      </w:r>
      <w:r w:rsidRPr="00940B65">
        <w:rPr>
          <w:rFonts w:ascii="Arial" w:hAnsi="Arial" w:cs="Arial"/>
          <w:sz w:val="24"/>
          <w:szCs w:val="24"/>
        </w:rPr>
        <w:tab/>
        <w:t xml:space="preserve">Vgontzas AN, Zoumakis E, Bixler EO, et al. Adverse effects of modest sleep restriction on sleepiness, performance, and inflammatory cytokines. </w:t>
      </w:r>
      <w:r w:rsidRPr="00940B65">
        <w:rPr>
          <w:rFonts w:ascii="Arial" w:hAnsi="Arial" w:cs="Arial"/>
          <w:i/>
          <w:sz w:val="24"/>
          <w:szCs w:val="24"/>
        </w:rPr>
        <w:t xml:space="preserve">The journal of Clinical Endocrinology &amp; Metabolism. </w:t>
      </w:r>
      <w:r w:rsidRPr="00940B65">
        <w:rPr>
          <w:rFonts w:ascii="Arial" w:hAnsi="Arial" w:cs="Arial"/>
          <w:sz w:val="24"/>
          <w:szCs w:val="24"/>
        </w:rPr>
        <w:t>2004;89(5):2119-2126.</w:t>
      </w:r>
    </w:p>
    <w:p w14:paraId="46B04ABD"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24.</w:t>
      </w:r>
      <w:r w:rsidRPr="00940B65">
        <w:rPr>
          <w:rFonts w:ascii="Arial" w:hAnsi="Arial" w:cs="Arial"/>
          <w:sz w:val="24"/>
          <w:szCs w:val="24"/>
        </w:rPr>
        <w:tab/>
        <w:t xml:space="preserve">Prather AA, Epel ES, Cohen BE, Neylan TC, Whooley MA. Gender differences in the prospective associations of self-reported sleep quality with biomarkers of systemic inflammation and coagulation: Findings from the Heart and Soul Study. </w:t>
      </w:r>
      <w:r w:rsidRPr="00940B65">
        <w:rPr>
          <w:rFonts w:ascii="Arial" w:hAnsi="Arial" w:cs="Arial"/>
          <w:i/>
          <w:sz w:val="24"/>
          <w:szCs w:val="24"/>
        </w:rPr>
        <w:t xml:space="preserve">Journal of psychiatric research. </w:t>
      </w:r>
      <w:r w:rsidRPr="00940B65">
        <w:rPr>
          <w:rFonts w:ascii="Arial" w:hAnsi="Arial" w:cs="Arial"/>
          <w:sz w:val="24"/>
          <w:szCs w:val="24"/>
        </w:rPr>
        <w:t>2013;47(9):1228-1235.</w:t>
      </w:r>
    </w:p>
    <w:p w14:paraId="7430061B"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25.</w:t>
      </w:r>
      <w:r w:rsidRPr="00940B65">
        <w:rPr>
          <w:rFonts w:ascii="Arial" w:hAnsi="Arial" w:cs="Arial"/>
          <w:sz w:val="24"/>
          <w:szCs w:val="24"/>
        </w:rPr>
        <w:tab/>
        <w:t xml:space="preserve">Hall MH, Smagula SF, Boudreau RM, et al. Association between sleep duration and mortality is mediated by markers of inflammation and health in older adults: the health, aging and body composition study. </w:t>
      </w:r>
      <w:r w:rsidRPr="00940B65">
        <w:rPr>
          <w:rFonts w:ascii="Arial" w:hAnsi="Arial" w:cs="Arial"/>
          <w:i/>
          <w:sz w:val="24"/>
          <w:szCs w:val="24"/>
        </w:rPr>
        <w:t xml:space="preserve">Sleep. </w:t>
      </w:r>
      <w:r w:rsidRPr="00940B65">
        <w:rPr>
          <w:rFonts w:ascii="Arial" w:hAnsi="Arial" w:cs="Arial"/>
          <w:sz w:val="24"/>
          <w:szCs w:val="24"/>
        </w:rPr>
        <w:t>2015;38(2):189.</w:t>
      </w:r>
    </w:p>
    <w:p w14:paraId="716724A7"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26.</w:t>
      </w:r>
      <w:r w:rsidRPr="00940B65">
        <w:rPr>
          <w:rFonts w:ascii="Arial" w:hAnsi="Arial" w:cs="Arial"/>
          <w:sz w:val="24"/>
          <w:szCs w:val="24"/>
        </w:rPr>
        <w:tab/>
        <w:t xml:space="preserve">Jackowska M, Kumari M, Steptoe A. Sleep and biomarkers in the English Longitudinal Study of Ageing: associations with C-reactive protein, fibrinogen, dehydroepiandrosterone sulfate and hemoglobin. </w:t>
      </w:r>
      <w:r w:rsidRPr="00940B65">
        <w:rPr>
          <w:rFonts w:ascii="Arial" w:hAnsi="Arial" w:cs="Arial"/>
          <w:i/>
          <w:sz w:val="24"/>
          <w:szCs w:val="24"/>
        </w:rPr>
        <w:t xml:space="preserve">Psychoneuroendocrinology. </w:t>
      </w:r>
      <w:r w:rsidRPr="00940B65">
        <w:rPr>
          <w:rFonts w:ascii="Arial" w:hAnsi="Arial" w:cs="Arial"/>
          <w:sz w:val="24"/>
          <w:szCs w:val="24"/>
        </w:rPr>
        <w:t>2013;38(9):1484-1493.</w:t>
      </w:r>
    </w:p>
    <w:p w14:paraId="1CF61BC6"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27.</w:t>
      </w:r>
      <w:r w:rsidRPr="00940B65">
        <w:rPr>
          <w:rFonts w:ascii="Arial" w:hAnsi="Arial" w:cs="Arial"/>
          <w:sz w:val="24"/>
          <w:szCs w:val="24"/>
        </w:rPr>
        <w:tab/>
        <w:t xml:space="preserve">Spiegel K, Leproult R, Van Cauter E. Impact of sleep debt on metabolic and endocrine function. </w:t>
      </w:r>
      <w:r w:rsidRPr="00940B65">
        <w:rPr>
          <w:rFonts w:ascii="Arial" w:hAnsi="Arial" w:cs="Arial"/>
          <w:i/>
          <w:sz w:val="24"/>
          <w:szCs w:val="24"/>
        </w:rPr>
        <w:t xml:space="preserve">The lancet. </w:t>
      </w:r>
      <w:r w:rsidRPr="00940B65">
        <w:rPr>
          <w:rFonts w:ascii="Arial" w:hAnsi="Arial" w:cs="Arial"/>
          <w:sz w:val="24"/>
          <w:szCs w:val="24"/>
        </w:rPr>
        <w:t>1999;354(9188):1435-1439.</w:t>
      </w:r>
    </w:p>
    <w:p w14:paraId="28942D35"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28.</w:t>
      </w:r>
      <w:r w:rsidRPr="00940B65">
        <w:rPr>
          <w:rFonts w:ascii="Arial" w:hAnsi="Arial" w:cs="Arial"/>
          <w:sz w:val="24"/>
          <w:szCs w:val="24"/>
        </w:rPr>
        <w:tab/>
        <w:t xml:space="preserve">Adler NE, Boyce T, Chesney MA, et al. Socioeconomic status and health: the challenge of the gradient. </w:t>
      </w:r>
      <w:r w:rsidRPr="00940B65">
        <w:rPr>
          <w:rFonts w:ascii="Arial" w:hAnsi="Arial" w:cs="Arial"/>
          <w:i/>
          <w:sz w:val="24"/>
          <w:szCs w:val="24"/>
        </w:rPr>
        <w:t xml:space="preserve">American psychologist. </w:t>
      </w:r>
      <w:r w:rsidRPr="00940B65">
        <w:rPr>
          <w:rFonts w:ascii="Arial" w:hAnsi="Arial" w:cs="Arial"/>
          <w:sz w:val="24"/>
          <w:szCs w:val="24"/>
        </w:rPr>
        <w:t>1994;49(1):15.</w:t>
      </w:r>
    </w:p>
    <w:p w14:paraId="57971F85"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29.</w:t>
      </w:r>
      <w:r w:rsidRPr="00940B65">
        <w:rPr>
          <w:rFonts w:ascii="Arial" w:hAnsi="Arial" w:cs="Arial"/>
          <w:sz w:val="24"/>
          <w:szCs w:val="24"/>
        </w:rPr>
        <w:tab/>
        <w:t xml:space="preserve">Blackwell DL, Lucas JW, Clarke TC. Summary health statistics for U.S. adults: national health interview survey, 2012. </w:t>
      </w:r>
      <w:r w:rsidRPr="00940B65">
        <w:rPr>
          <w:rFonts w:ascii="Arial" w:hAnsi="Arial" w:cs="Arial"/>
          <w:i/>
          <w:sz w:val="24"/>
          <w:szCs w:val="24"/>
        </w:rPr>
        <w:t xml:space="preserve">Vital and health statistics. Series 10, Data from the National Health Survey. </w:t>
      </w:r>
      <w:r w:rsidRPr="00940B65">
        <w:rPr>
          <w:rFonts w:ascii="Arial" w:hAnsi="Arial" w:cs="Arial"/>
          <w:sz w:val="24"/>
          <w:szCs w:val="24"/>
        </w:rPr>
        <w:t>2014(260):1-161.</w:t>
      </w:r>
    </w:p>
    <w:p w14:paraId="5BA12647"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lastRenderedPageBreak/>
        <w:t>30.</w:t>
      </w:r>
      <w:r w:rsidRPr="00940B65">
        <w:rPr>
          <w:rFonts w:ascii="Arial" w:hAnsi="Arial" w:cs="Arial"/>
          <w:sz w:val="24"/>
          <w:szCs w:val="24"/>
        </w:rPr>
        <w:tab/>
        <w:t xml:space="preserve">Phillips JE, Marsland AL, Flory JD, Muldoon MF, Cohen S, Manuck SB. Parental education is related to C-reactive protein among female middle aged community volunteers. </w:t>
      </w:r>
      <w:r w:rsidRPr="00940B65">
        <w:rPr>
          <w:rFonts w:ascii="Arial" w:hAnsi="Arial" w:cs="Arial"/>
          <w:i/>
          <w:sz w:val="24"/>
          <w:szCs w:val="24"/>
        </w:rPr>
        <w:t xml:space="preserve">Brain, behavior, and immunity. </w:t>
      </w:r>
      <w:r w:rsidRPr="00940B65">
        <w:rPr>
          <w:rFonts w:ascii="Arial" w:hAnsi="Arial" w:cs="Arial"/>
          <w:sz w:val="24"/>
          <w:szCs w:val="24"/>
        </w:rPr>
        <w:t>2009;23(5):677-683.</w:t>
      </w:r>
    </w:p>
    <w:p w14:paraId="50466063"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31.</w:t>
      </w:r>
      <w:r w:rsidRPr="00940B65">
        <w:rPr>
          <w:rFonts w:ascii="Arial" w:hAnsi="Arial" w:cs="Arial"/>
          <w:sz w:val="24"/>
          <w:szCs w:val="24"/>
        </w:rPr>
        <w:tab/>
        <w:t xml:space="preserve">Kershaw KN, Mezuk B, Abdou CM, Rafferty JA, Jackson JS. Socioeconomic position, health behaviors, and C-reactive protein: a moderated-mediation analysis. </w:t>
      </w:r>
      <w:r w:rsidRPr="00940B65">
        <w:rPr>
          <w:rFonts w:ascii="Arial" w:hAnsi="Arial" w:cs="Arial"/>
          <w:i/>
          <w:sz w:val="24"/>
          <w:szCs w:val="24"/>
        </w:rPr>
        <w:t xml:space="preserve">Health Psychology. </w:t>
      </w:r>
      <w:r w:rsidRPr="00940B65">
        <w:rPr>
          <w:rFonts w:ascii="Arial" w:hAnsi="Arial" w:cs="Arial"/>
          <w:sz w:val="24"/>
          <w:szCs w:val="24"/>
        </w:rPr>
        <w:t>2010;29(3):307.</w:t>
      </w:r>
    </w:p>
    <w:p w14:paraId="36EC93B3"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32.</w:t>
      </w:r>
      <w:r w:rsidRPr="00940B65">
        <w:rPr>
          <w:rFonts w:ascii="Arial" w:hAnsi="Arial" w:cs="Arial"/>
          <w:sz w:val="24"/>
          <w:szCs w:val="24"/>
        </w:rPr>
        <w:tab/>
        <w:t xml:space="preserve">Matthews KA, Chang Y, Bromberger JT, et al. Childhood Socioeconomic Circumstances, Inflammation, and Hemostasis Among Midlife Women: Study of Women's Health Across the Nation. </w:t>
      </w:r>
      <w:r w:rsidRPr="00940B65">
        <w:rPr>
          <w:rFonts w:ascii="Arial" w:hAnsi="Arial" w:cs="Arial"/>
          <w:i/>
          <w:sz w:val="24"/>
          <w:szCs w:val="24"/>
        </w:rPr>
        <w:t xml:space="preserve">Psychosomatic medicine. </w:t>
      </w:r>
      <w:r w:rsidRPr="00940B65">
        <w:rPr>
          <w:rFonts w:ascii="Arial" w:hAnsi="Arial" w:cs="Arial"/>
          <w:sz w:val="24"/>
          <w:szCs w:val="24"/>
        </w:rPr>
        <w:t>2016;78(3):311-318.</w:t>
      </w:r>
    </w:p>
    <w:p w14:paraId="2CEB1CC9"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33.</w:t>
      </w:r>
      <w:r w:rsidRPr="00940B65">
        <w:rPr>
          <w:rFonts w:ascii="Arial" w:hAnsi="Arial" w:cs="Arial"/>
          <w:sz w:val="24"/>
          <w:szCs w:val="24"/>
        </w:rPr>
        <w:tab/>
        <w:t xml:space="preserve">Stepanikova I, Bateman LB, Oates GR. Systemic inflammation in midlife: race, socioeconomic status, and perceived discrimination. </w:t>
      </w:r>
      <w:r w:rsidRPr="00940B65">
        <w:rPr>
          <w:rFonts w:ascii="Arial" w:hAnsi="Arial" w:cs="Arial"/>
          <w:i/>
          <w:sz w:val="24"/>
          <w:szCs w:val="24"/>
        </w:rPr>
        <w:t xml:space="preserve">American Journal of Preventive Medicine. </w:t>
      </w:r>
      <w:r w:rsidRPr="00940B65">
        <w:rPr>
          <w:rFonts w:ascii="Arial" w:hAnsi="Arial" w:cs="Arial"/>
          <w:sz w:val="24"/>
          <w:szCs w:val="24"/>
        </w:rPr>
        <w:t>2017;52(1):S63-S76.</w:t>
      </w:r>
    </w:p>
    <w:p w14:paraId="52BC0DEE"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34.</w:t>
      </w:r>
      <w:r w:rsidRPr="00940B65">
        <w:rPr>
          <w:rFonts w:ascii="Arial" w:hAnsi="Arial" w:cs="Arial"/>
          <w:sz w:val="24"/>
          <w:szCs w:val="24"/>
        </w:rPr>
        <w:tab/>
        <w:t xml:space="preserve">Gruenewald TL, Cohen S, Matthews KA, Tracy R, Seeman TE. Association of socioeconomic status with inflammation markers in black and white men and women in the Coronary Artery Risk Development in Young Adults (CARDIA) study. </w:t>
      </w:r>
      <w:r w:rsidRPr="00940B65">
        <w:rPr>
          <w:rFonts w:ascii="Arial" w:hAnsi="Arial" w:cs="Arial"/>
          <w:i/>
          <w:sz w:val="24"/>
          <w:szCs w:val="24"/>
        </w:rPr>
        <w:t xml:space="preserve">Social science &amp; medicine. </w:t>
      </w:r>
      <w:r w:rsidRPr="00940B65">
        <w:rPr>
          <w:rFonts w:ascii="Arial" w:hAnsi="Arial" w:cs="Arial"/>
          <w:sz w:val="24"/>
          <w:szCs w:val="24"/>
        </w:rPr>
        <w:t>2009;69(3):451-459.</w:t>
      </w:r>
    </w:p>
    <w:p w14:paraId="136F452C"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35.</w:t>
      </w:r>
      <w:r w:rsidRPr="00940B65">
        <w:rPr>
          <w:rFonts w:ascii="Arial" w:hAnsi="Arial" w:cs="Arial"/>
          <w:sz w:val="24"/>
          <w:szCs w:val="24"/>
        </w:rPr>
        <w:tab/>
        <w:t xml:space="preserve">Piccolo RS, Yang M, Bliwise DL, Yaggi HK, Araujo AB. Racial and socioeconomic disparities in sleep and chronic disease: results of a longitudinal investigation. </w:t>
      </w:r>
      <w:r w:rsidRPr="00940B65">
        <w:rPr>
          <w:rFonts w:ascii="Arial" w:hAnsi="Arial" w:cs="Arial"/>
          <w:i/>
          <w:sz w:val="24"/>
          <w:szCs w:val="24"/>
        </w:rPr>
        <w:t xml:space="preserve">Ethnicity &amp; disease. </w:t>
      </w:r>
      <w:r w:rsidRPr="00940B65">
        <w:rPr>
          <w:rFonts w:ascii="Arial" w:hAnsi="Arial" w:cs="Arial"/>
          <w:sz w:val="24"/>
          <w:szCs w:val="24"/>
        </w:rPr>
        <w:t>2013;23(4):499.</w:t>
      </w:r>
    </w:p>
    <w:p w14:paraId="2EBD5711"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36.</w:t>
      </w:r>
      <w:r w:rsidRPr="00940B65">
        <w:rPr>
          <w:rFonts w:ascii="Arial" w:hAnsi="Arial" w:cs="Arial"/>
          <w:sz w:val="24"/>
          <w:szCs w:val="24"/>
        </w:rPr>
        <w:tab/>
        <w:t xml:space="preserve">Patel NP, Grandner MA, Xie D, Branas CC, Gooneratne N. " Sleep disparity" in the population: poor sleep quality is strongly associated with poverty and ethnicity. </w:t>
      </w:r>
      <w:r w:rsidRPr="00940B65">
        <w:rPr>
          <w:rFonts w:ascii="Arial" w:hAnsi="Arial" w:cs="Arial"/>
          <w:i/>
          <w:sz w:val="24"/>
          <w:szCs w:val="24"/>
        </w:rPr>
        <w:t xml:space="preserve">BMC Public Health. </w:t>
      </w:r>
      <w:r w:rsidRPr="00940B65">
        <w:rPr>
          <w:rFonts w:ascii="Arial" w:hAnsi="Arial" w:cs="Arial"/>
          <w:sz w:val="24"/>
          <w:szCs w:val="24"/>
        </w:rPr>
        <w:t>2010;10(1):475.</w:t>
      </w:r>
    </w:p>
    <w:p w14:paraId="30C1F5DA"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37.</w:t>
      </w:r>
      <w:r w:rsidRPr="00940B65">
        <w:rPr>
          <w:rFonts w:ascii="Arial" w:hAnsi="Arial" w:cs="Arial"/>
          <w:sz w:val="24"/>
          <w:szCs w:val="24"/>
        </w:rPr>
        <w:tab/>
        <w:t xml:space="preserve">Mezick EJ, Matthews KA, Hall M, et al. Influence of race and socioeconomic status on sleep: Pittsburgh Sleep SCORE project. </w:t>
      </w:r>
      <w:r w:rsidRPr="00940B65">
        <w:rPr>
          <w:rFonts w:ascii="Arial" w:hAnsi="Arial" w:cs="Arial"/>
          <w:i/>
          <w:sz w:val="24"/>
          <w:szCs w:val="24"/>
        </w:rPr>
        <w:t xml:space="preserve">Psychosomatic medicine. </w:t>
      </w:r>
      <w:r w:rsidRPr="00940B65">
        <w:rPr>
          <w:rFonts w:ascii="Arial" w:hAnsi="Arial" w:cs="Arial"/>
          <w:sz w:val="24"/>
          <w:szCs w:val="24"/>
        </w:rPr>
        <w:t>2008;70(4):410.</w:t>
      </w:r>
    </w:p>
    <w:p w14:paraId="1C017B66"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38.</w:t>
      </w:r>
      <w:r w:rsidRPr="00940B65">
        <w:rPr>
          <w:rFonts w:ascii="Arial" w:hAnsi="Arial" w:cs="Arial"/>
          <w:sz w:val="24"/>
          <w:szCs w:val="24"/>
        </w:rPr>
        <w:tab/>
        <w:t xml:space="preserve">Grandner MA, Patel NP, Gehrman PR, et al. Who gets the best sleep? Ethnic and socioeconomic factors related to sleep complaints. </w:t>
      </w:r>
      <w:r w:rsidRPr="00940B65">
        <w:rPr>
          <w:rFonts w:ascii="Arial" w:hAnsi="Arial" w:cs="Arial"/>
          <w:i/>
          <w:sz w:val="24"/>
          <w:szCs w:val="24"/>
        </w:rPr>
        <w:t xml:space="preserve">Sleep medicine. </w:t>
      </w:r>
      <w:r w:rsidRPr="00940B65">
        <w:rPr>
          <w:rFonts w:ascii="Arial" w:hAnsi="Arial" w:cs="Arial"/>
          <w:sz w:val="24"/>
          <w:szCs w:val="24"/>
        </w:rPr>
        <w:t>2010;11(5):470-478.</w:t>
      </w:r>
    </w:p>
    <w:p w14:paraId="7FE7AB4D"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39.</w:t>
      </w:r>
      <w:r w:rsidRPr="00940B65">
        <w:rPr>
          <w:rFonts w:ascii="Arial" w:hAnsi="Arial" w:cs="Arial"/>
          <w:sz w:val="24"/>
          <w:szCs w:val="24"/>
        </w:rPr>
        <w:tab/>
        <w:t xml:space="preserve">Alterman T, Luckhaupt SE, Dahlhamer JM, Ward BW, Calvert GM. Prevalence rates of work organization characteristics among workers in the US: data from </w:t>
      </w:r>
      <w:r w:rsidRPr="00940B65">
        <w:rPr>
          <w:rFonts w:ascii="Arial" w:hAnsi="Arial" w:cs="Arial"/>
          <w:sz w:val="24"/>
          <w:szCs w:val="24"/>
        </w:rPr>
        <w:lastRenderedPageBreak/>
        <w:t xml:space="preserve">the 2010 National Health Interview Survey. </w:t>
      </w:r>
      <w:r w:rsidRPr="00940B65">
        <w:rPr>
          <w:rFonts w:ascii="Arial" w:hAnsi="Arial" w:cs="Arial"/>
          <w:i/>
          <w:sz w:val="24"/>
          <w:szCs w:val="24"/>
        </w:rPr>
        <w:t xml:space="preserve">American journal of industrial medicine. </w:t>
      </w:r>
      <w:r w:rsidRPr="00940B65">
        <w:rPr>
          <w:rFonts w:ascii="Arial" w:hAnsi="Arial" w:cs="Arial"/>
          <w:sz w:val="24"/>
          <w:szCs w:val="24"/>
        </w:rPr>
        <w:t>2013;56(6):647-659.</w:t>
      </w:r>
    </w:p>
    <w:p w14:paraId="75A3B277"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40.</w:t>
      </w:r>
      <w:r w:rsidRPr="00940B65">
        <w:rPr>
          <w:rFonts w:ascii="Arial" w:hAnsi="Arial" w:cs="Arial"/>
          <w:sz w:val="24"/>
          <w:szCs w:val="24"/>
        </w:rPr>
        <w:tab/>
        <w:t xml:space="preserve">Montgomery P, Dennis J. A systematic review of non-pharmacological therapies for sleep problems in later life. </w:t>
      </w:r>
      <w:r w:rsidRPr="00940B65">
        <w:rPr>
          <w:rFonts w:ascii="Arial" w:hAnsi="Arial" w:cs="Arial"/>
          <w:i/>
          <w:sz w:val="24"/>
          <w:szCs w:val="24"/>
        </w:rPr>
        <w:t xml:space="preserve">Sleep medicine reviews. </w:t>
      </w:r>
      <w:r w:rsidRPr="00940B65">
        <w:rPr>
          <w:rFonts w:ascii="Arial" w:hAnsi="Arial" w:cs="Arial"/>
          <w:sz w:val="24"/>
          <w:szCs w:val="24"/>
        </w:rPr>
        <w:t>2004;8(1):47-62.</w:t>
      </w:r>
    </w:p>
    <w:p w14:paraId="2402650F"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41.</w:t>
      </w:r>
      <w:r w:rsidRPr="00940B65">
        <w:rPr>
          <w:rFonts w:ascii="Arial" w:hAnsi="Arial" w:cs="Arial"/>
          <w:sz w:val="24"/>
          <w:szCs w:val="24"/>
        </w:rPr>
        <w:tab/>
        <w:t xml:space="preserve">Zipf G, Chiappa M, Porter K, Ostchega Y, Lewis B, Dostal J. National health and nutrition examination survey: plan and operations, 1999-2010. </w:t>
      </w:r>
      <w:r w:rsidRPr="00940B65">
        <w:rPr>
          <w:rFonts w:ascii="Arial" w:hAnsi="Arial" w:cs="Arial"/>
          <w:i/>
          <w:sz w:val="24"/>
          <w:szCs w:val="24"/>
        </w:rPr>
        <w:t xml:space="preserve">Vital and health statistics. Ser. 1, Programs and collection procedures. </w:t>
      </w:r>
      <w:r w:rsidRPr="00940B65">
        <w:rPr>
          <w:rFonts w:ascii="Arial" w:hAnsi="Arial" w:cs="Arial"/>
          <w:sz w:val="24"/>
          <w:szCs w:val="24"/>
        </w:rPr>
        <w:t>2013(56):1-37.</w:t>
      </w:r>
    </w:p>
    <w:p w14:paraId="0AEBC499"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42.</w:t>
      </w:r>
      <w:r w:rsidRPr="00940B65">
        <w:rPr>
          <w:rFonts w:ascii="Arial" w:hAnsi="Arial" w:cs="Arial"/>
          <w:sz w:val="24"/>
          <w:szCs w:val="24"/>
        </w:rPr>
        <w:tab/>
        <w:t xml:space="preserve">Dinwiddie GY, Zambrana RE, Doamekpor LA, Lopez L. The Impact of Educational Attainment on Observed Race/Ethnic Disparities in Inflammatory Risk in the 2001–2008 National Health and Nutrition Examination Survey. </w:t>
      </w:r>
      <w:r w:rsidRPr="00940B65">
        <w:rPr>
          <w:rFonts w:ascii="Arial" w:hAnsi="Arial" w:cs="Arial"/>
          <w:i/>
          <w:sz w:val="24"/>
          <w:szCs w:val="24"/>
        </w:rPr>
        <w:t xml:space="preserve">Int. J. Environ. Res. Public Health. </w:t>
      </w:r>
      <w:r w:rsidRPr="00940B65">
        <w:rPr>
          <w:rFonts w:ascii="Arial" w:hAnsi="Arial" w:cs="Arial"/>
          <w:sz w:val="24"/>
          <w:szCs w:val="24"/>
        </w:rPr>
        <w:t>2015;13:0042.</w:t>
      </w:r>
    </w:p>
    <w:p w14:paraId="11E1D463"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43.</w:t>
      </w:r>
      <w:r w:rsidRPr="00940B65">
        <w:rPr>
          <w:rFonts w:ascii="Arial" w:hAnsi="Arial" w:cs="Arial"/>
          <w:sz w:val="24"/>
          <w:szCs w:val="24"/>
        </w:rPr>
        <w:tab/>
        <w:t xml:space="preserve">Hafeman DM, Schwartz S. Opening the Black Box: a motivation for the assessment of mediation. </w:t>
      </w:r>
      <w:r w:rsidRPr="00940B65">
        <w:rPr>
          <w:rFonts w:ascii="Arial" w:hAnsi="Arial" w:cs="Arial"/>
          <w:i/>
          <w:sz w:val="24"/>
          <w:szCs w:val="24"/>
        </w:rPr>
        <w:t xml:space="preserve">International Journal of Epidemiology. </w:t>
      </w:r>
      <w:r w:rsidRPr="00940B65">
        <w:rPr>
          <w:rFonts w:ascii="Arial" w:hAnsi="Arial" w:cs="Arial"/>
          <w:sz w:val="24"/>
          <w:szCs w:val="24"/>
        </w:rPr>
        <w:t>2009:dyn372.</w:t>
      </w:r>
    </w:p>
    <w:p w14:paraId="1F9D934A" w14:textId="77777777" w:rsidR="00BF10D6" w:rsidRPr="00940B65" w:rsidRDefault="00BF10D6" w:rsidP="00940B65">
      <w:pPr>
        <w:pStyle w:val="EndNoteBibliography"/>
        <w:spacing w:after="0" w:line="360" w:lineRule="auto"/>
        <w:ind w:left="720" w:hanging="720"/>
        <w:rPr>
          <w:rFonts w:ascii="Arial" w:hAnsi="Arial" w:cs="Arial"/>
          <w:sz w:val="24"/>
          <w:szCs w:val="24"/>
        </w:rPr>
      </w:pPr>
      <w:r w:rsidRPr="00940B65">
        <w:rPr>
          <w:rFonts w:ascii="Arial" w:hAnsi="Arial" w:cs="Arial"/>
          <w:sz w:val="24"/>
          <w:szCs w:val="24"/>
        </w:rPr>
        <w:t>44.</w:t>
      </w:r>
      <w:r w:rsidRPr="00940B65">
        <w:rPr>
          <w:rFonts w:ascii="Arial" w:hAnsi="Arial" w:cs="Arial"/>
          <w:sz w:val="24"/>
          <w:szCs w:val="24"/>
        </w:rPr>
        <w:tab/>
        <w:t xml:space="preserve">Muller CJ, MacLehose RF. Estimating predicted probabilities from logistic regression: different methods correspond to different target populations. </w:t>
      </w:r>
      <w:r w:rsidRPr="00940B65">
        <w:rPr>
          <w:rFonts w:ascii="Arial" w:hAnsi="Arial" w:cs="Arial"/>
          <w:i/>
          <w:sz w:val="24"/>
          <w:szCs w:val="24"/>
        </w:rPr>
        <w:t xml:space="preserve">International journal of epidemiology. </w:t>
      </w:r>
      <w:r w:rsidRPr="00940B65">
        <w:rPr>
          <w:rFonts w:ascii="Arial" w:hAnsi="Arial" w:cs="Arial"/>
          <w:sz w:val="24"/>
          <w:szCs w:val="24"/>
        </w:rPr>
        <w:t>2014;43(3):962-970.</w:t>
      </w:r>
    </w:p>
    <w:p w14:paraId="7B282FA2" w14:textId="77777777" w:rsidR="00BF10D6" w:rsidRPr="00940B65" w:rsidRDefault="00BF10D6" w:rsidP="00940B65">
      <w:pPr>
        <w:pStyle w:val="EndNoteBibliography"/>
        <w:spacing w:line="360" w:lineRule="auto"/>
        <w:ind w:left="720" w:hanging="720"/>
        <w:rPr>
          <w:rFonts w:ascii="Arial" w:hAnsi="Arial" w:cs="Arial"/>
          <w:sz w:val="24"/>
          <w:szCs w:val="24"/>
        </w:rPr>
      </w:pPr>
      <w:r w:rsidRPr="00940B65">
        <w:rPr>
          <w:rFonts w:ascii="Arial" w:hAnsi="Arial" w:cs="Arial"/>
          <w:sz w:val="24"/>
          <w:szCs w:val="24"/>
        </w:rPr>
        <w:t>45.</w:t>
      </w:r>
      <w:r w:rsidRPr="00940B65">
        <w:rPr>
          <w:rFonts w:ascii="Arial" w:hAnsi="Arial" w:cs="Arial"/>
          <w:sz w:val="24"/>
          <w:szCs w:val="24"/>
        </w:rPr>
        <w:tab/>
        <w:t xml:space="preserve">Localio AR, Margolis DJ, Berlin JA. Relative risks and confidence intervals were easily computed indirectly from multivariable logistic regression. </w:t>
      </w:r>
      <w:r w:rsidRPr="00940B65">
        <w:rPr>
          <w:rFonts w:ascii="Arial" w:hAnsi="Arial" w:cs="Arial"/>
          <w:i/>
          <w:sz w:val="24"/>
          <w:szCs w:val="24"/>
        </w:rPr>
        <w:t xml:space="preserve">Journal of clinical epidemiology. </w:t>
      </w:r>
      <w:r w:rsidRPr="00940B65">
        <w:rPr>
          <w:rFonts w:ascii="Arial" w:hAnsi="Arial" w:cs="Arial"/>
          <w:sz w:val="24"/>
          <w:szCs w:val="24"/>
        </w:rPr>
        <w:t>2007;60(9):874-882.</w:t>
      </w:r>
    </w:p>
    <w:p w14:paraId="4FB84B11" w14:textId="77777777" w:rsidR="00DB2ADC" w:rsidRPr="00940B65" w:rsidRDefault="00500835" w:rsidP="00940B65">
      <w:pPr>
        <w:spacing w:line="360" w:lineRule="auto"/>
        <w:rPr>
          <w:rFonts w:ascii="Arial" w:hAnsi="Arial" w:cs="Arial"/>
          <w:sz w:val="24"/>
          <w:szCs w:val="24"/>
        </w:rPr>
      </w:pPr>
      <w:r w:rsidRPr="00940B65">
        <w:rPr>
          <w:rFonts w:ascii="Arial" w:hAnsi="Arial" w:cs="Arial"/>
          <w:sz w:val="24"/>
          <w:szCs w:val="24"/>
        </w:rPr>
        <w:fldChar w:fldCharType="end"/>
      </w:r>
    </w:p>
    <w:sectPr w:rsidR="00DB2ADC" w:rsidRPr="00940B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faculty" w:date="2017-04-13T20:19:00Z" w:initials="f">
    <w:p w14:paraId="5781BD9A" w14:textId="77777777" w:rsidR="00923D46" w:rsidRDefault="00923D46">
      <w:pPr>
        <w:pStyle w:val="CommentText"/>
      </w:pPr>
      <w:r>
        <w:rPr>
          <w:rStyle w:val="CommentReference"/>
        </w:rPr>
        <w:annotationRef/>
      </w:r>
      <w:r>
        <w:t>describe the sampling method</w:t>
      </w:r>
    </w:p>
  </w:comment>
  <w:comment w:id="33" w:author="faculty" w:date="2017-04-13T20:20:00Z" w:initials="f">
    <w:p w14:paraId="2753AF5D" w14:textId="77777777" w:rsidR="00923D46" w:rsidRDefault="00923D46">
      <w:pPr>
        <w:pStyle w:val="CommentText"/>
      </w:pPr>
      <w:r>
        <w:rPr>
          <w:rStyle w:val="CommentReference"/>
        </w:rPr>
        <w:annotationRef/>
      </w:r>
      <w:r>
        <w:t>what is the participation rate?</w:t>
      </w:r>
    </w:p>
  </w:comment>
  <w:comment w:id="34" w:author="faculty" w:date="2017-04-13T20:20:00Z" w:initials="f">
    <w:p w14:paraId="507B4446" w14:textId="77777777" w:rsidR="00923D46" w:rsidRDefault="00923D46">
      <w:pPr>
        <w:pStyle w:val="CommentText"/>
      </w:pPr>
      <w:r>
        <w:rPr>
          <w:rStyle w:val="CommentReference"/>
        </w:rPr>
        <w:annotationRef/>
      </w:r>
      <w:r>
        <w:t xml:space="preserve">  Consent process?  Data collection process?</w:t>
      </w:r>
    </w:p>
  </w:comment>
  <w:comment w:id="35" w:author="faculty" w:date="2017-04-13T20:21:00Z" w:initials="f">
    <w:p w14:paraId="23F701D4" w14:textId="77777777" w:rsidR="00357D5C" w:rsidRDefault="00357D5C">
      <w:pPr>
        <w:pStyle w:val="CommentText"/>
      </w:pPr>
      <w:r>
        <w:rPr>
          <w:rStyle w:val="CommentReference"/>
        </w:rPr>
        <w:annotationRef/>
      </w:r>
      <w:r>
        <w:t>put in as a citation</w:t>
      </w:r>
    </w:p>
  </w:comment>
  <w:comment w:id="38" w:author="faculty" w:date="2017-04-13T20:22:00Z" w:initials="f">
    <w:p w14:paraId="560DF808" w14:textId="77777777" w:rsidR="00357D5C" w:rsidRDefault="00357D5C">
      <w:pPr>
        <w:pStyle w:val="CommentText"/>
      </w:pPr>
      <w:r>
        <w:rPr>
          <w:rStyle w:val="CommentReference"/>
        </w:rPr>
        <w:annotationRef/>
      </w:r>
      <w:r>
        <w:t>did you collapse any categories for analysis?</w:t>
      </w:r>
    </w:p>
  </w:comment>
  <w:comment w:id="39" w:author="faculty" w:date="2017-04-13T20:24:00Z" w:initials="f">
    <w:p w14:paraId="70F138D3" w14:textId="77777777" w:rsidR="00A86AF1" w:rsidRDefault="00A86AF1">
      <w:pPr>
        <w:pStyle w:val="CommentText"/>
      </w:pPr>
      <w:r>
        <w:rPr>
          <w:rStyle w:val="CommentReference"/>
        </w:rPr>
        <w:annotationRef/>
      </w:r>
      <w:r>
        <w:t>maybe describe this one a bit more</w:t>
      </w:r>
    </w:p>
  </w:comment>
  <w:comment w:id="40" w:author="faculty" w:date="2017-04-13T20:24:00Z" w:initials="f">
    <w:p w14:paraId="711DE266" w14:textId="77777777" w:rsidR="00A86AF1" w:rsidRDefault="00A86AF1">
      <w:pPr>
        <w:pStyle w:val="CommentText"/>
      </w:pPr>
      <w:r>
        <w:rPr>
          <w:rStyle w:val="CommentReference"/>
        </w:rPr>
        <w:annotationRef/>
      </w:r>
      <w:r>
        <w:t xml:space="preserve">why? </w:t>
      </w:r>
    </w:p>
  </w:comment>
  <w:comment w:id="41" w:author="faculty" w:date="2017-04-13T20:38:00Z" w:initials="f">
    <w:p w14:paraId="228344B0" w14:textId="77777777" w:rsidR="00A86AF1" w:rsidRDefault="00A86AF1">
      <w:pPr>
        <w:pStyle w:val="CommentText"/>
      </w:pPr>
      <w:r>
        <w:rPr>
          <w:rStyle w:val="CommentReference"/>
        </w:rPr>
        <w:annotationRef/>
      </w:r>
      <w:r>
        <w:t xml:space="preserve">so for the model looking at SES as a predictor of CRP you only </w:t>
      </w:r>
      <w:r w:rsidR="00125001">
        <w:t>adjust</w:t>
      </w:r>
      <w:r>
        <w:t xml:space="preserve"> for age?  Just want to clarify.</w:t>
      </w:r>
    </w:p>
  </w:comment>
  <w:comment w:id="44" w:author="faculty" w:date="2017-04-13T20:26:00Z" w:initials="f">
    <w:p w14:paraId="20EEE17E" w14:textId="77777777" w:rsidR="00A86AF1" w:rsidRDefault="00A86AF1">
      <w:pPr>
        <w:pStyle w:val="CommentText"/>
      </w:pPr>
      <w:r>
        <w:rPr>
          <w:rStyle w:val="CommentReference"/>
        </w:rPr>
        <w:annotationRef/>
      </w:r>
      <w:r>
        <w:t>Or just present both for all numeric variables so the reader can see how normal or not they are by comparing the mean and median.</w:t>
      </w:r>
    </w:p>
  </w:comment>
  <w:comment w:id="48" w:author="faculty" w:date="2017-04-13T20:34:00Z" w:initials="f">
    <w:p w14:paraId="074D522E" w14:textId="77777777" w:rsidR="00A86AF1" w:rsidRDefault="00A86AF1">
      <w:pPr>
        <w:pStyle w:val="CommentText"/>
      </w:pPr>
      <w:r>
        <w:rPr>
          <w:rStyle w:val="CommentReference"/>
        </w:rPr>
        <w:annotationRef/>
      </w:r>
      <w:r>
        <w:t xml:space="preserve">if it takes too long you can reduce this a bit.  Is this the </w:t>
      </w:r>
      <w:r w:rsidRPr="00A86AF1">
        <w:t>Baron &amp; Kenny</w:t>
      </w:r>
      <w:r>
        <w:t xml:space="preserve"> method?  Are you using the Valeri macro or is this something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1BD9A" w15:done="0"/>
  <w15:commentEx w15:paraId="2753AF5D" w15:done="0"/>
  <w15:commentEx w15:paraId="507B4446" w15:done="0"/>
  <w15:commentEx w15:paraId="23F701D4" w15:done="0"/>
  <w15:commentEx w15:paraId="560DF808" w15:done="0"/>
  <w15:commentEx w15:paraId="70F138D3" w15:done="0"/>
  <w15:commentEx w15:paraId="711DE266" w15:done="0"/>
  <w15:commentEx w15:paraId="228344B0" w15:done="0"/>
  <w15:commentEx w15:paraId="20EEE17E" w15:done="0"/>
  <w15:commentEx w15:paraId="074D52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5fsavwbav05ue99avps9aiwwasstve9w0x&quot;&gt;My EndNote Library&lt;record-ids&gt;&lt;item&gt;18&lt;/item&gt;&lt;item&gt;55&lt;/item&gt;&lt;item&gt;67&lt;/item&gt;&lt;item&gt;68&lt;/item&gt;&lt;item&gt;69&lt;/item&gt;&lt;item&gt;70&lt;/item&gt;&lt;item&gt;71&lt;/item&gt;&lt;item&gt;72&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04&lt;/item&gt;&lt;item&gt;105&lt;/item&gt;&lt;item&gt;107&lt;/item&gt;&lt;item&gt;111&lt;/item&gt;&lt;item&gt;112&lt;/item&gt;&lt;item&gt;113&lt;/item&gt;&lt;item&gt;115&lt;/item&gt;&lt;item&gt;116&lt;/item&gt;&lt;/record-ids&gt;&lt;/item&gt;&lt;/Libraries&gt;"/>
  </w:docVars>
  <w:rsids>
    <w:rsidRoot w:val="00792227"/>
    <w:rsid w:val="00125001"/>
    <w:rsid w:val="001D399A"/>
    <w:rsid w:val="002068F3"/>
    <w:rsid w:val="00357D5C"/>
    <w:rsid w:val="00500835"/>
    <w:rsid w:val="00531087"/>
    <w:rsid w:val="00591E20"/>
    <w:rsid w:val="005B7D8E"/>
    <w:rsid w:val="00792227"/>
    <w:rsid w:val="008C229D"/>
    <w:rsid w:val="00923D46"/>
    <w:rsid w:val="00940B65"/>
    <w:rsid w:val="00A86AF1"/>
    <w:rsid w:val="00B13FD0"/>
    <w:rsid w:val="00B4309A"/>
    <w:rsid w:val="00BF10D6"/>
    <w:rsid w:val="00C503CF"/>
    <w:rsid w:val="00D73E7A"/>
    <w:rsid w:val="00DE3276"/>
    <w:rsid w:val="00DF4F83"/>
    <w:rsid w:val="00E22EF9"/>
    <w:rsid w:val="00EB64DD"/>
    <w:rsid w:val="00F47BAD"/>
    <w:rsid w:val="00F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6A6"/>
  <w15:docId w15:val="{5D7B2582-53D6-4A83-B745-B6DCCC87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character" w:styleId="CommentReference">
    <w:name w:val="annotation reference"/>
    <w:basedOn w:val="DefaultParagraphFont"/>
    <w:uiPriority w:val="99"/>
    <w:semiHidden/>
    <w:unhideWhenUsed/>
    <w:rsid w:val="00923D46"/>
    <w:rPr>
      <w:sz w:val="16"/>
      <w:szCs w:val="16"/>
    </w:rPr>
  </w:style>
  <w:style w:type="paragraph" w:styleId="CommentText">
    <w:name w:val="annotation text"/>
    <w:basedOn w:val="Normal"/>
    <w:link w:val="CommentTextChar"/>
    <w:uiPriority w:val="99"/>
    <w:semiHidden/>
    <w:unhideWhenUsed/>
    <w:rsid w:val="00923D46"/>
    <w:pPr>
      <w:spacing w:line="240" w:lineRule="auto"/>
    </w:pPr>
    <w:rPr>
      <w:sz w:val="20"/>
      <w:szCs w:val="20"/>
    </w:rPr>
  </w:style>
  <w:style w:type="character" w:customStyle="1" w:styleId="CommentTextChar">
    <w:name w:val="Comment Text Char"/>
    <w:basedOn w:val="DefaultParagraphFont"/>
    <w:link w:val="CommentText"/>
    <w:uiPriority w:val="99"/>
    <w:semiHidden/>
    <w:rsid w:val="00923D46"/>
    <w:rPr>
      <w:sz w:val="20"/>
      <w:szCs w:val="20"/>
    </w:rPr>
  </w:style>
  <w:style w:type="paragraph" w:styleId="CommentSubject">
    <w:name w:val="annotation subject"/>
    <w:basedOn w:val="CommentText"/>
    <w:next w:val="CommentText"/>
    <w:link w:val="CommentSubjectChar"/>
    <w:uiPriority w:val="99"/>
    <w:semiHidden/>
    <w:unhideWhenUsed/>
    <w:rsid w:val="00923D46"/>
    <w:rPr>
      <w:b/>
      <w:bCs/>
    </w:rPr>
  </w:style>
  <w:style w:type="character" w:customStyle="1" w:styleId="CommentSubjectChar">
    <w:name w:val="Comment Subject Char"/>
    <w:basedOn w:val="CommentTextChar"/>
    <w:link w:val="CommentSubject"/>
    <w:uiPriority w:val="99"/>
    <w:semiHidden/>
    <w:rsid w:val="00923D46"/>
    <w:rPr>
      <w:b/>
      <w:bCs/>
      <w:sz w:val="20"/>
      <w:szCs w:val="20"/>
    </w:rPr>
  </w:style>
  <w:style w:type="paragraph" w:styleId="BalloonText">
    <w:name w:val="Balloon Text"/>
    <w:basedOn w:val="Normal"/>
    <w:link w:val="BalloonTextChar"/>
    <w:uiPriority w:val="99"/>
    <w:semiHidden/>
    <w:unhideWhenUsed/>
    <w:rsid w:val="00923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9562</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Renson</dc:creator>
  <cp:lastModifiedBy>Audrey Renson</cp:lastModifiedBy>
  <cp:revision>8</cp:revision>
  <dcterms:created xsi:type="dcterms:W3CDTF">2017-04-14T00:10:00Z</dcterms:created>
  <dcterms:modified xsi:type="dcterms:W3CDTF">2017-04-27T00:10:00Z</dcterms:modified>
</cp:coreProperties>
</file>
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20839" w14:textId="77777777" w:rsidR="007C21C5" w:rsidRDefault="007C21C5" w:rsidP="005B7D8E">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1"/>
        <w:gridCol w:w="1752"/>
        <w:gridCol w:w="3975"/>
        <w:gridCol w:w="1710"/>
        <w:tblGridChange w:id="0">
          <w:tblGrid>
            <w:gridCol w:w="2121"/>
            <w:gridCol w:w="1752"/>
            <w:gridCol w:w="3975"/>
            <w:gridCol w:w="1710"/>
          </w:tblGrid>
        </w:tblGridChange>
      </w:tblGrid>
      <w:tr w:rsidR="007C21C5" w14:paraId="75A30FB4" w14:textId="77777777" w:rsidTr="009F448F">
        <w:tc>
          <w:tcPr>
            <w:tcW w:w="2121" w:type="dxa"/>
            <w:tcBorders>
              <w:top w:val="single" w:sz="4" w:space="0" w:color="auto"/>
              <w:left w:val="single" w:sz="4" w:space="0" w:color="auto"/>
              <w:bottom w:val="single" w:sz="4" w:space="0" w:color="auto"/>
              <w:right w:val="single" w:sz="4" w:space="0" w:color="auto"/>
            </w:tcBorders>
          </w:tcPr>
          <w:p w14:paraId="4AE235EB" w14:textId="77777777" w:rsidR="007C21C5" w:rsidRDefault="007C21C5" w:rsidP="009F448F">
            <w:pPr>
              <w:tabs>
                <w:tab w:val="center" w:pos="4320"/>
                <w:tab w:val="right" w:pos="8640"/>
              </w:tabs>
              <w:rPr>
                <w:sz w:val="24"/>
              </w:rPr>
            </w:pPr>
          </w:p>
        </w:tc>
        <w:tc>
          <w:tcPr>
            <w:tcW w:w="1752" w:type="dxa"/>
            <w:tcBorders>
              <w:top w:val="single" w:sz="4" w:space="0" w:color="auto"/>
              <w:left w:val="single" w:sz="4" w:space="0" w:color="auto"/>
              <w:bottom w:val="single" w:sz="4" w:space="0" w:color="auto"/>
              <w:right w:val="single" w:sz="4" w:space="0" w:color="auto"/>
            </w:tcBorders>
            <w:hideMark/>
          </w:tcPr>
          <w:p w14:paraId="633B4F96" w14:textId="77777777" w:rsidR="007C21C5" w:rsidRDefault="007C21C5" w:rsidP="009F448F">
            <w:pPr>
              <w:tabs>
                <w:tab w:val="center" w:pos="4320"/>
                <w:tab w:val="right" w:pos="8640"/>
              </w:tabs>
              <w:rPr>
                <w:sz w:val="24"/>
              </w:rPr>
            </w:pPr>
            <w:r>
              <w:t>Points Allowed</w:t>
            </w:r>
          </w:p>
        </w:tc>
        <w:tc>
          <w:tcPr>
            <w:tcW w:w="3975" w:type="dxa"/>
            <w:tcBorders>
              <w:top w:val="single" w:sz="4" w:space="0" w:color="auto"/>
              <w:left w:val="single" w:sz="4" w:space="0" w:color="auto"/>
              <w:bottom w:val="single" w:sz="4" w:space="0" w:color="auto"/>
              <w:right w:val="single" w:sz="4" w:space="0" w:color="auto"/>
            </w:tcBorders>
            <w:hideMark/>
          </w:tcPr>
          <w:p w14:paraId="756917D0" w14:textId="77777777" w:rsidR="007C21C5" w:rsidRDefault="007C21C5" w:rsidP="009F448F">
            <w:pPr>
              <w:tabs>
                <w:tab w:val="center" w:pos="4320"/>
                <w:tab w:val="right" w:pos="8640"/>
              </w:tabs>
              <w:rPr>
                <w:sz w:val="24"/>
              </w:rPr>
            </w:pPr>
            <w:r>
              <w:t>Comment</w:t>
            </w:r>
          </w:p>
        </w:tc>
        <w:tc>
          <w:tcPr>
            <w:tcW w:w="1710" w:type="dxa"/>
            <w:tcBorders>
              <w:top w:val="single" w:sz="4" w:space="0" w:color="auto"/>
              <w:left w:val="single" w:sz="4" w:space="0" w:color="auto"/>
              <w:bottom w:val="single" w:sz="4" w:space="0" w:color="auto"/>
              <w:right w:val="single" w:sz="4" w:space="0" w:color="auto"/>
            </w:tcBorders>
            <w:hideMark/>
          </w:tcPr>
          <w:p w14:paraId="5BC37D19" w14:textId="77777777" w:rsidR="007C21C5" w:rsidRDefault="007C21C5" w:rsidP="009F448F">
            <w:pPr>
              <w:tabs>
                <w:tab w:val="center" w:pos="4320"/>
                <w:tab w:val="right" w:pos="8640"/>
              </w:tabs>
              <w:rPr>
                <w:sz w:val="24"/>
              </w:rPr>
            </w:pPr>
            <w:r>
              <w:t>Points Allocated</w:t>
            </w:r>
          </w:p>
        </w:tc>
      </w:tr>
      <w:tr w:rsidR="007C21C5" w14:paraId="00400A44" w14:textId="77777777" w:rsidTr="009F448F">
        <w:tc>
          <w:tcPr>
            <w:tcW w:w="2121" w:type="dxa"/>
            <w:tcBorders>
              <w:top w:val="single" w:sz="4" w:space="0" w:color="auto"/>
              <w:left w:val="single" w:sz="4" w:space="0" w:color="auto"/>
              <w:bottom w:val="single" w:sz="4" w:space="0" w:color="auto"/>
              <w:right w:val="single" w:sz="4" w:space="0" w:color="auto"/>
            </w:tcBorders>
            <w:hideMark/>
          </w:tcPr>
          <w:p w14:paraId="0B9E749D" w14:textId="77777777" w:rsidR="007C21C5" w:rsidRDefault="007C21C5" w:rsidP="009F448F">
            <w:pPr>
              <w:tabs>
                <w:tab w:val="center" w:pos="4320"/>
                <w:tab w:val="right" w:pos="8640"/>
              </w:tabs>
              <w:rPr>
                <w:sz w:val="24"/>
              </w:rPr>
            </w:pPr>
            <w:r>
              <w:t>OVERALL</w:t>
            </w:r>
          </w:p>
        </w:tc>
        <w:tc>
          <w:tcPr>
            <w:tcW w:w="7437" w:type="dxa"/>
            <w:gridSpan w:val="3"/>
            <w:tcBorders>
              <w:top w:val="single" w:sz="4" w:space="0" w:color="auto"/>
              <w:left w:val="single" w:sz="4" w:space="0" w:color="auto"/>
              <w:bottom w:val="single" w:sz="4" w:space="0" w:color="auto"/>
              <w:right w:val="single" w:sz="4" w:space="0" w:color="auto"/>
            </w:tcBorders>
          </w:tcPr>
          <w:p w14:paraId="58EC6734" w14:textId="77777777" w:rsidR="007C21C5" w:rsidRDefault="008D53F2" w:rsidP="009F448F">
            <w:pPr>
              <w:tabs>
                <w:tab w:val="center" w:pos="4320"/>
                <w:tab w:val="right" w:pos="8640"/>
              </w:tabs>
              <w:rPr>
                <w:sz w:val="24"/>
              </w:rPr>
            </w:pPr>
            <w:ins w:id="1" w:author="faculty" w:date="2017-05-07T11:24:00Z">
              <w:r>
                <w:rPr>
                  <w:sz w:val="24"/>
                </w:rPr>
                <w:t>This is very interesting and with some more work on alternate analytic methods and presenting the main effect results as well I think this might be worth trying to publish, even if the null result for mediation holds.</w:t>
              </w:r>
            </w:ins>
          </w:p>
        </w:tc>
      </w:tr>
      <w:tr w:rsidR="007C21C5" w14:paraId="5FF82FF6" w14:textId="77777777" w:rsidTr="009F448F">
        <w:tc>
          <w:tcPr>
            <w:tcW w:w="2121" w:type="dxa"/>
            <w:tcBorders>
              <w:top w:val="single" w:sz="4" w:space="0" w:color="auto"/>
              <w:left w:val="single" w:sz="4" w:space="0" w:color="auto"/>
              <w:bottom w:val="single" w:sz="4" w:space="0" w:color="auto"/>
              <w:right w:val="single" w:sz="4" w:space="0" w:color="auto"/>
            </w:tcBorders>
            <w:hideMark/>
          </w:tcPr>
          <w:p w14:paraId="33D6740C" w14:textId="77777777" w:rsidR="007C21C5" w:rsidRDefault="007C21C5" w:rsidP="009F448F">
            <w:pPr>
              <w:tabs>
                <w:tab w:val="center" w:pos="4320"/>
                <w:tab w:val="right" w:pos="8640"/>
              </w:tabs>
              <w:rPr>
                <w:sz w:val="24"/>
              </w:rPr>
            </w:pPr>
            <w:r>
              <w:t xml:space="preserve">Introduction </w:t>
            </w:r>
          </w:p>
        </w:tc>
        <w:tc>
          <w:tcPr>
            <w:tcW w:w="1752" w:type="dxa"/>
            <w:tcBorders>
              <w:top w:val="single" w:sz="4" w:space="0" w:color="auto"/>
              <w:left w:val="single" w:sz="4" w:space="0" w:color="auto"/>
              <w:bottom w:val="single" w:sz="4" w:space="0" w:color="auto"/>
              <w:right w:val="single" w:sz="4" w:space="0" w:color="auto"/>
            </w:tcBorders>
            <w:hideMark/>
          </w:tcPr>
          <w:p w14:paraId="452EC3AE" w14:textId="77777777" w:rsidR="007C21C5" w:rsidRDefault="007C21C5" w:rsidP="009F448F">
            <w:pPr>
              <w:tabs>
                <w:tab w:val="center" w:pos="4320"/>
                <w:tab w:val="right" w:pos="8640"/>
              </w:tabs>
              <w:rPr>
                <w:sz w:val="24"/>
              </w:rPr>
            </w:pPr>
            <w:r>
              <w:t>20</w:t>
            </w:r>
          </w:p>
        </w:tc>
        <w:tc>
          <w:tcPr>
            <w:tcW w:w="3975" w:type="dxa"/>
            <w:tcBorders>
              <w:top w:val="single" w:sz="4" w:space="0" w:color="auto"/>
              <w:left w:val="single" w:sz="4" w:space="0" w:color="auto"/>
              <w:bottom w:val="single" w:sz="4" w:space="0" w:color="auto"/>
              <w:right w:val="single" w:sz="4" w:space="0" w:color="auto"/>
            </w:tcBorders>
          </w:tcPr>
          <w:p w14:paraId="2E15D1D7" w14:textId="77777777" w:rsidR="007C21C5" w:rsidRDefault="00F84194" w:rsidP="009F448F">
            <w:pPr>
              <w:tabs>
                <w:tab w:val="center" w:pos="4320"/>
                <w:tab w:val="right" w:pos="8640"/>
              </w:tabs>
              <w:rPr>
                <w:sz w:val="24"/>
              </w:rPr>
            </w:pPr>
            <w:ins w:id="2" w:author="faculty" w:date="2017-05-07T10:22:00Z">
              <w:r>
                <w:rPr>
                  <w:sz w:val="24"/>
                </w:rPr>
                <w:t xml:space="preserve">I still think that some discussion about how race/ethnicity, physical activity, hormone replacement/birth control pills (and what about </w:t>
              </w:r>
            </w:ins>
            <w:ins w:id="3" w:author="faculty" w:date="2017-05-07T11:25:00Z">
              <w:r w:rsidR="004D4125">
                <w:rPr>
                  <w:sz w:val="24"/>
                </w:rPr>
                <w:t>injectable</w:t>
              </w:r>
            </w:ins>
            <w:ins w:id="4" w:author="faculty" w:date="2017-05-07T10:22:00Z">
              <w:r>
                <w:rPr>
                  <w:sz w:val="24"/>
                </w:rPr>
                <w:t xml:space="preserve"> or patches?)</w:t>
              </w:r>
            </w:ins>
            <w:ins w:id="5" w:author="faculty" w:date="2017-05-07T10:23:00Z">
              <w:r>
                <w:rPr>
                  <w:sz w:val="24"/>
                </w:rPr>
                <w:t xml:space="preserve">, mental </w:t>
              </w:r>
            </w:ins>
            <w:ins w:id="6" w:author="faculty" w:date="2017-05-07T10:24:00Z">
              <w:r>
                <w:rPr>
                  <w:sz w:val="24"/>
                </w:rPr>
                <w:t>he</w:t>
              </w:r>
            </w:ins>
            <w:ins w:id="7" w:author="faculty" w:date="2017-05-07T10:23:00Z">
              <w:r>
                <w:rPr>
                  <w:sz w:val="24"/>
                </w:rPr>
                <w:t xml:space="preserve">alth indicator, etc. </w:t>
              </w:r>
            </w:ins>
            <w:ins w:id="8" w:author="faculty" w:date="2017-05-07T10:22:00Z">
              <w:r>
                <w:rPr>
                  <w:sz w:val="24"/>
                </w:rPr>
                <w:t xml:space="preserve"> </w:t>
              </w:r>
            </w:ins>
            <w:ins w:id="9" w:author="faculty" w:date="2017-05-07T10:23:00Z">
              <w:r>
                <w:rPr>
                  <w:sz w:val="24"/>
                </w:rPr>
                <w:t>might be confounders would be useful as I could see some of these as being mediators as well</w:t>
              </w:r>
            </w:ins>
            <w:ins w:id="10" w:author="faculty" w:date="2017-05-07T10:24:00Z">
              <w:r>
                <w:rPr>
                  <w:sz w:val="24"/>
                </w:rPr>
                <w:t xml:space="preserve"> (i.e. mental health).  A DAG might also be helpful.</w:t>
              </w:r>
            </w:ins>
          </w:p>
        </w:tc>
        <w:tc>
          <w:tcPr>
            <w:tcW w:w="1710" w:type="dxa"/>
            <w:tcBorders>
              <w:top w:val="single" w:sz="4" w:space="0" w:color="auto"/>
              <w:left w:val="single" w:sz="4" w:space="0" w:color="auto"/>
              <w:bottom w:val="single" w:sz="4" w:space="0" w:color="auto"/>
              <w:right w:val="single" w:sz="4" w:space="0" w:color="auto"/>
            </w:tcBorders>
          </w:tcPr>
          <w:p w14:paraId="161FE09A" w14:textId="77777777" w:rsidR="007C21C5" w:rsidRDefault="00F84194" w:rsidP="009F448F">
            <w:pPr>
              <w:tabs>
                <w:tab w:val="center" w:pos="4320"/>
                <w:tab w:val="right" w:pos="8640"/>
              </w:tabs>
              <w:rPr>
                <w:sz w:val="24"/>
              </w:rPr>
            </w:pPr>
            <w:ins w:id="11" w:author="faculty" w:date="2017-05-07T10:24:00Z">
              <w:r>
                <w:rPr>
                  <w:sz w:val="24"/>
                </w:rPr>
                <w:t>1</w:t>
              </w:r>
            </w:ins>
            <w:ins w:id="12" w:author="faculty" w:date="2017-05-07T11:23:00Z">
              <w:r w:rsidR="003634E7">
                <w:rPr>
                  <w:sz w:val="24"/>
                </w:rPr>
                <w:t>8</w:t>
              </w:r>
            </w:ins>
          </w:p>
        </w:tc>
      </w:tr>
      <w:tr w:rsidR="007C21C5" w14:paraId="77A6AFD8" w14:textId="77777777" w:rsidTr="009F448F">
        <w:tc>
          <w:tcPr>
            <w:tcW w:w="2121" w:type="dxa"/>
            <w:tcBorders>
              <w:top w:val="single" w:sz="4" w:space="0" w:color="auto"/>
              <w:left w:val="single" w:sz="4" w:space="0" w:color="auto"/>
              <w:bottom w:val="single" w:sz="4" w:space="0" w:color="auto"/>
              <w:right w:val="single" w:sz="4" w:space="0" w:color="auto"/>
            </w:tcBorders>
            <w:hideMark/>
          </w:tcPr>
          <w:p w14:paraId="4F54DD2A" w14:textId="77777777" w:rsidR="007C21C5" w:rsidRDefault="007C21C5" w:rsidP="009F448F">
            <w:pPr>
              <w:tabs>
                <w:tab w:val="center" w:pos="4320"/>
                <w:tab w:val="right" w:pos="8640"/>
              </w:tabs>
              <w:rPr>
                <w:sz w:val="24"/>
              </w:rPr>
            </w:pPr>
            <w:r>
              <w:t xml:space="preserve">Methods </w:t>
            </w:r>
          </w:p>
        </w:tc>
        <w:tc>
          <w:tcPr>
            <w:tcW w:w="1752" w:type="dxa"/>
            <w:tcBorders>
              <w:top w:val="single" w:sz="4" w:space="0" w:color="auto"/>
              <w:left w:val="single" w:sz="4" w:space="0" w:color="auto"/>
              <w:bottom w:val="single" w:sz="4" w:space="0" w:color="auto"/>
              <w:right w:val="single" w:sz="4" w:space="0" w:color="auto"/>
            </w:tcBorders>
            <w:hideMark/>
          </w:tcPr>
          <w:p w14:paraId="05B56436" w14:textId="77777777" w:rsidR="007C21C5" w:rsidRDefault="007C21C5" w:rsidP="009F448F">
            <w:pPr>
              <w:tabs>
                <w:tab w:val="center" w:pos="4320"/>
                <w:tab w:val="right" w:pos="8640"/>
              </w:tabs>
              <w:rPr>
                <w:sz w:val="24"/>
              </w:rPr>
            </w:pPr>
            <w:r>
              <w:t>20</w:t>
            </w:r>
          </w:p>
        </w:tc>
        <w:tc>
          <w:tcPr>
            <w:tcW w:w="3975" w:type="dxa"/>
            <w:tcBorders>
              <w:top w:val="single" w:sz="4" w:space="0" w:color="auto"/>
              <w:left w:val="single" w:sz="4" w:space="0" w:color="auto"/>
              <w:bottom w:val="single" w:sz="4" w:space="0" w:color="auto"/>
              <w:right w:val="single" w:sz="4" w:space="0" w:color="auto"/>
            </w:tcBorders>
          </w:tcPr>
          <w:p w14:paraId="1AD217D4" w14:textId="77777777" w:rsidR="007C21C5" w:rsidRDefault="00231305" w:rsidP="009F448F">
            <w:pPr>
              <w:tabs>
                <w:tab w:val="center" w:pos="4320"/>
                <w:tab w:val="right" w:pos="8640"/>
              </w:tabs>
              <w:rPr>
                <w:ins w:id="13" w:author="faculty" w:date="2017-05-07T10:29:00Z"/>
                <w:sz w:val="24"/>
              </w:rPr>
            </w:pPr>
            <w:ins w:id="14" w:author="faculty" w:date="2017-05-07T10:13:00Z">
              <w:r>
                <w:rPr>
                  <w:sz w:val="24"/>
                </w:rPr>
                <w:t>You cannot delete observations from the data set (</w:t>
              </w:r>
            </w:ins>
            <w:ins w:id="15" w:author="faculty" w:date="2017-05-07T11:26:00Z">
              <w:r w:rsidR="004D4125">
                <w:rPr>
                  <w:sz w:val="24"/>
                </w:rPr>
                <w:t>e.g.</w:t>
              </w:r>
            </w:ins>
            <w:ins w:id="16" w:author="faculty" w:date="2017-05-07T10:13:00Z">
              <w:r>
                <w:rPr>
                  <w:sz w:val="24"/>
                </w:rPr>
                <w:t xml:space="preserve"> if &lt;20 years old) because that would invalidate the weight variable.  Instead you need to create an indicator for </w:t>
              </w:r>
            </w:ins>
            <w:ins w:id="17" w:author="faculty" w:date="2017-05-07T10:14:00Z">
              <w:r>
                <w:rPr>
                  <w:sz w:val="24"/>
                </w:rPr>
                <w:t>inclusion</w:t>
              </w:r>
            </w:ins>
            <w:ins w:id="18" w:author="faculty" w:date="2017-05-07T10:13:00Z">
              <w:r>
                <w:rPr>
                  <w:sz w:val="24"/>
                </w:rPr>
                <w:t xml:space="preserve"> </w:t>
              </w:r>
            </w:ins>
            <w:ins w:id="19" w:author="faculty" w:date="2017-05-07T10:14:00Z">
              <w:r>
                <w:rPr>
                  <w:sz w:val="24"/>
                </w:rPr>
                <w:t>(versus exclusion) in your final sample based on all the criteria you are using and then use that variable in a domain statement for all analyses and only look at the include str</w:t>
              </w:r>
              <w:r w:rsidR="001E23A5">
                <w:rPr>
                  <w:sz w:val="24"/>
                </w:rPr>
                <w:t>at</w:t>
              </w:r>
            </w:ins>
            <w:ins w:id="20" w:author="faculty" w:date="2017-05-07T10:40:00Z">
              <w:r w:rsidR="001E23A5">
                <w:rPr>
                  <w:sz w:val="24"/>
                </w:rPr>
                <w:t>a</w:t>
              </w:r>
            </w:ins>
            <w:ins w:id="21" w:author="faculty" w:date="2017-05-07T10:14:00Z">
              <w:r>
                <w:rPr>
                  <w:sz w:val="24"/>
                </w:rPr>
                <w:t>.</w:t>
              </w:r>
            </w:ins>
          </w:p>
          <w:p w14:paraId="08E8D9F0" w14:textId="77777777" w:rsidR="00EA7D14" w:rsidRDefault="00EA7D14" w:rsidP="009F448F">
            <w:pPr>
              <w:tabs>
                <w:tab w:val="center" w:pos="4320"/>
                <w:tab w:val="right" w:pos="8640"/>
              </w:tabs>
              <w:rPr>
                <w:ins w:id="22" w:author="faculty" w:date="2017-05-07T10:29:00Z"/>
                <w:sz w:val="24"/>
              </w:rPr>
            </w:pPr>
          </w:p>
          <w:p w14:paraId="67FD8F52" w14:textId="77777777" w:rsidR="00EA7D14" w:rsidRDefault="001E23A5" w:rsidP="009F448F">
            <w:pPr>
              <w:tabs>
                <w:tab w:val="center" w:pos="4320"/>
                <w:tab w:val="right" w:pos="8640"/>
              </w:tabs>
              <w:rPr>
                <w:ins w:id="23" w:author="faculty" w:date="2017-05-07T10:41:00Z"/>
                <w:sz w:val="24"/>
              </w:rPr>
            </w:pPr>
            <w:ins w:id="24" w:author="faculty" w:date="2017-05-07T10:29:00Z">
              <w:r>
                <w:rPr>
                  <w:sz w:val="24"/>
                </w:rPr>
                <w:t xml:space="preserve">Those missing data on </w:t>
              </w:r>
            </w:ins>
            <w:ins w:id="25" w:author="faculty" w:date="2017-05-07T10:40:00Z">
              <w:r>
                <w:rPr>
                  <w:sz w:val="24"/>
                </w:rPr>
                <w:t xml:space="preserve">a </w:t>
              </w:r>
            </w:ins>
            <w:ins w:id="26" w:author="faculty" w:date="2017-05-07T10:29:00Z">
              <w:r w:rsidR="00EA7D14">
                <w:rPr>
                  <w:sz w:val="24"/>
                </w:rPr>
                <w:t>variable should be either excluded or recoded into a valid response if possible (</w:t>
              </w:r>
            </w:ins>
            <w:ins w:id="27" w:author="faculty" w:date="2017-05-07T11:26:00Z">
              <w:r w:rsidR="004D4125">
                <w:rPr>
                  <w:sz w:val="24"/>
                </w:rPr>
                <w:t>e.g.</w:t>
              </w:r>
            </w:ins>
            <w:ins w:id="28" w:author="faculty" w:date="2017-05-07T10:29:00Z">
              <w:r w:rsidR="00EA7D14">
                <w:rPr>
                  <w:sz w:val="24"/>
                </w:rPr>
                <w:t xml:space="preserve"> if missing info on </w:t>
              </w:r>
            </w:ins>
            <w:ins w:id="29" w:author="faculty" w:date="2017-05-07T10:30:00Z">
              <w:r w:rsidR="00EA7D14">
                <w:rPr>
                  <w:sz w:val="24"/>
                </w:rPr>
                <w:t>hormone</w:t>
              </w:r>
            </w:ins>
            <w:ins w:id="30" w:author="faculty" w:date="2017-05-07T10:29:00Z">
              <w:r w:rsidR="00EA7D14">
                <w:rPr>
                  <w:sz w:val="24"/>
                </w:rPr>
                <w:t xml:space="preserve"> </w:t>
              </w:r>
            </w:ins>
            <w:ins w:id="31" w:author="faculty" w:date="2017-05-07T10:30:00Z">
              <w:r w:rsidR="00EA7D14">
                <w:rPr>
                  <w:sz w:val="24"/>
                </w:rPr>
                <w:t>replacement and are un</w:t>
              </w:r>
            </w:ins>
            <w:ins w:id="32" w:author="faculty" w:date="2017-05-07T10:40:00Z">
              <w:r>
                <w:rPr>
                  <w:sz w:val="24"/>
                </w:rPr>
                <w:t>d</w:t>
              </w:r>
            </w:ins>
            <w:ins w:id="33" w:author="faculty" w:date="2017-05-07T10:30:00Z">
              <w:r w:rsidR="00EA7D14">
                <w:rPr>
                  <w:sz w:val="24"/>
                </w:rPr>
                <w:t>er age 50 probably can recode as “no”).</w:t>
              </w:r>
            </w:ins>
            <w:ins w:id="34" w:author="faculty" w:date="2017-05-07T10:40:00Z">
              <w:r>
                <w:rPr>
                  <w:sz w:val="24"/>
                </w:rPr>
                <w:t xml:space="preserve">  Did you include the missing in the regression models?  I</w:t>
              </w:r>
            </w:ins>
            <w:ins w:id="35" w:author="faculty" w:date="2017-05-07T10:41:00Z">
              <w:r>
                <w:rPr>
                  <w:sz w:val="24"/>
                </w:rPr>
                <w:t xml:space="preserve"> hope not.</w:t>
              </w:r>
            </w:ins>
          </w:p>
          <w:p w14:paraId="05703368" w14:textId="77777777" w:rsidR="001E23A5" w:rsidRDefault="001E23A5" w:rsidP="009F448F">
            <w:pPr>
              <w:tabs>
                <w:tab w:val="center" w:pos="4320"/>
                <w:tab w:val="right" w:pos="8640"/>
              </w:tabs>
              <w:rPr>
                <w:ins w:id="36" w:author="faculty" w:date="2017-05-07T10:41:00Z"/>
                <w:sz w:val="24"/>
              </w:rPr>
            </w:pPr>
          </w:p>
          <w:p w14:paraId="3C70BE80" w14:textId="77777777" w:rsidR="001E23A5" w:rsidRDefault="001E23A5" w:rsidP="009F448F">
            <w:pPr>
              <w:tabs>
                <w:tab w:val="center" w:pos="4320"/>
                <w:tab w:val="right" w:pos="8640"/>
              </w:tabs>
              <w:rPr>
                <w:ins w:id="37" w:author="faculty" w:date="2017-05-07T11:02:00Z"/>
                <w:sz w:val="24"/>
              </w:rPr>
            </w:pPr>
            <w:ins w:id="38" w:author="faculty" w:date="2017-05-07T10:41:00Z">
              <w:r>
                <w:rPr>
                  <w:sz w:val="24"/>
                </w:rPr>
                <w:t xml:space="preserve">You might also try categorizing inflammation into high vs low-med as </w:t>
              </w:r>
              <w:r>
                <w:rPr>
                  <w:sz w:val="24"/>
                </w:rPr>
                <w:lastRenderedPageBreak/>
                <w:t>it would be that the relationships are not linear.</w:t>
              </w:r>
            </w:ins>
          </w:p>
          <w:p w14:paraId="4C49044C" w14:textId="77777777" w:rsidR="001704DE" w:rsidRDefault="001704DE" w:rsidP="009F448F">
            <w:pPr>
              <w:tabs>
                <w:tab w:val="center" w:pos="4320"/>
                <w:tab w:val="right" w:pos="8640"/>
              </w:tabs>
              <w:rPr>
                <w:ins w:id="39" w:author="faculty" w:date="2017-05-07T11:02:00Z"/>
                <w:sz w:val="24"/>
              </w:rPr>
            </w:pPr>
          </w:p>
          <w:p w14:paraId="2836C29C" w14:textId="77777777" w:rsidR="001704DE" w:rsidRDefault="001704DE" w:rsidP="001704DE">
            <w:pPr>
              <w:tabs>
                <w:tab w:val="center" w:pos="4320"/>
                <w:tab w:val="right" w:pos="8640"/>
              </w:tabs>
              <w:rPr>
                <w:ins w:id="40" w:author="faculty" w:date="2017-05-07T11:20:00Z"/>
                <w:sz w:val="24"/>
              </w:rPr>
            </w:pPr>
            <w:ins w:id="41" w:author="faculty" w:date="2017-05-07T11:02:00Z">
              <w:r>
                <w:rPr>
                  <w:sz w:val="24"/>
                </w:rPr>
                <w:t xml:space="preserve">And, maybe try a combined poor sleep outcome (poor quality or less than 6 hours) </w:t>
              </w:r>
            </w:ins>
            <w:ins w:id="42" w:author="faculty" w:date="2017-05-07T11:03:00Z">
              <w:r>
                <w:rPr>
                  <w:sz w:val="24"/>
                </w:rPr>
                <w:t>as the exposure because looking at one adjusted for the other might reduce the association if they are overlapping.</w:t>
              </w:r>
            </w:ins>
            <w:ins w:id="43" w:author="faculty" w:date="2017-05-07T11:19:00Z">
              <w:r w:rsidR="00C750DB">
                <w:rPr>
                  <w:sz w:val="24"/>
                </w:rPr>
                <w:t xml:space="preserve"> And/or try </w:t>
              </w:r>
            </w:ins>
            <w:ins w:id="44" w:author="faculty" w:date="2017-05-07T11:26:00Z">
              <w:r w:rsidR="004D4125">
                <w:rPr>
                  <w:sz w:val="24"/>
                </w:rPr>
                <w:t>categorizing</w:t>
              </w:r>
            </w:ins>
            <w:ins w:id="45" w:author="faculty" w:date="2017-05-07T11:19:00Z">
              <w:r w:rsidR="00C750DB">
                <w:rPr>
                  <w:sz w:val="24"/>
                </w:rPr>
                <w:t xml:space="preserve"> sleep hours into &lt;5 </w:t>
              </w:r>
            </w:ins>
            <w:ins w:id="46" w:author="faculty" w:date="2017-05-07T11:26:00Z">
              <w:r w:rsidR="004D4125">
                <w:rPr>
                  <w:sz w:val="24"/>
                </w:rPr>
                <w:t>instead</w:t>
              </w:r>
            </w:ins>
            <w:ins w:id="47" w:author="faculty" w:date="2017-05-07T11:19:00Z">
              <w:r w:rsidR="00C750DB">
                <w:rPr>
                  <w:sz w:val="24"/>
                </w:rPr>
                <w:t xml:space="preserve"> or into 3 categories (8+, 6-7, &lt;=5)?</w:t>
              </w:r>
            </w:ins>
          </w:p>
          <w:p w14:paraId="57D49CD5" w14:textId="77777777" w:rsidR="001704DE" w:rsidRDefault="001704DE" w:rsidP="001704DE">
            <w:pPr>
              <w:tabs>
                <w:tab w:val="center" w:pos="4320"/>
                <w:tab w:val="right" w:pos="8640"/>
              </w:tabs>
              <w:rPr>
                <w:ins w:id="48" w:author="faculty" w:date="2017-05-07T11:03:00Z"/>
                <w:sz w:val="24"/>
              </w:rPr>
            </w:pPr>
          </w:p>
          <w:p w14:paraId="12918022" w14:textId="77777777" w:rsidR="001704DE" w:rsidRDefault="001704DE" w:rsidP="001704DE">
            <w:pPr>
              <w:tabs>
                <w:tab w:val="center" w:pos="4320"/>
                <w:tab w:val="right" w:pos="8640"/>
              </w:tabs>
              <w:rPr>
                <w:ins w:id="49" w:author="faculty" w:date="2017-05-07T11:20:00Z"/>
                <w:sz w:val="24"/>
              </w:rPr>
            </w:pPr>
            <w:ins w:id="50" w:author="faculty" w:date="2017-05-07T11:03:00Z">
              <w:r>
                <w:rPr>
                  <w:sz w:val="24"/>
                </w:rPr>
                <w:t xml:space="preserve">And for the </w:t>
              </w:r>
            </w:ins>
            <w:ins w:id="51" w:author="faculty" w:date="2017-05-07T11:26:00Z">
              <w:r w:rsidR="004D4125">
                <w:rPr>
                  <w:sz w:val="24"/>
                </w:rPr>
                <w:t>confounders</w:t>
              </w:r>
            </w:ins>
            <w:ins w:id="52" w:author="faculty" w:date="2017-05-07T11:03:00Z">
              <w:r>
                <w:rPr>
                  <w:sz w:val="24"/>
                </w:rPr>
                <w:t>, consider collapsing some categories (</w:t>
              </w:r>
            </w:ins>
            <w:ins w:id="53" w:author="faculty" w:date="2017-05-07T11:26:00Z">
              <w:r w:rsidR="004D4125">
                <w:rPr>
                  <w:sz w:val="24"/>
                </w:rPr>
                <w:t>e.g.</w:t>
              </w:r>
            </w:ins>
            <w:ins w:id="54" w:author="faculty" w:date="2017-05-07T11:03:00Z">
              <w:r>
                <w:rPr>
                  <w:sz w:val="24"/>
                </w:rPr>
                <w:t xml:space="preserve"> </w:t>
              </w:r>
            </w:ins>
            <w:ins w:id="55" w:author="faculty" w:date="2017-05-07T11:04:00Z">
              <w:r>
                <w:rPr>
                  <w:sz w:val="24"/>
                </w:rPr>
                <w:t>Hispanic</w:t>
              </w:r>
            </w:ins>
            <w:ins w:id="56" w:author="faculty" w:date="2017-05-07T11:03:00Z">
              <w:r>
                <w:rPr>
                  <w:sz w:val="24"/>
                </w:rPr>
                <w:t xml:space="preserve"> </w:t>
              </w:r>
            </w:ins>
            <w:ins w:id="57" w:author="faculty" w:date="2017-05-07T11:04:00Z">
              <w:r>
                <w:rPr>
                  <w:sz w:val="24"/>
                </w:rPr>
                <w:t xml:space="preserve">and Mexican </w:t>
              </w:r>
            </w:ins>
            <w:ins w:id="58" w:author="faculty" w:date="2017-05-07T11:26:00Z">
              <w:r w:rsidR="004D4125">
                <w:rPr>
                  <w:sz w:val="24"/>
                </w:rPr>
                <w:t>ethnicity</w:t>
              </w:r>
            </w:ins>
            <w:ins w:id="59" w:author="faculty" w:date="2017-05-07T11:04:00Z">
              <w:r>
                <w:rPr>
                  <w:sz w:val="24"/>
                </w:rPr>
                <w:t>) for easier interpretation.</w:t>
              </w:r>
            </w:ins>
          </w:p>
          <w:p w14:paraId="72ED4947" w14:textId="77777777" w:rsidR="00FB245F" w:rsidRDefault="00FB245F" w:rsidP="001704DE">
            <w:pPr>
              <w:tabs>
                <w:tab w:val="center" w:pos="4320"/>
                <w:tab w:val="right" w:pos="8640"/>
              </w:tabs>
              <w:rPr>
                <w:ins w:id="60" w:author="faculty" w:date="2017-05-07T11:20:00Z"/>
                <w:sz w:val="24"/>
              </w:rPr>
            </w:pPr>
          </w:p>
          <w:p w14:paraId="14211A16" w14:textId="77777777" w:rsidR="00FB245F" w:rsidRDefault="00FB245F" w:rsidP="001704DE">
            <w:pPr>
              <w:tabs>
                <w:tab w:val="center" w:pos="4320"/>
                <w:tab w:val="right" w:pos="8640"/>
              </w:tabs>
              <w:rPr>
                <w:sz w:val="24"/>
              </w:rPr>
            </w:pPr>
            <w:ins w:id="61" w:author="faculty" w:date="2017-05-07T11:20:00Z">
              <w:r>
                <w:rPr>
                  <w:sz w:val="24"/>
                </w:rPr>
                <w:t xml:space="preserve">You also need to mention that you </w:t>
              </w:r>
            </w:ins>
            <w:ins w:id="62" w:author="faculty" w:date="2017-05-07T11:26:00Z">
              <w:r w:rsidR="004D4125">
                <w:rPr>
                  <w:sz w:val="24"/>
                </w:rPr>
                <w:t>cannot</w:t>
              </w:r>
            </w:ins>
            <w:ins w:id="63" w:author="faculty" w:date="2017-05-07T11:20:00Z">
              <w:r>
                <w:rPr>
                  <w:sz w:val="24"/>
                </w:rPr>
                <w:t xml:space="preserve"> adjust for the sampling and weights in the mediation analyses (so your SE might be wrong).</w:t>
              </w:r>
            </w:ins>
          </w:p>
        </w:tc>
        <w:tc>
          <w:tcPr>
            <w:tcW w:w="1710" w:type="dxa"/>
            <w:tcBorders>
              <w:top w:val="single" w:sz="4" w:space="0" w:color="auto"/>
              <w:left w:val="single" w:sz="4" w:space="0" w:color="auto"/>
              <w:bottom w:val="single" w:sz="4" w:space="0" w:color="auto"/>
              <w:right w:val="single" w:sz="4" w:space="0" w:color="auto"/>
            </w:tcBorders>
          </w:tcPr>
          <w:p w14:paraId="54F28A0B" w14:textId="77777777" w:rsidR="007C21C5" w:rsidRDefault="003634E7" w:rsidP="009F448F">
            <w:pPr>
              <w:tabs>
                <w:tab w:val="center" w:pos="4320"/>
                <w:tab w:val="right" w:pos="8640"/>
              </w:tabs>
              <w:rPr>
                <w:sz w:val="24"/>
              </w:rPr>
            </w:pPr>
            <w:ins w:id="64" w:author="faculty" w:date="2017-05-07T11:23:00Z">
              <w:r>
                <w:rPr>
                  <w:sz w:val="24"/>
                </w:rPr>
                <w:lastRenderedPageBreak/>
                <w:t>1</w:t>
              </w:r>
            </w:ins>
            <w:ins w:id="65" w:author="faculty" w:date="2017-05-07T11:29:00Z">
              <w:r w:rsidR="00247175">
                <w:rPr>
                  <w:sz w:val="24"/>
                </w:rPr>
                <w:t>7</w:t>
              </w:r>
            </w:ins>
          </w:p>
        </w:tc>
      </w:tr>
      <w:tr w:rsidR="007C21C5" w14:paraId="01E273FF" w14:textId="77777777" w:rsidTr="003634E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66" w:author="faculty" w:date="2017-05-07T11:23: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530"/>
        </w:trPr>
        <w:tc>
          <w:tcPr>
            <w:tcW w:w="2121" w:type="dxa"/>
            <w:tcBorders>
              <w:top w:val="single" w:sz="4" w:space="0" w:color="auto"/>
              <w:left w:val="single" w:sz="4" w:space="0" w:color="auto"/>
              <w:bottom w:val="single" w:sz="4" w:space="0" w:color="auto"/>
              <w:right w:val="single" w:sz="4" w:space="0" w:color="auto"/>
            </w:tcBorders>
            <w:hideMark/>
            <w:tcPrChange w:id="67" w:author="faculty" w:date="2017-05-07T11:23:00Z">
              <w:tcPr>
                <w:tcW w:w="2121" w:type="dxa"/>
                <w:tcBorders>
                  <w:top w:val="single" w:sz="4" w:space="0" w:color="auto"/>
                  <w:left w:val="single" w:sz="4" w:space="0" w:color="auto"/>
                  <w:bottom w:val="single" w:sz="4" w:space="0" w:color="auto"/>
                  <w:right w:val="single" w:sz="4" w:space="0" w:color="auto"/>
                </w:tcBorders>
                <w:hideMark/>
              </w:tcPr>
            </w:tcPrChange>
          </w:tcPr>
          <w:p w14:paraId="50B4E83B" w14:textId="77777777" w:rsidR="007C21C5" w:rsidRDefault="007C21C5" w:rsidP="009F448F">
            <w:pPr>
              <w:tabs>
                <w:tab w:val="center" w:pos="4320"/>
                <w:tab w:val="right" w:pos="8640"/>
              </w:tabs>
              <w:rPr>
                <w:sz w:val="24"/>
              </w:rPr>
            </w:pPr>
            <w:r>
              <w:t>Results</w:t>
            </w:r>
          </w:p>
        </w:tc>
        <w:tc>
          <w:tcPr>
            <w:tcW w:w="1752" w:type="dxa"/>
            <w:tcBorders>
              <w:top w:val="single" w:sz="4" w:space="0" w:color="auto"/>
              <w:left w:val="single" w:sz="4" w:space="0" w:color="auto"/>
              <w:bottom w:val="single" w:sz="4" w:space="0" w:color="auto"/>
              <w:right w:val="single" w:sz="4" w:space="0" w:color="auto"/>
            </w:tcBorders>
            <w:hideMark/>
            <w:tcPrChange w:id="68" w:author="faculty" w:date="2017-05-07T11:23:00Z">
              <w:tcPr>
                <w:tcW w:w="1752" w:type="dxa"/>
                <w:tcBorders>
                  <w:top w:val="single" w:sz="4" w:space="0" w:color="auto"/>
                  <w:left w:val="single" w:sz="4" w:space="0" w:color="auto"/>
                  <w:bottom w:val="single" w:sz="4" w:space="0" w:color="auto"/>
                  <w:right w:val="single" w:sz="4" w:space="0" w:color="auto"/>
                </w:tcBorders>
                <w:hideMark/>
              </w:tcPr>
            </w:tcPrChange>
          </w:tcPr>
          <w:p w14:paraId="473DF587" w14:textId="77777777" w:rsidR="007C21C5" w:rsidRDefault="007C21C5" w:rsidP="009F448F">
            <w:pPr>
              <w:tabs>
                <w:tab w:val="center" w:pos="4320"/>
                <w:tab w:val="right" w:pos="8640"/>
              </w:tabs>
              <w:rPr>
                <w:sz w:val="24"/>
              </w:rPr>
            </w:pPr>
            <w:r>
              <w:t>20</w:t>
            </w:r>
          </w:p>
        </w:tc>
        <w:tc>
          <w:tcPr>
            <w:tcW w:w="3975" w:type="dxa"/>
            <w:tcBorders>
              <w:top w:val="single" w:sz="4" w:space="0" w:color="auto"/>
              <w:left w:val="single" w:sz="4" w:space="0" w:color="auto"/>
              <w:bottom w:val="single" w:sz="4" w:space="0" w:color="auto"/>
              <w:right w:val="single" w:sz="4" w:space="0" w:color="auto"/>
            </w:tcBorders>
            <w:tcPrChange w:id="69" w:author="faculty" w:date="2017-05-07T11:23:00Z">
              <w:tcPr>
                <w:tcW w:w="3975" w:type="dxa"/>
                <w:tcBorders>
                  <w:top w:val="single" w:sz="4" w:space="0" w:color="auto"/>
                  <w:left w:val="single" w:sz="4" w:space="0" w:color="auto"/>
                  <w:bottom w:val="single" w:sz="4" w:space="0" w:color="auto"/>
                  <w:right w:val="single" w:sz="4" w:space="0" w:color="auto"/>
                </w:tcBorders>
              </w:tcPr>
            </w:tcPrChange>
          </w:tcPr>
          <w:p w14:paraId="2F010A92" w14:textId="77777777" w:rsidR="007C21C5" w:rsidRDefault="00944B06" w:rsidP="009F448F">
            <w:pPr>
              <w:tabs>
                <w:tab w:val="center" w:pos="4320"/>
                <w:tab w:val="right" w:pos="8640"/>
              </w:tabs>
              <w:rPr>
                <w:ins w:id="70" w:author="faculty" w:date="2017-05-07T11:25:00Z"/>
                <w:sz w:val="24"/>
              </w:rPr>
            </w:pPr>
            <w:ins w:id="71" w:author="faculty" w:date="2017-05-07T10:36:00Z">
              <w:r>
                <w:rPr>
                  <w:sz w:val="24"/>
                </w:rPr>
                <w:t xml:space="preserve">Table 1 needs p-values for each </w:t>
              </w:r>
            </w:ins>
            <w:ins w:id="72" w:author="faculty" w:date="2017-05-07T11:26:00Z">
              <w:r w:rsidR="004D4125">
                <w:rPr>
                  <w:sz w:val="24"/>
                </w:rPr>
                <w:t>sleep</w:t>
              </w:r>
            </w:ins>
            <w:ins w:id="73" w:author="faculty" w:date="2017-05-07T10:36:00Z">
              <w:r>
                <w:rPr>
                  <w:sz w:val="24"/>
                </w:rPr>
                <w:t xml:space="preserve"> </w:t>
              </w:r>
            </w:ins>
            <w:ins w:id="74" w:author="faculty" w:date="2017-05-07T11:26:00Z">
              <w:r w:rsidR="004D4125">
                <w:rPr>
                  <w:sz w:val="24"/>
                </w:rPr>
                <w:t>outcome</w:t>
              </w:r>
            </w:ins>
            <w:ins w:id="75" w:author="faculty" w:date="2017-05-07T10:36:00Z">
              <w:r>
                <w:rPr>
                  <w:sz w:val="24"/>
                </w:rPr>
                <w:t>.</w:t>
              </w:r>
            </w:ins>
          </w:p>
          <w:p w14:paraId="55FF444D" w14:textId="77777777" w:rsidR="008D53F2" w:rsidRDefault="008D53F2" w:rsidP="009F448F">
            <w:pPr>
              <w:tabs>
                <w:tab w:val="center" w:pos="4320"/>
                <w:tab w:val="right" w:pos="8640"/>
              </w:tabs>
              <w:rPr>
                <w:ins w:id="76" w:author="faculty" w:date="2017-05-07T11:25:00Z"/>
                <w:sz w:val="24"/>
              </w:rPr>
            </w:pPr>
          </w:p>
          <w:p w14:paraId="3CEC1FD4" w14:textId="77777777" w:rsidR="008D53F2" w:rsidRDefault="008D53F2" w:rsidP="009F448F">
            <w:pPr>
              <w:tabs>
                <w:tab w:val="center" w:pos="4320"/>
                <w:tab w:val="right" w:pos="8640"/>
              </w:tabs>
              <w:rPr>
                <w:ins w:id="77" w:author="faculty" w:date="2017-05-07T10:36:00Z"/>
                <w:sz w:val="24"/>
              </w:rPr>
            </w:pPr>
            <w:ins w:id="78" w:author="faculty" w:date="2017-05-07T11:25:00Z">
              <w:r>
                <w:rPr>
                  <w:sz w:val="24"/>
                </w:rPr>
                <w:t xml:space="preserve">It is unclear what you are reporting as the </w:t>
              </w:r>
            </w:ins>
            <w:ins w:id="79" w:author="faculty" w:date="2017-05-07T11:26:00Z">
              <w:r w:rsidR="004D4125">
                <w:rPr>
                  <w:sz w:val="24"/>
                </w:rPr>
                <w:t>measure</w:t>
              </w:r>
            </w:ins>
            <w:ins w:id="80" w:author="faculty" w:date="2017-05-07T11:25:00Z">
              <w:r>
                <w:rPr>
                  <w:sz w:val="24"/>
                </w:rPr>
                <w:t xml:space="preserve"> of association for the mediation analysis (are these betas, ORs or something else?).  What would the null result be?  Zero or 1?</w:t>
              </w:r>
            </w:ins>
          </w:p>
          <w:p w14:paraId="498DEA65" w14:textId="77777777" w:rsidR="00944B06" w:rsidRDefault="00944B06" w:rsidP="009F448F">
            <w:pPr>
              <w:tabs>
                <w:tab w:val="center" w:pos="4320"/>
                <w:tab w:val="right" w:pos="8640"/>
              </w:tabs>
              <w:rPr>
                <w:ins w:id="81" w:author="faculty" w:date="2017-05-07T10:36:00Z"/>
                <w:sz w:val="24"/>
              </w:rPr>
            </w:pPr>
          </w:p>
          <w:p w14:paraId="6466117C" w14:textId="77777777" w:rsidR="00944B06" w:rsidRDefault="00944B06" w:rsidP="00944B06">
            <w:pPr>
              <w:tabs>
                <w:tab w:val="center" w:pos="4320"/>
                <w:tab w:val="right" w:pos="8640"/>
              </w:tabs>
              <w:rPr>
                <w:sz w:val="24"/>
              </w:rPr>
            </w:pPr>
            <w:ins w:id="82" w:author="faculty" w:date="2017-05-07T10:36:00Z">
              <w:r>
                <w:rPr>
                  <w:sz w:val="24"/>
                </w:rPr>
                <w:t xml:space="preserve">I would suggest that in addition to the </w:t>
              </w:r>
            </w:ins>
            <w:ins w:id="83" w:author="faculty" w:date="2017-05-07T10:37:00Z">
              <w:r>
                <w:rPr>
                  <w:sz w:val="24"/>
                </w:rPr>
                <w:t>mediation</w:t>
              </w:r>
            </w:ins>
            <w:ins w:id="84" w:author="faculty" w:date="2017-05-07T10:36:00Z">
              <w:r>
                <w:rPr>
                  <w:sz w:val="24"/>
                </w:rPr>
                <w:t xml:space="preserve"> </w:t>
              </w:r>
            </w:ins>
            <w:ins w:id="85" w:author="faculty" w:date="2017-05-07T10:37:00Z">
              <w:r>
                <w:rPr>
                  <w:sz w:val="24"/>
                </w:rPr>
                <w:t xml:space="preserve">analysis, you also present the regular regression model results (crude and adjusted).  So what are the </w:t>
              </w:r>
            </w:ins>
            <w:ins w:id="86" w:author="faculty" w:date="2017-05-07T10:38:00Z">
              <w:r>
                <w:rPr>
                  <w:sz w:val="24"/>
                </w:rPr>
                <w:lastRenderedPageBreak/>
                <w:t xml:space="preserve">crude and </w:t>
              </w:r>
            </w:ins>
            <w:ins w:id="87" w:author="faculty" w:date="2017-05-07T10:37:00Z">
              <w:r>
                <w:rPr>
                  <w:sz w:val="24"/>
                </w:rPr>
                <w:t xml:space="preserve">adjusted association between SES indicators and sleep and inflammation?  What </w:t>
              </w:r>
            </w:ins>
            <w:ins w:id="88" w:author="faculty" w:date="2017-05-07T10:38:00Z">
              <w:r>
                <w:rPr>
                  <w:sz w:val="24"/>
                </w:rPr>
                <w:t xml:space="preserve">are the crude and adjusted associations between SES and sleep?  And how are the confounders associated with those outcomes.  Then, after discussion the main </w:t>
              </w:r>
            </w:ins>
            <w:ins w:id="89" w:author="faculty" w:date="2017-05-07T11:26:00Z">
              <w:r w:rsidR="004D4125">
                <w:rPr>
                  <w:sz w:val="24"/>
                </w:rPr>
                <w:t>regression</w:t>
              </w:r>
            </w:ins>
            <w:ins w:id="90" w:author="faculty" w:date="2017-05-07T10:38:00Z">
              <w:r>
                <w:rPr>
                  <w:sz w:val="24"/>
                </w:rPr>
                <w:t xml:space="preserve"> results, you can test </w:t>
              </w:r>
            </w:ins>
            <w:ins w:id="91" w:author="faculty" w:date="2017-05-07T10:39:00Z">
              <w:r>
                <w:rPr>
                  <w:sz w:val="24"/>
                </w:rPr>
                <w:t>mediation</w:t>
              </w:r>
            </w:ins>
            <w:ins w:id="92" w:author="faculty" w:date="2017-05-07T10:38:00Z">
              <w:r>
                <w:rPr>
                  <w:sz w:val="24"/>
                </w:rPr>
                <w:t>.</w:t>
              </w:r>
            </w:ins>
            <w:ins w:id="93" w:author="faculty" w:date="2017-05-07T10:39:00Z">
              <w:r>
                <w:rPr>
                  <w:sz w:val="24"/>
                </w:rPr>
                <w:t xml:space="preserve"> </w:t>
              </w:r>
            </w:ins>
          </w:p>
        </w:tc>
        <w:tc>
          <w:tcPr>
            <w:tcW w:w="1710" w:type="dxa"/>
            <w:tcBorders>
              <w:top w:val="single" w:sz="4" w:space="0" w:color="auto"/>
              <w:left w:val="single" w:sz="4" w:space="0" w:color="auto"/>
              <w:bottom w:val="single" w:sz="4" w:space="0" w:color="auto"/>
              <w:right w:val="single" w:sz="4" w:space="0" w:color="auto"/>
            </w:tcBorders>
            <w:tcPrChange w:id="94" w:author="faculty" w:date="2017-05-07T11:23:00Z">
              <w:tcPr>
                <w:tcW w:w="1710" w:type="dxa"/>
                <w:tcBorders>
                  <w:top w:val="single" w:sz="4" w:space="0" w:color="auto"/>
                  <w:left w:val="single" w:sz="4" w:space="0" w:color="auto"/>
                  <w:bottom w:val="single" w:sz="4" w:space="0" w:color="auto"/>
                  <w:right w:val="single" w:sz="4" w:space="0" w:color="auto"/>
                </w:tcBorders>
              </w:tcPr>
            </w:tcPrChange>
          </w:tcPr>
          <w:p w14:paraId="3AB9B85C" w14:textId="77777777" w:rsidR="007C21C5" w:rsidRDefault="003634E7" w:rsidP="009F448F">
            <w:pPr>
              <w:tabs>
                <w:tab w:val="center" w:pos="4320"/>
                <w:tab w:val="right" w:pos="8640"/>
              </w:tabs>
              <w:rPr>
                <w:sz w:val="24"/>
              </w:rPr>
            </w:pPr>
            <w:ins w:id="95" w:author="faculty" w:date="2017-05-07T11:23:00Z">
              <w:r>
                <w:rPr>
                  <w:sz w:val="24"/>
                </w:rPr>
                <w:lastRenderedPageBreak/>
                <w:t>17</w:t>
              </w:r>
            </w:ins>
          </w:p>
        </w:tc>
      </w:tr>
      <w:tr w:rsidR="007C21C5" w14:paraId="0270B415" w14:textId="77777777" w:rsidTr="009F448F">
        <w:tc>
          <w:tcPr>
            <w:tcW w:w="2121" w:type="dxa"/>
            <w:tcBorders>
              <w:top w:val="single" w:sz="4" w:space="0" w:color="auto"/>
              <w:left w:val="single" w:sz="4" w:space="0" w:color="auto"/>
              <w:bottom w:val="single" w:sz="4" w:space="0" w:color="auto"/>
              <w:right w:val="single" w:sz="4" w:space="0" w:color="auto"/>
            </w:tcBorders>
            <w:hideMark/>
          </w:tcPr>
          <w:p w14:paraId="6788B78E" w14:textId="77777777" w:rsidR="007C21C5" w:rsidRDefault="007C21C5" w:rsidP="009F448F">
            <w:pPr>
              <w:tabs>
                <w:tab w:val="center" w:pos="4320"/>
                <w:tab w:val="right" w:pos="8640"/>
              </w:tabs>
              <w:rPr>
                <w:sz w:val="24"/>
              </w:rPr>
            </w:pPr>
            <w:r>
              <w:t>Discussion</w:t>
            </w:r>
          </w:p>
        </w:tc>
        <w:tc>
          <w:tcPr>
            <w:tcW w:w="1752" w:type="dxa"/>
            <w:tcBorders>
              <w:top w:val="single" w:sz="4" w:space="0" w:color="auto"/>
              <w:left w:val="single" w:sz="4" w:space="0" w:color="auto"/>
              <w:bottom w:val="single" w:sz="4" w:space="0" w:color="auto"/>
              <w:right w:val="single" w:sz="4" w:space="0" w:color="auto"/>
            </w:tcBorders>
            <w:hideMark/>
          </w:tcPr>
          <w:p w14:paraId="02F6AC17" w14:textId="77777777" w:rsidR="007C21C5" w:rsidRDefault="007C21C5" w:rsidP="009F448F">
            <w:pPr>
              <w:tabs>
                <w:tab w:val="center" w:pos="4320"/>
                <w:tab w:val="right" w:pos="8640"/>
              </w:tabs>
              <w:rPr>
                <w:sz w:val="24"/>
              </w:rPr>
            </w:pPr>
            <w:r>
              <w:t>20</w:t>
            </w:r>
          </w:p>
        </w:tc>
        <w:tc>
          <w:tcPr>
            <w:tcW w:w="3975" w:type="dxa"/>
            <w:tcBorders>
              <w:top w:val="single" w:sz="4" w:space="0" w:color="auto"/>
              <w:left w:val="single" w:sz="4" w:space="0" w:color="auto"/>
              <w:bottom w:val="single" w:sz="4" w:space="0" w:color="auto"/>
              <w:right w:val="single" w:sz="4" w:space="0" w:color="auto"/>
            </w:tcBorders>
          </w:tcPr>
          <w:p w14:paraId="4C34AF3E" w14:textId="77777777" w:rsidR="007C21C5" w:rsidRDefault="00FB245F" w:rsidP="009F448F">
            <w:pPr>
              <w:tabs>
                <w:tab w:val="center" w:pos="4320"/>
                <w:tab w:val="right" w:pos="8640"/>
              </w:tabs>
              <w:rPr>
                <w:ins w:id="96" w:author="faculty" w:date="2017-05-07T11:22:00Z"/>
                <w:sz w:val="24"/>
              </w:rPr>
            </w:pPr>
            <w:ins w:id="97" w:author="faculty" w:date="2017-05-07T11:21:00Z">
              <w:r>
                <w:rPr>
                  <w:sz w:val="24"/>
                </w:rPr>
                <w:t>I think that a number of the limitations you mention can be assessed in your data (</w:t>
              </w:r>
            </w:ins>
            <w:ins w:id="98" w:author="faculty" w:date="2017-05-07T11:26:00Z">
              <w:r w:rsidR="004D4125">
                <w:rPr>
                  <w:sz w:val="24"/>
                </w:rPr>
                <w:t>e.g.</w:t>
              </w:r>
            </w:ins>
            <w:ins w:id="99" w:author="faculty" w:date="2017-05-07T11:21:00Z">
              <w:r>
                <w:rPr>
                  <w:sz w:val="24"/>
                </w:rPr>
                <w:t xml:space="preserve"> combining sleep variables into o</w:t>
              </w:r>
              <w:r w:rsidR="004D4125">
                <w:rPr>
                  <w:sz w:val="24"/>
                </w:rPr>
                <w:t>ne, trying more extreme</w:t>
              </w:r>
            </w:ins>
            <w:ins w:id="100" w:author="faculty" w:date="2017-05-07T11:26:00Z">
              <w:r w:rsidR="004D4125">
                <w:rPr>
                  <w:sz w:val="24"/>
                </w:rPr>
                <w:t xml:space="preserve"> </w:t>
              </w:r>
            </w:ins>
            <w:ins w:id="101" w:author="faculty" w:date="2017-05-07T11:21:00Z">
              <w:r>
                <w:rPr>
                  <w:sz w:val="24"/>
                </w:rPr>
                <w:t xml:space="preserve">sleep deprivation definitions, </w:t>
              </w:r>
            </w:ins>
            <w:ins w:id="102" w:author="faculty" w:date="2017-05-07T11:22:00Z">
              <w:r>
                <w:rPr>
                  <w:sz w:val="24"/>
                </w:rPr>
                <w:t>categorizing</w:t>
              </w:r>
            </w:ins>
            <w:ins w:id="103" w:author="faculty" w:date="2017-05-07T11:21:00Z">
              <w:r>
                <w:rPr>
                  <w:sz w:val="24"/>
                </w:rPr>
                <w:t xml:space="preserve"> </w:t>
              </w:r>
            </w:ins>
            <w:ins w:id="104" w:author="faculty" w:date="2017-05-07T11:22:00Z">
              <w:r>
                <w:rPr>
                  <w:sz w:val="24"/>
                </w:rPr>
                <w:t xml:space="preserve">the </w:t>
              </w:r>
            </w:ins>
            <w:ins w:id="105" w:author="faculty" w:date="2017-05-07T11:26:00Z">
              <w:r w:rsidR="004D4125">
                <w:rPr>
                  <w:sz w:val="24"/>
                </w:rPr>
                <w:t>outcome</w:t>
              </w:r>
            </w:ins>
            <w:ins w:id="106" w:author="faculty" w:date="2017-05-07T11:22:00Z">
              <w:r>
                <w:rPr>
                  <w:sz w:val="24"/>
                </w:rPr>
                <w:t xml:space="preserve"> variable).</w:t>
              </w:r>
            </w:ins>
          </w:p>
          <w:p w14:paraId="1C33C2E8" w14:textId="77777777" w:rsidR="00FB245F" w:rsidRDefault="00FB245F" w:rsidP="009F448F">
            <w:pPr>
              <w:tabs>
                <w:tab w:val="center" w:pos="4320"/>
                <w:tab w:val="right" w:pos="8640"/>
              </w:tabs>
              <w:rPr>
                <w:ins w:id="107" w:author="faculty" w:date="2017-05-07T11:22:00Z"/>
                <w:sz w:val="24"/>
              </w:rPr>
            </w:pPr>
          </w:p>
          <w:p w14:paraId="08C8FF8C" w14:textId="77777777" w:rsidR="00FB245F" w:rsidRDefault="00FB245F" w:rsidP="009F448F">
            <w:pPr>
              <w:tabs>
                <w:tab w:val="center" w:pos="4320"/>
                <w:tab w:val="right" w:pos="8640"/>
              </w:tabs>
              <w:rPr>
                <w:sz w:val="24"/>
              </w:rPr>
            </w:pPr>
            <w:ins w:id="108" w:author="faculty" w:date="2017-05-07T11:22:00Z">
              <w:r>
                <w:rPr>
                  <w:sz w:val="24"/>
                </w:rPr>
                <w:t>If you add the regression tables (in addition to the mediation analysis), you might have more to discuss in the paper.</w:t>
              </w:r>
            </w:ins>
          </w:p>
        </w:tc>
        <w:tc>
          <w:tcPr>
            <w:tcW w:w="1710" w:type="dxa"/>
            <w:tcBorders>
              <w:top w:val="single" w:sz="4" w:space="0" w:color="auto"/>
              <w:left w:val="single" w:sz="4" w:space="0" w:color="auto"/>
              <w:bottom w:val="single" w:sz="4" w:space="0" w:color="auto"/>
              <w:right w:val="single" w:sz="4" w:space="0" w:color="auto"/>
            </w:tcBorders>
          </w:tcPr>
          <w:p w14:paraId="2200595B" w14:textId="77777777" w:rsidR="007C21C5" w:rsidRDefault="003634E7" w:rsidP="009F448F">
            <w:pPr>
              <w:tabs>
                <w:tab w:val="center" w:pos="4320"/>
                <w:tab w:val="right" w:pos="8640"/>
              </w:tabs>
              <w:rPr>
                <w:sz w:val="24"/>
              </w:rPr>
            </w:pPr>
            <w:ins w:id="109" w:author="faculty" w:date="2017-05-07T11:23:00Z">
              <w:r>
                <w:rPr>
                  <w:sz w:val="24"/>
                </w:rPr>
                <w:t>18</w:t>
              </w:r>
            </w:ins>
          </w:p>
        </w:tc>
      </w:tr>
      <w:tr w:rsidR="007C21C5" w14:paraId="0221D890" w14:textId="77777777" w:rsidTr="009F448F">
        <w:tc>
          <w:tcPr>
            <w:tcW w:w="2121" w:type="dxa"/>
            <w:tcBorders>
              <w:top w:val="single" w:sz="4" w:space="0" w:color="auto"/>
              <w:left w:val="single" w:sz="4" w:space="0" w:color="auto"/>
              <w:bottom w:val="single" w:sz="4" w:space="0" w:color="auto"/>
              <w:right w:val="single" w:sz="4" w:space="0" w:color="auto"/>
            </w:tcBorders>
            <w:hideMark/>
          </w:tcPr>
          <w:p w14:paraId="38B929B3" w14:textId="77777777" w:rsidR="007C21C5" w:rsidRDefault="007C21C5" w:rsidP="009F448F">
            <w:pPr>
              <w:tabs>
                <w:tab w:val="center" w:pos="4320"/>
                <w:tab w:val="right" w:pos="8640"/>
              </w:tabs>
            </w:pPr>
            <w:r>
              <w:t>Other (endnote codes, grammar, SAS code included, etc.)</w:t>
            </w:r>
          </w:p>
          <w:p w14:paraId="328187FB" w14:textId="77777777" w:rsidR="007C21C5" w:rsidRDefault="007C21C5" w:rsidP="009F448F">
            <w:pPr>
              <w:tabs>
                <w:tab w:val="center" w:pos="4320"/>
                <w:tab w:val="right" w:pos="8640"/>
              </w:tabs>
              <w:rPr>
                <w:sz w:val="24"/>
              </w:rPr>
            </w:pPr>
          </w:p>
        </w:tc>
        <w:tc>
          <w:tcPr>
            <w:tcW w:w="1752" w:type="dxa"/>
            <w:tcBorders>
              <w:top w:val="single" w:sz="4" w:space="0" w:color="auto"/>
              <w:left w:val="single" w:sz="4" w:space="0" w:color="auto"/>
              <w:bottom w:val="single" w:sz="4" w:space="0" w:color="auto"/>
              <w:right w:val="single" w:sz="4" w:space="0" w:color="auto"/>
            </w:tcBorders>
            <w:hideMark/>
          </w:tcPr>
          <w:p w14:paraId="2E4A6B65" w14:textId="77777777" w:rsidR="007C21C5" w:rsidRDefault="007C21C5" w:rsidP="009F448F">
            <w:pPr>
              <w:tabs>
                <w:tab w:val="center" w:pos="4320"/>
                <w:tab w:val="right" w:pos="8640"/>
              </w:tabs>
              <w:rPr>
                <w:sz w:val="24"/>
              </w:rPr>
            </w:pPr>
            <w:r>
              <w:t>20</w:t>
            </w:r>
          </w:p>
        </w:tc>
        <w:tc>
          <w:tcPr>
            <w:tcW w:w="3975" w:type="dxa"/>
            <w:tcBorders>
              <w:top w:val="single" w:sz="4" w:space="0" w:color="auto"/>
              <w:left w:val="single" w:sz="4" w:space="0" w:color="auto"/>
              <w:bottom w:val="single" w:sz="4" w:space="0" w:color="auto"/>
              <w:right w:val="single" w:sz="4" w:space="0" w:color="auto"/>
            </w:tcBorders>
          </w:tcPr>
          <w:p w14:paraId="7806D8E8" w14:textId="77777777" w:rsidR="007C21C5" w:rsidRDefault="00FB245F" w:rsidP="009F448F">
            <w:pPr>
              <w:tabs>
                <w:tab w:val="center" w:pos="4320"/>
                <w:tab w:val="right" w:pos="8640"/>
              </w:tabs>
              <w:rPr>
                <w:sz w:val="24"/>
              </w:rPr>
            </w:pPr>
            <w:ins w:id="110" w:author="faculty" w:date="2017-05-07T11:22:00Z">
              <w:r>
                <w:rPr>
                  <w:sz w:val="24"/>
                </w:rPr>
                <w:t>Good.</w:t>
              </w:r>
            </w:ins>
          </w:p>
        </w:tc>
        <w:tc>
          <w:tcPr>
            <w:tcW w:w="1710" w:type="dxa"/>
            <w:tcBorders>
              <w:top w:val="single" w:sz="4" w:space="0" w:color="auto"/>
              <w:left w:val="single" w:sz="4" w:space="0" w:color="auto"/>
              <w:bottom w:val="single" w:sz="4" w:space="0" w:color="auto"/>
              <w:right w:val="single" w:sz="4" w:space="0" w:color="auto"/>
            </w:tcBorders>
          </w:tcPr>
          <w:p w14:paraId="39BC269B" w14:textId="77777777" w:rsidR="007C21C5" w:rsidRDefault="003634E7" w:rsidP="009F448F">
            <w:pPr>
              <w:tabs>
                <w:tab w:val="center" w:pos="4320"/>
                <w:tab w:val="right" w:pos="8640"/>
              </w:tabs>
              <w:rPr>
                <w:sz w:val="24"/>
              </w:rPr>
            </w:pPr>
            <w:ins w:id="111" w:author="faculty" w:date="2017-05-07T11:23:00Z">
              <w:r>
                <w:rPr>
                  <w:sz w:val="24"/>
                </w:rPr>
                <w:t>20</w:t>
              </w:r>
            </w:ins>
          </w:p>
        </w:tc>
      </w:tr>
      <w:tr w:rsidR="007C21C5" w14:paraId="1FF1C299" w14:textId="77777777" w:rsidTr="009F448F">
        <w:tc>
          <w:tcPr>
            <w:tcW w:w="2121" w:type="dxa"/>
            <w:tcBorders>
              <w:top w:val="single" w:sz="4" w:space="0" w:color="auto"/>
              <w:left w:val="single" w:sz="4" w:space="0" w:color="auto"/>
              <w:bottom w:val="single" w:sz="4" w:space="0" w:color="auto"/>
              <w:right w:val="single" w:sz="4" w:space="0" w:color="auto"/>
            </w:tcBorders>
          </w:tcPr>
          <w:p w14:paraId="677DAE07" w14:textId="77777777" w:rsidR="007C21C5" w:rsidRDefault="007C21C5" w:rsidP="009F448F">
            <w:pPr>
              <w:tabs>
                <w:tab w:val="center" w:pos="4320"/>
                <w:tab w:val="right" w:pos="8640"/>
              </w:tabs>
              <w:rPr>
                <w:sz w:val="24"/>
              </w:rPr>
            </w:pPr>
          </w:p>
        </w:tc>
        <w:tc>
          <w:tcPr>
            <w:tcW w:w="1752" w:type="dxa"/>
            <w:tcBorders>
              <w:top w:val="single" w:sz="4" w:space="0" w:color="auto"/>
              <w:left w:val="single" w:sz="4" w:space="0" w:color="auto"/>
              <w:bottom w:val="single" w:sz="4" w:space="0" w:color="auto"/>
              <w:right w:val="single" w:sz="4" w:space="0" w:color="auto"/>
            </w:tcBorders>
          </w:tcPr>
          <w:p w14:paraId="5B8A38B5" w14:textId="77777777" w:rsidR="007C21C5" w:rsidRDefault="007C21C5" w:rsidP="009F448F">
            <w:pPr>
              <w:tabs>
                <w:tab w:val="center" w:pos="4320"/>
                <w:tab w:val="right" w:pos="8640"/>
              </w:tabs>
              <w:rPr>
                <w:sz w:val="24"/>
              </w:rPr>
            </w:pPr>
          </w:p>
        </w:tc>
        <w:tc>
          <w:tcPr>
            <w:tcW w:w="3975" w:type="dxa"/>
            <w:tcBorders>
              <w:top w:val="single" w:sz="4" w:space="0" w:color="auto"/>
              <w:left w:val="single" w:sz="4" w:space="0" w:color="auto"/>
              <w:bottom w:val="single" w:sz="4" w:space="0" w:color="auto"/>
              <w:right w:val="single" w:sz="4" w:space="0" w:color="auto"/>
            </w:tcBorders>
          </w:tcPr>
          <w:p w14:paraId="60AE5364" w14:textId="77777777" w:rsidR="007C21C5" w:rsidRDefault="007C21C5" w:rsidP="009F448F">
            <w:pPr>
              <w:tabs>
                <w:tab w:val="center" w:pos="4320"/>
                <w:tab w:val="right" w:pos="8640"/>
              </w:tabs>
              <w:rPr>
                <w:sz w:val="24"/>
              </w:rPr>
            </w:pPr>
          </w:p>
        </w:tc>
        <w:tc>
          <w:tcPr>
            <w:tcW w:w="1710" w:type="dxa"/>
            <w:tcBorders>
              <w:top w:val="single" w:sz="4" w:space="0" w:color="auto"/>
              <w:left w:val="single" w:sz="4" w:space="0" w:color="auto"/>
              <w:bottom w:val="single" w:sz="4" w:space="0" w:color="auto"/>
              <w:right w:val="single" w:sz="4" w:space="0" w:color="auto"/>
            </w:tcBorders>
          </w:tcPr>
          <w:p w14:paraId="1AC202CA" w14:textId="77777777" w:rsidR="007C21C5" w:rsidRDefault="007C21C5" w:rsidP="009F448F">
            <w:pPr>
              <w:tabs>
                <w:tab w:val="center" w:pos="4320"/>
                <w:tab w:val="right" w:pos="8640"/>
              </w:tabs>
              <w:rPr>
                <w:sz w:val="24"/>
              </w:rPr>
            </w:pPr>
          </w:p>
        </w:tc>
      </w:tr>
      <w:tr w:rsidR="007C21C5" w14:paraId="40E2FD08" w14:textId="77777777" w:rsidTr="009F448F">
        <w:tc>
          <w:tcPr>
            <w:tcW w:w="2121" w:type="dxa"/>
            <w:tcBorders>
              <w:top w:val="single" w:sz="4" w:space="0" w:color="auto"/>
              <w:left w:val="single" w:sz="4" w:space="0" w:color="auto"/>
              <w:bottom w:val="single" w:sz="4" w:space="0" w:color="auto"/>
              <w:right w:val="single" w:sz="4" w:space="0" w:color="auto"/>
            </w:tcBorders>
            <w:hideMark/>
          </w:tcPr>
          <w:p w14:paraId="18C31870" w14:textId="77777777" w:rsidR="007C21C5" w:rsidRDefault="007C21C5" w:rsidP="009F448F">
            <w:pPr>
              <w:tabs>
                <w:tab w:val="center" w:pos="4320"/>
                <w:tab w:val="right" w:pos="8640"/>
              </w:tabs>
              <w:rPr>
                <w:sz w:val="24"/>
              </w:rPr>
            </w:pPr>
            <w:r>
              <w:t>GRADE</w:t>
            </w:r>
          </w:p>
        </w:tc>
        <w:tc>
          <w:tcPr>
            <w:tcW w:w="1752" w:type="dxa"/>
            <w:tcBorders>
              <w:top w:val="single" w:sz="4" w:space="0" w:color="auto"/>
              <w:left w:val="single" w:sz="4" w:space="0" w:color="auto"/>
              <w:bottom w:val="single" w:sz="4" w:space="0" w:color="auto"/>
              <w:right w:val="single" w:sz="4" w:space="0" w:color="auto"/>
            </w:tcBorders>
          </w:tcPr>
          <w:p w14:paraId="0F8D44A7" w14:textId="77777777" w:rsidR="007C21C5" w:rsidRDefault="007C21C5" w:rsidP="009F448F">
            <w:pPr>
              <w:tabs>
                <w:tab w:val="center" w:pos="4320"/>
                <w:tab w:val="right" w:pos="8640"/>
              </w:tabs>
              <w:rPr>
                <w:sz w:val="24"/>
              </w:rPr>
            </w:pPr>
          </w:p>
        </w:tc>
        <w:tc>
          <w:tcPr>
            <w:tcW w:w="3975" w:type="dxa"/>
            <w:tcBorders>
              <w:top w:val="single" w:sz="4" w:space="0" w:color="auto"/>
              <w:left w:val="single" w:sz="4" w:space="0" w:color="auto"/>
              <w:bottom w:val="single" w:sz="4" w:space="0" w:color="auto"/>
              <w:right w:val="single" w:sz="4" w:space="0" w:color="auto"/>
            </w:tcBorders>
          </w:tcPr>
          <w:p w14:paraId="398F647B" w14:textId="77777777" w:rsidR="007C21C5" w:rsidRDefault="007C21C5" w:rsidP="009F448F">
            <w:pPr>
              <w:tabs>
                <w:tab w:val="center" w:pos="4320"/>
                <w:tab w:val="right" w:pos="8640"/>
              </w:tabs>
              <w:rPr>
                <w:sz w:val="24"/>
              </w:rPr>
            </w:pPr>
          </w:p>
        </w:tc>
        <w:tc>
          <w:tcPr>
            <w:tcW w:w="1710" w:type="dxa"/>
            <w:tcBorders>
              <w:top w:val="single" w:sz="4" w:space="0" w:color="auto"/>
              <w:left w:val="single" w:sz="4" w:space="0" w:color="auto"/>
              <w:bottom w:val="single" w:sz="4" w:space="0" w:color="auto"/>
              <w:right w:val="single" w:sz="4" w:space="0" w:color="auto"/>
            </w:tcBorders>
          </w:tcPr>
          <w:p w14:paraId="4D0E83CC" w14:textId="77777777" w:rsidR="007C21C5" w:rsidRDefault="003634E7" w:rsidP="009F448F">
            <w:pPr>
              <w:tabs>
                <w:tab w:val="center" w:pos="4320"/>
                <w:tab w:val="right" w:pos="8640"/>
              </w:tabs>
              <w:rPr>
                <w:sz w:val="24"/>
              </w:rPr>
            </w:pPr>
            <w:ins w:id="112" w:author="faculty" w:date="2017-05-07T11:23:00Z">
              <w:r>
                <w:rPr>
                  <w:sz w:val="24"/>
                </w:rPr>
                <w:t>9</w:t>
              </w:r>
            </w:ins>
            <w:ins w:id="113" w:author="faculty" w:date="2017-05-07T11:30:00Z">
              <w:r w:rsidR="006A09D1">
                <w:rPr>
                  <w:sz w:val="24"/>
                </w:rPr>
                <w:t>0</w:t>
              </w:r>
            </w:ins>
            <w:ins w:id="114" w:author="faculty" w:date="2017-05-07T11:23:00Z">
              <w:r>
                <w:rPr>
                  <w:sz w:val="24"/>
                </w:rPr>
                <w:t>%</w:t>
              </w:r>
            </w:ins>
          </w:p>
        </w:tc>
      </w:tr>
    </w:tbl>
    <w:p w14:paraId="5F11E02A" w14:textId="77777777" w:rsidR="007C21C5" w:rsidRDefault="007C21C5" w:rsidP="005B7D8E">
      <w:pPr>
        <w:pStyle w:val="Title"/>
      </w:pPr>
    </w:p>
    <w:p w14:paraId="4BD1974E" w14:textId="77777777" w:rsidR="005B7D8E" w:rsidRDefault="005B7D8E" w:rsidP="005B7D8E">
      <w:pPr>
        <w:pStyle w:val="Title"/>
      </w:pPr>
      <w:r>
        <w:t>Sleep duration and quality as mediators of socioeconomic disparities in inflammatory burden</w:t>
      </w:r>
    </w:p>
    <w:p w14:paraId="42A66254" w14:textId="77777777" w:rsidR="005B7D8E" w:rsidRDefault="005B7D8E" w:rsidP="005B7D8E">
      <w:r>
        <w:t>Renson, A.</w:t>
      </w:r>
    </w:p>
    <w:p w14:paraId="041705F0" w14:textId="77777777" w:rsidR="00792227" w:rsidRDefault="00792227" w:rsidP="00E22EF9">
      <w:pPr>
        <w:pStyle w:val="Heading1"/>
      </w:pPr>
      <w:r>
        <w:lastRenderedPageBreak/>
        <w:t>Introduction</w:t>
      </w:r>
    </w:p>
    <w:p w14:paraId="024B7E5D" w14:textId="77777777" w:rsidR="00792227" w:rsidRDefault="00792227" w:rsidP="00792227">
      <w:r>
        <w:t>Sleep deficiency, which includes insufficient and poor quality sleep, represents a growing public health problem in the United States. Nearly 30% of adults in the U.S. report sleeping 6 or fewer hours per night</w:t>
      </w:r>
      <w:r w:rsidRPr="00C503CF">
        <w:t>,</w:t>
      </w:r>
      <w:r w:rsidR="00C503CF" w:rsidRPr="00C503CF">
        <w:fldChar w:fldCharType="begin"/>
      </w:r>
      <w:r w:rsidR="00C503CF" w:rsidRPr="00C503CF">
        <w:instrText xml:space="preserve"> ADDIN EN.CITE &lt;EndNote&gt;&lt;Cite&gt;&lt;Author&gt;Ram&lt;/Author&gt;&lt;Year&gt;2010&lt;/Year&gt;&lt;RecNum&gt;116&lt;/RecNum&gt;&lt;DisplayText&gt;&lt;style face="superscript"&gt;1&lt;/style&gt;&lt;/DisplayText&gt;&lt;record&gt;&lt;rec-number&gt;116&lt;/rec-number&gt;&lt;foreign-keys&gt;&lt;key app="EN" db-id="2s5fsavwbav05ue99avps9aiwwasstve9w0x" timestamp="1490316498"&gt;116&lt;/key&gt;&lt;/foreign-keys&gt;&lt;ref-type name="Journal Article"&gt;17&lt;/ref-type&gt;&lt;contributors&gt;&lt;authors&gt;&lt;author&gt;Ram, Saravanan&lt;/author&gt;&lt;author&gt;Seirawan, Hazem&lt;/author&gt;&lt;author&gt;Kumar, Satish KS&lt;/author&gt;&lt;author&gt;Clark, Glenn T&lt;/author&gt;&lt;/authors&gt;&lt;/contributors&gt;&lt;titles&gt;&lt;title&gt;Prevalence and impact of sleep disorders and sleep habits in the United States&lt;/title&gt;&lt;secondary-title&gt;Sleep and Breathing&lt;/secondary-title&gt;&lt;/titles&gt;&lt;periodical&gt;&lt;full-title&gt;Sleep and Breathing&lt;/full-title&gt;&lt;/periodical&gt;&lt;pages&gt;63-70&lt;/pages&gt;&lt;volume&gt;14&lt;/volume&gt;&lt;number&gt;1&lt;/number&gt;&lt;dates&gt;&lt;year&gt;2010&lt;/year&gt;&lt;/dates&gt;&lt;isbn&gt;1520-9512&lt;/isbn&gt;&lt;urls&gt;&lt;/urls&gt;&lt;/record&gt;&lt;/Cite&gt;&lt;/EndNote&gt;</w:instrText>
      </w:r>
      <w:r w:rsidR="00C503CF" w:rsidRPr="00C503CF">
        <w:fldChar w:fldCharType="separate"/>
      </w:r>
      <w:r w:rsidR="00C503CF" w:rsidRPr="00C503CF">
        <w:rPr>
          <w:noProof/>
          <w:vertAlign w:val="superscript"/>
        </w:rPr>
        <w:t>1</w:t>
      </w:r>
      <w:r w:rsidR="00C503CF" w:rsidRPr="00C503CF">
        <w:fldChar w:fldCharType="end"/>
      </w:r>
      <w:r>
        <w:t xml:space="preserve"> 20% report excessive daytime sleepiness, and 20-3</w:t>
      </w:r>
      <w:r w:rsidR="00C503CF">
        <w:t>0% experience insomnia symptoms</w:t>
      </w:r>
      <w:r w:rsidRPr="00C503CF">
        <w:t>.</w:t>
      </w:r>
      <w:r w:rsidR="00C503CF" w:rsidRPr="00C503CF">
        <w:fldChar w:fldCharType="begin"/>
      </w:r>
      <w:r w:rsidR="00C503CF" w:rsidRPr="00C503CF">
        <w:instrText xml:space="preserve"> ADDIN EN.CITE &lt;EndNote&gt;&lt;Cite&gt;&lt;Author&gt;Roth&lt;/Author&gt;&lt;Year&gt;2007&lt;/Year&gt;&lt;RecNum&gt;115&lt;/RecNum&gt;&lt;DisplayText&gt;&lt;style face="superscript"&gt;2&lt;/style&gt;&lt;/DisplayText&gt;&lt;record&gt;&lt;rec-number&gt;115&lt;/rec-number&gt;&lt;foreign-keys&gt;&lt;key app="EN" db-id="2s5fsavwbav05ue99avps9aiwwasstve9w0x" timestamp="1490316470"&gt;115&lt;/key&gt;&lt;/foreign-keys&gt;&lt;ref-type name="Journal Article"&gt;17&lt;/ref-type&gt;&lt;contributors&gt;&lt;authors&gt;&lt;author&gt;Roth, Thomas&lt;/author&gt;&lt;/authors&gt;&lt;/contributors&gt;&lt;titles&gt;&lt;title&gt;Insomnia: definition, prevalence, etiology, and consequences&lt;/title&gt;&lt;secondary-title&gt;Journal of clinical sleep medicine: JCSM: official publication of the American Academy of Sleep Medicine&lt;/secondary-title&gt;&lt;/titles&gt;&lt;periodical&gt;&lt;full-title&gt;Journal of clinical sleep medicine: JCSM: official publication of the American Academy of Sleep Medicine&lt;/full-title&gt;&lt;/periodical&gt;&lt;pages&gt;S7&lt;/pages&gt;&lt;volume&gt;3&lt;/volume&gt;&lt;number&gt;5 Suppl&lt;/number&gt;&lt;dates&gt;&lt;year&gt;2007&lt;/year&gt;&lt;/dates&gt;&lt;urls&gt;&lt;/urls&gt;&lt;/record&gt;&lt;/Cite&gt;&lt;/EndNote&gt;</w:instrText>
      </w:r>
      <w:r w:rsidR="00C503CF" w:rsidRPr="00C503CF">
        <w:fldChar w:fldCharType="separate"/>
      </w:r>
      <w:r w:rsidR="00C503CF" w:rsidRPr="00C503CF">
        <w:rPr>
          <w:noProof/>
          <w:vertAlign w:val="superscript"/>
        </w:rPr>
        <w:t>2</w:t>
      </w:r>
      <w:r w:rsidR="00C503CF" w:rsidRPr="00C503CF">
        <w:fldChar w:fldCharType="end"/>
      </w:r>
      <w:r>
        <w:t xml:space="preserve"> A growing body of literature links</w:t>
      </w:r>
      <w:r w:rsidR="00BF10D6">
        <w:t xml:space="preserve"> poor</w:t>
      </w:r>
      <w:r>
        <w:t xml:space="preserve"> sleep duration and quality to a number of health outcomes, including all-cause mortality</w:t>
      </w:r>
      <w:r w:rsidR="002068F3">
        <w:t>,</w:t>
      </w:r>
      <w:r w:rsidR="00500835">
        <w:fldChar w:fldCharType="begin"/>
      </w:r>
      <w:r w:rsidR="00C503CF">
        <w:instrText xml:space="preserve"> ADDIN EN.CITE &lt;EndNote&gt;&lt;Cite&gt;&lt;Author&gt;Gallicchio&lt;/Author&gt;&lt;Year&gt;2009&lt;/Year&gt;&lt;RecNum&gt;100&lt;/RecNum&gt;&lt;DisplayText&gt;&lt;style face="superscript"&gt;3,4&lt;/style&gt;&lt;/DisplayText&gt;&lt;record&gt;&lt;rec-number&gt;100&lt;/rec-number&gt;&lt;foreign-keys&gt;&lt;key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Cite&gt;&lt;Author&gt;Cappuccio&lt;/Author&gt;&lt;Year&gt;2010&lt;/Year&gt;&lt;RecNum&gt;103&lt;/RecNum&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EndNote&gt;</w:instrText>
      </w:r>
      <w:r w:rsidR="00500835">
        <w:fldChar w:fldCharType="separate"/>
      </w:r>
      <w:r w:rsidR="00C503CF" w:rsidRPr="00C503CF">
        <w:rPr>
          <w:noProof/>
          <w:vertAlign w:val="superscript"/>
        </w:rPr>
        <w:t>3,4</w:t>
      </w:r>
      <w:r w:rsidR="00500835">
        <w:fldChar w:fldCharType="end"/>
      </w:r>
      <w:r>
        <w:t xml:space="preserve"> </w:t>
      </w:r>
      <w:del w:id="115" w:author="faculty" w:date="2017-05-07T09:42:00Z">
        <w:r w:rsidDel="00866E0F">
          <w:delText xml:space="preserve">as well as </w:delText>
        </w:r>
      </w:del>
      <w:r>
        <w:t>incidence of type 2 diabetes</w:t>
      </w:r>
      <w:r w:rsidR="002068F3">
        <w:t>,</w:t>
      </w:r>
      <w:r w:rsidR="002068F3">
        <w:fldChar w:fldCharType="begin"/>
      </w:r>
      <w:r w:rsidR="00C503CF">
        <w:instrText xml:space="preserve"> ADDIN EN.CITE &lt;EndNote&gt;&lt;Cite&gt;&lt;Author&gt;Cappuccio&lt;/Author&gt;&lt;Year&gt;2010&lt;/Year&gt;&lt;RecNum&gt;104&lt;/RecNum&gt;&lt;DisplayText&gt;&lt;style face="superscript"&gt;5,6&lt;/style&gt;&lt;/DisplayText&gt;&lt;record&gt;&lt;rec-number&gt;104&lt;/rec-number&gt;&lt;foreign-keys&gt;&lt;key app="EN" db-id="2s5fsavwbav05ue99avps9aiwwasstve9w0x" timestamp="1490314642"&gt;104&lt;/key&gt;&lt;/foreign-keys&gt;&lt;ref-type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A&lt;/author&gt;&lt;/authors&gt;&lt;/contributors&gt;&lt;titles&gt;&lt;title&gt;Quantity and quality of sleep and incidence of type 2 diabetes&lt;/title&gt;&lt;secondary-title&gt;Diabetes care&lt;/secondary-title&gt;&lt;/titles&gt;&lt;periodical&gt;&lt;full-title&gt;Diabetes care&lt;/full-title&gt;&lt;/periodical&gt;&lt;pages&gt;414-420&lt;/pages&gt;&lt;volume&gt;33&lt;/volume&gt;&lt;number&gt;2&lt;/number&gt;&lt;dates&gt;&lt;year&gt;2010&lt;/year&gt;&lt;/dates&gt;&lt;isbn&gt;0149-5992&lt;/isbn&gt;&lt;urls&gt;&lt;/urls&gt;&lt;/record&gt;&lt;/Cite&gt;&lt;Cite&gt;&lt;Author&gt;Ayas&lt;/Author&gt;&lt;Year&gt;2003&lt;/Year&gt;&lt;RecNum&gt;69&lt;/RecNum&gt;&lt;record&gt;&lt;rec-number&gt;69&lt;/rec-number&gt;&lt;foreign-keys&gt;&lt;key app="EN" db-id="2s5fsavwbav05ue99avps9aiwwasstve9w0x" timestamp="1490313603"&gt;69&lt;/key&gt;&lt;/foreign-keys&gt;&lt;ref-type name="Journal Article"&gt;17&lt;/ref-type&gt;&lt;contributors&gt;&lt;authors&gt;&lt;author&gt;Ayas, Najib T&lt;/author&gt;&lt;author&gt;White, David P&lt;/author&gt;&lt;author&gt;Al-Delaimy, Wael K&lt;/author&gt;&lt;author&gt;Manson, JoAnn E&lt;/author&gt;&lt;author&gt;Stampfer, Meir J&lt;/author&gt;&lt;author&gt;Speizer, Frank E&lt;/author&gt;&lt;author&gt;Patel, Sanjay&lt;/author&gt;&lt;author&gt;Hu, Frank B&lt;/author&gt;&lt;/authors&gt;&lt;/contributors&gt;&lt;titles&gt;&lt;title&gt;A prospective study of self-reported sleep duration and incident diabetes in women&lt;/title&gt;&lt;secondary-title&gt;Diabetes care&lt;/secondary-title&gt;&lt;/titles&gt;&lt;periodical&gt;&lt;full-title&gt;Diabetes care&lt;/full-title&gt;&lt;/periodical&gt;&lt;pages&gt;380-384&lt;/pages&gt;&lt;volume&gt;26&lt;/volume&gt;&lt;number&gt;2&lt;/number&gt;&lt;dates&gt;&lt;year&gt;2003&lt;/year&gt;&lt;/dates&gt;&lt;isbn&gt;0149-5992&lt;/isbn&gt;&lt;urls&gt;&lt;/urls&gt;&lt;/record&gt;&lt;/Cite&gt;&lt;/EndNote&gt;</w:instrText>
      </w:r>
      <w:r w:rsidR="002068F3">
        <w:fldChar w:fldCharType="separate"/>
      </w:r>
      <w:r w:rsidR="00C503CF" w:rsidRPr="00C503CF">
        <w:rPr>
          <w:noProof/>
          <w:vertAlign w:val="superscript"/>
        </w:rPr>
        <w:t>5,6</w:t>
      </w:r>
      <w:r w:rsidR="002068F3">
        <w:fldChar w:fldCharType="end"/>
      </w:r>
      <w:r>
        <w:t xml:space="preserve"> hypertension</w:t>
      </w:r>
      <w:r w:rsidR="002068F3">
        <w:t>,</w:t>
      </w:r>
      <w:r w:rsidR="002068F3">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2068F3">
        <w:fldChar w:fldCharType="separate"/>
      </w:r>
      <w:r w:rsidR="00C503CF" w:rsidRPr="00C503CF">
        <w:rPr>
          <w:noProof/>
          <w:vertAlign w:val="superscript"/>
        </w:rPr>
        <w:t>7</w:t>
      </w:r>
      <w:r w:rsidR="002068F3">
        <w:fldChar w:fldCharType="end"/>
      </w:r>
      <w:r>
        <w:t xml:space="preserve"> coronary heart disease</w:t>
      </w:r>
      <w:r w:rsidR="002068F3">
        <w:t>,</w:t>
      </w:r>
      <w:r w:rsidR="002068F3">
        <w:fldChar w:fldCharType="begin"/>
      </w:r>
      <w:r w:rsidR="00C503CF">
        <w:instrText xml:space="preserve"> ADDIN EN.CITE &lt;EndNote&gt;&lt;Cite&gt;&lt;Author&gt;Ayas&lt;/Author&gt;&lt;Year&gt;2003&lt;/Year&gt;&lt;RecNum&gt;107&lt;/RecNum&gt;&lt;DisplayText&gt;&lt;style face="superscript"&gt;8&lt;/style&gt;&lt;/DisplayText&gt;&lt;record&gt;&lt;rec-number&gt;107&lt;/rec-number&gt;&lt;foreign-keys&gt;&lt;key app="EN" db-id="2s5fsavwbav05ue99avps9aiwwasstve9w0x" timestamp="1490314644"&gt;107&lt;/key&gt;&lt;/foreign-keys&gt;&lt;ref-type name="Journal Article"&gt;17&lt;/ref-type&gt;&lt;contributors&gt;&lt;authors&gt;&lt;author&gt;Ayas, Najib T&lt;/author&gt;&lt;author&gt;White, David P&lt;/author&gt;&lt;author&gt;Manson, JoAnn E&lt;/author&gt;&lt;author&gt;Stampfer, Meir J&lt;/author&gt;&lt;author&gt;Speizer, Frank E&lt;/author&gt;&lt;author&gt;Malhotra, Atul&lt;/author&gt;&lt;author&gt;Hu, Frank B&lt;/author&gt;&lt;/authors&gt;&lt;/contributors&gt;&lt;titles&gt;&lt;title&gt;A prospective study of sleep duration and coronary heart disease in women&lt;/title&gt;&lt;secondary-title&gt;Archives of internal medicine&lt;/secondary-title&gt;&lt;/titles&gt;&lt;periodical&gt;&lt;full-title&gt;Archives of internal medicine&lt;/full-title&gt;&lt;/periodical&gt;&lt;pages&gt;205-209&lt;/pages&gt;&lt;volume&gt;163&lt;/volume&gt;&lt;number&gt;2&lt;/number&gt;&lt;dates&gt;&lt;year&gt;2003&lt;/year&gt;&lt;/dates&gt;&lt;isbn&gt;0003-9926&lt;/isbn&gt;&lt;urls&gt;&lt;/urls&gt;&lt;/record&gt;&lt;/Cite&gt;&lt;/EndNote&gt;</w:instrText>
      </w:r>
      <w:r w:rsidR="002068F3">
        <w:fldChar w:fldCharType="separate"/>
      </w:r>
      <w:r w:rsidR="00C503CF" w:rsidRPr="00C503CF">
        <w:rPr>
          <w:noProof/>
          <w:vertAlign w:val="superscript"/>
        </w:rPr>
        <w:t>8</w:t>
      </w:r>
      <w:r w:rsidR="002068F3">
        <w:fldChar w:fldCharType="end"/>
      </w:r>
      <w:r w:rsidR="002068F3">
        <w:t xml:space="preserve"> and stroke</w:t>
      </w:r>
      <w:r w:rsidR="002068F3">
        <w:fldChar w:fldCharType="begin"/>
      </w:r>
      <w:r w:rsidR="00C503CF">
        <w:instrText xml:space="preserve"> ADDIN EN.CITE &lt;EndNote&gt;&lt;Cite&gt;&lt;Author&gt;Yaggi&lt;/Author&gt;&lt;Year&gt;2005&lt;/Year&gt;&lt;RecNum&gt;84&lt;/RecNum&gt;&lt;DisplayText&gt;&lt;style face="superscript"&gt;9&lt;/style&gt;&lt;/DisplayText&gt;&lt;record&gt;&lt;rec-number&gt;84&lt;/rec-number&gt;&lt;foreign-keys&gt;&lt;key app="EN" db-id="2s5fsavwbav05ue99avps9aiwwasstve9w0x" timestamp="1490314609"&gt;84&lt;/key&gt;&lt;/foreign-keys&gt;&lt;ref-type name="Journal Article"&gt;17&lt;/ref-type&gt;&lt;contributors&gt;&lt;authors&gt;&lt;author&gt;Yaggi, H Klar&lt;/author&gt;&lt;author&gt;Concato, John&lt;/author&gt;&lt;author&gt;Kernan, Walter N&lt;/author&gt;&lt;author&gt;Lichtman, Judith H&lt;/author&gt;&lt;author&gt;Brass, Lawrence M&lt;/author&gt;&lt;author&gt;Mohsenin, Vahid&lt;/author&gt;&lt;/authors&gt;&lt;/contributors&gt;&lt;titles&gt;&lt;title&gt;Obstructive sleep apnea as a risk factor for stroke and death&lt;/title&gt;&lt;secondary-title&gt;New England Journal of Medicine&lt;/secondary-title&gt;&lt;/titles&gt;&lt;periodical&gt;&lt;full-title&gt;New England Journal of Medicine&lt;/full-title&gt;&lt;/periodical&gt;&lt;pages&gt;2034-2041&lt;/pages&gt;&lt;volume&gt;353&lt;/volume&gt;&lt;number&gt;19&lt;/number&gt;&lt;dates&gt;&lt;year&gt;2005&lt;/year&gt;&lt;/dates&gt;&lt;isbn&gt;0028-4793&lt;/isbn&gt;&lt;urls&gt;&lt;/urls&gt;&lt;/record&gt;&lt;/Cite&gt;&lt;/EndNote&gt;</w:instrText>
      </w:r>
      <w:r w:rsidR="002068F3">
        <w:fldChar w:fldCharType="separate"/>
      </w:r>
      <w:r w:rsidR="00C503CF" w:rsidRPr="00C503CF">
        <w:rPr>
          <w:noProof/>
          <w:vertAlign w:val="superscript"/>
        </w:rPr>
        <w:t>9</w:t>
      </w:r>
      <w:r w:rsidR="002068F3">
        <w:fldChar w:fldCharType="end"/>
      </w:r>
      <w:r w:rsidR="002068F3">
        <w:t xml:space="preserve">. </w:t>
      </w:r>
      <w:del w:id="116" w:author="faculty" w:date="2017-05-07T09:42:00Z">
        <w:r w:rsidR="002068F3" w:rsidDel="00866E0F">
          <w:delText>Specifically, m</w:delText>
        </w:r>
      </w:del>
      <w:ins w:id="117" w:author="faculty" w:date="2017-05-07T09:42:00Z">
        <w:r w:rsidR="00866E0F">
          <w:t>M</w:t>
        </w:r>
      </w:ins>
      <w:r w:rsidR="002068F3">
        <w:t>eta-</w:t>
      </w:r>
      <w:r>
        <w:t xml:space="preserve">analyses </w:t>
      </w:r>
      <w:del w:id="118" w:author="faculty" w:date="2017-05-07T09:42:00Z">
        <w:r w:rsidDel="00866E0F">
          <w:delText xml:space="preserve">support </w:delText>
        </w:r>
      </w:del>
      <w:ins w:id="119" w:author="faculty" w:date="2017-05-07T09:42:00Z">
        <w:r w:rsidR="00866E0F">
          <w:t xml:space="preserve">suggest </w:t>
        </w:r>
      </w:ins>
      <w:r>
        <w:t>a “U-shaped” association in which both short and long sleep (generally &lt;6 and &gt;8 hours, respectively) are related to ele</w:t>
      </w:r>
      <w:r w:rsidR="002068F3">
        <w:t>vated all-cause mortality risk.</w:t>
      </w:r>
      <w:r w:rsidR="002068F3">
        <w:fldChar w:fldCharType="begin"/>
      </w:r>
      <w:r w:rsidR="00C503CF">
        <w:instrText xml:space="preserve"> ADDIN EN.CITE &lt;EndNote&gt;&lt;Cite&gt;&lt;Author&gt;Cappuccio&lt;/Author&gt;&lt;Year&gt;2010&lt;/Year&gt;&lt;RecNum&gt;103&lt;/RecNum&gt;&lt;DisplayText&gt;&lt;style face="superscript"&gt;3,4&lt;/style&gt;&lt;/DisplayText&gt;&lt;record&gt;&lt;rec-number&gt;103&lt;/rec-number&gt;&lt;foreign-keys&gt;&lt;key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Cite&gt;&lt;Author&gt;Gallicchio&lt;/Author&gt;&lt;Year&gt;2009&lt;/Year&gt;&lt;RecNum&gt;100&lt;/RecNum&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EndNote&gt;</w:instrText>
      </w:r>
      <w:r w:rsidR="002068F3">
        <w:fldChar w:fldCharType="separate"/>
      </w:r>
      <w:r w:rsidR="00C503CF" w:rsidRPr="00C503CF">
        <w:rPr>
          <w:noProof/>
          <w:vertAlign w:val="superscript"/>
        </w:rPr>
        <w:t>3,4</w:t>
      </w:r>
      <w:r w:rsidR="002068F3">
        <w:fldChar w:fldCharType="end"/>
      </w:r>
    </w:p>
    <w:p w14:paraId="253B75C7" w14:textId="77777777" w:rsidR="00792227" w:rsidRDefault="00792227" w:rsidP="00792227">
      <w:r>
        <w:t>An important factor linking sleep and many chronic diseases may be low-grade, systemic inflammation, commonly measured by plasma concentrations of the immune markers interleukin-6 (IL-6), fibrinogen, tumor necrosis factor-a, and c-reactive protein (CRP). The most extensively studied biomarker of inflammation is c-reactive protein (CRP), an acute phase reactant (chemicals accompanying inflammatory pathway activation), for which high sensitivity assays are widely avail</w:t>
      </w:r>
      <w:r w:rsidR="002068F3">
        <w:t>able</w:t>
      </w:r>
      <w:r>
        <w:t>.</w:t>
      </w:r>
      <w:r w:rsidR="002068F3">
        <w:fldChar w:fldCharType="begin"/>
      </w:r>
      <w:r w:rsidR="00BF10D6">
        <w:instrText xml:space="preserve"> ADDIN EN.CITE &lt;EndNote&gt;&lt;Cite&gt;&lt;Author&gt;Roberts&lt;/Author&gt;&lt;Year&gt;2001&lt;/Year&gt;&lt;RecNum&gt;88&lt;/RecNum&gt;&lt;DisplayText&gt;&lt;style face="superscript"&gt;10&lt;/style&gt;&lt;/DisplayText&gt;&lt;record&gt;&lt;rec-number&gt;88&lt;/rec-number&gt;&lt;foreign-keys&gt;&lt;key app="EN" db-id="2s5fsavwbav05ue99avps9aiwwasstve9w0x" timestamp="1490314616"&gt;88&lt;/key&gt;&lt;/foreign-keys&gt;&lt;ref-type name="Journal Article"&gt;17&lt;/ref-type&gt;&lt;contributors&gt;&lt;authors&gt;&lt;author&gt;Roberts, William L&lt;/author&gt;&lt;author&gt;Moulton, Linda&lt;/author&gt;&lt;author&gt;Law, Terence C&lt;/author&gt;&lt;author&gt;Farrow, Genesis&lt;/author&gt;&lt;author&gt;Cooper-Anderson, Margaret&lt;/author&gt;&lt;author&gt;Savory, John&lt;/author&gt;&lt;author&gt;Rifai, Nader&lt;/author&gt;&lt;/authors&gt;&lt;/contributors&gt;&lt;titles&gt;&lt;title&gt;Evaluation of nine automated high-sensitivity C-reactive protein methods: implications for clinical and epidemiological applications. Part 2&lt;/title&gt;&lt;secondary-title&gt;Clinical chemistry&lt;/secondary-title&gt;&lt;/titles&gt;&lt;periodical&gt;&lt;full-title&gt;Clinical chemistry&lt;/full-title&gt;&lt;/periodical&gt;&lt;pages&gt;418-425&lt;/pages&gt;&lt;volume&gt;47&lt;/volume&gt;&lt;number&gt;3&lt;/number&gt;&lt;dates&gt;&lt;year&gt;2001&lt;/year&gt;&lt;/dates&gt;&lt;isbn&gt;0009-9147&lt;/isbn&gt;&lt;urls&gt;&lt;/urls&gt;&lt;/record&gt;&lt;/Cite&gt;&lt;/EndNote&gt;</w:instrText>
      </w:r>
      <w:r w:rsidR="002068F3">
        <w:fldChar w:fldCharType="separate"/>
      </w:r>
      <w:r w:rsidR="00BF10D6" w:rsidRPr="00BF10D6">
        <w:rPr>
          <w:noProof/>
          <w:vertAlign w:val="superscript"/>
        </w:rPr>
        <w:t>10</w:t>
      </w:r>
      <w:r w:rsidR="002068F3">
        <w:fldChar w:fldCharType="end"/>
      </w:r>
      <w:r>
        <w:t xml:space="preserve"> Based on Mendelian randomization studies, CRP itself is unlikely to be a causal risk factor </w:t>
      </w:r>
      <w:del w:id="120" w:author="faculty" w:date="2017-05-07T09:43:00Z">
        <w:r w:rsidDel="00866E0F">
          <w:delText xml:space="preserve">of </w:delText>
        </w:r>
      </w:del>
      <w:ins w:id="121" w:author="faculty" w:date="2017-05-07T09:43:00Z">
        <w:r w:rsidR="00866E0F">
          <w:t xml:space="preserve">for </w:t>
        </w:r>
      </w:ins>
      <w:r>
        <w:t>metaboli</w:t>
      </w:r>
      <w:r w:rsidR="002068F3">
        <w:t>c syndrome</w:t>
      </w:r>
      <w:r w:rsidR="002068F3">
        <w:fldChar w:fldCharType="begin"/>
      </w:r>
      <w:r w:rsidR="00BF10D6">
        <w:instrText xml:space="preserve"> ADDIN EN.CITE &lt;EndNote&gt;&lt;Cite&gt;&lt;Author&gt;Timpson&lt;/Author&gt;&lt;Year&gt;2005&lt;/Year&gt;&lt;RecNum&gt;86&lt;/RecNum&gt;&lt;DisplayText&gt;&lt;style face="superscript"&gt;11&lt;/style&gt;&lt;/DisplayText&gt;&lt;record&gt;&lt;rec-number&gt;86&lt;/rec-number&gt;&lt;foreign-keys&gt;&lt;key app="EN" db-id="2s5fsavwbav05ue99avps9aiwwasstve9w0x" timestamp="1490314612"&gt;86&lt;/key&gt;&lt;/foreign-keys&gt;&lt;ref-type name="Journal Article"&gt;17&lt;/ref-type&gt;&lt;contributors&gt;&lt;authors&gt;&lt;author&gt;Timpson, Nicholas J&lt;/author&gt;&lt;author&gt;Lawlor, Debbie A&lt;/author&gt;&lt;author&gt;Harbord, Roger M&lt;/author&gt;&lt;author&gt;Gaunt, Tom R&lt;/author&gt;&lt;author&gt;Day, Ian NM&lt;/author&gt;&lt;author&gt;Palmer, Lyle J&lt;/author&gt;&lt;author&gt;Hattersley, Andrew T&lt;/author&gt;&lt;author&gt;Ebrahim, Shah&lt;/author&gt;&lt;author&gt;Lowe, Gordon DO&lt;/author&gt;&lt;author&gt;Rumley, Ann&lt;/author&gt;&lt;/authors&gt;&lt;/contributors&gt;&lt;titles&gt;&lt;title&gt;C-reactive protein and its role in metabolic syndrome: mendelian randomisation study&lt;/title&gt;&lt;secondary-title&gt;The Lancet&lt;/secondary-title&gt;&lt;/titles&gt;&lt;periodical&gt;&lt;full-title&gt;The Lancet&lt;/full-title&gt;&lt;/periodical&gt;&lt;pages&gt;1954-1959&lt;/pages&gt;&lt;volume&gt;366&lt;/volume&gt;&lt;number&gt;9501&lt;/number&gt;&lt;dates&gt;&lt;year&gt;2005&lt;/year&gt;&lt;/dates&gt;&lt;isbn&gt;0140-6736&lt;/isbn&gt;&lt;urls&gt;&lt;/urls&gt;&lt;/record&gt;&lt;/Cite&gt;&lt;/EndNote&gt;</w:instrText>
      </w:r>
      <w:r w:rsidR="002068F3">
        <w:fldChar w:fldCharType="separate"/>
      </w:r>
      <w:r w:rsidR="00BF10D6" w:rsidRPr="00BF10D6">
        <w:rPr>
          <w:noProof/>
          <w:vertAlign w:val="superscript"/>
        </w:rPr>
        <w:t>11</w:t>
      </w:r>
      <w:r w:rsidR="002068F3">
        <w:fldChar w:fldCharType="end"/>
      </w:r>
      <w:r w:rsidR="002068F3">
        <w:t xml:space="preserve"> or ischemic vascular disease,</w:t>
      </w:r>
      <w:r w:rsidR="002068F3">
        <w:fldChar w:fldCharType="begin"/>
      </w:r>
      <w:r w:rsidR="00BF10D6">
        <w:instrText xml:space="preserve"> ADDIN EN.CITE &lt;EndNote&gt;&lt;Cite&gt;&lt;Author&gt;Zacho&lt;/Author&gt;&lt;Year&gt;2008&lt;/Year&gt;&lt;RecNum&gt;83&lt;/RecNum&gt;&lt;DisplayText&gt;&lt;style face="superscript"&gt;12&lt;/style&gt;&lt;/DisplayText&gt;&lt;record&gt;&lt;rec-number&gt;83&lt;/rec-number&gt;&lt;foreign-keys&gt;&lt;key app="EN" db-id="2s5fsavwbav05ue99avps9aiwwasstve9w0x" timestamp="1490314607"&gt;83&lt;/key&gt;&lt;/foreign-keys&gt;&lt;ref-type name="Journal Article"&gt;17&lt;/ref-type&gt;&lt;contributors&gt;&lt;authors&gt;&lt;author&gt;Zacho, Jeppe&lt;/author&gt;&lt;author&gt;Tybjærg-Hansen, Anne&lt;/author&gt;&lt;author&gt;Jensen, Jan Skov&lt;/author&gt;&lt;author&gt;Grande, Peer&lt;/author&gt;&lt;author&gt;Sillesen, Henrik&lt;/author&gt;&lt;author&gt;Nordestgaard, Børge G&lt;/author&gt;&lt;/authors&gt;&lt;/contributors&gt;&lt;titles&gt;&lt;title&gt;Genetically elevated C-reactive protein and ischemic vascular disease&lt;/title&gt;&lt;secondary-title&gt;New England Journal of Medicine&lt;/secondary-title&gt;&lt;/titles&gt;&lt;periodical&gt;&lt;full-title&gt;New England Journal of Medicine&lt;/full-title&gt;&lt;/periodical&gt;&lt;pages&gt;1897-1908&lt;/pages&gt;&lt;volume&gt;359&lt;/volume&gt;&lt;number&gt;18&lt;/number&gt;&lt;dates&gt;&lt;year&gt;2008&lt;/year&gt;&lt;/dates&gt;&lt;isbn&gt;0028-4793&lt;/isbn&gt;&lt;urls&gt;&lt;/urls&gt;&lt;/record&gt;&lt;/Cite&gt;&lt;/EndNote&gt;</w:instrText>
      </w:r>
      <w:r w:rsidR="002068F3">
        <w:fldChar w:fldCharType="separate"/>
      </w:r>
      <w:r w:rsidR="00BF10D6" w:rsidRPr="00BF10D6">
        <w:rPr>
          <w:noProof/>
          <w:vertAlign w:val="superscript"/>
        </w:rPr>
        <w:t>12</w:t>
      </w:r>
      <w:r w:rsidR="002068F3">
        <w:fldChar w:fldCharType="end"/>
      </w:r>
      <w:r>
        <w:t xml:space="preserve"> although limited human experimental evidence suggests it has an etiologic role </w:t>
      </w:r>
      <w:r w:rsidRPr="00C503CF">
        <w:t>in atherosclerosis.</w:t>
      </w:r>
      <w:r w:rsidR="00C503CF" w:rsidRPr="00C503CF">
        <w:fldChar w:fldCharType="begin"/>
      </w:r>
      <w:r w:rsidR="00BF10D6">
        <w:instrText xml:space="preserve"> ADDIN EN.CITE &lt;EndNote&gt;&lt;Cite&gt;&lt;Author&gt;Bisoendial&lt;/Author&gt;&lt;Year&gt;2005&lt;/Year&gt;&lt;RecNum&gt;105&lt;/RecNum&gt;&lt;DisplayText&gt;&lt;style face="superscript"&gt;13&lt;/style&gt;&lt;/DisplayText&gt;&lt;record&gt;&lt;rec-number&gt;105&lt;/rec-number&gt;&lt;foreign-keys&gt;&lt;key app="EN" db-id="2s5fsavwbav05ue99avps9aiwwasstve9w0x" timestamp="1490314643"&gt;105&lt;/key&gt;&lt;/foreign-keys&gt;&lt;ref-type name="Journal Article"&gt;17&lt;/ref-type&gt;&lt;contributors&gt;&lt;authors&gt;&lt;author&gt;Bisoendial, Radjesh J&lt;/author&gt;&lt;author&gt;Kastelein, John JP&lt;/author&gt;&lt;author&gt;Levels, Johannes HM&lt;/author&gt;&lt;author&gt;Zwaginga, Jaap J&lt;/author&gt;&lt;author&gt;van den Bogaard, Bas&lt;/author&gt;&lt;author&gt;Reitsma, Pieter H&lt;/author&gt;&lt;author&gt;Meijers, Joost CM&lt;/author&gt;&lt;author&gt;Hartman, Daniel&lt;/author&gt;&lt;author&gt;Levi, Marcel&lt;/author&gt;&lt;author&gt;Stroes, Erik SG&lt;/author&gt;&lt;/authors&gt;&lt;/contributors&gt;&lt;titles&gt;&lt;title&gt;Activation of inflammation and coagulation after infusion of C-reactive protein in humans&lt;/title&gt;&lt;secondary-title&gt;Circulation Research&lt;/secondary-title&gt;&lt;/titles&gt;&lt;periodical&gt;&lt;full-title&gt;Circulation Research&lt;/full-title&gt;&lt;/periodical&gt;&lt;pages&gt;714-716&lt;/pages&gt;&lt;volume&gt;96&lt;/volume&gt;&lt;number&gt;7&lt;/number&gt;&lt;dates&gt;&lt;year&gt;2005&lt;/year&gt;&lt;/dates&gt;&lt;isbn&gt;0009-7330&lt;/isbn&gt;&lt;urls&gt;&lt;/urls&gt;&lt;/record&gt;&lt;/Cite&gt;&lt;/EndNote&gt;</w:instrText>
      </w:r>
      <w:r w:rsidR="00C503CF" w:rsidRPr="00C503CF">
        <w:fldChar w:fldCharType="separate"/>
      </w:r>
      <w:r w:rsidR="00BF10D6" w:rsidRPr="00BF10D6">
        <w:rPr>
          <w:noProof/>
          <w:vertAlign w:val="superscript"/>
        </w:rPr>
        <w:t>13</w:t>
      </w:r>
      <w:r w:rsidR="00C503CF" w:rsidRPr="00C503CF">
        <w:fldChar w:fldCharType="end"/>
      </w:r>
      <w:r w:rsidRPr="00C503CF">
        <w:t xml:space="preserve"> CRP</w:t>
      </w:r>
      <w:r>
        <w:t xml:space="preserve"> has a complex role in inflammation and its primary function may be anti-inflammatory;</w:t>
      </w:r>
      <w:r w:rsidR="00C503CF">
        <w:fldChar w:fldCharType="begin"/>
      </w:r>
      <w:r w:rsidR="00BF10D6">
        <w:instrText xml:space="preserve"> ADDIN EN.CITE &lt;EndNote&gt;&lt;Cite&gt;&lt;Author&gt;Marnell&lt;/Author&gt;&lt;Year&gt;2005&lt;/Year&gt;&lt;RecNum&gt;95&lt;/RecNum&gt;&lt;DisplayText&gt;&lt;style face="superscript"&gt;14&lt;/style&gt;&lt;/DisplayText&gt;&lt;record&gt;&lt;rec-number&gt;95&lt;/rec-number&gt;&lt;foreign-keys&gt;&lt;key app="EN" db-id="2s5fsavwbav05ue99avps9aiwwasstve9w0x" timestamp="1490314633"&gt;95&lt;/key&gt;&lt;/foreign-keys&gt;&lt;ref-type name="Journal Article"&gt;17&lt;/ref-type&gt;&lt;contributors&gt;&lt;authors&gt;&lt;author&gt;Marnell, Lorraine&lt;/author&gt;&lt;author&gt;Mold, Carolyn&lt;/author&gt;&lt;author&gt;Du Clos, Terry W&lt;/author&gt;&lt;/authors&gt;&lt;/contributors&gt;&lt;titles&gt;&lt;title&gt;C-reactive protein: ligands, receptors and role in inflammation&lt;/title&gt;&lt;secondary-title&gt;Clinical immunology&lt;/secondary-title&gt;&lt;/titles&gt;&lt;periodical&gt;&lt;full-title&gt;Clinical immunology&lt;/full-title&gt;&lt;/periodical&gt;&lt;pages&gt;104-111&lt;/pages&gt;&lt;volume&gt;117&lt;/volume&gt;&lt;number&gt;2&lt;/number&gt;&lt;dates&gt;&lt;year&gt;2005&lt;/year&gt;&lt;/dates&gt;&lt;isbn&gt;1521-6616&lt;/isbn&gt;&lt;urls&gt;&lt;/urls&gt;&lt;/record&gt;&lt;/Cite&gt;&lt;/EndNote&gt;</w:instrText>
      </w:r>
      <w:r w:rsidR="00C503CF">
        <w:fldChar w:fldCharType="separate"/>
      </w:r>
      <w:r w:rsidR="00BF10D6" w:rsidRPr="00BF10D6">
        <w:rPr>
          <w:noProof/>
          <w:vertAlign w:val="superscript"/>
        </w:rPr>
        <w:t>14</w:t>
      </w:r>
      <w:r w:rsidR="00C503CF">
        <w:fldChar w:fldCharType="end"/>
      </w:r>
      <w:r>
        <w:t xml:space="preserve"> nonetheless, it is </w:t>
      </w:r>
      <w:r w:rsidR="00091BED">
        <w:t xml:space="preserve">a </w:t>
      </w:r>
      <w:r>
        <w:t>useful biomarker corresponding to general, potentially subclinical risk.</w:t>
      </w:r>
    </w:p>
    <w:p w14:paraId="75220B6A" w14:textId="77777777" w:rsidR="00792227" w:rsidRDefault="00792227" w:rsidP="00792227">
      <w:r>
        <w:t>CRP is best characterized in relation to cardiovascular disease</w:t>
      </w:r>
      <w:r w:rsidR="008C229D">
        <w:t xml:space="preserve"> (CVD)</w:t>
      </w:r>
      <w:r>
        <w:t>, as it is a strong predictor of cardiovascular events.</w:t>
      </w:r>
      <w:r w:rsidR="002068F3">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 </w:instrText>
      </w:r>
      <w:r w:rsidR="00BF10D6">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EN.CITE.DATA </w:instrText>
      </w:r>
      <w:r w:rsidR="00BF10D6">
        <w:fldChar w:fldCharType="end"/>
      </w:r>
      <w:r w:rsidR="002068F3">
        <w:fldChar w:fldCharType="separate"/>
      </w:r>
      <w:r w:rsidR="00BF10D6" w:rsidRPr="00BF10D6">
        <w:rPr>
          <w:noProof/>
          <w:vertAlign w:val="superscript"/>
        </w:rPr>
        <w:t>15-17</w:t>
      </w:r>
      <w:r w:rsidR="002068F3">
        <w:fldChar w:fldCharType="end"/>
      </w:r>
      <w:r>
        <w:t xml:space="preserve"> </w:t>
      </w:r>
      <w:r w:rsidR="00BF10D6">
        <w:t>Extensive experimental and observational evidence ties inflammatory processes marked by CRP to atherogenesis, the primary pathogenic process underlying coronary heart disease (CHD).</w:t>
      </w:r>
      <w:r w:rsidR="00BF10D6">
        <w:fldChar w:fldCharType="begin"/>
      </w:r>
      <w:r w:rsidR="00BF10D6">
        <w:instrText xml:space="preserve"> ADDIN EN.CITE &lt;EndNote&gt;&lt;Cite&gt;&lt;Author&gt;Libby&lt;/Author&gt;&lt;Year&gt;2010&lt;/Year&gt;&lt;RecNum&gt;96&lt;/RecNum&gt;&lt;DisplayText&gt;&lt;style face="superscript"&gt;18&lt;/style&gt;&lt;/DisplayText&gt;&lt;record&gt;&lt;rec-number&gt;96&lt;/rec-number&gt;&lt;foreign-keys&gt;&lt;key app="EN" db-id="2s5fsavwbav05ue99avps9aiwwasstve9w0x" timestamp="1490314634"&gt;96&lt;/key&gt;&lt;/foreign-keys&gt;&lt;ref-type name="Journal Article"&gt;17&lt;/ref-type&gt;&lt;contributors&gt;&lt;authors&gt;&lt;author&gt;Libby, Peter&lt;/author&gt;&lt;author&gt;Okamoto, Yoshihisa&lt;/author&gt;&lt;author&gt;Rocha, Viviane Z&lt;/author&gt;&lt;author&gt;Folco, Eduardo&lt;/author&gt;&lt;/authors&gt;&lt;/contributors&gt;&lt;titles&gt;&lt;title&gt;Inflammation in atherosclerosis&lt;/title&gt;&lt;secondary-title&gt;Circulation Journal&lt;/secondary-title&gt;&lt;/titles&gt;&lt;periodical&gt;&lt;full-title&gt;Circulation Journal&lt;/full-title&gt;&lt;/periodical&gt;&lt;pages&gt;213-220&lt;/pages&gt;&lt;volume&gt;74&lt;/volume&gt;&lt;number&gt;2&lt;/number&gt;&lt;dates&gt;&lt;year&gt;2010&lt;/year&gt;&lt;/dates&gt;&lt;isbn&gt;1346-9843&lt;/isbn&gt;&lt;urls&gt;&lt;/urls&gt;&lt;/record&gt;&lt;/Cite&gt;&lt;/EndNote&gt;</w:instrText>
      </w:r>
      <w:r w:rsidR="00BF10D6">
        <w:fldChar w:fldCharType="separate"/>
      </w:r>
      <w:r w:rsidR="00BF10D6" w:rsidRPr="00BF10D6">
        <w:rPr>
          <w:noProof/>
          <w:vertAlign w:val="superscript"/>
        </w:rPr>
        <w:t>18</w:t>
      </w:r>
      <w:r w:rsidR="00BF10D6">
        <w:fldChar w:fldCharType="end"/>
      </w:r>
      <w:r w:rsidR="00091BED">
        <w:t xml:space="preserve"> </w:t>
      </w:r>
      <w:r w:rsidR="00BF10D6">
        <w:t>CRP</w:t>
      </w:r>
      <w:r>
        <w:t xml:space="preserve"> is also a potent risk</w:t>
      </w:r>
      <w:r w:rsidR="00DE3276">
        <w:t xml:space="preserve"> factor for all-cause mortality</w:t>
      </w:r>
      <w:r>
        <w:t>,</w:t>
      </w:r>
      <w:r w:rsidR="00DE3276">
        <w:fldChar w:fldCharType="begin"/>
      </w:r>
      <w:r w:rsidR="00C503CF">
        <w:instrText xml:space="preserve"> ADDIN EN.CITE &lt;EndNote&gt;&lt;Cite&gt;&lt;Author&gt;Marsik&lt;/Author&gt;&lt;Year&gt;2008&lt;/Year&gt;&lt;RecNum&gt;113&lt;/RecNum&gt;&lt;DisplayText&gt;&lt;style face="superscript"&gt;19&lt;/style&gt;&lt;/DisplayText&gt;&lt;record&gt;&lt;rec-number&gt;113&lt;/rec-number&gt;&lt;foreign-keys&gt;&lt;key app="EN" db-id="2s5fsavwbav05ue99avps9aiwwasstve9w0x" timestamp="1490316328"&gt;113&lt;/key&gt;&lt;/foreign-keys&gt;&lt;ref-type name="Journal Article"&gt;17&lt;/ref-type&gt;&lt;contributors&gt;&lt;authors&gt;&lt;author&gt;Marsik, Claudia&lt;/author&gt;&lt;author&gt;Kazemi-Shirazi, Lili&lt;/author&gt;&lt;author&gt;Schickbauer, Thomas&lt;/author&gt;&lt;author&gt;Winkler, Stefan&lt;/author&gt;&lt;author&gt;Joukhadar, Christian&lt;/author&gt;&lt;author&gt;Wagner, Oswald F&lt;/author&gt;&lt;author&gt;Endler, Georg&lt;/author&gt;&lt;/authors&gt;&lt;/contributors&gt;&lt;titles&gt;&lt;title&gt;C-reactive protein and all-cause mortality in a large hospital-based cohort&lt;/title&gt;&lt;secondary-title&gt;Clinical chemistry&lt;/secondary-title&gt;&lt;/titles&gt;&lt;periodical&gt;&lt;full-title&gt;Clinical chemistry&lt;/full-title&gt;&lt;/periodical&gt;&lt;pages&gt;343-349&lt;/pages&gt;&lt;volume&gt;54&lt;/volume&gt;&lt;number&gt;2&lt;/number&gt;&lt;dates&gt;&lt;year&gt;2008&lt;/year&gt;&lt;/dates&gt;&lt;isbn&gt;0009-9147&lt;/isbn&gt;&lt;urls&gt;&lt;/urls&gt;&lt;/record&gt;&lt;/Cite&gt;&lt;/EndNote&gt;</w:instrText>
      </w:r>
      <w:r w:rsidR="00DE3276">
        <w:fldChar w:fldCharType="separate"/>
      </w:r>
      <w:r w:rsidR="00C503CF" w:rsidRPr="00C503CF">
        <w:rPr>
          <w:noProof/>
          <w:vertAlign w:val="superscript"/>
        </w:rPr>
        <w:t>19</w:t>
      </w:r>
      <w:r w:rsidR="00DE3276">
        <w:fldChar w:fldCharType="end"/>
      </w:r>
      <w:r>
        <w:t xml:space="preserve"> and is associated with incidence of metabolic syndrome</w:t>
      </w:r>
      <w:r w:rsidR="002068F3">
        <w:t>,</w:t>
      </w:r>
      <w:r w:rsidR="002068F3">
        <w:fldChar w:fldCharType="begin"/>
      </w:r>
      <w:r w:rsidR="00BF10D6">
        <w:instrText xml:space="preserve"> ADDIN EN.CITE &lt;EndNote&gt;&lt;Cite&gt;&lt;Author&gt;Ridker&lt;/Author&gt;&lt;Year&gt;2003&lt;/Year&gt;&lt;RecNum&gt;89&lt;/RecNum&gt;&lt;DisplayText&gt;&lt;style face="superscript"&gt;16&lt;/style&gt;&lt;/DisplayText&gt;&lt;record&gt;&lt;rec-number&gt;89&lt;/rec-number&gt;&lt;foreign-keys&gt;&lt;key app="EN" db-id="2s5fsavwbav05ue99avps9aiwwasstve9w0x" timestamp="1490314619"&gt;89&lt;/key&gt;&lt;/foreign-keys&gt;&lt;ref-type name="Journal Article"&gt;17&lt;/ref-type&gt;&lt;contributors&gt;&lt;authors&gt;&lt;author&gt;Ridker, Paul M&lt;/author&gt;&lt;author&gt;Buring, Julie E&lt;/author&gt;&lt;author&gt;Cook, Nancy R&lt;/author&gt;&lt;author&gt;Rifai, Nader&lt;/author&gt;&lt;/authors&gt;&lt;/contributors&gt;&lt;titles&gt;&lt;title&gt;C-reactive protein, the metabolic syndrome, and risk of incident cardiovascular events&lt;/title&gt;&lt;secondary-title&gt;Circulation&lt;/secondary-title&gt;&lt;/titles&gt;&lt;periodical&gt;&lt;full-title&gt;Circulation&lt;/full-title&gt;&lt;/periodical&gt;&lt;pages&gt;391-397&lt;/pages&gt;&lt;volume&gt;107&lt;/volume&gt;&lt;number&gt;3&lt;/number&gt;&lt;dates&gt;&lt;year&gt;2003&lt;/year&gt;&lt;/dates&gt;&lt;isbn&gt;0009-7322&lt;/isbn&gt;&lt;urls&gt;&lt;/urls&gt;&lt;/record&gt;&lt;/Cite&gt;&lt;/EndNote&gt;</w:instrText>
      </w:r>
      <w:r w:rsidR="002068F3">
        <w:fldChar w:fldCharType="separate"/>
      </w:r>
      <w:r w:rsidR="00BF10D6" w:rsidRPr="00BF10D6">
        <w:rPr>
          <w:noProof/>
          <w:vertAlign w:val="superscript"/>
        </w:rPr>
        <w:t>16</w:t>
      </w:r>
      <w:r w:rsidR="002068F3">
        <w:fldChar w:fldCharType="end"/>
      </w:r>
      <w:r w:rsidR="002068F3">
        <w:t xml:space="preserve"> colorectal cancer,</w:t>
      </w:r>
      <w:r w:rsidR="002068F3">
        <w:fldChar w:fldCharType="begin"/>
      </w:r>
      <w:r w:rsidR="00C503CF">
        <w:instrText xml:space="preserve"> ADDIN EN.CITE &lt;EndNote&gt;&lt;Cite&gt;&lt;Author&gt;Erlinger&lt;/Author&gt;&lt;Year&gt;2004&lt;/Year&gt;&lt;RecNum&gt;101&lt;/RecNum&gt;&lt;DisplayText&gt;&lt;style face="superscript"&gt;20&lt;/style&gt;&lt;/DisplayText&gt;&lt;record&gt;&lt;rec-number&gt;101&lt;/rec-number&gt;&lt;foreign-keys&gt;&lt;key app="EN" db-id="2s5fsavwbav05ue99avps9aiwwasstve9w0x" timestamp="1490314639"&gt;101&lt;/key&gt;&lt;/foreign-keys&gt;&lt;ref-type name="Journal Article"&gt;17&lt;/ref-type&gt;&lt;contributors&gt;&lt;authors&gt;&lt;author&gt;Erlinger, Thomas P&lt;/author&gt;&lt;author&gt;Platz, Elizabeth A&lt;/author&gt;&lt;author&gt;Rifai, Nader&lt;/author&gt;&lt;author&gt;Helzlsouer, Kathy J&lt;/author&gt;&lt;/authors&gt;&lt;/contributors&gt;&lt;titles&gt;&lt;title&gt;C-reactive protein and the risk of incident colorectal cancer&lt;/title&gt;&lt;secondary-title&gt;Jama&lt;/secondary-title&gt;&lt;/titles&gt;&lt;periodical&gt;&lt;full-title&gt;Jama&lt;/full-title&gt;&lt;/periodical&gt;&lt;pages&gt;585-590&lt;/pages&gt;&lt;volume&gt;291&lt;/volume&gt;&lt;number&gt;5&lt;/number&gt;&lt;dates&gt;&lt;year&gt;2004&lt;/year&gt;&lt;/dates&gt;&lt;isbn&gt;0098-7484&lt;/isbn&gt;&lt;urls&gt;&lt;/urls&gt;&lt;/record&gt;&lt;/Cite&gt;&lt;/EndNote&gt;</w:instrText>
      </w:r>
      <w:r w:rsidR="002068F3">
        <w:fldChar w:fldCharType="separate"/>
      </w:r>
      <w:r w:rsidR="00C503CF" w:rsidRPr="00C503CF">
        <w:rPr>
          <w:noProof/>
          <w:vertAlign w:val="superscript"/>
        </w:rPr>
        <w:t>20</w:t>
      </w:r>
      <w:r w:rsidR="002068F3">
        <w:fldChar w:fldCharType="end"/>
      </w:r>
      <w:r w:rsidR="002068F3">
        <w:t xml:space="preserve"> and end stage renal disease</w:t>
      </w:r>
      <w:r>
        <w:t>,</w:t>
      </w:r>
      <w:r w:rsidR="002068F3">
        <w:fldChar w:fldCharType="begin"/>
      </w:r>
      <w:r w:rsidR="00C503CF">
        <w:instrText xml:space="preserve"> ADDIN EN.CITE &lt;EndNote&gt;&lt;Cite&gt;&lt;Author&gt;Arici&lt;/Author&gt;&lt;Year&gt;2001&lt;/Year&gt;&lt;RecNum&gt;68&lt;/RecNum&gt;&lt;DisplayText&gt;&lt;style face="superscript"&gt;21&lt;/style&gt;&lt;/DisplayText&gt;&lt;record&gt;&lt;rec-number&gt;68&lt;/rec-number&gt;&lt;foreign-keys&gt;&lt;key app="EN" db-id="2s5fsavwbav05ue99avps9aiwwasstve9w0x" timestamp="1490313567"&gt;68&lt;/key&gt;&lt;/foreign-keys&gt;&lt;ref-type name="Journal Article"&gt;17&lt;/ref-type&gt;&lt;contributors&gt;&lt;authors&gt;&lt;author&gt;Arici, Mustafa&lt;/author&gt;&lt;author&gt;Walls, John&lt;/author&gt;&lt;/authors&gt;&lt;/contributors&gt;&lt;titles&gt;&lt;title&gt;End-stage renal disease, atherosclerosis, and cardiovascular mortality: is C-reactive protein the missing link?&lt;/title&gt;&lt;secondary-title&gt;Kidney international&lt;/secondary-title&gt;&lt;/titles&gt;&lt;periodical&gt;&lt;full-title&gt;Kidney international&lt;/full-title&gt;&lt;/periodical&gt;&lt;pages&gt;407-414&lt;/pages&gt;&lt;volume&gt;59&lt;/volume&gt;&lt;number&gt;2&lt;/number&gt;&lt;dates&gt;&lt;year&gt;2001&lt;/year&gt;&lt;/dates&gt;&lt;isbn&gt;0085-2538&lt;/isbn&gt;&lt;urls&gt;&lt;/urls&gt;&lt;/record&gt;&lt;/Cite&gt;&lt;/EndNote&gt;</w:instrText>
      </w:r>
      <w:r w:rsidR="002068F3">
        <w:fldChar w:fldCharType="separate"/>
      </w:r>
      <w:r w:rsidR="00C503CF" w:rsidRPr="00C503CF">
        <w:rPr>
          <w:noProof/>
          <w:vertAlign w:val="superscript"/>
        </w:rPr>
        <w:t>21</w:t>
      </w:r>
      <w:r w:rsidR="002068F3">
        <w:fldChar w:fldCharType="end"/>
      </w:r>
      <w:r>
        <w:t xml:space="preserve"> indicating inflammation may be an underlying pathogenic process shared by many chronic diseases. Short (&lt;6 hours) and poor quality sleep have been shown to affect inflammation in experimental studies</w:t>
      </w:r>
      <w:r w:rsidR="002068F3">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 </w:instrText>
      </w:r>
      <w:r w:rsidR="00C503CF">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22,23</w:t>
      </w:r>
      <w:r w:rsidR="002068F3">
        <w:fldChar w:fldCharType="end"/>
      </w:r>
      <w:r>
        <w:t xml:space="preserve"> and to be associated with CRP and IL-6 in observat</w:t>
      </w:r>
      <w:r w:rsidR="008C229D">
        <w:t>ional studies.</w:t>
      </w:r>
      <w:r w:rsidR="002068F3">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 </w:instrText>
      </w:r>
      <w:r w:rsidR="00C503CF">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24-26</w:t>
      </w:r>
      <w:r w:rsidR="002068F3">
        <w:fldChar w:fldCharType="end"/>
      </w:r>
      <w:r>
        <w:t xml:space="preserve"> Sleep restriction induces changes in glucose tolerance, thyrotropin concentration, evening cortisol concentrations, and sympathetic nervous activity, alterations which have implications in inflammation</w:t>
      </w:r>
      <w:r w:rsidR="008C229D">
        <w:t>.</w:t>
      </w:r>
      <w:r w:rsidR="008C229D">
        <w:fldChar w:fldCharType="begin"/>
      </w:r>
      <w:r w:rsidR="00C503CF">
        <w:instrText xml:space="preserve"> ADDIN EN.CITE &lt;EndNote&gt;&lt;Cite&gt;&lt;Author&gt;Spiegel&lt;/Author&gt;&lt;Year&gt;1999&lt;/Year&gt;&lt;RecNum&gt;87&lt;/RecNum&gt;&lt;DisplayText&gt;&lt;style face="superscript"&gt;27&lt;/style&gt;&lt;/DisplayText&gt;&lt;record&gt;&lt;rec-number&gt;87&lt;/rec-number&gt;&lt;foreign-keys&gt;&lt;key app="EN" db-id="2s5fsavwbav05ue99avps9aiwwasstve9w0x" timestamp="1490314614"&gt;87&lt;/key&gt;&lt;/foreign-keys&gt;&lt;ref-type name="Journal Article"&gt;17&lt;/ref-type&gt;&lt;contributors&gt;&lt;authors&gt;&lt;author&gt;Spiegel, Karine&lt;/author&gt;&lt;author&gt;Leproult, Rachel&lt;/author&gt;&lt;author&gt;Van Cauter, Eve&lt;/author&gt;&lt;/authors&gt;&lt;/contributors&gt;&lt;titles&gt;&lt;title&gt;Impact of sleep debt on metabolic and endocrine function&lt;/title&gt;&lt;secondary-title&gt;The lancet&lt;/secondary-title&gt;&lt;/titles&gt;&lt;periodical&gt;&lt;full-title&gt;The Lancet&lt;/full-title&gt;&lt;/periodical&gt;&lt;pages&gt;1435-1439&lt;/pages&gt;&lt;volume&gt;354&lt;/volume&gt;&lt;number&gt;9188&lt;/number&gt;&lt;dates&gt;&lt;year&gt;1999&lt;/year&gt;&lt;/dates&gt;&lt;isbn&gt;0140-6736&lt;/isbn&gt;&lt;urls&gt;&lt;/urls&gt;&lt;/record&gt;&lt;/Cite&gt;&lt;/EndNote&gt;</w:instrText>
      </w:r>
      <w:r w:rsidR="008C229D">
        <w:fldChar w:fldCharType="separate"/>
      </w:r>
      <w:r w:rsidR="00C503CF" w:rsidRPr="00C503CF">
        <w:rPr>
          <w:noProof/>
          <w:vertAlign w:val="superscript"/>
        </w:rPr>
        <w:t>27</w:t>
      </w:r>
      <w:r w:rsidR="008C229D">
        <w:fldChar w:fldCharType="end"/>
      </w:r>
    </w:p>
    <w:p w14:paraId="361CD439" w14:textId="77777777" w:rsidR="005B7D8E" w:rsidRDefault="00792227" w:rsidP="00792227">
      <w:r>
        <w:t>A central challenge in public health is tackling socioeconomic disparities in health outcomes. Graded, inverse associations between socioeconomic status (SES) and a broad array</w:t>
      </w:r>
      <w:r w:rsidR="008C229D">
        <w:t xml:space="preserve"> of health outcomes, including </w:t>
      </w:r>
      <w:r>
        <w:t>CVD, diabetes, hypertension</w:t>
      </w:r>
      <w:r w:rsidR="008C229D">
        <w:t>, a number of cancers, and all-</w:t>
      </w:r>
      <w:r>
        <w:t>cause mortality, have been extensively documented by a long history of research.</w:t>
      </w:r>
      <w:r w:rsidR="008C229D">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 </w:instrText>
      </w:r>
      <w:r w:rsidR="00C503CF">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EN.CITE.DATA </w:instrText>
      </w:r>
      <w:r w:rsidR="00C503CF">
        <w:fldChar w:fldCharType="end"/>
      </w:r>
      <w:r w:rsidR="008C229D">
        <w:fldChar w:fldCharType="separate"/>
      </w:r>
      <w:r w:rsidR="00C503CF" w:rsidRPr="00C503CF">
        <w:rPr>
          <w:noProof/>
          <w:vertAlign w:val="superscript"/>
        </w:rPr>
        <w:t>28,29</w:t>
      </w:r>
      <w:r w:rsidR="008C229D">
        <w:fldChar w:fldCharType="end"/>
      </w:r>
      <w:r>
        <w:t xml:space="preserve"> </w:t>
      </w:r>
      <w:r w:rsidR="00BF10D6">
        <w:t>More recently</w:t>
      </w:r>
      <w:r>
        <w:t>, a number of studies have observed socioeconomic disparities in inflammatory burden, with CRP, IL-6, and fibrinogen being consistently e</w:t>
      </w:r>
      <w:r w:rsidR="00F47BAD">
        <w:t>levated in lower SES categories.</w:t>
      </w:r>
      <w:r w:rsidR="00F47BAD">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 </w:instrText>
      </w:r>
      <w:r w:rsidR="00C503CF">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EN.CITE.DATA </w:instrText>
      </w:r>
      <w:r w:rsidR="00C503CF">
        <w:fldChar w:fldCharType="end"/>
      </w:r>
      <w:r w:rsidR="00F47BAD">
        <w:fldChar w:fldCharType="separate"/>
      </w:r>
      <w:r w:rsidR="00C503CF" w:rsidRPr="00C503CF">
        <w:rPr>
          <w:noProof/>
          <w:vertAlign w:val="superscript"/>
        </w:rPr>
        <w:t>30-33</w:t>
      </w:r>
      <w:r w:rsidR="00F47BAD">
        <w:fldChar w:fldCharType="end"/>
      </w:r>
    </w:p>
    <w:p w14:paraId="0B066C25" w14:textId="77777777" w:rsidR="00792227" w:rsidRDefault="00792227" w:rsidP="00792227">
      <w:r>
        <w:t>Commonly hypothesized pathways for the impact of SES on inflammation are health status, behavioral (smoking, physical activity) and psychosocial (stress etc.) factors</w:t>
      </w:r>
      <w:r w:rsidR="00F47BAD">
        <w:t>,</w:t>
      </w:r>
      <w:r w:rsidR="00F47BAD">
        <w:fldChar w:fldCharType="begin"/>
      </w:r>
      <w:r w:rsidR="00C503CF">
        <w:instrText xml:space="preserve"> ADDIN EN.CITE &lt;EndNote&gt;&lt;Cite&gt;&lt;Author&gt;Gruenewald&lt;/Author&gt;&lt;Year&gt;2009&lt;/Year&gt;&lt;RecNum&gt;80&lt;/RecNum&gt;&lt;DisplayText&gt;&lt;style face="superscript"&gt;31,34&lt;/style&gt;&lt;/DisplayText&gt;&lt;record&gt;&lt;rec-number&gt;80&lt;/rec-number&gt;&lt;foreign-keys&gt;&lt;key app="EN" db-id="2s5fsavwbav05ue99avps9aiwwasstve9w0x" timestamp="1490314601"&gt;80&lt;/key&gt;&lt;/foreign-keys&gt;&lt;ref-type name="Journal Article"&gt;17&lt;/ref-type&gt;&lt;contributors&gt;&lt;authors&gt;&lt;author&gt;Gruenewald, Tara L&lt;/author&gt;&lt;author&gt;Cohen, Sheldon&lt;/author&gt;&lt;author&gt;Matthews, Karen A&lt;/author&gt;&lt;author&gt;Tracy, Russell&lt;/author&gt;&lt;author&gt;Seeman, Teresa E&lt;/author&gt;&lt;/authors&gt;&lt;/contributors&gt;&lt;titles&gt;&lt;title&gt;Association of socioeconomic status with inflammation markers in black and white men and women in the Coronary Artery Risk Development in Young Adults (CARDIA) study&lt;/title&gt;&lt;secondary-title&gt;Social science &amp;amp; medicine&lt;/secondary-title&gt;&lt;/titles&gt;&lt;periodical&gt;&lt;full-title&gt;Social science &amp;amp; medicine&lt;/full-title&gt;&lt;/periodical&gt;&lt;pages&gt;451-459&lt;/pages&gt;&lt;volume&gt;69&lt;/volume&gt;&lt;number&gt;3&lt;/number&gt;&lt;dates&gt;&lt;year&gt;2009&lt;/year&gt;&lt;/dates&gt;&lt;isbn&gt;0277-9536&lt;/isbn&gt;&lt;urls&gt;&lt;/urls&gt;&lt;/record&gt;&lt;/Cite&gt;&lt;Cite&gt;&lt;Author&gt;Kershaw&lt;/Author&gt;&lt;Year&gt;2010&lt;/Year&gt;&lt;RecNum&gt;97&lt;/RecNum&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EndNote&gt;</w:instrText>
      </w:r>
      <w:r w:rsidR="00F47BAD">
        <w:fldChar w:fldCharType="separate"/>
      </w:r>
      <w:r w:rsidR="00C503CF" w:rsidRPr="00C503CF">
        <w:rPr>
          <w:noProof/>
          <w:vertAlign w:val="superscript"/>
        </w:rPr>
        <w:t>31,34</w:t>
      </w:r>
      <w:r w:rsidR="00F47BAD">
        <w:fldChar w:fldCharType="end"/>
      </w:r>
      <w:r>
        <w:t xml:space="preserve"> and sleep may represent an underexplored link in this causal chain. Sleep restriction</w:t>
      </w:r>
      <w:r w:rsidR="00F47BAD">
        <w:fldChar w:fldCharType="begin"/>
      </w:r>
      <w:r w:rsidR="00C503CF">
        <w:instrText xml:space="preserve"> ADDIN EN.CITE &lt;EndNote&gt;&lt;Cite&gt;&lt;Author&gt;Piccolo&lt;/Author&gt;&lt;Year&gt;2013&lt;/Year&gt;&lt;RecNum&gt;79&lt;/RecNum&gt;&lt;DisplayText&gt;&lt;style face="superscript"&gt;35&lt;/style&gt;&lt;/DisplayText&gt;&lt;record&gt;&lt;rec-number&gt;79&lt;/rec-number&gt;&lt;foreign-keys&gt;&lt;key app="EN" db-id="2s5fsavwbav05ue99avps9aiwwasstve9w0x" timestamp="1490314600"&gt;79&lt;/key&gt;&lt;/foreign-keys&gt;&lt;ref-type name="Journal Article"&gt;17&lt;/ref-type&gt;&lt;contributors&gt;&lt;authors&gt;&lt;author&gt;Piccolo, Rebecca S&lt;/author&gt;&lt;author&gt;Yang, May&lt;/author&gt;&lt;author&gt;Bliwise, Donald L&lt;/author&gt;&lt;author&gt;Yaggi, H Klar&lt;/author&gt;&lt;author&gt;Araujo, Andre B&lt;/author&gt;&lt;/authors&gt;&lt;/contributors&gt;&lt;titles&gt;&lt;title&gt;Racial and socioeconomic disparities in sleep and chronic disease: results of a longitudinal investigation&lt;/title&gt;&lt;secondary-title&gt;Ethnicity &amp;amp; disease&lt;/secondary-title&gt;&lt;/titles&gt;&lt;periodical&gt;&lt;full-title&gt;Ethnicity &amp;amp; disease&lt;/full-title&gt;&lt;/periodical&gt;&lt;pages&gt;499&lt;/pages&gt;&lt;volume&gt;23&lt;/volume&gt;&lt;number&gt;4&lt;/number&gt;&lt;dates&gt;&lt;year&gt;2013&lt;/year&gt;&lt;/dates&gt;&lt;urls&gt;&lt;/urls&gt;&lt;/record&gt;&lt;/Cite&gt;&lt;/EndNote&gt;</w:instrText>
      </w:r>
      <w:r w:rsidR="00F47BAD">
        <w:fldChar w:fldCharType="separate"/>
      </w:r>
      <w:r w:rsidR="00C503CF" w:rsidRPr="00C503CF">
        <w:rPr>
          <w:noProof/>
          <w:vertAlign w:val="superscript"/>
        </w:rPr>
        <w:t>35</w:t>
      </w:r>
      <w:r w:rsidR="00F47BAD">
        <w:fldChar w:fldCharType="end"/>
      </w:r>
      <w:r>
        <w:t xml:space="preserve"> and poor quality sleep</w:t>
      </w:r>
      <w:r w:rsidR="00F47BAD">
        <w:fldChar w:fldCharType="begin"/>
      </w:r>
      <w:r w:rsidR="00C503CF">
        <w:instrText xml:space="preserve"> ADDIN EN.CITE &lt;EndNote&gt;&lt;Cite&gt;&lt;Author&gt;Patel&lt;/Author&gt;&lt;Year&gt;2010&lt;/Year&gt;&lt;RecNum&gt;78&lt;/RecNum&gt;&lt;DisplayText&gt;&lt;style face="superscript"&gt;36,37&lt;/style&gt;&lt;/DisplayText&gt;&lt;record&gt;&lt;rec-number&gt;78&lt;/rec-number&gt;&lt;foreign-keys&gt;&lt;key app="EN" db-id="2s5fsavwbav05ue99avps9aiwwasstve9w0x" timestamp="1490314598"&gt;78&lt;/key&gt;&lt;/foreign-keys&gt;&lt;ref-type name="Journal Article"&gt;17&lt;/ref-type&gt;&lt;contributors&gt;&lt;authors&gt;&lt;author&gt;Patel, Nirav P&lt;/author&gt;&lt;author&gt;Grandner, Michael A&lt;/author&gt;&lt;author&gt;Xie, Dawei&lt;/author&gt;&lt;author&gt;Branas, Charles C&lt;/author&gt;&lt;author&gt;Gooneratne, Nalaka&lt;/author&gt;&lt;/authors&gt;&lt;/contributors&gt;&lt;titles&gt;&lt;title&gt;&amp;quot; Sleep disparity&amp;quot; in the population: poor sleep quality is strongly associated with poverty and ethnicity&lt;/title&gt;&lt;secondary-title&gt;BMC Public Health&lt;/secondary-title&gt;&lt;/titles&gt;&lt;periodical&gt;&lt;full-title&gt;BMC public health&lt;/full-title&gt;&lt;/periodical&gt;&lt;pages&gt;475&lt;/pages&gt;&lt;volume&gt;10&lt;/volume&gt;&lt;number&gt;1&lt;/number&gt;&lt;dates&gt;&lt;year&gt;2010&lt;/year&gt;&lt;/dates&gt;&lt;isbn&gt;1471-2458&lt;/isbn&gt;&lt;urls&gt;&lt;/urls&gt;&lt;/record&gt;&lt;/Cite&gt;&lt;Cite&gt;&lt;Author&gt;Mezick&lt;/Author&gt;&lt;Year&gt;2008&lt;/Year&gt;&lt;RecNum&gt;77&lt;/RecNum&gt;&lt;record&gt;&lt;rec-number&gt;77&lt;/rec-number&gt;&lt;foreign-keys&gt;&lt;key app="EN" db-id="2s5fsavwbav05ue99avps9aiwwasstve9w0x" timestamp="1490314596"&gt;77&lt;/key&gt;&lt;/foreign-keys&gt;&lt;ref-type name="Journal Article"&gt;17&lt;/ref-type&gt;&lt;contributors&gt;&lt;authors&gt;&lt;author&gt;Mezick, Elizabeth J&lt;/author&gt;&lt;author&gt;Matthews, Karen A&lt;/author&gt;&lt;author&gt;Hall, Martica&lt;/author&gt;&lt;author&gt;Strollo Jr, Patrick J&lt;/author&gt;&lt;author&gt;Buysse, Daniel J&lt;/author&gt;&lt;author&gt;Kamarck, Thomas W&lt;/author&gt;&lt;author&gt;Owens, Jane F&lt;/author&gt;&lt;author&gt;Reis, Steven E&lt;/author&gt;&lt;/authors&gt;&lt;/contributors&gt;&lt;titles&gt;&lt;title&gt;Influence of race and socioeconomic status on sleep: Pittsburgh Sleep SCORE project&lt;/title&gt;&lt;secondary-title&gt;Psychosomatic medicine&lt;/secondary-title&gt;&lt;/titles&gt;&lt;periodical&gt;&lt;full-title&gt;Psychosomatic Medicine&lt;/full-title&gt;&lt;/periodical&gt;&lt;pages&gt;410&lt;/pages&gt;&lt;volume&gt;70&lt;/volume&gt;&lt;number&gt;4&lt;/number&gt;&lt;dates&gt;&lt;year&gt;2008&lt;/year&gt;&lt;/dates&gt;&lt;urls&gt;&lt;/urls&gt;&lt;/record&gt;&lt;/Cite&gt;&lt;/EndNote&gt;</w:instrText>
      </w:r>
      <w:r w:rsidR="00F47BAD">
        <w:fldChar w:fldCharType="separate"/>
      </w:r>
      <w:r w:rsidR="00C503CF" w:rsidRPr="00C503CF">
        <w:rPr>
          <w:noProof/>
          <w:vertAlign w:val="superscript"/>
        </w:rPr>
        <w:t>36,37</w:t>
      </w:r>
      <w:r w:rsidR="00F47BAD">
        <w:fldChar w:fldCharType="end"/>
      </w:r>
      <w:r>
        <w:t xml:space="preserve"> have been found to be more prevalent among individuals of low SES. Low income and low education are associated with adverse social and environmental conditions that impede adequate sleep</w:t>
      </w:r>
      <w:r w:rsidR="00F47BAD">
        <w:fldChar w:fldCharType="begin"/>
      </w:r>
      <w:r w:rsidR="00C503CF">
        <w:instrText xml:space="preserve"> ADDIN EN.CITE &lt;EndNote&gt;&lt;Cite&gt;&lt;Author&gt;Grandner&lt;/Author&gt;&lt;Year&gt;2010&lt;/Year&gt;&lt;RecNum&gt;76&lt;/RecNum&gt;&lt;DisplayText&gt;&lt;style face="superscript"&gt;38&lt;/style&gt;&lt;/DisplayText&gt;&lt;record&gt;&lt;rec-number&gt;76&lt;/rec-number&gt;&lt;foreign-keys&gt;&lt;key app="EN" db-id="2s5fsavwbav05ue99avps9aiwwasstve9w0x" timestamp="1490314590"&gt;76&lt;/key&gt;&lt;/foreign-keys&gt;&lt;ref-type name="Journal Article"&gt;17&lt;/ref-type&gt;&lt;contributors&gt;&lt;authors&gt;&lt;author&gt;Grandner, Michael A&lt;/author&gt;&lt;author&gt;Patel, Nirav P&lt;/author&gt;&lt;author&gt;Gehrman, Philip R&lt;/author&gt;&lt;author&gt;Xie, Dawei&lt;/author&gt;&lt;author&gt;Sha, Daohang&lt;/author&gt;&lt;author&gt;Weaver, Terri&lt;/author&gt;&lt;author&gt;Gooneratne, Nalaka&lt;/author&gt;&lt;/authors&gt;&lt;/contributors&gt;&lt;titles&gt;&lt;title&gt;Who gets the best sleep? Ethnic and socioeconomic factors related to sleep complaints&lt;/title&gt;&lt;secondary-title&gt;Sleep medicine&lt;/secondary-title&gt;&lt;/titles&gt;&lt;periodical&gt;&lt;full-title&gt;Sleep medicine&lt;/full-title&gt;&lt;/periodical&gt;&lt;pages&gt;470-478&lt;/pages&gt;&lt;volume&gt;11&lt;/volume&gt;&lt;number&gt;5&lt;/number&gt;&lt;dates&gt;&lt;year&gt;2010&lt;/year&gt;&lt;/dates&gt;&lt;isbn&gt;1389-9457&lt;/isbn&gt;&lt;urls&gt;&lt;/urls&gt;&lt;/record&gt;&lt;/Cite&gt;&lt;/EndNote&gt;</w:instrText>
      </w:r>
      <w:r w:rsidR="00F47BAD">
        <w:fldChar w:fldCharType="separate"/>
      </w:r>
      <w:r w:rsidR="00C503CF" w:rsidRPr="00C503CF">
        <w:rPr>
          <w:noProof/>
          <w:vertAlign w:val="superscript"/>
        </w:rPr>
        <w:t>38</w:t>
      </w:r>
      <w:r w:rsidR="00F47BAD">
        <w:fldChar w:fldCharType="end"/>
      </w:r>
      <w:r>
        <w:t xml:space="preserve"> and a growing number of lower-paid jobs involve </w:t>
      </w:r>
      <w:r w:rsidR="00F47BAD">
        <w:t xml:space="preserve">precarious </w:t>
      </w:r>
      <w:r>
        <w:t>sh</w:t>
      </w:r>
      <w:r w:rsidR="00F47BAD">
        <w:t>ift work and non-standard hours</w:t>
      </w:r>
      <w:r>
        <w:t>.</w:t>
      </w:r>
      <w:r w:rsidR="00F47BAD">
        <w:fldChar w:fldCharType="begin"/>
      </w:r>
      <w:r w:rsidR="00C503CF">
        <w:instrText xml:space="preserve"> ADDIN EN.CITE &lt;EndNote&gt;&lt;Cite&gt;&lt;Author&gt;Alterman&lt;/Author&gt;&lt;Year&gt;2013&lt;/Year&gt;&lt;RecNum&gt;75&lt;/RecNum&gt;&lt;DisplayText&gt;&lt;style face="superscript"&gt;39&lt;/style&gt;&lt;/DisplayText&gt;&lt;record&gt;&lt;rec-number&gt;75&lt;/rec-number&gt;&lt;foreign-keys&gt;&lt;key app="EN" db-id="2s5fsavwbav05ue99avps9aiwwasstve9w0x" timestamp="1490314589"&gt;75&lt;/key&gt;&lt;/foreign-keys&gt;&lt;ref-type name="Journal Article"&gt;17&lt;/ref-type&gt;&lt;contributors&gt;&lt;authors&gt;&lt;author&gt;Alterman, Toni&lt;/author&gt;&lt;author&gt;Luckhaupt, Sara E&lt;/author&gt;&lt;author&gt;Dahlhamer, James M&lt;/author&gt;&lt;author&gt;Ward, Brian W&lt;/author&gt;&lt;author&gt;Calvert, Geoffrey M&lt;/author&gt;&lt;/authors&gt;&lt;/contributors&gt;&lt;titles&gt;&lt;title&gt;Prevalence rates of work organization characteristics among workers in the US: data from the 2010 National Health Interview Survey&lt;/title&gt;&lt;secondary-title&gt;American journal of industrial medicine&lt;/secondary-title&gt;&lt;/titles&gt;&lt;periodical&gt;&lt;full-title&gt;American journal of industrial medicine&lt;/full-title&gt;&lt;/periodical&gt;&lt;pages&gt;647-659&lt;/pages&gt;&lt;volume&gt;56&lt;/volume&gt;&lt;number&gt;6&lt;/number&gt;&lt;dates&gt;&lt;year&gt;2013&lt;/year&gt;&lt;/dates&gt;&lt;isbn&gt;1097-0274&lt;/isbn&gt;&lt;urls&gt;&lt;/urls&gt;&lt;/record&gt;&lt;/Cite&gt;&lt;/EndNote&gt;</w:instrText>
      </w:r>
      <w:r w:rsidR="00F47BAD">
        <w:fldChar w:fldCharType="separate"/>
      </w:r>
      <w:r w:rsidR="00C503CF" w:rsidRPr="00C503CF">
        <w:rPr>
          <w:noProof/>
          <w:vertAlign w:val="superscript"/>
        </w:rPr>
        <w:t>39</w:t>
      </w:r>
      <w:r w:rsidR="00F47BAD">
        <w:fldChar w:fldCharType="end"/>
      </w:r>
      <w:r>
        <w:t xml:space="preserve"> Sleep is a modifiable risk factor for which efficacious non-</w:t>
      </w:r>
      <w:r w:rsidR="00F47BAD">
        <w:t>pharmacological</w:t>
      </w:r>
      <w:r>
        <w:t xml:space="preserve"> interventions exist.</w:t>
      </w:r>
      <w:r w:rsidR="00F47BAD">
        <w:fldChar w:fldCharType="begin"/>
      </w:r>
      <w:r w:rsidR="00C503CF">
        <w:instrText xml:space="preserve"> ADDIN EN.CITE &lt;EndNote&gt;&lt;Cite&gt;&lt;Author&gt;Montgomery&lt;/Author&gt;&lt;Year&gt;2004&lt;/Year&gt;&lt;RecNum&gt;74&lt;/RecNum&gt;&lt;DisplayText&gt;&lt;style face="superscript"&gt;40&lt;/style&gt;&lt;/DisplayText&gt;&lt;record&gt;&lt;rec-number&gt;74&lt;/rec-number&gt;&lt;foreign-keys&gt;&lt;key app="EN" db-id="2s5fsavwbav05ue99avps9aiwwasstve9w0x" timestamp="1490314587"&gt;74&lt;/key&gt;&lt;/foreign-keys&gt;&lt;ref-type name="Journal Article"&gt;17&lt;/ref-type&gt;&lt;contributors&gt;&lt;authors&gt;&lt;author&gt;Montgomery, Paul&lt;/author&gt;&lt;author&gt;Dennis, Jane&lt;/author&gt;&lt;/authors&gt;&lt;/contributors&gt;&lt;titles&gt;&lt;title&gt;A systematic review of non-pharmacological therapies for sleep problems in later life&lt;/title&gt;&lt;secondary-title&gt;Sleep medicine reviews&lt;/secondary-title&gt;&lt;/titles&gt;&lt;periodical&gt;&lt;full-title&gt;Sleep medicine reviews&lt;/full-title&gt;&lt;/periodical&gt;&lt;pages&gt;47-62&lt;/pages&gt;&lt;volume&gt;8&lt;/volume&gt;&lt;number&gt;1&lt;/number&gt;&lt;dates&gt;&lt;year&gt;2004&lt;/year&gt;&lt;/dates&gt;&lt;isbn&gt;1087-0792&lt;/isbn&gt;&lt;urls&gt;&lt;/urls&gt;&lt;/record&gt;&lt;/Cite&gt;&lt;/EndNote&gt;</w:instrText>
      </w:r>
      <w:r w:rsidR="00F47BAD">
        <w:fldChar w:fldCharType="separate"/>
      </w:r>
      <w:r w:rsidR="00C503CF" w:rsidRPr="00C503CF">
        <w:rPr>
          <w:noProof/>
          <w:vertAlign w:val="superscript"/>
        </w:rPr>
        <w:t>40</w:t>
      </w:r>
      <w:r w:rsidR="00F47BAD">
        <w:fldChar w:fldCharType="end"/>
      </w:r>
      <w:r>
        <w:t xml:space="preserve"> However, to our knowledge, no study </w:t>
      </w:r>
      <w:r>
        <w:lastRenderedPageBreak/>
        <w:t xml:space="preserve">has examined whether sleep mediates the relationship between SES and inflammation. The purpose of this study was to assess the role of </w:t>
      </w:r>
      <w:r w:rsidR="0041656F">
        <w:t>short duration</w:t>
      </w:r>
      <w:r>
        <w:t xml:space="preserve"> </w:t>
      </w:r>
      <w:r w:rsidR="00091BED">
        <w:t xml:space="preserve">(&lt;6 hours per night) </w:t>
      </w:r>
      <w:r>
        <w:t xml:space="preserve">and </w:t>
      </w:r>
      <w:r w:rsidR="0041656F">
        <w:t xml:space="preserve">poor </w:t>
      </w:r>
      <w:r w:rsidR="00091BED">
        <w:t>quality</w:t>
      </w:r>
      <w:r>
        <w:t xml:space="preserve"> sleep as </w:t>
      </w:r>
      <w:r w:rsidR="00091BED">
        <w:t>p</w:t>
      </w:r>
      <w:r>
        <w:t>otential mediator</w:t>
      </w:r>
      <w:r w:rsidR="00091BED">
        <w:t>s</w:t>
      </w:r>
      <w:r>
        <w:t xml:space="preserve"> between SES measures such as income and education, and inflammatory burden marked by plasma CRP. </w:t>
      </w:r>
    </w:p>
    <w:p w14:paraId="106F8E54" w14:textId="77777777" w:rsidR="00792227" w:rsidRDefault="00792227" w:rsidP="00E22EF9">
      <w:pPr>
        <w:pStyle w:val="Heading1"/>
      </w:pPr>
      <w:r>
        <w:t>Methods</w:t>
      </w:r>
    </w:p>
    <w:p w14:paraId="22B3D98D" w14:textId="77777777" w:rsidR="00792227" w:rsidRDefault="00792227" w:rsidP="00E22EF9">
      <w:pPr>
        <w:pStyle w:val="Heading2"/>
      </w:pPr>
      <w:r>
        <w:t>Datasets</w:t>
      </w:r>
    </w:p>
    <w:p w14:paraId="68ADB011" w14:textId="77777777" w:rsidR="00792227" w:rsidRDefault="00792227" w:rsidP="00792227">
      <w:r>
        <w:t xml:space="preserve">We used data from the continuous National Health and Nutritional Examination Survey (NHANES), an ongoing cross-sectional survey of the civilian non-institutionalized population in the United States. Data were collected by the National Center for Health Statistics and the Centers for Disease Control and Prevention (CDC) and involve a questionnaire, physical exam, and laboratory measures. Detailed descriptions of the survey methodology </w:t>
      </w:r>
      <w:r w:rsidR="001D399A">
        <w:t>and operations are published elsewhere.</w:t>
      </w:r>
      <w:r w:rsidR="001D399A">
        <w:fldChar w:fldCharType="begin"/>
      </w:r>
      <w:r w:rsidR="00C503CF">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C503CF" w:rsidRPr="00C503CF">
        <w:rPr>
          <w:noProof/>
          <w:vertAlign w:val="superscript"/>
        </w:rPr>
        <w:t>41</w:t>
      </w:r>
      <w:r w:rsidR="001D399A">
        <w:fldChar w:fldCharType="end"/>
      </w:r>
      <w:r w:rsidR="001D399A">
        <w:t xml:space="preserve"> </w:t>
      </w:r>
      <w:r>
        <w:t xml:space="preserve">In brief, </w:t>
      </w:r>
      <w:r w:rsidR="000E54A9">
        <w:t>NHANES uses</w:t>
      </w:r>
      <w:r>
        <w:t xml:space="preserve"> a stratified,</w:t>
      </w:r>
      <w:r w:rsidR="000E54A9">
        <w:t xml:space="preserve"> multistage, probability sample, with oversampling for Hispanics, non-Hispanic Blacks, low-income whites, and persons age 70 and over (1999-2006) or 80 and over (2007-2010).</w:t>
      </w:r>
      <w:r>
        <w:t xml:space="preserve"> Individuals agreeing to participate completed a</w:t>
      </w:r>
      <w:r w:rsidR="001B2198">
        <w:t>n in-home,</w:t>
      </w:r>
      <w:r>
        <w:t xml:space="preserve"> computer-assisted interview conducted by trained personnel, with physical examinations </w:t>
      </w:r>
      <w:r w:rsidR="001B2198">
        <w:t xml:space="preserve">and laboratory sample collection </w:t>
      </w:r>
      <w:r>
        <w:t>conducted at the Mobile Examination Centers (MECs).</w:t>
      </w:r>
      <w:r w:rsidR="000E54A9">
        <w:t xml:space="preserve"> Approximately 12,000 people were approached each two-year cycle, of whom an average of 10,000 ultimately completed the household interview and data collection at the MEC, for a response rate of approximately 83.3%. </w:t>
      </w:r>
    </w:p>
    <w:p w14:paraId="6A485EB4" w14:textId="77777777" w:rsidR="00792227" w:rsidRDefault="00792227" w:rsidP="00792227">
      <w:r>
        <w:t xml:space="preserve">We used questionnaire, physical exam, and laboratory data from 3 waves spanning </w:t>
      </w:r>
      <w:commentRangeStart w:id="122"/>
      <w:r>
        <w:t>2005-2010</w:t>
      </w:r>
      <w:commentRangeEnd w:id="122"/>
      <w:r w:rsidR="00B844EA">
        <w:rPr>
          <w:rStyle w:val="CommentReference"/>
        </w:rPr>
        <w:commentReference w:id="122"/>
      </w:r>
      <w:r>
        <w:t xml:space="preserve">. We </w:t>
      </w:r>
      <w:r w:rsidR="00C926B1">
        <w:t xml:space="preserve">selected all respondents </w:t>
      </w:r>
      <w:commentRangeStart w:id="123"/>
      <w:r w:rsidR="00C926B1">
        <w:t>aged 20</w:t>
      </w:r>
      <w:r>
        <w:t xml:space="preserve"> years and older</w:t>
      </w:r>
      <w:commentRangeEnd w:id="123"/>
      <w:r w:rsidR="00B844EA">
        <w:rPr>
          <w:rStyle w:val="CommentReference"/>
        </w:rPr>
        <w:commentReference w:id="123"/>
      </w:r>
      <w:r>
        <w:t xml:space="preserve">, who had complete data for CRP and answered questions on sleep duration and quality. We excluded individuals who had CRP concentrations greater than 10 mg/L, </w:t>
      </w:r>
      <w:r w:rsidR="00BF10D6">
        <w:t>which</w:t>
      </w:r>
      <w:r>
        <w:t xml:space="preserve"> indicate acute infection</w:t>
      </w:r>
      <w:r w:rsidR="001B2198">
        <w:t xml:space="preserve"> or insult</w:t>
      </w:r>
      <w:r>
        <w:t>.</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r w:rsidR="001B2198">
        <w:t xml:space="preserve"> We also excluded pregnant women</w:t>
      </w:r>
      <w:r>
        <w:t xml:space="preserve">, </w:t>
      </w:r>
      <w:r w:rsidR="0050486B">
        <w:t>who</w:t>
      </w:r>
      <w:r w:rsidR="00BF10D6">
        <w:t xml:space="preserve"> demonstrate elevated and/or unstable CRP</w:t>
      </w:r>
      <w:r w:rsidR="00F47BAD">
        <w:t>.</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p>
    <w:p w14:paraId="75661A1F" w14:textId="77777777" w:rsidR="00792227" w:rsidRDefault="00792227" w:rsidP="00E22EF9">
      <w:pPr>
        <w:pStyle w:val="Heading2"/>
      </w:pPr>
      <w:r>
        <w:t>Measures</w:t>
      </w:r>
    </w:p>
    <w:p w14:paraId="69050554" w14:textId="77777777" w:rsidR="00792227" w:rsidRDefault="00792227" w:rsidP="00E22EF9">
      <w:pPr>
        <w:pStyle w:val="Heading3"/>
      </w:pPr>
      <w:r>
        <w:t>Exposure Variables</w:t>
      </w:r>
    </w:p>
    <w:p w14:paraId="00AA6147" w14:textId="77777777" w:rsidR="00BF10D6" w:rsidRDefault="00BF10D6" w:rsidP="00792227">
      <w:r>
        <w:t>In addition to raw family income, NHANES also reports the poverty income ratio (PIR), a ratio of family income to federal poverty level (FPL), which was chosen for this analysis because it takes into account family size and more accurately represents available financial resources. We categorized PIR as poor (below FPL), nearly poor (100-199% FPL), and middle and high income (</w:t>
      </w:r>
      <w:r>
        <w:rPr>
          <w:rFonts w:cstheme="minorHAnsi"/>
        </w:rPr>
        <w:t>≥</w:t>
      </w:r>
      <w:r>
        <w:t>200% FPL), according to the CDC’s Healthy People 2020 guidelines (</w:t>
      </w:r>
      <w:hyperlink r:id="rId9" w:history="1">
        <w:r w:rsidRPr="00316115">
          <w:rPr>
            <w:rStyle w:val="Hyperlink"/>
          </w:rPr>
          <w:t>https://www.healthypeople.gov/2020/disparities-user-guide</w:t>
        </w:r>
      </w:hyperlink>
      <w:r>
        <w:t xml:space="preserve">). </w:t>
      </w:r>
    </w:p>
    <w:p w14:paraId="23629AA4" w14:textId="77777777" w:rsidR="00792227" w:rsidRDefault="00792227" w:rsidP="00792227">
      <w:r>
        <w:t>In addition to family income, the most commonly used measure of SES, we also used hig</w:t>
      </w:r>
      <w:r w:rsidR="00BF10D6">
        <w:t>hest educational level achieved, a measure that</w:t>
      </w:r>
      <w:r>
        <w:t xml:space="preserve"> is more stable throughout the life course and a stronger predictor of inflammation than income.</w:t>
      </w:r>
      <w:r w:rsidR="001D399A">
        <w:fldChar w:fldCharType="begin"/>
      </w:r>
      <w:r w:rsidR="00C503CF">
        <w:instrText xml:space="preserve"> ADDIN EN.CITE &lt;EndNote&gt;&lt;Cite&gt;&lt;Author&gt;Dinwiddie&lt;/Author&gt;&lt;Year&gt;2015&lt;/Year&gt;&lt;RecNum&gt;72&lt;/RecNum&gt;&lt;DisplayText&gt;&lt;style face="superscript"&gt;42&lt;/style&gt;&lt;/DisplayText&gt;&lt;record&gt;&lt;rec-number&gt;72&lt;/rec-number&gt;&lt;foreign-keys&gt;&lt;key app="EN" db-id="2s5fsavwbav05ue99avps9aiwwasstve9w0x" timestamp="1490314583"&gt;72&lt;/key&gt;&lt;/foreign-keys&gt;&lt;ref-type name="Journal Article"&gt;17&lt;/ref-type&gt;&lt;contributors&gt;&lt;authors&gt;&lt;author&gt;Dinwiddie, Gniesha Y&lt;/author&gt;&lt;author&gt;Zambrana, Ruth E&lt;/author&gt;&lt;author&gt;Doamekpor, Lauren A&lt;/author&gt;&lt;author&gt;Lopez, Lenny&lt;/author&gt;&lt;/authors&gt;&lt;/contributors&gt;&lt;titles&gt;&lt;title&gt;The Impact of Educational Attainment on Observed Race/Ethnic Disparities in Inflammatory Risk in the 2001–2008 National Health and Nutrition Examination Survey&lt;/title&gt;&lt;secondary-title&gt;Int. J. Environ. Res. Public Health&lt;/secondary-title&gt;&lt;/titles&gt;&lt;periodical&gt;&lt;full-title&gt;Int. J. Environ. Res. Public Health&lt;/full-title&gt;&lt;/periodical&gt;&lt;pages&gt;0042&lt;/pages&gt;&lt;volume&gt;13&lt;/volume&gt;&lt;dates&gt;&lt;year&gt;2015&lt;/year&gt;&lt;/dates&gt;&lt;urls&gt;&lt;/urls&gt;&lt;/record&gt;&lt;/Cite&gt;&lt;/EndNote&gt;</w:instrText>
      </w:r>
      <w:r w:rsidR="001D399A">
        <w:fldChar w:fldCharType="separate"/>
      </w:r>
      <w:r w:rsidR="00C503CF" w:rsidRPr="00C503CF">
        <w:rPr>
          <w:noProof/>
          <w:vertAlign w:val="superscript"/>
        </w:rPr>
        <w:t>42</w:t>
      </w:r>
      <w:r w:rsidR="001D399A">
        <w:fldChar w:fldCharType="end"/>
      </w:r>
      <w:r>
        <w:t xml:space="preserve"> NHANES measures education with the question, “What is the hi</w:t>
      </w:r>
      <w:r w:rsidR="00500835">
        <w:t>ghest grade or level of school [you have/spouse has]</w:t>
      </w:r>
      <w:r>
        <w:t xml:space="preserve"> c</w:t>
      </w:r>
      <w:r w:rsidR="00500835">
        <w:t>ompleted or the highest degree [</w:t>
      </w:r>
      <w:r>
        <w:t xml:space="preserve">you have/s/he </w:t>
      </w:r>
      <w:r w:rsidR="00500835">
        <w:t>has]</w:t>
      </w:r>
      <w:r>
        <w:t xml:space="preserve"> received?”, </w:t>
      </w:r>
      <w:commentRangeStart w:id="124"/>
      <w:r>
        <w:t xml:space="preserve">with the options “Less than 9th Grade”, “9-11th Grade (Includes 12th grade with no diploma)”, “High School Grad/GED or Equivalent”, “Some College or AA degree”, “College Graduate or above”. </w:t>
      </w:r>
      <w:commentRangeEnd w:id="124"/>
      <w:r w:rsidR="00C465C4">
        <w:rPr>
          <w:rStyle w:val="CommentReference"/>
        </w:rPr>
        <w:commentReference w:id="124"/>
      </w:r>
    </w:p>
    <w:p w14:paraId="18D341C0" w14:textId="77777777" w:rsidR="00792227" w:rsidRDefault="00792227" w:rsidP="00E22EF9">
      <w:pPr>
        <w:pStyle w:val="Heading3"/>
      </w:pPr>
      <w:r>
        <w:t>Mediator Variables</w:t>
      </w:r>
    </w:p>
    <w:p w14:paraId="7B8E1C41" w14:textId="77777777" w:rsidR="00792227" w:rsidRDefault="00792227" w:rsidP="00792227">
      <w:r>
        <w:t>Sleep quality was operationalized according to th</w:t>
      </w:r>
      <w:r w:rsidR="00BF10D6">
        <w:t>e method used by Bansil et a</w:t>
      </w:r>
      <w:r w:rsidR="001D399A">
        <w:t>l</w:t>
      </w:r>
      <w:r>
        <w:t>.</w:t>
      </w:r>
      <w:r w:rsidR="00BF10D6">
        <w:t>:</w:t>
      </w:r>
      <w:r w:rsidR="001D399A">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1D399A">
        <w:fldChar w:fldCharType="separate"/>
      </w:r>
      <w:r w:rsidR="00C503CF" w:rsidRPr="00C503CF">
        <w:rPr>
          <w:noProof/>
          <w:vertAlign w:val="superscript"/>
        </w:rPr>
        <w:t>7</w:t>
      </w:r>
      <w:r w:rsidR="001D399A">
        <w:fldChar w:fldCharType="end"/>
      </w:r>
      <w:r>
        <w:t xml:space="preserve"> </w:t>
      </w:r>
      <w:r w:rsidR="00BF10D6">
        <w:t>p</w:t>
      </w:r>
      <w:r>
        <w:t xml:space="preserve">articipants were characterized as having poor sleep quality if they reported 5 or more episodes in the previous month of </w:t>
      </w:r>
      <w:r>
        <w:lastRenderedPageBreak/>
        <w:t>one or more of the following events: (i</w:t>
      </w:r>
      <w:r w:rsidR="00BF10D6">
        <w:t>) having trouble falling asleep;</w:t>
      </w:r>
      <w:r>
        <w:t xml:space="preserve"> (ii) waking up during the night and having trouble getting back to sleep; (iii) waking up too early in the morning and being unable to get back to sleep; (iv) feeling unrested during the day, no matter how many hours of sleep he/she had; or (v) feeling excessively or overly sleepy during the day. </w:t>
      </w:r>
      <w:r w:rsidR="0041656F">
        <w:t>Short sleep was categorized based on an answer to the question</w:t>
      </w:r>
      <w:r w:rsidR="00500835">
        <w:t xml:space="preserve">, </w:t>
      </w:r>
      <w:r w:rsidR="00BF10D6">
        <w:t>“</w:t>
      </w:r>
      <w:r w:rsidR="00500835">
        <w:t>How much sleep [do you/does SP]</w:t>
      </w:r>
      <w:r>
        <w:t xml:space="preserve"> usually get at night on weekdays or workdays</w:t>
      </w:r>
      <w:r w:rsidR="00BF10D6">
        <w:t xml:space="preserve">?”, </w:t>
      </w:r>
      <w:r w:rsidR="0041656F">
        <w:t>with participants coded as having short sleep if they reported sleeping less than 6 hours</w:t>
      </w:r>
      <w:r w:rsidR="00BF10D6">
        <w:t xml:space="preserve">, </w:t>
      </w:r>
      <w:r>
        <w:t>similarly to other popu</w:t>
      </w:r>
      <w:r w:rsidR="001D399A">
        <w:t>lation-based studies</w:t>
      </w:r>
      <w:r>
        <w:t>.</w:t>
      </w:r>
      <w:r w:rsidR="001D399A">
        <w:fldChar w:fldCharType="begin"/>
      </w:r>
      <w:r w:rsidR="00C503CF">
        <w:instrText xml:space="preserve"> ADDIN EN.CITE &lt;EndNote&gt;&lt;Cite&gt;&lt;Author&gt;Hall&lt;/Author&gt;&lt;Year&gt;2015&lt;/Year&gt;&lt;RecNum&gt;99&lt;/RecNum&gt;&lt;DisplayText&gt;&lt;style face="superscript"&gt;25&lt;/style&gt;&lt;/DisplayText&gt;&lt;record&gt;&lt;rec-number&gt;99&lt;/rec-number&gt;&lt;foreign-keys&gt;&lt;key app="EN" db-id="2s5fsavwbav05ue99avps9aiwwasstve9w0x" timestamp="1490314637"&gt;99&lt;/key&gt;&lt;/foreign-keys&gt;&lt;ref-type name="Journal Article"&gt;17&lt;/ref-type&gt;&lt;contributors&gt;&lt;authors&gt;&lt;author&gt;Hall, Martica H&lt;/author&gt;&lt;author&gt;Smagula, Stephen F&lt;/author&gt;&lt;author&gt;Boudreau, Robert M&lt;/author&gt;&lt;author&gt;Ayonayon, Hilsa N&lt;/author&gt;&lt;author&gt;Goldman, Suzanne E&lt;/author&gt;&lt;author&gt;Harris, Tamara B&lt;/author&gt;&lt;author&gt;Naydeck, Barbara L&lt;/author&gt;&lt;author&gt;Rubin, Susan M&lt;/author&gt;&lt;author&gt;Samuelsson, Laura&lt;/author&gt;&lt;author&gt;Satterfield, Suzanne&lt;/author&gt;&lt;/authors&gt;&lt;/contributors&gt;&lt;titles&gt;&lt;title&gt;Association between sleep duration and mortality is mediated by markers of inflammation and health in older adults: the health, aging and body composition study&lt;/title&gt;&lt;secondary-title&gt;Sleep&lt;/secondary-title&gt;&lt;/titles&gt;&lt;periodical&gt;&lt;full-title&gt;Sleep&lt;/full-title&gt;&lt;/periodical&gt;&lt;pages&gt;189&lt;/pages&gt;&lt;volume&gt;38&lt;/volume&gt;&lt;number&gt;2&lt;/number&gt;&lt;dates&gt;&lt;year&gt;2015&lt;/year&gt;&lt;/dates&gt;&lt;urls&gt;&lt;/urls&gt;&lt;/record&gt;&lt;/Cite&gt;&lt;/EndNote&gt;</w:instrText>
      </w:r>
      <w:r w:rsidR="001D399A">
        <w:fldChar w:fldCharType="separate"/>
      </w:r>
      <w:r w:rsidR="00C503CF" w:rsidRPr="00C503CF">
        <w:rPr>
          <w:noProof/>
          <w:vertAlign w:val="superscript"/>
        </w:rPr>
        <w:t>25</w:t>
      </w:r>
      <w:r w:rsidR="001D399A">
        <w:fldChar w:fldCharType="end"/>
      </w:r>
    </w:p>
    <w:p w14:paraId="15DEE656" w14:textId="77777777" w:rsidR="00792227" w:rsidRDefault="00792227" w:rsidP="00E22EF9">
      <w:pPr>
        <w:pStyle w:val="Heading3"/>
      </w:pPr>
      <w:r>
        <w:t>Outcome Variables</w:t>
      </w:r>
    </w:p>
    <w:p w14:paraId="23371EBA" w14:textId="77777777" w:rsidR="00E22EF9" w:rsidRDefault="00792227" w:rsidP="00E22EF9">
      <w:r>
        <w:t>C-reactive protein is measured from blood collected during the physical exam and processed, stored, and shipped to a Johns Hopkins University laboratory. Plasma CRP concentrations are quantified by high sensitivity assay using latex-enhanced nephelometry, with a lower</w:t>
      </w:r>
      <w:r w:rsidR="001D399A">
        <w:t xml:space="preserve"> limit of detection of 0.1 mg/L</w:t>
      </w:r>
      <w:r>
        <w:t>.</w:t>
      </w:r>
      <w:r w:rsidR="001D399A">
        <w:fldChar w:fldCharType="begin"/>
      </w:r>
      <w:r w:rsidR="00C503CF">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C503CF" w:rsidRPr="00C503CF">
        <w:rPr>
          <w:noProof/>
          <w:vertAlign w:val="superscript"/>
        </w:rPr>
        <w:t>41</w:t>
      </w:r>
      <w:r w:rsidR="001D399A">
        <w:fldChar w:fldCharType="end"/>
      </w:r>
      <w:r>
        <w:t xml:space="preserve"> We </w:t>
      </w:r>
      <w:r w:rsidR="00884F86">
        <w:t>transformed c-reactive protein using the natural logarithm, as CRP values have been observed to be right skewed and heteroskedastic with a mean-variance relationship (</w:t>
      </w:r>
      <w:commentRangeStart w:id="125"/>
      <w:r w:rsidR="00884F86">
        <w:t xml:space="preserve">Pollitt 2008, Phillips </w:t>
      </w:r>
      <w:commentRangeEnd w:id="125"/>
      <w:r w:rsidR="00C465C4">
        <w:rPr>
          <w:rStyle w:val="CommentReference"/>
        </w:rPr>
        <w:commentReference w:id="125"/>
      </w:r>
      <w:r w:rsidR="00884F86">
        <w:t>2009, Matthews 2016).</w:t>
      </w:r>
      <w:r w:rsidR="001D399A">
        <w:t xml:space="preserve"> </w:t>
      </w:r>
    </w:p>
    <w:p w14:paraId="14A282DD" w14:textId="77777777" w:rsidR="00E22EF9" w:rsidRDefault="00E22EF9" w:rsidP="00E22EF9">
      <w:pPr>
        <w:pStyle w:val="Heading3"/>
      </w:pPr>
      <w:r>
        <w:t>Confounding Variables</w:t>
      </w:r>
    </w:p>
    <w:p w14:paraId="39832217" w14:textId="77777777" w:rsidR="00E22EF9" w:rsidRDefault="00E22EF9" w:rsidP="00E22EF9">
      <w:commentRangeStart w:id="126"/>
      <w:r>
        <w:t xml:space="preserve">We considered a number of potential confounders of the relationship between sleep and CRP, based on being a potential common cause (or proxy to a common cause) of both sleep and CRP. </w:t>
      </w:r>
      <w:ins w:id="127" w:author="Audrey Renson" w:date="2017-05-20T10:06:00Z">
        <w:r w:rsidR="00C81677">
          <w:t>All final models</w:t>
        </w:r>
      </w:ins>
      <w:del w:id="128" w:author="Audrey Renson" w:date="2017-05-20T10:06:00Z">
        <w:r w:rsidDel="00C81677">
          <w:delText>Analyses</w:delText>
        </w:r>
      </w:del>
      <w:r>
        <w:t xml:space="preserve"> were adjusted for age (in 5-year categories), sex (male or female), race/ethnicity (non-Hispanic White, non-Hispanic Black, Mexican American, Other Hispanic, and Other Race including Multi-Racial), physical activity (number of times per week exercising enough to sweat or breathe hard), </w:t>
      </w:r>
      <w:r w:rsidR="003F177D">
        <w:t>current tobacco use indicated by</w:t>
      </w:r>
      <w:r w:rsidR="00707131">
        <w:t xml:space="preserve"> serum cotinine </w:t>
      </w:r>
      <w:r w:rsidR="003F177D">
        <w:t>&gt;</w:t>
      </w:r>
      <w:r w:rsidR="00707131">
        <w:t xml:space="preserve"> </w:t>
      </w:r>
      <w:r w:rsidR="00707131" w:rsidRPr="00707131">
        <w:t>3 ng/mL</w:t>
      </w:r>
      <w:r w:rsidR="0050486B">
        <w:fldChar w:fldCharType="begin"/>
      </w:r>
      <w:r w:rsidR="0050486B">
        <w:instrText xml:space="preserve"> ADDIN EN.CITE &lt;EndNote&gt;&lt;Cite&gt;&lt;Author&gt;Benowitz&lt;/Author&gt;&lt;Year&gt;2009&lt;/Year&gt;&lt;RecNum&gt;723&lt;/RecNum&gt;&lt;DisplayText&gt;&lt;style face="superscript"&gt;43&lt;/style&gt;&lt;/DisplayText&gt;&lt;record&gt;&lt;rec-number&gt;723&lt;/rec-number&gt;&lt;foreign-keys&gt;&lt;key app="EN" db-id="dedvvsfs4xafd5ezfp8vx505vxt00dp52ds9" timestamp="1493311122"&gt;723&lt;/key&gt;&lt;/foreign-keys&gt;&lt;ref-type name="Journal Article"&gt;17&lt;/ref-type&gt;&lt;contributors&gt;&lt;authors&gt;&lt;author&gt;Benowitz, Neal L&lt;/author&gt;&lt;author&gt;Bernert, John T&lt;/author&gt;&lt;author&gt;Caraballo, Ralph S&lt;/author&gt;&lt;author&gt;Holiday, David B&lt;/author&gt;&lt;author&gt;Wang, Jiantong&lt;/author&gt;&lt;/authors&gt;&lt;/contributors&gt;&lt;titles&gt;&lt;title&gt;Optimal serum cotinine levels for distinguishing cigarette smokers and nonsmokers within different racial/ethnic groups in the United States between 1999 and 2004&lt;/title&gt;&lt;secondary-title&gt;American journal of epidemiology&lt;/secondary-title&gt;&lt;/titles&gt;&lt;periodical&gt;&lt;full-title&gt;Am J Epidemiol&lt;/full-title&gt;&lt;abbr-1&gt;American journal of epidemiology&lt;/abbr-1&gt;&lt;/periodical&gt;&lt;pages&gt;236-248&lt;/pages&gt;&lt;volume&gt;169&lt;/volume&gt;&lt;number&gt;2&lt;/number&gt;&lt;dates&gt;&lt;year&gt;2009&lt;/year&gt;&lt;/dates&gt;&lt;isbn&gt;0002-9262&lt;/isbn&gt;&lt;urls&gt;&lt;/urls&gt;&lt;/record&gt;&lt;/Cite&gt;&lt;/EndNote&gt;</w:instrText>
      </w:r>
      <w:r w:rsidR="0050486B">
        <w:fldChar w:fldCharType="separate"/>
      </w:r>
      <w:r w:rsidR="0050486B" w:rsidRPr="0050486B">
        <w:rPr>
          <w:noProof/>
          <w:vertAlign w:val="superscript"/>
        </w:rPr>
        <w:t>43</w:t>
      </w:r>
      <w:r w:rsidR="0050486B">
        <w:fldChar w:fldCharType="end"/>
      </w:r>
      <w:r w:rsidR="00707131">
        <w:t>,</w:t>
      </w:r>
      <w:r>
        <w:t xml:space="preserve"> obesity (body mass index (BMI) &gt;= 30 kg/m2, measured in the physical exam), psychosocial stress (number of days in the past 30 when mental health was not good), use of birth control pills or hormone replacement therapy, and use of sleep medications often or almost always (5 or more times per month). </w:t>
      </w:r>
      <w:commentRangeEnd w:id="126"/>
      <w:r w:rsidR="00C465C4">
        <w:rPr>
          <w:rStyle w:val="CommentReference"/>
        </w:rPr>
        <w:commentReference w:id="126"/>
      </w:r>
    </w:p>
    <w:p w14:paraId="76BFA2F8" w14:textId="77777777" w:rsidR="00E22EF9" w:rsidRDefault="00E22EF9" w:rsidP="00E22EF9">
      <w:r>
        <w:t xml:space="preserve">We </w:t>
      </w:r>
      <w:commentRangeStart w:id="129"/>
      <w:r>
        <w:t>separately considered potential confounders of the r</w:t>
      </w:r>
      <w:r w:rsidR="00BF10D6">
        <w:t>elationship between SES and CRP,</w:t>
      </w:r>
      <w:r>
        <w:t xml:space="preserve"> </w:t>
      </w:r>
      <w:r w:rsidR="00BF10D6">
        <w:t>which included only age</w:t>
      </w:r>
      <w:commentRangeEnd w:id="129"/>
      <w:r w:rsidR="00C209C1">
        <w:rPr>
          <w:rStyle w:val="CommentReference"/>
        </w:rPr>
        <w:commentReference w:id="129"/>
      </w:r>
      <w:r>
        <w:t>.  Although previous studies of this relationship have adjusted for serious chronic conditions,</w:t>
      </w:r>
      <w:r>
        <w:fldChar w:fldCharType="begin"/>
      </w:r>
      <w:r>
        <w:instrText xml:space="preserve"> ADDIN EN.CITE &lt;EndNote&gt;&lt;Cite&gt;&lt;Author&gt;Kershaw&lt;/Author&gt;&lt;Year&gt;2010&lt;/Year&gt;&lt;RecNum&gt;97&lt;/RecNum&gt;&lt;DisplayText&gt;&lt;style face="superscript"&gt;31,32&lt;/style&gt;&lt;/DisplayText&gt;&lt;record&gt;&lt;rec-number&gt;97&lt;/rec-number&gt;&lt;foreign-keys&gt;&lt;key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Cite&gt;&lt;Author&gt;Matthews&lt;/Author&gt;&lt;Year&gt;2016&lt;/Year&gt;&lt;RecNum&gt;82&lt;/RecNum&gt;&lt;record&gt;&lt;rec-number&gt;82&lt;/rec-number&gt;&lt;foreign-keys&gt;&lt;key app="EN" db-id="2s5fsavwbav05ue99avps9aiwwasstve9w0x" timestamp="1490314606"&gt;82&lt;/key&gt;&lt;/foreign-keys&gt;&lt;ref-type name="Journal Article"&gt;17&lt;/ref-type&gt;&lt;contributors&gt;&lt;authors&gt;&lt;author&gt;Matthews, Karen A&lt;/author&gt;&lt;author&gt;Chang, Yuefang&lt;/author&gt;&lt;author&gt;Bromberger, Joyce T&lt;/author&gt;&lt;author&gt;Karvonen-Gutierrez, Carrie A&lt;/author&gt;&lt;author&gt;Kravitz, Howard M&lt;/author&gt;&lt;author&gt;Thurston, Rebecca C&lt;/author&gt;&lt;author&gt;Montez, Jennifer Karas&lt;/author&gt;&lt;/authors&gt;&lt;/contributors&gt;&lt;titles&gt;&lt;title&gt;Childhood Socioeconomic Circumstances, Inflammation, and Hemostasis Among Midlife Women: Study of Women&amp;apos;s Health Across the Nation&lt;/title&gt;&lt;secondary-title&gt;Psychosomatic medicine&lt;/secondary-title&gt;&lt;/titles&gt;&lt;periodical&gt;&lt;full-title&gt;Psychosomatic Medicine&lt;/full-title&gt;&lt;/periodical&gt;&lt;pages&gt;311-318&lt;/pages&gt;&lt;volume&gt;78&lt;/volume&gt;&lt;number&gt;3&lt;/number&gt;&lt;dates&gt;&lt;year&gt;2016&lt;/year&gt;&lt;/dates&gt;&lt;isbn&gt;0033-3174&lt;/isbn&gt;&lt;urls&gt;&lt;/urls&gt;&lt;/record&gt;&lt;/Cite&gt;&lt;/EndNote&gt;</w:instrText>
      </w:r>
      <w:r>
        <w:fldChar w:fldCharType="separate"/>
      </w:r>
      <w:r w:rsidRPr="00C503CF">
        <w:rPr>
          <w:noProof/>
          <w:vertAlign w:val="superscript"/>
        </w:rPr>
        <w:t>31,32</w:t>
      </w:r>
      <w:r>
        <w:fldChar w:fldCharType="end"/>
      </w:r>
      <w:r>
        <w:t xml:space="preserve"> we chose to consider this variable a </w:t>
      </w:r>
      <w:commentRangeStart w:id="130"/>
      <w:r>
        <w:t>potential collider and not adjust for it</w:t>
      </w:r>
      <w:commentRangeEnd w:id="130"/>
      <w:r w:rsidR="00C209C1">
        <w:rPr>
          <w:rStyle w:val="CommentReference"/>
        </w:rPr>
        <w:commentReference w:id="130"/>
      </w:r>
      <w:r>
        <w:t>. Final models were adjusted for all variables considered confounders of the SES → CRP and/or sleep → CRP relationships.</w:t>
      </w:r>
    </w:p>
    <w:p w14:paraId="30DC0366" w14:textId="77777777" w:rsidR="00792227" w:rsidRDefault="00792227" w:rsidP="00792227"/>
    <w:p w14:paraId="037B2AE9" w14:textId="77777777" w:rsidR="00792227" w:rsidRDefault="00792227" w:rsidP="00E22EF9">
      <w:pPr>
        <w:pStyle w:val="Heading2"/>
      </w:pPr>
      <w:r>
        <w:t>Data Analysis</w:t>
      </w:r>
    </w:p>
    <w:p w14:paraId="2729F1BB" w14:textId="77777777" w:rsidR="00792227" w:rsidRDefault="00792227" w:rsidP="00792227">
      <w:r>
        <w:t>We summarized al</w:t>
      </w:r>
      <w:r w:rsidR="00BF10D6">
        <w:t>l variables</w:t>
      </w:r>
      <w:r w:rsidR="0050486B">
        <w:t xml:space="preserve"> in the </w:t>
      </w:r>
      <w:del w:id="131" w:author="faculty" w:date="2017-05-07T10:26:00Z">
        <w:r w:rsidR="0050486B" w:rsidDel="00EA7D14">
          <w:delText xml:space="preserve">overall </w:delText>
        </w:r>
      </w:del>
      <w:ins w:id="132" w:author="faculty" w:date="2017-05-07T10:26:00Z">
        <w:r w:rsidR="00EA7D14">
          <w:t xml:space="preserve">total </w:t>
        </w:r>
      </w:ins>
      <w:r w:rsidR="0050486B">
        <w:t>sample</w:t>
      </w:r>
      <w:r>
        <w:t xml:space="preserve"> as well as stratified by sleep duration and sleep quality. All variables are presented as unweighted n, as well as weighted percent for categorical variables, and weighted median [</w:t>
      </w:r>
      <w:r w:rsidR="00091BED">
        <w:t xml:space="preserve">range or </w:t>
      </w:r>
      <w:r>
        <w:t xml:space="preserve">interquartile range (IQR)] for </w:t>
      </w:r>
      <w:r w:rsidR="00091BED">
        <w:t>continuous variables</w:t>
      </w:r>
      <w:r>
        <w:t xml:space="preserve">. </w:t>
      </w:r>
      <w:commentRangeStart w:id="133"/>
      <w:r w:rsidR="00091BED">
        <w:t>C</w:t>
      </w:r>
      <w:commentRangeEnd w:id="133"/>
      <w:r w:rsidR="00EA7D14">
        <w:rPr>
          <w:rStyle w:val="CommentReference"/>
        </w:rPr>
        <w:commentReference w:id="133"/>
      </w:r>
      <w:r w:rsidR="00091BED">
        <w:t>-reactive protein is summarized as a geometric mean and log transformed in all analyses. We tested crude associations between each of the exposure, mediator, and confounding variables and geometric mean CRP using one-way ANOVA with log-transformed CRP as the response variable</w:t>
      </w:r>
      <w:r>
        <w:t xml:space="preserve">. </w:t>
      </w:r>
    </w:p>
    <w:p w14:paraId="0F2B588C" w14:textId="77777777" w:rsidR="00792227" w:rsidRDefault="00792227" w:rsidP="00E22EF9">
      <w:pPr>
        <w:pStyle w:val="Heading3"/>
      </w:pPr>
      <w:r>
        <w:t>Assessment of Mediation</w:t>
      </w:r>
    </w:p>
    <w:p w14:paraId="0CF09C86" w14:textId="77777777" w:rsidR="00091BED" w:rsidRDefault="00792227" w:rsidP="00621522">
      <w:r>
        <w:t>We sought to assess whether sleep duration and quality were intermediate variables in the causal pathway between SES and inflammation. Therefore, data analysis focused on assessment of total indirect effect (TIE),</w:t>
      </w:r>
      <w:r w:rsidR="001D399A">
        <w:fldChar w:fldCharType="begin"/>
      </w:r>
      <w:r w:rsidR="0050486B">
        <w:instrText xml:space="preserve"> ADDIN EN.CITE &lt;EndNote&gt;&lt;Cite&gt;&lt;Author&gt;Hafeman&lt;/Author&gt;&lt;Year&gt;2009&lt;/Year&gt;&lt;RecNum&gt;111&lt;/RecNum&gt;&lt;DisplayText&gt;&lt;style face="superscript"&gt;44&lt;/style&gt;&lt;/DisplayText&gt;&lt;record&gt;&lt;rec-number&gt;111&lt;/rec-number&gt;&lt;foreign-keys&gt;&lt;key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50486B" w:rsidRPr="0050486B">
        <w:rPr>
          <w:noProof/>
          <w:vertAlign w:val="superscript"/>
        </w:rPr>
        <w:t>44</w:t>
      </w:r>
      <w:r w:rsidR="001D399A">
        <w:fldChar w:fldCharType="end"/>
      </w:r>
      <w:r w:rsidR="00BF10D6">
        <w:t xml:space="preserve"> or </w:t>
      </w:r>
      <w:r>
        <w:t>the proportion of inflammation that would be prevented if SES did not c</w:t>
      </w:r>
      <w:r w:rsidR="001D399A">
        <w:t xml:space="preserve">ause </w:t>
      </w:r>
      <w:r w:rsidR="001D399A">
        <w:lastRenderedPageBreak/>
        <w:t>poor sleep.</w:t>
      </w:r>
      <w:r w:rsidR="001D399A">
        <w:fldChar w:fldCharType="begin"/>
      </w:r>
      <w:r w:rsidR="0050486B">
        <w:instrText xml:space="preserve"> ADDIN EN.CITE &lt;EndNote&gt;&lt;Cite&gt;&lt;Author&gt;Hafeman&lt;/Author&gt;&lt;Year&gt;2009&lt;/Year&gt;&lt;RecNum&gt;111&lt;/RecNum&gt;&lt;DisplayText&gt;&lt;style face="superscript"&gt;44&lt;/style&gt;&lt;/DisplayText&gt;&lt;record&gt;&lt;rec-number&gt;111&lt;/rec-number&gt;&lt;foreign-keys&gt;&lt;key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50486B" w:rsidRPr="0050486B">
        <w:rPr>
          <w:noProof/>
          <w:vertAlign w:val="superscript"/>
        </w:rPr>
        <w:t>44</w:t>
      </w:r>
      <w:r w:rsidR="001D399A">
        <w:fldChar w:fldCharType="end"/>
      </w:r>
      <w:r w:rsidR="005B7D8E">
        <w:t xml:space="preserve"> </w:t>
      </w:r>
      <w:r w:rsidR="002A4DD6" w:rsidRPr="003F177D">
        <w:t>We determined that potential mediation existed if (a) the exposure was associated with the outcome, (b) the exposure was associated with the mediator, and (c) the mediator was associated with the outcome</w:t>
      </w:r>
      <w:r w:rsidR="00884F86" w:rsidRPr="003F177D">
        <w:t xml:space="preserve">, each after adjusting </w:t>
      </w:r>
      <w:commentRangeStart w:id="134"/>
      <w:r w:rsidR="00884F86" w:rsidRPr="003F177D">
        <w:t>for all potential confounders</w:t>
      </w:r>
      <w:r w:rsidR="00091BED" w:rsidRPr="003F177D">
        <w:t>, based on a significant likelihood ratio test</w:t>
      </w:r>
      <w:r w:rsidR="00884F86" w:rsidRPr="003F177D">
        <w:t xml:space="preserve"> using logistic regression for binary variables,</w:t>
      </w:r>
      <w:r w:rsidR="00150E12" w:rsidRPr="003F177D">
        <w:t xml:space="preserve"> and</w:t>
      </w:r>
      <w:r w:rsidR="00884F86" w:rsidRPr="003F177D">
        <w:t xml:space="preserve"> </w:t>
      </w:r>
      <w:r w:rsidR="00091BED" w:rsidRPr="003F177D">
        <w:t>type III sum of squares f-test from multi-way ANOVA</w:t>
      </w:r>
      <w:r w:rsidR="00150E12" w:rsidRPr="003F177D">
        <w:t xml:space="preserve"> for continuous variables</w:t>
      </w:r>
      <w:r w:rsidR="002A4DD6" w:rsidRPr="003F177D">
        <w:t>.</w:t>
      </w:r>
      <w:r w:rsidR="002A4DD6">
        <w:t xml:space="preserve"> </w:t>
      </w:r>
      <w:commentRangeEnd w:id="134"/>
      <w:r w:rsidR="00EA7D14">
        <w:rPr>
          <w:rStyle w:val="CommentReference"/>
        </w:rPr>
        <w:commentReference w:id="134"/>
      </w:r>
    </w:p>
    <w:p w14:paraId="05B173DC" w14:textId="75F6F90B" w:rsidR="00621522" w:rsidRDefault="002A4DD6" w:rsidP="00621522">
      <w:r>
        <w:t>If these conditions were met, we then</w:t>
      </w:r>
      <w:r w:rsidR="00091BED">
        <w:t xml:space="preserve"> tested for mediation</w:t>
      </w:r>
      <w:r w:rsidR="0050486B">
        <w:t xml:space="preserve"> using the product-of-coefficients method that allows for interaction between the exposure and the mediator, detailed by VanderWheel  (2016).</w:t>
      </w:r>
      <w:r w:rsidR="0050486B">
        <w:fldChar w:fldCharType="begin"/>
      </w:r>
      <w:r w:rsidR="0050486B">
        <w:instrText xml:space="preserve"> ADDIN EN.CITE &lt;EndNote&gt;&lt;Cite&gt;&lt;Author&gt;VanderWeele&lt;/Author&gt;&lt;Year&gt;2016&lt;/Year&gt;&lt;RecNum&gt;687&lt;/RecNum&gt;&lt;DisplayText&gt;&lt;style face="superscript"&gt;45&lt;/style&gt;&lt;/DisplayText&gt;&lt;record&gt;&lt;rec-number&gt;687&lt;/rec-number&gt;&lt;foreign-keys&gt;&lt;key app="EN" db-id="dedvvsfs4xafd5ezfp8vx505vxt00dp52ds9" timestamp="1493300089"&gt;687&lt;/key&gt;&lt;/foreign-keys&gt;&lt;ref-type name="Journal Article"&gt;17&lt;/ref-type&gt;&lt;contributors&gt;&lt;authors&gt;&lt;author&gt;VanderWeele, Tyler J&lt;/author&gt;&lt;/authors&gt;&lt;/contributors&gt;&lt;titles&gt;&lt;title&gt;Mediation analysis: a practitioner&amp;apos;s guide&lt;/title&gt;&lt;secondary-title&gt;Annual review of public health&lt;/secondary-title&gt;&lt;/titles&gt;&lt;periodical&gt;&lt;full-title&gt;Annual review of public health&lt;/full-title&gt;&lt;/periodical&gt;&lt;pages&gt;17-32&lt;/pages&gt;&lt;volume&gt;37&lt;/volume&gt;&lt;dates&gt;&lt;year&gt;2016&lt;/year&gt;&lt;/dates&gt;&lt;isbn&gt;0163-7525&lt;/isbn&gt;&lt;urls&gt;&lt;/urls&gt;&lt;/record&gt;&lt;/Cite&gt;&lt;/EndNote&gt;</w:instrText>
      </w:r>
      <w:r w:rsidR="0050486B">
        <w:fldChar w:fldCharType="separate"/>
      </w:r>
      <w:r w:rsidR="0050486B" w:rsidRPr="0050486B">
        <w:rPr>
          <w:noProof/>
          <w:vertAlign w:val="superscript"/>
        </w:rPr>
        <w:t>45</w:t>
      </w:r>
      <w:r w:rsidR="0050486B">
        <w:fldChar w:fldCharType="end"/>
      </w:r>
      <w:r w:rsidR="0050486B">
        <w:t xml:space="preserve"> </w:t>
      </w:r>
      <w:r w:rsidR="00091BED">
        <w:t xml:space="preserve"> </w:t>
      </w:r>
      <w:r w:rsidR="0050486B">
        <w:t xml:space="preserve">This was accomplished </w:t>
      </w:r>
      <w:r w:rsidR="00091BED">
        <w:t>by</w:t>
      </w:r>
      <w:r>
        <w:t xml:space="preserve"> fit</w:t>
      </w:r>
      <w:r w:rsidR="00091BED">
        <w:t>ting</w:t>
      </w:r>
      <w:r>
        <w:t xml:space="preserve"> two </w:t>
      </w:r>
      <w:r w:rsidR="00884F86">
        <w:t>least squares</w:t>
      </w:r>
      <w:r>
        <w:t xml:space="preserve"> linear regression models</w:t>
      </w:r>
      <w:r w:rsidR="00091BED">
        <w:t xml:space="preserve"> for each</w:t>
      </w:r>
      <w:r w:rsidR="0050486B">
        <w:t xml:space="preserve"> hypothesized</w:t>
      </w:r>
      <w:r w:rsidR="00091BED">
        <w:t xml:space="preserve"> exposure-mediator combination</w:t>
      </w:r>
      <w:r>
        <w:t>: (1) we regressed the mediator on the exposure and all potential confounders, and (2) we regressed the outcome on the exposure, mediator, exposure-mediator product, and all potential confounders.  We estimated the TIE by the formula (β1θ2 + β1θ3</w:t>
      </w:r>
      <w:r w:rsidR="0050486B">
        <w:t>a</w:t>
      </w:r>
      <w:r>
        <w:t>)</w:t>
      </w:r>
      <w:r w:rsidR="0024374D">
        <w:t>(</w:t>
      </w:r>
      <w:r w:rsidR="0050486B">
        <w:t>a – a*)</w:t>
      </w:r>
      <w:r>
        <w:t>, where β1 is the exposure term in (1), θ2</w:t>
      </w:r>
      <w:r w:rsidR="00621522">
        <w:t xml:space="preserve"> i</w:t>
      </w:r>
      <w:r>
        <w:t>s the</w:t>
      </w:r>
      <w:r w:rsidR="00621522">
        <w:t xml:space="preserve"> mediator term in (2), θ3 is the exposure-mediator product in </w:t>
      </w:r>
      <w:r w:rsidR="00091BED">
        <w:t xml:space="preserve">model </w:t>
      </w:r>
      <w:r w:rsidR="00621522">
        <w:t>(2)</w:t>
      </w:r>
      <w:r w:rsidR="0050486B">
        <w:t xml:space="preserve">, a is the </w:t>
      </w:r>
      <w:r w:rsidR="0024374D">
        <w:t>observed</w:t>
      </w:r>
      <w:r w:rsidR="0050486B">
        <w:t xml:space="preserve"> value of the exposure and a* is the counterfactual value of the exposure</w:t>
      </w:r>
      <w:r w:rsidR="00621522">
        <w:t>.</w:t>
      </w:r>
      <w:r w:rsidR="0050486B">
        <w:t xml:space="preserve"> In this cas</w:t>
      </w:r>
      <w:r w:rsidR="0024374D">
        <w:t>e, the formula reduces to (β1θ2 + β1</w:t>
      </w:r>
      <w:r w:rsidR="0050486B">
        <w:t xml:space="preserve">θ3), as </w:t>
      </w:r>
      <w:r w:rsidR="0024374D">
        <w:t>exposures are dummy coded, so both a and (a—a*) = 1.</w:t>
      </w:r>
      <w:r w:rsidR="009855D5">
        <w:t xml:space="preserve"> We present results in terms of crude total, adjusted total, and adjusted total indirect effects. </w:t>
      </w:r>
      <w:r w:rsidR="00621522">
        <w:t xml:space="preserve"> </w:t>
      </w:r>
      <w:ins w:id="135" w:author="Audrey Renson" w:date="2017-05-20T10:05:00Z">
        <w:r w:rsidR="00C81677">
          <w:t xml:space="preserve">For the indirect effect, both the mediator and outcome model were adjusted </w:t>
        </w:r>
      </w:ins>
      <w:ins w:id="136" w:author="Audrey Renson" w:date="2017-05-20T10:06:00Z">
        <w:r w:rsidR="00C81677">
          <w:t>for all potential confounders.</w:t>
        </w:r>
      </w:ins>
      <w:ins w:id="137" w:author="Audrey Renson" w:date="2017-05-20T10:05:00Z">
        <w:r w:rsidR="00C81677">
          <w:t xml:space="preserve"> </w:t>
        </w:r>
      </w:ins>
      <w:r w:rsidR="00621522">
        <w:t xml:space="preserve">Ninety-five percent confidence intervals for indirect effects were </w:t>
      </w:r>
      <w:commentRangeStart w:id="138"/>
      <w:r w:rsidR="00621522">
        <w:t>calculated via bootstrap with 1000 replications</w:t>
      </w:r>
      <w:bookmarkStart w:id="139" w:name="_GoBack"/>
      <w:ins w:id="140" w:author="Audrey Renson" w:date="2017-05-20T10:07:00Z">
        <w:r w:rsidR="003F0C2B">
          <w:t>, a method which is limited by not accounting for the complex sampling</w:t>
        </w:r>
      </w:ins>
      <w:ins w:id="141" w:author="Audrey Renson" w:date="2017-05-20T10:10:00Z">
        <w:r w:rsidR="003F0C2B">
          <w:t xml:space="preserve"> design.</w:t>
        </w:r>
      </w:ins>
      <w:del w:id="142" w:author="Audrey Renson" w:date="2017-05-20T10:07:00Z">
        <w:r w:rsidR="00621522" w:rsidDel="00C81677">
          <w:delText>.</w:delText>
        </w:r>
      </w:del>
      <w:bookmarkEnd w:id="139"/>
      <w:r w:rsidR="00621522">
        <w:fldChar w:fldCharType="begin"/>
      </w:r>
      <w:r w:rsidR="0050486B">
        <w:instrText xml:space="preserve"> ADDIN EN.CITE &lt;EndNote&gt;&lt;Cite&gt;&lt;Author&gt;Localio&lt;/Author&gt;&lt;Year&gt;2007&lt;/Year&gt;&lt;RecNum&gt;70&lt;/RecNum&gt;&lt;DisplayText&gt;&lt;style face="superscript"&gt;46&lt;/style&gt;&lt;/DisplayText&gt;&lt;record&gt;&lt;rec-number&gt;70&lt;/rec-number&gt;&lt;foreign-keys&gt;&lt;key app="EN" db-id="2s5fsavwbav05ue99avps9aiwwasstve9w0x" timestamp="1490314572"&gt;70&lt;/key&gt;&lt;/foreign-keys&gt;&lt;ref-type name="Journal Article"&gt;17&lt;/ref-type&gt;&lt;contributors&gt;&lt;authors&gt;&lt;author&gt;Localio, A Russell&lt;/author&gt;&lt;author&gt;Margolis, David J&lt;/author&gt;&lt;author&gt;Berlin, Jesse A&lt;/author&gt;&lt;/authors&gt;&lt;/contributors&gt;&lt;titles&gt;&lt;title&gt;Relative risks and confidence intervals were easily computed indirectly from multivariable logistic regression&lt;/title&gt;&lt;secondary-title&gt;Journal of clinical epidemiology&lt;/secondary-title&gt;&lt;/titles&gt;&lt;periodical&gt;&lt;full-title&gt;Journal of clinical epidemiology&lt;/full-title&gt;&lt;/periodical&gt;&lt;pages&gt;874-882&lt;/pages&gt;&lt;volume&gt;60&lt;/volume&gt;&lt;number&gt;9&lt;/number&gt;&lt;dates&gt;&lt;year&gt;2007&lt;/year&gt;&lt;/dates&gt;&lt;isbn&gt;0895-4356&lt;/isbn&gt;&lt;urls&gt;&lt;/urls&gt;&lt;/record&gt;&lt;/Cite&gt;&lt;/EndNote&gt;</w:instrText>
      </w:r>
      <w:r w:rsidR="00621522">
        <w:fldChar w:fldCharType="separate"/>
      </w:r>
      <w:r w:rsidR="0050486B" w:rsidRPr="0050486B">
        <w:rPr>
          <w:noProof/>
          <w:vertAlign w:val="superscript"/>
        </w:rPr>
        <w:t>46</w:t>
      </w:r>
      <w:r w:rsidR="00621522">
        <w:fldChar w:fldCharType="end"/>
      </w:r>
      <w:r w:rsidR="00621522">
        <w:t xml:space="preserve">  Two-sided statistical significance was determined for all tests at </w:t>
      </w:r>
      <w:r w:rsidR="00621522">
        <w:rPr>
          <w:rFonts w:cstheme="minorHAnsi"/>
        </w:rPr>
        <w:t>α</w:t>
      </w:r>
      <w:r w:rsidR="00621522">
        <w:t>&lt;0.05.  All analyses were conducted in SAS v. 9.4 and adjusted for the complex survey design.</w:t>
      </w:r>
      <w:commentRangeEnd w:id="138"/>
      <w:r w:rsidR="003177F3">
        <w:rPr>
          <w:rStyle w:val="CommentReference"/>
        </w:rPr>
        <w:commentReference w:id="138"/>
      </w:r>
    </w:p>
    <w:p w14:paraId="03B674B9" w14:textId="77777777" w:rsidR="003418B2" w:rsidRDefault="003418B2" w:rsidP="005B7D8E">
      <w:pPr>
        <w:pStyle w:val="Heading1"/>
      </w:pPr>
      <w:r>
        <w:t>Results</w:t>
      </w:r>
    </w:p>
    <w:p w14:paraId="09A8A0B9" w14:textId="77777777" w:rsidR="003418B2" w:rsidRDefault="003418B2" w:rsidP="003418B2">
      <w:r>
        <w:t>Key characteristics of sample participants are displayed in table 1. The median (range) age in years was 45.4 (20—85). The sample was just over half male (51.2%) and 70% Non-Hispanic White, 11.3% Non-</w:t>
      </w:r>
      <w:ins w:id="143" w:author="Audrey Renson" w:date="2017-05-20T10:19:00Z">
        <w:r w:rsidR="00C81677">
          <w:t xml:space="preserve"> </w:t>
        </w:r>
      </w:ins>
      <w:r>
        <w:t xml:space="preserve">Hispanic Black, 8.1% </w:t>
      </w:r>
      <w:commentRangeStart w:id="144"/>
      <w:r>
        <w:t>Mexican American, 4.4% other Hispanic</w:t>
      </w:r>
      <w:commentRangeEnd w:id="144"/>
      <w:r w:rsidR="003177F3">
        <w:rPr>
          <w:rStyle w:val="CommentReference"/>
        </w:rPr>
        <w:commentReference w:id="144"/>
      </w:r>
      <w:r>
        <w:t>, and 6.1% other</w:t>
      </w:r>
      <w:ins w:id="145" w:author="faculty" w:date="2017-05-07T11:01:00Z">
        <w:r w:rsidR="003177F3">
          <w:t>/</w:t>
        </w:r>
      </w:ins>
      <w:del w:id="146" w:author="faculty" w:date="2017-05-07T11:01:00Z">
        <w:r w:rsidDel="003177F3">
          <w:delText xml:space="preserve"> race including </w:delText>
        </w:r>
      </w:del>
      <w:r>
        <w:t>multi-rac</w:t>
      </w:r>
      <w:ins w:id="147" w:author="faculty" w:date="2017-05-07T11:01:00Z">
        <w:r w:rsidR="003177F3">
          <w:t>e</w:t>
        </w:r>
      </w:ins>
      <w:del w:id="148" w:author="faculty" w:date="2017-05-07T11:01:00Z">
        <w:r w:rsidDel="003177F3">
          <w:delText>ial</w:delText>
        </w:r>
      </w:del>
      <w:r>
        <w:t xml:space="preserve">. </w:t>
      </w:r>
      <w:ins w:id="149" w:author="faculty" w:date="2017-05-07T11:06:00Z">
        <w:r w:rsidR="000572E8">
          <w:t xml:space="preserve"> (</w:t>
        </w:r>
        <w:commentRangeStart w:id="150"/>
        <w:r w:rsidR="000572E8">
          <w:t>Table 1)</w:t>
        </w:r>
        <w:commentRangeEnd w:id="150"/>
        <w:r w:rsidR="000572E8">
          <w:rPr>
            <w:rStyle w:val="CommentReference"/>
          </w:rPr>
          <w:commentReference w:id="150"/>
        </w:r>
      </w:ins>
    </w:p>
    <w:p w14:paraId="252A7F93" w14:textId="77777777" w:rsidR="003418B2" w:rsidRDefault="003418B2" w:rsidP="003418B2">
      <w:r>
        <w:t>The median (IQR) plasma CRP for the entire sample was 0.17 (0.06--0.41). Approximately half the sample reported sleeping less than 6 hours per night, and 13.8% reported poor quality sleep represented by 5 or more sleep disturbances in the past month. In SES measures, reported income 0-100% and 100-199% of the federal poverty level</w:t>
      </w:r>
      <w:r w:rsidR="0024374D">
        <w:t xml:space="preserve"> each reflected 19% of the sample</w:t>
      </w:r>
      <w:del w:id="151" w:author="faculty" w:date="2017-05-07T11:05:00Z">
        <w:r w:rsidR="0024374D" w:rsidDel="000572E8">
          <w:delText>,</w:delText>
        </w:r>
      </w:del>
      <w:r w:rsidR="0024374D">
        <w:t xml:space="preserve">. Twenty-six point three percent </w:t>
      </w:r>
      <w:r>
        <w:t>had a college degree, 30.2% had completed some college or an associate’s degree, 24.5% had a high school diploma, GED, or equivalent, 12.5% had completed 9-11</w:t>
      </w:r>
      <w:r w:rsidRPr="003418B2">
        <w:rPr>
          <w:vertAlign w:val="superscript"/>
        </w:rPr>
        <w:t>th</w:t>
      </w:r>
      <w:r>
        <w:t xml:space="preserve"> grade, and 6.6% had less than 9</w:t>
      </w:r>
      <w:r w:rsidRPr="003418B2">
        <w:rPr>
          <w:vertAlign w:val="superscript"/>
        </w:rPr>
        <w:t>th</w:t>
      </w:r>
      <w:r>
        <w:t xml:space="preserve"> grade education. </w:t>
      </w:r>
    </w:p>
    <w:p w14:paraId="6A6CDDE0" w14:textId="77777777" w:rsidR="003418B2" w:rsidRDefault="003418B2" w:rsidP="003418B2">
      <w:r>
        <w:t xml:space="preserve">Table 2 provides one-way ANOVA comparisons in </w:t>
      </w:r>
      <w:r w:rsidR="00091BED">
        <w:t xml:space="preserve">geometric </w:t>
      </w:r>
      <w:r>
        <w:t xml:space="preserve">mean CRP by each covariate entered into final models. Higher CRP was related to lower education, lower </w:t>
      </w:r>
      <w:commentRangeStart w:id="152"/>
      <w:r>
        <w:t xml:space="preserve">income, poor sleep, short sleep (&lt;6  hours), not being physically active, female gender, Non-Hispanic Black or Mexican American race/ethnicity, older age, currently being on hormonal birth control, tobacco exposure reflected by serum cotinine 3 or more ng/mL, currently using hormone replacement therapy, and using a sleep </w:t>
      </w:r>
      <w:commentRangeEnd w:id="152"/>
      <w:r w:rsidR="000572E8">
        <w:rPr>
          <w:rStyle w:val="CommentReference"/>
        </w:rPr>
        <w:commentReference w:id="152"/>
      </w:r>
      <w:r>
        <w:t xml:space="preserve">medication (p &lt; 0.0001 for all </w:t>
      </w:r>
      <w:commentRangeStart w:id="153"/>
      <w:r>
        <w:t>comparisons</w:t>
      </w:r>
      <w:commentRangeEnd w:id="153"/>
      <w:r w:rsidR="000572E8">
        <w:rPr>
          <w:rStyle w:val="CommentReference"/>
        </w:rPr>
        <w:commentReference w:id="153"/>
      </w:r>
      <w:r>
        <w:t xml:space="preserve">). </w:t>
      </w:r>
    </w:p>
    <w:p w14:paraId="6D88D268" w14:textId="77777777" w:rsidR="00091BED" w:rsidRDefault="00091BED" w:rsidP="003418B2">
      <w:r>
        <w:t xml:space="preserve">When examining whether each mediator was associated with each exposure and the outcome, we found that </w:t>
      </w:r>
      <w:commentRangeStart w:id="154"/>
      <w:r>
        <w:t xml:space="preserve">education was associated with short sleep (p&lt;0.0001) but not poor sleep (p=0.33), and that income was associated with both short (p&lt;0.0001) and poor (p=0.003) sleep. Both poor sleep (p=0.03) </w:t>
      </w:r>
      <w:r>
        <w:lastRenderedPageBreak/>
        <w:t xml:space="preserve">and short sleep (p&lt;0.0001) were associated with </w:t>
      </w:r>
      <w:commentRangeStart w:id="155"/>
      <w:r>
        <w:t xml:space="preserve">higher mean CRP </w:t>
      </w:r>
      <w:commentRangeEnd w:id="155"/>
      <w:r w:rsidR="000572E8">
        <w:rPr>
          <w:rStyle w:val="CommentReference"/>
        </w:rPr>
        <w:commentReference w:id="155"/>
      </w:r>
      <w:r>
        <w:t>(see supplementary table 1 for details on these results.) Therefore</w:t>
      </w:r>
      <w:commentRangeStart w:id="156"/>
      <w:r>
        <w:t xml:space="preserve">, we tested for mediation of income by both short and poor sleep, and mediation of education by short sleep only. </w:t>
      </w:r>
      <w:commentRangeEnd w:id="154"/>
      <w:r w:rsidR="000572E8">
        <w:rPr>
          <w:rStyle w:val="CommentReference"/>
        </w:rPr>
        <w:commentReference w:id="154"/>
      </w:r>
      <w:commentRangeEnd w:id="156"/>
      <w:r w:rsidR="000572E8">
        <w:rPr>
          <w:rStyle w:val="CommentReference"/>
        </w:rPr>
        <w:commentReference w:id="156"/>
      </w:r>
    </w:p>
    <w:p w14:paraId="34FCDF89" w14:textId="77777777" w:rsidR="00754099" w:rsidRDefault="00754099" w:rsidP="003418B2">
      <w:r>
        <w:t>Table 3 provides estimates of the crude and adj</w:t>
      </w:r>
      <w:commentRangeStart w:id="157"/>
      <w:r>
        <w:t>usted</w:t>
      </w:r>
      <w:commentRangeEnd w:id="157"/>
      <w:r w:rsidR="000572E8">
        <w:rPr>
          <w:rStyle w:val="CommentReference"/>
        </w:rPr>
        <w:commentReference w:id="157"/>
      </w:r>
      <w:r>
        <w:t xml:space="preserve"> total effects, estimated with least squares linear regression. In unadjusted models estimating total effects, the </w:t>
      </w:r>
      <w:commentRangeStart w:id="158"/>
      <w:r>
        <w:t>arithmetic mean ratio (AMR</w:t>
      </w:r>
      <w:commentRangeEnd w:id="158"/>
      <w:r w:rsidR="000572E8">
        <w:rPr>
          <w:rStyle w:val="CommentReference"/>
        </w:rPr>
        <w:commentReference w:id="158"/>
      </w:r>
      <w:r>
        <w:t xml:space="preserve">) for 100-199% FPL was </w:t>
      </w:r>
      <w:r w:rsidR="00697072">
        <w:t>1.21</w:t>
      </w:r>
      <w:r>
        <w:t xml:space="preserve"> (95% CI, </w:t>
      </w:r>
      <w:r w:rsidR="0037269C">
        <w:t>1</w:t>
      </w:r>
      <w:r w:rsidR="00697072">
        <w:t>.12—1.30</w:t>
      </w:r>
      <w:r>
        <w:t xml:space="preserve">), </w:t>
      </w:r>
      <w:r w:rsidR="0037269C">
        <w:t>1.2</w:t>
      </w:r>
      <w:r w:rsidR="00697072">
        <w:t>1</w:t>
      </w:r>
      <w:r>
        <w:t xml:space="preserve"> (95% CI,</w:t>
      </w:r>
      <w:r w:rsidR="00697072">
        <w:t xml:space="preserve"> 1.14—1.24</w:t>
      </w:r>
      <w:r>
        <w:t xml:space="preserve">) for 0-100% FPL, </w:t>
      </w:r>
      <w:r w:rsidR="00697072">
        <w:t>1.17</w:t>
      </w:r>
      <w:r>
        <w:t xml:space="preserve"> (95% CI, </w:t>
      </w:r>
      <w:r w:rsidR="00697072">
        <w:t>1.07</w:t>
      </w:r>
      <w:r>
        <w:t>-</w:t>
      </w:r>
      <w:r w:rsidR="0037269C">
        <w:t>1.</w:t>
      </w:r>
      <w:r w:rsidR="00697072">
        <w:t>27</w:t>
      </w:r>
      <w:r>
        <w:t xml:space="preserve">) for some </w:t>
      </w:r>
      <w:r w:rsidR="0037269C">
        <w:t>college or AA degree, 1.</w:t>
      </w:r>
      <w:r w:rsidR="00697072">
        <w:t>1</w:t>
      </w:r>
      <w:r w:rsidR="0037269C">
        <w:t>1</w:t>
      </w:r>
      <w:r>
        <w:t xml:space="preserve"> (9</w:t>
      </w:r>
      <w:r w:rsidR="0037269C">
        <w:t>5</w:t>
      </w:r>
      <w:r>
        <w:t xml:space="preserve">% CI, </w:t>
      </w:r>
      <w:r w:rsidR="0037269C">
        <w:t>1.0</w:t>
      </w:r>
      <w:r w:rsidR="00697072">
        <w:t>3</w:t>
      </w:r>
      <w:r w:rsidR="0037269C">
        <w:t>—1.</w:t>
      </w:r>
      <w:r w:rsidR="00697072">
        <w:t>19</w:t>
      </w:r>
      <w:r>
        <w:t xml:space="preserve">) for high school diploma or GED, </w:t>
      </w:r>
      <w:r w:rsidR="00697072">
        <w:t>1.18</w:t>
      </w:r>
      <w:r>
        <w:t xml:space="preserve"> (95% CI, </w:t>
      </w:r>
      <w:r w:rsidR="00697072">
        <w:t>1.07</w:t>
      </w:r>
      <w:r w:rsidR="0037269C">
        <w:t>—1.</w:t>
      </w:r>
      <w:r w:rsidR="00697072">
        <w:t>29</w:t>
      </w:r>
      <w:r>
        <w:t>) for 9-11</w:t>
      </w:r>
      <w:r w:rsidRPr="00754099">
        <w:rPr>
          <w:vertAlign w:val="superscript"/>
        </w:rPr>
        <w:t>th</w:t>
      </w:r>
      <w:r>
        <w:t xml:space="preserve"> grade, and </w:t>
      </w:r>
      <w:r w:rsidR="00697072">
        <w:t>1.17</w:t>
      </w:r>
      <w:r>
        <w:t xml:space="preserve"> (95% CI, </w:t>
      </w:r>
      <w:r w:rsidR="00697072">
        <w:t>1.07</w:t>
      </w:r>
      <w:r w:rsidR="0037269C">
        <w:t>—1.</w:t>
      </w:r>
      <w:r w:rsidR="00697072">
        <w:t>27</w:t>
      </w:r>
      <w:r>
        <w:t>) for 9</w:t>
      </w:r>
      <w:r w:rsidRPr="00754099">
        <w:rPr>
          <w:vertAlign w:val="superscript"/>
        </w:rPr>
        <w:t>th</w:t>
      </w:r>
      <w:r>
        <w:t xml:space="preserve"> grade. After adjusting the total effect models for age, gender, race/ethnicity, physical activity, birth control use, HRT use, sleep mediation use, plasma cotinine, and obesity, the AMR for 100-199% FPL was </w:t>
      </w:r>
      <w:r w:rsidR="0037269C">
        <w:t>1.11</w:t>
      </w:r>
      <w:r>
        <w:t xml:space="preserve"> (95% CI, </w:t>
      </w:r>
      <w:r w:rsidR="0037269C">
        <w:t>1.05</w:t>
      </w:r>
      <w:r>
        <w:t>—</w:t>
      </w:r>
      <w:r w:rsidR="0037269C">
        <w:t>1.18</w:t>
      </w:r>
      <w:r>
        <w:t xml:space="preserve">), </w:t>
      </w:r>
      <w:r w:rsidR="0037269C">
        <w:t>1.17 (95% CI, 1.10—1.24</w:t>
      </w:r>
      <w:r>
        <w:t xml:space="preserve">) for 0-100% FPL, </w:t>
      </w:r>
      <w:r w:rsidR="00717126">
        <w:t>1.2</w:t>
      </w:r>
      <w:r>
        <w:t xml:space="preserve"> (95% CI</w:t>
      </w:r>
      <w:r w:rsidR="00717126">
        <w:t>. 1.1—1.31</w:t>
      </w:r>
      <w:r>
        <w:t xml:space="preserve">) for some college or AA degree, </w:t>
      </w:r>
      <w:r w:rsidR="00717126">
        <w:t>1.24</w:t>
      </w:r>
      <w:r>
        <w:t xml:space="preserve"> (95% CI, </w:t>
      </w:r>
      <w:r w:rsidR="00717126">
        <w:t>1.16—1.32</w:t>
      </w:r>
      <w:r>
        <w:t xml:space="preserve">) for high school diploma or GED, </w:t>
      </w:r>
      <w:r w:rsidR="00717126">
        <w:t>1.27</w:t>
      </w:r>
      <w:r>
        <w:t xml:space="preserve"> (95% CI, </w:t>
      </w:r>
      <w:r w:rsidR="00717126">
        <w:t>1.17—1.39</w:t>
      </w:r>
      <w:r>
        <w:t>) for 9-11</w:t>
      </w:r>
      <w:r w:rsidRPr="00754099">
        <w:rPr>
          <w:vertAlign w:val="superscript"/>
        </w:rPr>
        <w:t>th</w:t>
      </w:r>
      <w:r>
        <w:t xml:space="preserve"> grade, and </w:t>
      </w:r>
      <w:r w:rsidR="00717126">
        <w:t>1.2</w:t>
      </w:r>
      <w:r>
        <w:t xml:space="preserve"> (95% CI, </w:t>
      </w:r>
      <w:r w:rsidR="00717126">
        <w:t>1.1—1.31</w:t>
      </w:r>
      <w:r>
        <w:t>) for 9</w:t>
      </w:r>
      <w:r w:rsidRPr="00754099">
        <w:rPr>
          <w:vertAlign w:val="superscript"/>
        </w:rPr>
        <w:t>th</w:t>
      </w:r>
      <w:r>
        <w:t xml:space="preserve"> grade.</w:t>
      </w:r>
    </w:p>
    <w:p w14:paraId="64185911" w14:textId="77777777" w:rsidR="00754099" w:rsidRPr="003418B2" w:rsidRDefault="00754099" w:rsidP="003418B2">
      <w:r>
        <w:t>Total indirect effect</w:t>
      </w:r>
      <w:r w:rsidR="001F14B5">
        <w:t xml:space="preserve"> (TIE)</w:t>
      </w:r>
      <w:r>
        <w:t xml:space="preserve"> estimate</w:t>
      </w:r>
      <w:r w:rsidR="001F14B5">
        <w:t>s</w:t>
      </w:r>
      <w:r>
        <w:t xml:space="preserve"> a</w:t>
      </w:r>
      <w:r w:rsidR="001F14B5">
        <w:t xml:space="preserve">re also presented in table 3, adjusted for age, gender, race/ethnicity, physical activity, birth control use, HRT use, sleep mediation use, plasma cotinine, and obesity. The AMR for the TIE via poor sleep was </w:t>
      </w:r>
      <w:commentRangeStart w:id="159"/>
      <w:r w:rsidR="001F14B5">
        <w:t xml:space="preserve">0.99 </w:t>
      </w:r>
      <w:commentRangeEnd w:id="159"/>
      <w:r w:rsidR="000572E8">
        <w:rPr>
          <w:rStyle w:val="CommentReference"/>
        </w:rPr>
        <w:commentReference w:id="159"/>
      </w:r>
      <w:r w:rsidR="001F14B5">
        <w:t>(95% CI, 0.99-1) for 100-199% FPL, 0.99 (95% CI, 0.98-1) for 0-100% FPL, and 0.99 (95% CI, 0.98-1) for all TIEs of education via poor sleep. The AMR for the TIE via short sleep was 1.0 (95% CI, 1—1.01) for 100-199% FPL, and 1.01 (95% CI, 1-1.01) for 0-100% FPL. TIEs were not estimated for education via short sleep as education was not associated with short sleep in the adjusted model</w:t>
      </w:r>
      <w:r w:rsidR="0024374D">
        <w:t xml:space="preserve"> (supplemental table 1)</w:t>
      </w:r>
      <w:r w:rsidR="001F14B5">
        <w:t xml:space="preserve">. </w:t>
      </w:r>
    </w:p>
    <w:p w14:paraId="151DDA43" w14:textId="77777777" w:rsidR="003418B2" w:rsidRDefault="003418B2" w:rsidP="005B7D8E">
      <w:pPr>
        <w:pStyle w:val="Heading1"/>
      </w:pPr>
      <w:r>
        <w:t>Discussion</w:t>
      </w:r>
    </w:p>
    <w:p w14:paraId="354B0432" w14:textId="171A46B7" w:rsidR="001F714F" w:rsidRDefault="00B92651" w:rsidP="001F714F">
      <w:r>
        <w:t xml:space="preserve">Similarly to other </w:t>
      </w:r>
      <w:r w:rsidR="001F714F">
        <w:t>studies, our study found that both lower income</w:t>
      </w:r>
      <w:r>
        <w:fldChar w:fldCharType="begin">
          <w:fldData xml:space="preserve">PEVuZE5vdGU+PENpdGU+PEF1dGhvcj5HcnVlbmV3YWxkPC9BdXRob3I+PFllYXI+MjAwOTwvWWVh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</w:fldData>
        </w:fldChar>
      </w:r>
      <w:r w:rsidR="0050486B">
        <w:instrText xml:space="preserve"> ADDIN EN.CITE </w:instrText>
      </w:r>
      <w:r w:rsidR="0050486B">
        <w:fldChar w:fldCharType="begin">
          <w:fldData xml:space="preserve">PEVuZE5vdGU+PENpdGU+PEF1dGhvcj5HcnVlbmV3YWxkPC9BdXRob3I+PFllYXI+MjAwOTwvWWVh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</w:fldData>
        </w:fldChar>
      </w:r>
      <w:r w:rsidR="0050486B">
        <w:instrText xml:space="preserve"> ADDIN EN.CITE.DATA </w:instrText>
      </w:r>
      <w:r w:rsidR="0050486B">
        <w:fldChar w:fldCharType="end"/>
      </w:r>
      <w:r>
        <w:fldChar w:fldCharType="separate"/>
      </w:r>
      <w:r w:rsidR="0050486B" w:rsidRPr="0050486B">
        <w:rPr>
          <w:noProof/>
          <w:vertAlign w:val="superscript"/>
        </w:rPr>
        <w:t>47-49</w:t>
      </w:r>
      <w:r>
        <w:fldChar w:fldCharType="end"/>
      </w:r>
      <w:r w:rsidR="001F714F">
        <w:t xml:space="preserve"> and lower education</w:t>
      </w:r>
      <w:r>
        <w:fldChar w:fldCharType="begin">
          <w:fldData xml:space="preserve">PEVuZE5vdGU+PENpdGU+PEF1dGhvcj5QaGlsbGlwczwvQXV0aG9yPjxZZWFyPjIwMDk8L1llYXI+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</w:fldData>
        </w:fldChar>
      </w:r>
      <w:r w:rsidR="0050486B">
        <w:instrText xml:space="preserve"> ADDIN EN.CITE </w:instrText>
      </w:r>
      <w:r w:rsidR="0050486B">
        <w:fldChar w:fldCharType="begin">
          <w:fldData xml:space="preserve">PEVuZE5vdGU+PENpdGU+PEF1dGhvcj5QaGlsbGlwczwvQXV0aG9yPjxZZWFyPjIwMDk8L1llYXI+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</w:fldData>
        </w:fldChar>
      </w:r>
      <w:r w:rsidR="0050486B">
        <w:instrText xml:space="preserve"> ADDIN EN.CITE.DATA </w:instrText>
      </w:r>
      <w:r w:rsidR="0050486B">
        <w:fldChar w:fldCharType="end"/>
      </w:r>
      <w:r>
        <w:fldChar w:fldCharType="separate"/>
      </w:r>
      <w:r w:rsidR="0050486B" w:rsidRPr="0050486B">
        <w:rPr>
          <w:noProof/>
          <w:vertAlign w:val="superscript"/>
        </w:rPr>
        <w:t>30,31,42,47</w:t>
      </w:r>
      <w:r>
        <w:fldChar w:fldCharType="end"/>
      </w:r>
      <w:r>
        <w:t xml:space="preserve"> </w:t>
      </w:r>
      <w:r w:rsidR="001F714F">
        <w:t xml:space="preserve"> are </w:t>
      </w:r>
      <w:r w:rsidR="0024374D">
        <w:t xml:space="preserve">associated </w:t>
      </w:r>
      <w:del w:id="160" w:author="faculty" w:date="2017-05-07T11:12:00Z">
        <w:r w:rsidR="0024374D" w:rsidDel="00816AC0">
          <w:delText>cross-</w:delText>
        </w:r>
        <w:r w:rsidR="001F714F" w:rsidDel="00816AC0">
          <w:delText xml:space="preserve">sectionally </w:delText>
        </w:r>
      </w:del>
      <w:r w:rsidR="001F714F">
        <w:t xml:space="preserve">with higher c-reactive protein, indicating higher inflammatory burden in lower SES groups. Additionally, </w:t>
      </w:r>
      <w:r w:rsidR="00771D1B">
        <w:t xml:space="preserve">our findings reflect </w:t>
      </w:r>
      <w:ins w:id="161" w:author="faculty" w:date="2017-05-07T11:12:00Z">
        <w:r w:rsidR="00816AC0">
          <w:t xml:space="preserve">the results of </w:t>
        </w:r>
      </w:ins>
      <w:r w:rsidR="00771D1B">
        <w:t>other observational</w:t>
      </w:r>
      <w:r>
        <w:fldChar w:fldCharType="begin"/>
      </w:r>
      <w:r>
        <w:instrText xml:space="preserve"> ADDIN EN.CITE &lt;EndNote&gt;&lt;Cite&gt;&lt;Author&gt;Prather&lt;/Author&gt;&lt;Year&gt;2013&lt;/Year&gt;&lt;RecNum&gt;24&lt;/RecNum&gt;&lt;DisplayText&gt;&lt;style face="superscript"&gt;24,25&lt;/style&gt;&lt;/DisplayText&gt;&lt;record&gt;&lt;rec-number&gt;24&lt;/rec-number&gt;&lt;foreign-keys&gt;&lt;key app="EN" db-id="9p9t0a2fpx2r01ev2elva2059xspe20a95ef" timestamp="1493300058"&gt;24&lt;/key&gt;&lt;/foreign-keys&gt;&lt;ref-type name="Journal Article"&gt;17&lt;/ref-type&gt;&lt;contributors&gt;&lt;authors&gt;&lt;author&gt;Prather, Aric A&lt;/author&gt;&lt;author&gt;Epel, Elissa S&lt;/author&gt;&lt;author&gt;Cohen, Beth E&lt;/author&gt;&lt;author&gt;Neylan, Thomas C&lt;/author&gt;&lt;author&gt;Whooley, Mary A&lt;/author&gt;&lt;/authors&gt;&lt;/contributors&gt;&lt;titles&gt;&lt;title&gt;Gender differences in the prospective associations of self-reported sleep quality with biomarkers of systemic inflammation and coagulation: Findings from the Heart and Soul Study&lt;/title&gt;&lt;secondary-title&gt;Journal of psychiatric research&lt;/secondary-title&gt;&lt;/titles&gt;&lt;pages&gt;1228-1235&lt;/pages&gt;&lt;volume&gt;47&lt;/volume&gt;&lt;number&gt;9&lt;/number&gt;&lt;dates&gt;&lt;year&gt;2013&lt;/year&gt;&lt;/dates&gt;&lt;isbn&gt;0022-3956&lt;/isbn&gt;&lt;urls&gt;&lt;/urls&gt;&lt;/record&gt;&lt;/Cite&gt;&lt;Cite&gt;&lt;Author&gt;Hall&lt;/Author&gt;&lt;Year&gt;2015&lt;/Year&gt;&lt;RecNum&gt;25&lt;/RecNum&gt;&lt;record&gt;&lt;rec-number&gt;25&lt;/rec-number&gt;&lt;foreign-keys&gt;&lt;key app="EN" db-id="9p9t0a2fpx2r01ev2elva2059xspe20a95ef" timestamp="1493300058"&gt;25&lt;/key&gt;&lt;/foreign-keys&gt;&lt;ref-type name="Journal Article"&gt;17&lt;/ref-type&gt;&lt;contributors&gt;&lt;authors&gt;&lt;author&gt;Hall, Martica H&lt;/author&gt;&lt;author&gt;Smagula, Stephen F&lt;/author&gt;&lt;author&gt;Boudreau, Robert M&lt;/author&gt;&lt;author&gt;Ayonayon, Hilsa N&lt;/author&gt;&lt;author&gt;Goldman, Suzanne E&lt;/author&gt;&lt;author&gt;Harris, Tamara B&lt;/author&gt;&lt;author&gt;Naydeck, Barbara L&lt;/author&gt;&lt;author&gt;Rubin, Susan M&lt;/author&gt;&lt;author&gt;Samuelsson, Laura&lt;/author&gt;&lt;author&gt;Satterfield, Suzanne&lt;/author&gt;&lt;/authors&gt;&lt;/contributors&gt;&lt;titles&gt;&lt;title&gt;Association between sleep duration and mortality is mediated by markers of inflammation and health in older adults: the health, aging and body composition study&lt;/title&gt;&lt;secondary-title&gt;Sleep&lt;/secondary-title&gt;&lt;/titles&gt;&lt;pages&gt;189&lt;/pages&gt;&lt;volume&gt;38&lt;/volume&gt;&lt;number&gt;2&lt;/number&gt;&lt;dates&gt;&lt;year&gt;2015&lt;/year&gt;&lt;/dates&gt;&lt;urls&gt;&lt;/urls&gt;&lt;/record&gt;&lt;/Cite&gt;&lt;/EndNote&gt;</w:instrText>
      </w:r>
      <w:r>
        <w:fldChar w:fldCharType="separate"/>
      </w:r>
      <w:r w:rsidRPr="00B92651">
        <w:rPr>
          <w:noProof/>
          <w:vertAlign w:val="superscript"/>
        </w:rPr>
        <w:t>24,25</w:t>
      </w:r>
      <w:r>
        <w:fldChar w:fldCharType="end"/>
      </w:r>
      <w:r>
        <w:t xml:space="preserve"> </w:t>
      </w:r>
      <w:r w:rsidR="00771D1B">
        <w:t>and experimental</w:t>
      </w:r>
      <w:r>
        <w:fldChar w:fldCharType="begin"/>
      </w:r>
      <w:r>
        <w:instrText xml:space="preserve"> ADDIN EN.CITE &lt;EndNote&gt;&lt;Cite&gt;&lt;Author&gt;Meier-Ewert&lt;/Author&gt;&lt;Year&gt;2004&lt;/Year&gt;&lt;RecNum&gt;22&lt;/RecNum&gt;&lt;DisplayText&gt;&lt;style face="superscript"&gt;22,23&lt;/style&gt;&lt;/DisplayText&gt;&lt;record&gt;&lt;rec-number&gt;22&lt;/rec-number&gt;&lt;foreign-keys&gt;&lt;key app="EN" db-id="9p9t0a2fpx2r01ev2elva2059xspe20a95ef" timestamp="1493300057"&gt;22&lt;/key&gt;&lt;/foreign-keys&gt;&lt;ref-type name="Journal Article"&gt;17&lt;/ref-type&gt;&lt;contributors&gt;&lt;authors&gt;&lt;author&gt;Meier-Ewert, Hans K&lt;/author&gt;&lt;author&gt;Ridker, Paul M&lt;/author&gt;&lt;author&gt;Rifai, Nader&lt;/author&gt;&lt;author&gt;Regan, Meredith M&lt;/author&gt;&lt;author&gt;Price, Nick J&lt;/author&gt;&lt;author&gt;Dinges, David F&lt;/author&gt;&lt;author&gt;Mullington, Janet M&lt;/author&gt;&lt;/authors&gt;&lt;/contributors&gt;&lt;titles&gt;&lt;title&gt;Effect of sleep loss on C-reactive protein, an inflammatory marker of cardiovascular risk&lt;/title&gt;&lt;secondary-title&gt;Journal of the American College of Cardiology&lt;/secondary-title&gt;&lt;/titles&gt;&lt;pages&gt;678-683&lt;/pages&gt;&lt;volume&gt;43&lt;/volume&gt;&lt;number&gt;4&lt;/number&gt;&lt;dates&gt;&lt;year&gt;2004&lt;/year&gt;&lt;/dates&gt;&lt;isbn&gt;0735-1097&lt;/isbn&gt;&lt;urls&gt;&lt;/urls&gt;&lt;/record&gt;&lt;/Cite&gt;&lt;Cite&gt;&lt;Author&gt;Vgontzas&lt;/Author&gt;&lt;Year&gt;2004&lt;/Year&gt;&lt;RecNum&gt;23&lt;/RecNum&gt;&lt;record&gt;&lt;rec-number&gt;23&lt;/rec-number&gt;&lt;foreign-keys&gt;&lt;key app="EN" db-id="9p9t0a2fpx2r01ev2elva2059xspe20a95ef" timestamp="1493300057"&gt;23&lt;/key&gt;&lt;/foreign-keys&gt;&lt;ref-type name="Journal Article"&gt;17&lt;/ref-type&gt;&lt;contributors&gt;&lt;authors&gt;&lt;author&gt;Vgontzas, Alexandros N&lt;/author&gt;&lt;author&gt;Zoumakis, Emmanouil&lt;/author&gt;&lt;author&gt;Bixler, Edward O&lt;/author&gt;&lt;author&gt;Lin, H-M&lt;/author&gt;&lt;author&gt;Follett, Heather&lt;/author&gt;&lt;author&gt;Kales, Anthony&lt;/author&gt;&lt;author&gt;Chrousos, George P&lt;/author&gt;&lt;/authors&gt;&lt;/contributors&gt;&lt;titles&gt;&lt;title&gt;Adverse effects of modest sleep restriction on sleepiness, performance, and inflammatory cytokines&lt;/title&gt;&lt;secondary-title&gt;The journal of Clinical Endocrinology &amp;amp; Metabolism&lt;/secondary-title&gt;&lt;/titles&gt;&lt;pages&gt;2119-2126&lt;/pages&gt;&lt;volume&gt;89&lt;/volume&gt;&lt;number&gt;5&lt;/number&gt;&lt;dates&gt;&lt;year&gt;2004&lt;/year&gt;&lt;/dates&gt;&lt;isbn&gt;0021-972X&lt;/isbn&gt;&lt;urls&gt;&lt;/urls&gt;&lt;/record&gt;&lt;/Cite&gt;&lt;/EndNote&gt;</w:instrText>
      </w:r>
      <w:r>
        <w:fldChar w:fldCharType="separate"/>
      </w:r>
      <w:r w:rsidRPr="00B92651">
        <w:rPr>
          <w:noProof/>
          <w:vertAlign w:val="superscript"/>
        </w:rPr>
        <w:t>22,23</w:t>
      </w:r>
      <w:r>
        <w:fldChar w:fldCharType="end"/>
      </w:r>
      <w:r w:rsidR="00771D1B">
        <w:t xml:space="preserve"> studies showing that poor quality</w:t>
      </w:r>
      <w:r w:rsidR="001F714F">
        <w:t xml:space="preserve"> and short duration of sleep </w:t>
      </w:r>
      <w:r w:rsidR="00771D1B">
        <w:t>are associated with higher CRP.</w:t>
      </w:r>
      <w:r w:rsidR="001F714F">
        <w:t xml:space="preserve"> </w:t>
      </w:r>
      <w:r w:rsidR="00B972E0">
        <w:t xml:space="preserve"> </w:t>
      </w:r>
      <w:ins w:id="162" w:author="Audrey Renson" w:date="2017-05-20T10:21:00Z">
        <w:r w:rsidR="00FE5A60">
          <w:t xml:space="preserve">However, </w:t>
        </w:r>
      </w:ins>
      <w:ins w:id="163" w:author="Audrey Renson" w:date="2017-05-20T10:22:00Z">
        <w:r w:rsidR="00FE5A60">
          <w:t>our primary</w:t>
        </w:r>
      </w:ins>
      <w:ins w:id="164" w:author="Audrey Renson" w:date="2017-05-20T10:21:00Z">
        <w:r w:rsidR="00FE5A60">
          <w:t xml:space="preserve"> finding</w:t>
        </w:r>
      </w:ins>
      <w:ins w:id="165" w:author="Audrey Renson" w:date="2017-05-20T10:22:00Z">
        <w:r w:rsidR="00FE5A60">
          <w:t xml:space="preserve"> was</w:t>
        </w:r>
      </w:ins>
      <w:ins w:id="166" w:author="Audrey Renson" w:date="2017-05-20T10:21:00Z">
        <w:r w:rsidR="00FE5A60">
          <w:t xml:space="preserve"> that all indirect effects tested were approximately null (i.e., all mean ratios were approximately 1 and 95% confidence intervals contained the null value of 1)</w:t>
        </w:r>
      </w:ins>
      <w:ins w:id="167" w:author="Audrey Renson" w:date="2017-05-20T10:22:00Z">
        <w:r w:rsidR="00FE5A60">
          <w:t xml:space="preserve"> </w:t>
        </w:r>
      </w:ins>
      <w:del w:id="168" w:author="Audrey Renson" w:date="2017-05-20T10:22:00Z">
        <w:r w:rsidR="001F714F" w:rsidDel="00FE5A60">
          <w:delText>We were not, however, able to demonstrate</w:delText>
        </w:r>
      </w:del>
      <w:ins w:id="169" w:author="Audrey Renson" w:date="2017-05-20T10:22:00Z">
        <w:r w:rsidR="00FE5A60">
          <w:t>This finding suggests</w:t>
        </w:r>
      </w:ins>
      <w:r w:rsidR="001F714F">
        <w:t xml:space="preserve"> that </w:t>
      </w:r>
      <w:del w:id="170" w:author="Audrey Renson" w:date="2017-05-20T10:23:00Z">
        <w:r w:rsidR="001F714F" w:rsidDel="00FE5A60">
          <w:delText xml:space="preserve">any portion of </w:delText>
        </w:r>
      </w:del>
      <w:r w:rsidR="001F714F">
        <w:t>the effect</w:t>
      </w:r>
      <w:r w:rsidR="00FF45A5">
        <w:t>s</w:t>
      </w:r>
      <w:r w:rsidR="001F714F">
        <w:t xml:space="preserve"> of</w:t>
      </w:r>
      <w:r w:rsidR="00FF45A5">
        <w:t xml:space="preserve"> </w:t>
      </w:r>
      <w:del w:id="171" w:author="Audrey Renson" w:date="2017-05-20T10:23:00Z">
        <w:r w:rsidR="00FF45A5" w:rsidDel="00FE5A60">
          <w:delText xml:space="preserve">either </w:delText>
        </w:r>
      </w:del>
      <w:ins w:id="172" w:author="Audrey Renson" w:date="2017-05-20T10:23:00Z">
        <w:r w:rsidR="00FE5A60">
          <w:t xml:space="preserve">both </w:t>
        </w:r>
      </w:ins>
      <w:r w:rsidR="00FF45A5">
        <w:t xml:space="preserve">education </w:t>
      </w:r>
      <w:del w:id="173" w:author="Audrey Renson" w:date="2017-05-20T10:23:00Z">
        <w:r w:rsidR="00FF45A5" w:rsidDel="00FE5A60">
          <w:delText xml:space="preserve">or </w:delText>
        </w:r>
      </w:del>
      <w:ins w:id="174" w:author="Audrey Renson" w:date="2017-05-20T10:23:00Z">
        <w:r w:rsidR="00FE5A60">
          <w:t xml:space="preserve">and </w:t>
        </w:r>
      </w:ins>
      <w:r w:rsidR="00FF45A5">
        <w:t xml:space="preserve">income on plasma CRP are </w:t>
      </w:r>
      <w:ins w:id="175" w:author="Audrey Renson" w:date="2017-05-20T10:23:00Z">
        <w:r w:rsidR="00FE5A60">
          <w:t xml:space="preserve">not </w:t>
        </w:r>
      </w:ins>
      <w:r w:rsidR="00FF45A5">
        <w:t>mediated by poor sleep quality or short sleep</w:t>
      </w:r>
      <w:r w:rsidR="001F714F">
        <w:t xml:space="preserve">. </w:t>
      </w:r>
      <w:r w:rsidR="0041656F">
        <w:t>This supports finding</w:t>
      </w:r>
      <w:r w:rsidR="00401A98">
        <w:t>s from a prospective study</w:t>
      </w:r>
      <w:r w:rsidR="0041656F">
        <w:t xml:space="preserve"> that </w:t>
      </w:r>
      <w:r w:rsidR="00401A98">
        <w:t>restricted</w:t>
      </w:r>
      <w:r w:rsidR="0041656F">
        <w:t xml:space="preserve"> (&lt;5 hours)</w:t>
      </w:r>
      <w:r w:rsidR="00401A98">
        <w:t xml:space="preserve"> and restless sleep</w:t>
      </w:r>
      <w:r w:rsidR="0041656F">
        <w:t xml:space="preserve"> do not mediate SES disparities in a number of chronic diseases.</w:t>
      </w:r>
      <w:r>
        <w:fldChar w:fldCharType="begin"/>
      </w:r>
      <w:r>
        <w:instrText xml:space="preserve"> ADDIN EN.CITE &lt;EndNote&gt;&lt;Cite&gt;&lt;Author&gt;Piccolo&lt;/Author&gt;&lt;Year&gt;2013&lt;/Year&gt;&lt;RecNum&gt;35&lt;/RecNum&gt;&lt;DisplayText&gt;&lt;style face="superscript"&gt;35&lt;/style&gt;&lt;/DisplayText&gt;&lt;record&gt;&lt;rec-number&gt;35&lt;/rec-number&gt;&lt;foreign-keys&gt;&lt;key app="EN" db-id="9p9t0a2fpx2r01ev2elva2059xspe20a95ef" timestamp="1493300058"&gt;35&lt;/key&gt;&lt;/foreign-keys&gt;&lt;ref-type name="Journal Article"&gt;17&lt;/ref-type&gt;&lt;contributors&gt;&lt;authors&gt;&lt;author&gt;Piccolo, Rebecca S&lt;/author&gt;&lt;author&gt;Yang, May&lt;/author&gt;&lt;author&gt;Bliwise, Donald L&lt;/author&gt;&lt;author&gt;Yaggi, H Klar&lt;/author&gt;&lt;author&gt;Araujo, Andre B&lt;/author&gt;&lt;/authors&gt;&lt;/contributors&gt;&lt;titles&gt;&lt;title&gt;Racial and socioeconomic disparities in sleep and chronic disease: results of a longitudinal investigation&lt;/title&gt;&lt;secondary-title&gt;Ethnicity &amp;amp; disease&lt;/secondary-title&gt;&lt;/titles&gt;&lt;pages&gt;499&lt;/pages&gt;&lt;volume&gt;23&lt;/volume&gt;&lt;number&gt;4&lt;/number&gt;&lt;dates&gt;&lt;year&gt;2013&lt;/year&gt;&lt;/dates&gt;&lt;urls&gt;&lt;/urls&gt;&lt;/record&gt;&lt;/Cite&gt;&lt;/EndNote&gt;</w:instrText>
      </w:r>
      <w:r>
        <w:fldChar w:fldCharType="separate"/>
      </w:r>
      <w:r w:rsidRPr="00B92651">
        <w:rPr>
          <w:noProof/>
          <w:vertAlign w:val="superscript"/>
        </w:rPr>
        <w:t>35</w:t>
      </w:r>
      <w:r>
        <w:fldChar w:fldCharType="end"/>
      </w:r>
    </w:p>
    <w:p w14:paraId="19ECD36C" w14:textId="77777777" w:rsidR="00890D1B" w:rsidRDefault="001F714F" w:rsidP="001F714F">
      <w:r>
        <w:t xml:space="preserve">Our findings are potentially attributable to a number of factors. First, it is possible that the connection between SES and CRP is entirely mediated by other causal pathways, such as </w:t>
      </w:r>
      <w:r w:rsidR="0024374D">
        <w:t>behavioral factors</w:t>
      </w:r>
      <w:r>
        <w:t xml:space="preserve"> identified by previous literature. </w:t>
      </w:r>
      <w:r w:rsidR="00A65BD4">
        <w:t xml:space="preserve"> For instance, one study found that 56% of the total effect of poverty and 88% of the total effect of education on CRP was mediated by exercise, cigarette smoking, p</w:t>
      </w:r>
      <w:r w:rsidR="00B92651">
        <w:t>oor diet, and heavy alcohol use</w:t>
      </w:r>
      <w:r w:rsidR="00A65BD4">
        <w:t>.</w:t>
      </w:r>
      <w:r w:rsidR="00B92651">
        <w:fldChar w:fldCharType="begin"/>
      </w:r>
      <w:r w:rsidR="00B92651">
        <w:instrText xml:space="preserve"> ADDIN EN.CITE &lt;EndNote&gt;&lt;Cite&gt;&lt;Author&gt;Kershaw&lt;/Author&gt;&lt;Year&gt;2010&lt;/Year&gt;&lt;RecNum&gt;31&lt;/RecNum&gt;&lt;DisplayText&gt;&lt;style face="superscript"&gt;31&lt;/style&gt;&lt;/DisplayText&gt;&lt;record&gt;&lt;rec-number&gt;31&lt;/rec-number&gt;&lt;foreign-keys&gt;&lt;key app="EN" db-id="9p9t0a2fpx2r01ev2elva2059xspe20a95ef" timestamp="1493300058"&gt;31&lt;/key&gt;&lt;/foreign-keys&gt;&lt;ref-type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ages&gt;307&lt;/pages&gt;&lt;volume&gt;29&lt;/volume&gt;&lt;number&gt;3&lt;/number&gt;&lt;dates&gt;&lt;year&gt;2010&lt;/year&gt;&lt;/dates&gt;&lt;isbn&gt;1930-7810&lt;/isbn&gt;&lt;urls&gt;&lt;/urls&gt;&lt;/record&gt;&lt;/Cite&gt;&lt;/EndNote&gt;</w:instrText>
      </w:r>
      <w:r w:rsidR="00B92651">
        <w:fldChar w:fldCharType="separate"/>
      </w:r>
      <w:r w:rsidR="00B92651" w:rsidRPr="00B92651">
        <w:rPr>
          <w:noProof/>
          <w:vertAlign w:val="superscript"/>
        </w:rPr>
        <w:t>31</w:t>
      </w:r>
      <w:r w:rsidR="00B92651">
        <w:fldChar w:fldCharType="end"/>
      </w:r>
    </w:p>
    <w:p w14:paraId="2D77A73C" w14:textId="50244941" w:rsidR="005D50D1" w:rsidRDefault="00B972E0" w:rsidP="001F714F">
      <w:r>
        <w:t>Our finding of no mediation by sleep parameters may also be explained by measurement error. Self-reported sleep duration and quality are limited by poor recall, leading many recent studies in this area to utilize objective measurements such as polysomnography (considered the ‘</w:t>
      </w:r>
      <w:r w:rsidR="00215AF2">
        <w:t>gold standard’) and actigraphy</w:t>
      </w:r>
      <w:r>
        <w:t>.</w:t>
      </w:r>
      <w:r w:rsidR="00215AF2">
        <w:fldChar w:fldCharType="begin"/>
      </w:r>
      <w:r w:rsidR="0050486B">
        <w:instrText xml:space="preserve"> ADDIN EN.CITE &lt;EndNote&gt;&lt;Cite&gt;&lt;Author&gt;Kushida&lt;/Author&gt;&lt;Year&gt;2001&lt;/Year&gt;&lt;RecNum&gt;719&lt;/RecNum&gt;&lt;DisplayText&gt;&lt;style face="superscript"&gt;50&lt;/style&gt;&lt;/DisplayText&gt;&lt;record&gt;&lt;rec-number&gt;719&lt;/rec-number&gt;&lt;foreign-keys&gt;&lt;key app="EN" db-id="dedvvsfs4xafd5ezfp8vx505vxt00dp52ds9" timestamp="1493301687"&gt;719&lt;/key&gt;&lt;/foreign-keys&gt;&lt;ref-type name="Journal Article"&gt;17&lt;/ref-type&gt;&lt;contributors&gt;&lt;authors&gt;&lt;author&gt;Kushida, Clete A&lt;/author&gt;&lt;author&gt;Chang, Arthur&lt;/author&gt;&lt;author&gt;Gadkary, Chirag&lt;/author&gt;&lt;author&gt;Guilleminault, Christian&lt;/author&gt;&lt;author&gt;Carrillo, Oscar&lt;/author&gt;&lt;author&gt;Dement, William C&lt;/author&gt;&lt;/authors&gt;&lt;/contributors&gt;&lt;titles&gt;&lt;title&gt;Comparison of actigraphic, polysomnographic, and subjective assessment of sleep parameters in sleep-disordered patients&lt;/title&gt;&lt;secondary-title&gt;Sleep medicine&lt;/secondary-title&gt;&lt;/titles&gt;&lt;periodical&gt;&lt;full-title&gt;Sleep medicine&lt;/full-title&gt;&lt;/periodical&gt;&lt;pages&gt;389-396&lt;/pages&gt;&lt;volume&gt;2&lt;/volume&gt;&lt;number&gt;5&lt;/number&gt;&lt;dates&gt;&lt;year&gt;2001&lt;/year&gt;&lt;/dates&gt;&lt;isbn&gt;1389-9457&lt;/isbn&gt;&lt;urls&gt;&lt;/urls&gt;&lt;/record&gt;&lt;/Cite&gt;&lt;/EndNote&gt;</w:instrText>
      </w:r>
      <w:r w:rsidR="00215AF2">
        <w:fldChar w:fldCharType="separate"/>
      </w:r>
      <w:r w:rsidR="0050486B" w:rsidRPr="0050486B">
        <w:rPr>
          <w:noProof/>
          <w:vertAlign w:val="superscript"/>
        </w:rPr>
        <w:t>50</w:t>
      </w:r>
      <w:r w:rsidR="00215AF2">
        <w:fldChar w:fldCharType="end"/>
      </w:r>
      <w:r>
        <w:t xml:space="preserve"> Objective and subjective sleep measures have been shown to have a relatively we</w:t>
      </w:r>
      <w:r w:rsidR="00215AF2">
        <w:t>ak correlation (r=0.28 to 0.68),</w:t>
      </w:r>
      <w:r w:rsidR="00215AF2">
        <w:fldChar w:fldCharType="begin"/>
      </w:r>
      <w:r w:rsidR="0050486B">
        <w:instrText xml:space="preserve"> ADDIN EN.CITE &lt;EndNote&gt;&lt;Cite&gt;&lt;Author&gt;Rowe&lt;/Author&gt;&lt;Year&gt;2008&lt;/Year&gt;&lt;RecNum&gt;720&lt;/RecNum&gt;&lt;DisplayText&gt;&lt;style face="superscript"&gt;51&lt;/style&gt;&lt;/DisplayText&gt;&lt;record&gt;&lt;rec-number&gt;720&lt;/rec-number&gt;&lt;foreign-keys&gt;&lt;key app="EN" db-id="dedvvsfs4xafd5ezfp8vx505vxt00dp52ds9" timestamp="1493301705"&gt;720&lt;/key&gt;&lt;/foreign-keys&gt;&lt;ref-type name="Journal Article"&gt;17&lt;/ref-type&gt;&lt;contributors&gt;&lt;authors&gt;&lt;author&gt;Rowe, Meredeth A&lt;/author&gt;&lt;author&gt;McCrae, Christina S&lt;/author&gt;&lt;author&gt;Campbell, Judy M&lt;/author&gt;&lt;author&gt;Benito, Andrea Pe&lt;/author&gt;&lt;author&gt;Cheng, Jing&lt;/author&gt;&lt;/authors&gt;&lt;/contributors&gt;&lt;titles&gt;&lt;title&gt;Sleep pattern differences between older adult dementia caregivers and older adult noncaregivers using objective and subjective measures&lt;/title&gt;&lt;secondary-title&gt;Journal of Clinical Sleep Medicine&lt;/secondary-title&gt;&lt;/titles&gt;&lt;periodical&gt;&lt;full-title&gt;Journal of Clinical Sleep Medicine&lt;/full-title&gt;&lt;/periodical&gt;&lt;pages&gt;362-369&lt;/pages&gt;&lt;volume&gt;4&lt;/volume&gt;&lt;number&gt;4&lt;/number&gt;&lt;dates&gt;&lt;year&gt;2008&lt;/year&gt;&lt;/dates&gt;&lt;urls&gt;&lt;/urls&gt;&lt;/record&gt;&lt;/Cite&gt;&lt;/EndNote&gt;</w:instrText>
      </w:r>
      <w:r w:rsidR="00215AF2">
        <w:fldChar w:fldCharType="separate"/>
      </w:r>
      <w:r w:rsidR="0050486B" w:rsidRPr="0050486B">
        <w:rPr>
          <w:noProof/>
          <w:vertAlign w:val="superscript"/>
        </w:rPr>
        <w:t>51</w:t>
      </w:r>
      <w:r w:rsidR="00215AF2">
        <w:fldChar w:fldCharType="end"/>
      </w:r>
      <w:r>
        <w:t xml:space="preserve"> and are suggested to be used in combination for best accuracy as they </w:t>
      </w:r>
      <w:r>
        <w:lastRenderedPageBreak/>
        <w:t>measure different aspects of sleep.</w:t>
      </w:r>
      <w:r w:rsidR="00215AF2">
        <w:fldChar w:fldCharType="begin"/>
      </w:r>
      <w:r w:rsidR="0050486B">
        <w:instrText xml:space="preserve"> ADDIN EN.CITE &lt;EndNote&gt;&lt;Cite&gt;&lt;Author&gt;Zhang&lt;/Author&gt;&lt;Year&gt;2007&lt;/Year&gt;&lt;RecNum&gt;658&lt;/RecNum&gt;&lt;DisplayText&gt;&lt;style face="superscript"&gt;52&lt;/style&gt;&lt;/DisplayText&gt;&lt;record&gt;&lt;rec-number&gt;658&lt;/rec-number&gt;&lt;foreign-keys&gt;&lt;key app="EN" db-id="dedvvsfs4xafd5ezfp8vx505vxt00dp52ds9" timestamp="1493060791"&gt;658&lt;/key&gt;&lt;/foreign-keys&gt;&lt;ref-type name="Journal Article"&gt;17&lt;/ref-type&gt;&lt;contributors&gt;&lt;authors&gt;&lt;author&gt;Zhang, Lin&lt;/author&gt;&lt;author&gt;Zhao, Zhong-Xin&lt;/author&gt;&lt;/authors&gt;&lt;/contributors&gt;&lt;titles&gt;&lt;title&gt;Objective and subjective measures for sleep disorders&lt;/title&gt;&lt;secondary-title&gt;Neuroscience Bulletin&lt;/secondary-title&gt;&lt;/titles&gt;&lt;periodical&gt;&lt;full-title&gt;Neuroscience Bulletin&lt;/full-title&gt;&lt;/periodical&gt;&lt;pages&gt;236-240&lt;/pages&gt;&lt;volume&gt;23&lt;/volume&gt;&lt;number&gt;4&lt;/number&gt;&lt;dates&gt;&lt;year&gt;2007&lt;/year&gt;&lt;/dates&gt;&lt;isbn&gt;1995-8218&lt;/isbn&gt;&lt;label&gt;Zhang2007&lt;/label&gt;&lt;work-type&gt;journal article&lt;/work-type&gt;&lt;urls&gt;&lt;related-urls&gt;&lt;url&gt;http://dx.doi.org/10.1007/s12264-007-0035-9&lt;/url&gt;&lt;/related-urls&gt;&lt;/urls&gt;&lt;electronic-resource-num&gt;10.1007/s12264-007-0035-9&lt;/electronic-resource-num&gt;&lt;/record&gt;&lt;/Cite&gt;&lt;/EndNote&gt;</w:instrText>
      </w:r>
      <w:r w:rsidR="00215AF2">
        <w:fldChar w:fldCharType="separate"/>
      </w:r>
      <w:r w:rsidR="0050486B" w:rsidRPr="0050486B">
        <w:rPr>
          <w:noProof/>
          <w:vertAlign w:val="superscript"/>
        </w:rPr>
        <w:t>52</w:t>
      </w:r>
      <w:r w:rsidR="00215AF2">
        <w:fldChar w:fldCharType="end"/>
      </w:r>
      <w:ins w:id="176" w:author="Audrey Renson" w:date="2017-05-20T10:19:00Z">
        <w:r w:rsidR="00FE5A60">
          <w:t xml:space="preserve"> However, NHANES does not record objective sleep measures, so we were unable to examine these in our study.</w:t>
        </w:r>
      </w:ins>
      <w:r>
        <w:t xml:space="preserve"> A recent simulation study showed that non-differential misclassification of a mediator biases the indirect effect towards the null much more powerfully than mi</w:t>
      </w:r>
      <w:r w:rsidR="00215AF2">
        <w:t>sclassification of the exposure</w:t>
      </w:r>
      <w:r>
        <w:t>.</w:t>
      </w:r>
      <w:r w:rsidR="00215AF2">
        <w:fldChar w:fldCharType="begin"/>
      </w:r>
      <w:r w:rsidR="0050486B">
        <w:instrText xml:space="preserve"> ADDIN EN.CITE &lt;EndNote&gt;&lt;Cite&gt;&lt;Author&gt;Blakely&lt;/Author&gt;&lt;Year&gt;2013&lt;/Year&gt;&lt;RecNum&gt;722&lt;/RecNum&gt;&lt;DisplayText&gt;&lt;style face="superscript"&gt;53&lt;/style&gt;&lt;/DisplayText&gt;&lt;record&gt;&lt;rec-number&gt;722&lt;/rec-number&gt;&lt;foreign-keys&gt;&lt;key app="EN" db-id="dedvvsfs4xafd5ezfp8vx505vxt00dp52ds9" timestamp="1493301747"&gt;722&lt;/key&gt;&lt;/foreign-keys&gt;&lt;ref-type name="Journal Article"&gt;17&lt;/ref-type&gt;&lt;contributors&gt;&lt;authors&gt;&lt;author&gt;Blakely, Tony&lt;/author&gt;&lt;author&gt;McKenzie, Sarah&lt;/author&gt;&lt;author&gt;Carter, Kristie&lt;/author&gt;&lt;/authors&gt;&lt;/contributors&gt;&lt;titles&gt;&lt;title&gt;Misclassification of the mediator matters when estimating indirect effects&lt;/title&gt;&lt;secondary-title&gt;Journal of epidemiology and community health&lt;/secondary-title&gt;&lt;/titles&gt;&lt;periodical&gt;&lt;full-title&gt;Journal of Epidemiology and Community Health&lt;/full-title&gt;&lt;/periodical&gt;&lt;pages&gt;jech-2012-201813&lt;/pages&gt;&lt;dates&gt;&lt;year&gt;2013&lt;/year&gt;&lt;/dates&gt;&lt;isbn&gt;1470-2738&lt;/isbn&gt;&lt;urls&gt;&lt;/urls&gt;&lt;/record&gt;&lt;/Cite&gt;&lt;/EndNote&gt;</w:instrText>
      </w:r>
      <w:r w:rsidR="00215AF2">
        <w:fldChar w:fldCharType="separate"/>
      </w:r>
      <w:r w:rsidR="0050486B" w:rsidRPr="0050486B">
        <w:rPr>
          <w:noProof/>
          <w:vertAlign w:val="superscript"/>
        </w:rPr>
        <w:t>53</w:t>
      </w:r>
      <w:r w:rsidR="00215AF2">
        <w:fldChar w:fldCharType="end"/>
      </w:r>
      <w:r>
        <w:t xml:space="preserve"> Therefore, the null results of our study are unable to rule out true mediation and may be the result of misclassification. </w:t>
      </w:r>
    </w:p>
    <w:p w14:paraId="625769D5" w14:textId="5DCD4468" w:rsidR="00D668A9" w:rsidRDefault="00D668A9" w:rsidP="001F714F">
      <w:r>
        <w:t xml:space="preserve">Our study is limited by a number of </w:t>
      </w:r>
      <w:ins w:id="177" w:author="faculty" w:date="2017-05-07T11:15:00Z">
        <w:r w:rsidR="00816AC0">
          <w:t xml:space="preserve">other </w:t>
        </w:r>
      </w:ins>
      <w:r>
        <w:t>factors.</w:t>
      </w:r>
      <w:r w:rsidR="00B24E0C">
        <w:t xml:space="preserve"> Despite </w:t>
      </w:r>
      <w:r w:rsidR="00D8248A">
        <w:t>utilizing</w:t>
      </w:r>
      <w:ins w:id="178" w:author="faculty" w:date="2017-05-07T11:16:00Z">
        <w:r w:rsidR="00816AC0">
          <w:t xml:space="preserve"> data from</w:t>
        </w:r>
      </w:ins>
      <w:r w:rsidR="00B24E0C">
        <w:t xml:space="preserve"> a </w:t>
      </w:r>
      <w:r w:rsidR="00D8248A">
        <w:t xml:space="preserve">large </w:t>
      </w:r>
      <w:r w:rsidR="00B24E0C">
        <w:t xml:space="preserve">population-based sample, </w:t>
      </w:r>
      <w:r w:rsidR="005D50D1">
        <w:t>we</w:t>
      </w:r>
      <w:r w:rsidR="00B24E0C">
        <w:t xml:space="preserve"> may have had limited power to detect effects related to elevated CRP, as out of 16,654, only 188 (1.3%) had CRP between 3 and 10 mg/L, the level considered to </w:t>
      </w:r>
      <w:commentRangeStart w:id="179"/>
      <w:r w:rsidR="00B24E0C">
        <w:t>be clinically elevated</w:t>
      </w:r>
      <w:r w:rsidR="00D8248A">
        <w:t xml:space="preserve"> and not </w:t>
      </w:r>
      <w:commentRangeEnd w:id="179"/>
      <w:r w:rsidR="00816AC0">
        <w:rPr>
          <w:rStyle w:val="CommentReference"/>
        </w:rPr>
        <w:commentReference w:id="179"/>
      </w:r>
      <w:r w:rsidR="00D8248A">
        <w:t>reflective of acute infection</w:t>
      </w:r>
      <w:r w:rsidR="00B24E0C">
        <w:t>.</w:t>
      </w:r>
      <w:r w:rsidR="00215AF2">
        <w:fldChar w:fldCharType="begin"/>
      </w:r>
      <w:r w:rsidR="00215AF2">
        <w:instrText xml:space="preserve"> ADDIN EN.CITE &lt;EndNote&gt;&lt;Cite&gt;&lt;Author&gt;Ridker&lt;/Author&gt;&lt;Year&gt;2003&lt;/Year&gt;&lt;RecNum&gt;17&lt;/RecNum&gt;&lt;DisplayText&gt;&lt;style face="superscript"&gt;17&lt;/style&gt;&lt;/DisplayText&gt;&lt;record&gt;&lt;rec-number&gt;17&lt;/rec-number&gt;&lt;foreign-keys&gt;&lt;key app="EN" db-id="9p9t0a2fpx2r01ev2elva2059xspe20a95ef" timestamp="1493300057"&gt;17&lt;/key&gt;&lt;/foreign-keys&gt;&lt;ref-type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ages&gt;363-369&lt;/pages&gt;&lt;volume&gt;107&lt;/volume&gt;&lt;number&gt;3&lt;/number&gt;&lt;dates&gt;&lt;year&gt;2003&lt;/year&gt;&lt;/dates&gt;&lt;isbn&gt;0009-7322&lt;/isbn&gt;&lt;urls&gt;&lt;/urls&gt;&lt;/record&gt;&lt;/Cite&gt;&lt;/EndNote&gt;</w:instrText>
      </w:r>
      <w:r w:rsidR="00215AF2">
        <w:fldChar w:fldCharType="separate"/>
      </w:r>
      <w:r w:rsidR="00215AF2" w:rsidRPr="00215AF2">
        <w:rPr>
          <w:noProof/>
          <w:vertAlign w:val="superscript"/>
        </w:rPr>
        <w:t>17</w:t>
      </w:r>
      <w:r w:rsidR="00215AF2">
        <w:fldChar w:fldCharType="end"/>
      </w:r>
      <w:r w:rsidR="00D8248A">
        <w:t xml:space="preserve"> We were limited to cross-sectional measures of SES; mediation effects may be present with respect to life course SES that are not present in current SES.  Being an observational study, unmeasured confounding may have altered our </w:t>
      </w:r>
      <w:commentRangeStart w:id="180"/>
      <w:r w:rsidR="00D8248A">
        <w:t>results</w:t>
      </w:r>
      <w:commentRangeEnd w:id="180"/>
      <w:r w:rsidR="00346ACC">
        <w:rPr>
          <w:rStyle w:val="CommentReference"/>
        </w:rPr>
        <w:commentReference w:id="180"/>
      </w:r>
      <w:r w:rsidR="00D8248A">
        <w:t xml:space="preserve">. </w:t>
      </w:r>
      <w:ins w:id="181" w:author="Audrey Renson" w:date="2017-05-20T10:11:00Z">
        <w:r w:rsidR="003F0C2B">
          <w:t xml:space="preserve">Lastly, while the indirect effect measures themselves </w:t>
        </w:r>
      </w:ins>
      <w:ins w:id="182" w:author="Audrey Renson" w:date="2017-05-20T10:13:00Z">
        <w:r w:rsidR="003F0C2B">
          <w:t>accounted</w:t>
        </w:r>
      </w:ins>
      <w:ins w:id="183" w:author="Audrey Renson" w:date="2017-05-20T10:11:00Z">
        <w:r w:rsidR="003F0C2B">
          <w:t xml:space="preserve"> the sampling </w:t>
        </w:r>
      </w:ins>
      <w:ins w:id="184" w:author="Audrey Renson" w:date="2017-05-20T10:13:00Z">
        <w:r w:rsidR="003F0C2B">
          <w:t>design</w:t>
        </w:r>
      </w:ins>
      <w:ins w:id="185" w:author="Audrey Renson" w:date="2017-05-20T10:11:00Z">
        <w:r w:rsidR="003F0C2B">
          <w:t>, the</w:t>
        </w:r>
      </w:ins>
      <w:ins w:id="186" w:author="Audrey Renson" w:date="2017-05-20T10:12:00Z">
        <w:r w:rsidR="003F0C2B">
          <w:t>ir respective</w:t>
        </w:r>
      </w:ins>
      <w:ins w:id="187" w:author="Audrey Renson" w:date="2017-05-20T10:11:00Z">
        <w:r w:rsidR="003F0C2B">
          <w:t xml:space="preserve"> </w:t>
        </w:r>
      </w:ins>
      <w:ins w:id="188" w:author="Audrey Renson" w:date="2017-05-20T10:13:00Z">
        <w:r w:rsidR="003F0C2B">
          <w:t>standard errors</w:t>
        </w:r>
      </w:ins>
      <w:ins w:id="189" w:author="Audrey Renson" w:date="2017-05-20T10:12:00Z">
        <w:r w:rsidR="003F0C2B">
          <w:t xml:space="preserve"> </w:t>
        </w:r>
      </w:ins>
      <w:ins w:id="190" w:author="Audrey Renson" w:date="2017-05-20T10:13:00Z">
        <w:r w:rsidR="003F0C2B">
          <w:t>did</w:t>
        </w:r>
      </w:ins>
      <w:ins w:id="191" w:author="Audrey Renson" w:date="2017-05-20T10:12:00Z">
        <w:r w:rsidR="003F0C2B">
          <w:t xml:space="preserve"> not</w:t>
        </w:r>
      </w:ins>
      <w:ins w:id="192" w:author="Audrey Renson" w:date="2017-05-20T10:11:00Z">
        <w:r w:rsidR="003F0C2B">
          <w:t xml:space="preserve">, and may have misrepresented the precision of the measure. However, given the near null effect of all indirect effect estimates (i.e. all approximately 1), </w:t>
        </w:r>
      </w:ins>
      <w:ins w:id="193" w:author="Audrey Renson" w:date="2017-05-20T10:13:00Z">
        <w:r w:rsidR="003F0C2B">
          <w:t>it is unlikely that a standard error accounting</w:t>
        </w:r>
      </w:ins>
      <w:ins w:id="194" w:author="Audrey Renson" w:date="2017-05-20T10:14:00Z">
        <w:r w:rsidR="003F0C2B">
          <w:t xml:space="preserve"> for the complex design would have changed the conclusion.</w:t>
        </w:r>
      </w:ins>
    </w:p>
    <w:p w14:paraId="4E8403B1" w14:textId="77777777" w:rsidR="00B972E0" w:rsidRDefault="00B972E0" w:rsidP="00B972E0">
      <w:r>
        <w:t xml:space="preserve">Despite these limitations, this study adds to the literature by being the first, to our knowledge, to formally test whether socioeconomic disparities in CRP-marked inflammatory burden are mediated by sleep duration or quality by generating indirect effect estimates. Because of the limitations of our study, we were not able to conclusively rule out mediation by sleep length and quality, and this topic warrants further investigation. Future studies examining mediation of SES health disparities by sleep parameters would be improved by prospectively examining potential mediation of life-course socioeconomic status by sleep parameters, and by including objective measurements such as polysomnography and actigraphy to avoid bias towards the null.  Interventions are needed to reduce socioeconomic disparities in inflammatory burden, and the development of effective interventions necessitates the elucidation of modifiable mediators such as sleep. </w:t>
      </w:r>
    </w:p>
    <w:p w14:paraId="398E8C0C" w14:textId="77777777" w:rsidR="00B972E0" w:rsidRDefault="00B972E0" w:rsidP="001F714F"/>
    <w:p w14:paraId="2C9F6DAB" w14:textId="77777777" w:rsidR="001F714F" w:rsidRDefault="001F714F" w:rsidP="001F714F"/>
    <w:tbl>
      <w:tblPr>
        <w:tblW w:w="10268" w:type="dxa"/>
        <w:tblInd w:w="-432" w:type="dxa"/>
        <w:tblLook w:val="04A0" w:firstRow="1" w:lastRow="0" w:firstColumn="1" w:lastColumn="0" w:noHBand="0" w:noVBand="1"/>
      </w:tblPr>
      <w:tblGrid>
        <w:gridCol w:w="450"/>
        <w:gridCol w:w="3843"/>
        <w:gridCol w:w="723"/>
        <w:gridCol w:w="1284"/>
        <w:gridCol w:w="780"/>
        <w:gridCol w:w="1200"/>
        <w:gridCol w:w="720"/>
        <w:gridCol w:w="1268"/>
      </w:tblGrid>
      <w:tr w:rsidR="00091BED" w:rsidRPr="00091BED" w14:paraId="3DE117E0" w14:textId="77777777" w:rsidTr="00BB5750">
        <w:trPr>
          <w:trHeight w:val="300"/>
        </w:trPr>
        <w:tc>
          <w:tcPr>
            <w:tcW w:w="10268" w:type="dxa"/>
            <w:gridSpan w:val="8"/>
            <w:tcBorders>
              <w:top w:val="nil"/>
              <w:left w:val="nil"/>
              <w:bottom w:val="double" w:sz="6" w:space="0" w:color="auto"/>
              <w:right w:val="nil"/>
            </w:tcBorders>
            <w:shd w:val="clear" w:color="auto" w:fill="auto"/>
            <w:noWrap/>
            <w:vAlign w:val="bottom"/>
            <w:hideMark/>
          </w:tcPr>
          <w:p w14:paraId="7B3F13A2"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Table 1. Descriptive statistics.</w:t>
            </w:r>
          </w:p>
        </w:tc>
      </w:tr>
      <w:tr w:rsidR="00091BED" w:rsidRPr="00B972E0" w14:paraId="40829D35" w14:textId="77777777" w:rsidTr="00BB5750">
        <w:trPr>
          <w:trHeight w:val="300"/>
        </w:trPr>
        <w:tc>
          <w:tcPr>
            <w:tcW w:w="450" w:type="dxa"/>
            <w:tcBorders>
              <w:top w:val="nil"/>
              <w:left w:val="nil"/>
              <w:right w:val="nil"/>
            </w:tcBorders>
            <w:shd w:val="clear" w:color="auto" w:fill="auto"/>
            <w:noWrap/>
            <w:vAlign w:val="bottom"/>
            <w:hideMark/>
          </w:tcPr>
          <w:p w14:paraId="7F5DC71C" w14:textId="77777777" w:rsidR="00091BED" w:rsidRPr="00091BED" w:rsidRDefault="00091BED" w:rsidP="00091BED">
            <w:pPr>
              <w:spacing w:after="0" w:line="240" w:lineRule="auto"/>
              <w:rPr>
                <w:rFonts w:ascii="Calibri" w:eastAsia="Times New Roman" w:hAnsi="Calibri" w:cs="Calibri"/>
                <w:color w:val="000000"/>
                <w:sz w:val="20"/>
                <w:szCs w:val="20"/>
              </w:rPr>
            </w:pPr>
          </w:p>
        </w:tc>
        <w:tc>
          <w:tcPr>
            <w:tcW w:w="3843" w:type="dxa"/>
            <w:tcBorders>
              <w:top w:val="nil"/>
              <w:left w:val="nil"/>
              <w:right w:val="nil"/>
            </w:tcBorders>
            <w:shd w:val="clear" w:color="auto" w:fill="auto"/>
            <w:noWrap/>
            <w:vAlign w:val="bottom"/>
            <w:hideMark/>
          </w:tcPr>
          <w:p w14:paraId="4BAC7C1A"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2007" w:type="dxa"/>
            <w:gridSpan w:val="2"/>
            <w:tcBorders>
              <w:top w:val="double" w:sz="6" w:space="0" w:color="auto"/>
              <w:left w:val="nil"/>
              <w:bottom w:val="nil"/>
              <w:right w:val="nil"/>
            </w:tcBorders>
            <w:shd w:val="clear" w:color="auto" w:fill="auto"/>
            <w:noWrap/>
            <w:vAlign w:val="bottom"/>
            <w:hideMark/>
          </w:tcPr>
          <w:p w14:paraId="3321BFE5" w14:textId="77777777"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Overall</w:t>
            </w:r>
          </w:p>
        </w:tc>
        <w:tc>
          <w:tcPr>
            <w:tcW w:w="1980" w:type="dxa"/>
            <w:gridSpan w:val="2"/>
            <w:tcBorders>
              <w:top w:val="double" w:sz="6" w:space="0" w:color="auto"/>
              <w:left w:val="nil"/>
              <w:bottom w:val="nil"/>
              <w:right w:val="nil"/>
            </w:tcBorders>
            <w:shd w:val="clear" w:color="auto" w:fill="auto"/>
            <w:noWrap/>
            <w:vAlign w:val="bottom"/>
            <w:hideMark/>
          </w:tcPr>
          <w:p w14:paraId="30CB94DA" w14:textId="77777777" w:rsidR="00091BED" w:rsidRPr="00091BED" w:rsidRDefault="00091BED" w:rsidP="00091BED">
            <w:pPr>
              <w:spacing w:after="0" w:line="240" w:lineRule="auto"/>
              <w:jc w:val="center"/>
              <w:rPr>
                <w:rFonts w:ascii="Calibri" w:eastAsia="Times New Roman" w:hAnsi="Calibri" w:cs="Calibri"/>
                <w:color w:val="000000"/>
                <w:sz w:val="20"/>
                <w:szCs w:val="20"/>
              </w:rPr>
            </w:pPr>
            <w:commentRangeStart w:id="195"/>
            <w:r w:rsidRPr="00091BED">
              <w:rPr>
                <w:rFonts w:ascii="Calibri" w:eastAsia="Times New Roman" w:hAnsi="Calibri" w:cs="Calibri"/>
                <w:color w:val="000000"/>
                <w:sz w:val="20"/>
                <w:szCs w:val="20"/>
              </w:rPr>
              <w:t>Short Sleep</w:t>
            </w:r>
          </w:p>
        </w:tc>
        <w:tc>
          <w:tcPr>
            <w:tcW w:w="1988" w:type="dxa"/>
            <w:gridSpan w:val="2"/>
            <w:tcBorders>
              <w:top w:val="double" w:sz="6" w:space="0" w:color="auto"/>
              <w:left w:val="nil"/>
              <w:bottom w:val="nil"/>
              <w:right w:val="nil"/>
            </w:tcBorders>
            <w:shd w:val="clear" w:color="auto" w:fill="auto"/>
            <w:noWrap/>
            <w:vAlign w:val="bottom"/>
            <w:hideMark/>
          </w:tcPr>
          <w:p w14:paraId="0D1A2ED0" w14:textId="77777777"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Poor Sleep</w:t>
            </w:r>
            <w:commentRangeEnd w:id="195"/>
            <w:r w:rsidR="00944B06">
              <w:rPr>
                <w:rStyle w:val="CommentReference"/>
              </w:rPr>
              <w:commentReference w:id="195"/>
            </w:r>
          </w:p>
        </w:tc>
      </w:tr>
      <w:tr w:rsidR="00B972E0" w:rsidRPr="00B972E0" w14:paraId="5D7F12FC" w14:textId="77777777" w:rsidTr="00BB5750">
        <w:trPr>
          <w:trHeight w:val="290"/>
        </w:trPr>
        <w:tc>
          <w:tcPr>
            <w:tcW w:w="450" w:type="dxa"/>
            <w:tcBorders>
              <w:top w:val="nil"/>
              <w:left w:val="nil"/>
              <w:right w:val="nil"/>
            </w:tcBorders>
            <w:shd w:val="clear" w:color="auto" w:fill="auto"/>
            <w:noWrap/>
            <w:vAlign w:val="bottom"/>
          </w:tcPr>
          <w:p w14:paraId="6DD5C435" w14:textId="77777777" w:rsidR="00091BED" w:rsidRPr="00091BED" w:rsidRDefault="00091BED" w:rsidP="00091BED">
            <w:pPr>
              <w:spacing w:after="0" w:line="240" w:lineRule="auto"/>
              <w:jc w:val="center"/>
              <w:rPr>
                <w:rFonts w:ascii="Calibri" w:eastAsia="Times New Roman" w:hAnsi="Calibri" w:cs="Calibri"/>
                <w:color w:val="000000"/>
                <w:sz w:val="20"/>
                <w:szCs w:val="20"/>
              </w:rPr>
            </w:pPr>
          </w:p>
        </w:tc>
        <w:tc>
          <w:tcPr>
            <w:tcW w:w="3843" w:type="dxa"/>
            <w:tcBorders>
              <w:top w:val="nil"/>
              <w:left w:val="nil"/>
              <w:right w:val="nil"/>
            </w:tcBorders>
            <w:shd w:val="clear" w:color="auto" w:fill="auto"/>
            <w:noWrap/>
            <w:vAlign w:val="bottom"/>
          </w:tcPr>
          <w:p w14:paraId="3CD509CF" w14:textId="77777777" w:rsidR="00091BED" w:rsidRPr="00091BED" w:rsidRDefault="00091BED" w:rsidP="00091BED">
            <w:pPr>
              <w:spacing w:after="0" w:line="240" w:lineRule="auto"/>
              <w:jc w:val="center"/>
              <w:rPr>
                <w:rFonts w:ascii="Calibri" w:eastAsia="Times New Roman" w:hAnsi="Calibri" w:cs="Calibri"/>
                <w:color w:val="000000"/>
                <w:sz w:val="20"/>
                <w:szCs w:val="20"/>
              </w:rPr>
            </w:pPr>
          </w:p>
        </w:tc>
        <w:tc>
          <w:tcPr>
            <w:tcW w:w="723" w:type="dxa"/>
            <w:tcBorders>
              <w:top w:val="nil"/>
              <w:left w:val="nil"/>
              <w:bottom w:val="single" w:sz="4" w:space="0" w:color="auto"/>
              <w:right w:val="nil"/>
            </w:tcBorders>
            <w:shd w:val="clear" w:color="auto" w:fill="auto"/>
            <w:noWrap/>
            <w:vAlign w:val="bottom"/>
            <w:hideMark/>
          </w:tcPr>
          <w:p w14:paraId="53E61B0C" w14:textId="77777777"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Raw n</w:t>
            </w:r>
          </w:p>
        </w:tc>
        <w:tc>
          <w:tcPr>
            <w:tcW w:w="1284" w:type="dxa"/>
            <w:tcBorders>
              <w:top w:val="nil"/>
              <w:left w:val="nil"/>
              <w:bottom w:val="single" w:sz="4" w:space="0" w:color="auto"/>
              <w:right w:val="nil"/>
            </w:tcBorders>
            <w:shd w:val="clear" w:color="auto" w:fill="auto"/>
            <w:noWrap/>
            <w:vAlign w:val="bottom"/>
            <w:hideMark/>
          </w:tcPr>
          <w:p w14:paraId="3DA874D3" w14:textId="77777777"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Weighted %</w:t>
            </w:r>
          </w:p>
        </w:tc>
        <w:tc>
          <w:tcPr>
            <w:tcW w:w="780" w:type="dxa"/>
            <w:tcBorders>
              <w:top w:val="nil"/>
              <w:left w:val="nil"/>
              <w:bottom w:val="single" w:sz="4" w:space="0" w:color="auto"/>
              <w:right w:val="nil"/>
            </w:tcBorders>
            <w:shd w:val="clear" w:color="auto" w:fill="auto"/>
            <w:noWrap/>
            <w:vAlign w:val="bottom"/>
            <w:hideMark/>
          </w:tcPr>
          <w:p w14:paraId="029697DA" w14:textId="77777777"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Raw n</w:t>
            </w:r>
          </w:p>
        </w:tc>
        <w:tc>
          <w:tcPr>
            <w:tcW w:w="1200" w:type="dxa"/>
            <w:tcBorders>
              <w:top w:val="nil"/>
              <w:left w:val="nil"/>
              <w:bottom w:val="single" w:sz="4" w:space="0" w:color="auto"/>
              <w:right w:val="nil"/>
            </w:tcBorders>
            <w:shd w:val="clear" w:color="auto" w:fill="auto"/>
            <w:noWrap/>
            <w:vAlign w:val="bottom"/>
            <w:hideMark/>
          </w:tcPr>
          <w:p w14:paraId="664C2776" w14:textId="77777777"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Weighted %</w:t>
            </w:r>
          </w:p>
        </w:tc>
        <w:tc>
          <w:tcPr>
            <w:tcW w:w="720" w:type="dxa"/>
            <w:tcBorders>
              <w:top w:val="nil"/>
              <w:left w:val="nil"/>
              <w:bottom w:val="single" w:sz="4" w:space="0" w:color="auto"/>
              <w:right w:val="nil"/>
            </w:tcBorders>
            <w:shd w:val="clear" w:color="auto" w:fill="auto"/>
            <w:noWrap/>
            <w:vAlign w:val="bottom"/>
            <w:hideMark/>
          </w:tcPr>
          <w:p w14:paraId="1292CC96" w14:textId="77777777"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Raw n</w:t>
            </w:r>
          </w:p>
        </w:tc>
        <w:tc>
          <w:tcPr>
            <w:tcW w:w="1268" w:type="dxa"/>
            <w:tcBorders>
              <w:top w:val="nil"/>
              <w:left w:val="nil"/>
              <w:bottom w:val="single" w:sz="4" w:space="0" w:color="auto"/>
              <w:right w:val="nil"/>
            </w:tcBorders>
            <w:shd w:val="clear" w:color="auto" w:fill="auto"/>
            <w:noWrap/>
            <w:vAlign w:val="bottom"/>
            <w:hideMark/>
          </w:tcPr>
          <w:p w14:paraId="24BF647F" w14:textId="77777777"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Weighted %</w:t>
            </w:r>
          </w:p>
        </w:tc>
      </w:tr>
      <w:tr w:rsidR="00B972E0" w:rsidRPr="00B972E0" w14:paraId="39D5F8F4" w14:textId="77777777" w:rsidTr="00BB5750">
        <w:trPr>
          <w:trHeight w:val="290"/>
        </w:trPr>
        <w:tc>
          <w:tcPr>
            <w:tcW w:w="4293" w:type="dxa"/>
            <w:gridSpan w:val="2"/>
            <w:tcBorders>
              <w:left w:val="nil"/>
              <w:bottom w:val="nil"/>
              <w:right w:val="nil"/>
            </w:tcBorders>
            <w:shd w:val="clear" w:color="auto" w:fill="auto"/>
            <w:noWrap/>
            <w:vAlign w:val="bottom"/>
            <w:hideMark/>
          </w:tcPr>
          <w:p w14:paraId="6F0825E3"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Total</w:t>
            </w:r>
          </w:p>
        </w:tc>
        <w:tc>
          <w:tcPr>
            <w:tcW w:w="723" w:type="dxa"/>
            <w:tcBorders>
              <w:top w:val="nil"/>
              <w:left w:val="nil"/>
              <w:bottom w:val="nil"/>
              <w:right w:val="nil"/>
            </w:tcBorders>
            <w:shd w:val="clear" w:color="auto" w:fill="auto"/>
            <w:noWrap/>
            <w:vAlign w:val="bottom"/>
            <w:hideMark/>
          </w:tcPr>
          <w:p w14:paraId="26A2553A"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16654</w:t>
            </w:r>
          </w:p>
        </w:tc>
        <w:tc>
          <w:tcPr>
            <w:tcW w:w="1284" w:type="dxa"/>
            <w:tcBorders>
              <w:top w:val="nil"/>
              <w:left w:val="nil"/>
              <w:bottom w:val="nil"/>
              <w:right w:val="nil"/>
            </w:tcBorders>
            <w:shd w:val="clear" w:color="auto" w:fill="auto"/>
            <w:noWrap/>
            <w:vAlign w:val="bottom"/>
            <w:hideMark/>
          </w:tcPr>
          <w:p w14:paraId="3CAC4AF1" w14:textId="77777777" w:rsidR="00091BED" w:rsidRPr="00091BED" w:rsidRDefault="00091BED" w:rsidP="00B972E0">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100.0%</w:t>
            </w:r>
          </w:p>
        </w:tc>
        <w:tc>
          <w:tcPr>
            <w:tcW w:w="780" w:type="dxa"/>
            <w:tcBorders>
              <w:top w:val="nil"/>
              <w:left w:val="nil"/>
              <w:bottom w:val="nil"/>
              <w:right w:val="nil"/>
            </w:tcBorders>
            <w:shd w:val="clear" w:color="auto" w:fill="auto"/>
            <w:noWrap/>
            <w:vAlign w:val="bottom"/>
            <w:hideMark/>
          </w:tcPr>
          <w:p w14:paraId="38C3D438"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7322</w:t>
            </w:r>
          </w:p>
        </w:tc>
        <w:tc>
          <w:tcPr>
            <w:tcW w:w="1200" w:type="dxa"/>
            <w:tcBorders>
              <w:top w:val="nil"/>
              <w:left w:val="nil"/>
              <w:bottom w:val="nil"/>
              <w:right w:val="nil"/>
            </w:tcBorders>
            <w:shd w:val="clear" w:color="auto" w:fill="auto"/>
            <w:noWrap/>
            <w:vAlign w:val="bottom"/>
            <w:hideMark/>
          </w:tcPr>
          <w:p w14:paraId="4BB14BEC"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50.2%</w:t>
            </w:r>
          </w:p>
        </w:tc>
        <w:tc>
          <w:tcPr>
            <w:tcW w:w="720" w:type="dxa"/>
            <w:tcBorders>
              <w:top w:val="nil"/>
              <w:left w:val="nil"/>
              <w:bottom w:val="nil"/>
              <w:right w:val="nil"/>
            </w:tcBorders>
            <w:shd w:val="clear" w:color="auto" w:fill="auto"/>
            <w:noWrap/>
            <w:vAlign w:val="bottom"/>
            <w:hideMark/>
          </w:tcPr>
          <w:p w14:paraId="6BBA85EE"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2593</w:t>
            </w:r>
          </w:p>
        </w:tc>
        <w:tc>
          <w:tcPr>
            <w:tcW w:w="1268" w:type="dxa"/>
            <w:tcBorders>
              <w:top w:val="nil"/>
              <w:left w:val="nil"/>
              <w:bottom w:val="nil"/>
              <w:right w:val="nil"/>
            </w:tcBorders>
            <w:shd w:val="clear" w:color="auto" w:fill="auto"/>
            <w:noWrap/>
            <w:vAlign w:val="bottom"/>
            <w:hideMark/>
          </w:tcPr>
          <w:p w14:paraId="6DB0FC8F"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13.8%</w:t>
            </w:r>
          </w:p>
        </w:tc>
      </w:tr>
      <w:tr w:rsidR="00B972E0" w:rsidRPr="00B972E0" w14:paraId="4E840EDA" w14:textId="77777777" w:rsidTr="00BB5750">
        <w:trPr>
          <w:trHeight w:val="290"/>
        </w:trPr>
        <w:tc>
          <w:tcPr>
            <w:tcW w:w="4293" w:type="dxa"/>
            <w:gridSpan w:val="2"/>
            <w:tcBorders>
              <w:top w:val="nil"/>
              <w:left w:val="nil"/>
              <w:bottom w:val="nil"/>
              <w:right w:val="nil"/>
            </w:tcBorders>
            <w:shd w:val="clear" w:color="auto" w:fill="auto"/>
            <w:noWrap/>
            <w:vAlign w:val="bottom"/>
            <w:hideMark/>
          </w:tcPr>
          <w:p w14:paraId="60BC7DFB" w14:textId="77777777" w:rsidR="00091BED" w:rsidRPr="00091BED" w:rsidRDefault="00BB5750" w:rsidP="00091BED">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Age - m</w:t>
            </w:r>
            <w:r w:rsidR="00091BED" w:rsidRPr="00091BED">
              <w:rPr>
                <w:rFonts w:ascii="Calibri" w:eastAsia="Times New Roman" w:hAnsi="Calibri" w:cs="Calibri"/>
                <w:color w:val="000000"/>
                <w:sz w:val="20"/>
                <w:szCs w:val="20"/>
              </w:rPr>
              <w:t>edian (range)</w:t>
            </w:r>
          </w:p>
        </w:tc>
        <w:tc>
          <w:tcPr>
            <w:tcW w:w="723" w:type="dxa"/>
            <w:tcBorders>
              <w:top w:val="nil"/>
              <w:left w:val="nil"/>
              <w:bottom w:val="nil"/>
              <w:right w:val="nil"/>
            </w:tcBorders>
            <w:shd w:val="clear" w:color="auto" w:fill="auto"/>
            <w:noWrap/>
            <w:vAlign w:val="bottom"/>
            <w:hideMark/>
          </w:tcPr>
          <w:p w14:paraId="3A3A021E"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45.4</w:t>
            </w:r>
          </w:p>
        </w:tc>
        <w:tc>
          <w:tcPr>
            <w:tcW w:w="1284" w:type="dxa"/>
            <w:tcBorders>
              <w:top w:val="nil"/>
              <w:left w:val="nil"/>
              <w:bottom w:val="nil"/>
              <w:right w:val="nil"/>
            </w:tcBorders>
            <w:shd w:val="clear" w:color="auto" w:fill="auto"/>
            <w:noWrap/>
            <w:vAlign w:val="bottom"/>
            <w:hideMark/>
          </w:tcPr>
          <w:p w14:paraId="5E6FFD02"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(20--85)</w:t>
            </w:r>
          </w:p>
        </w:tc>
        <w:tc>
          <w:tcPr>
            <w:tcW w:w="780" w:type="dxa"/>
            <w:tcBorders>
              <w:top w:val="nil"/>
              <w:left w:val="nil"/>
              <w:bottom w:val="nil"/>
              <w:right w:val="nil"/>
            </w:tcBorders>
            <w:shd w:val="clear" w:color="auto" w:fill="auto"/>
            <w:noWrap/>
            <w:vAlign w:val="bottom"/>
            <w:hideMark/>
          </w:tcPr>
          <w:p w14:paraId="094A13D7"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45.2</w:t>
            </w:r>
          </w:p>
        </w:tc>
        <w:tc>
          <w:tcPr>
            <w:tcW w:w="1200" w:type="dxa"/>
            <w:tcBorders>
              <w:top w:val="nil"/>
              <w:left w:val="nil"/>
              <w:bottom w:val="nil"/>
              <w:right w:val="nil"/>
            </w:tcBorders>
            <w:shd w:val="clear" w:color="auto" w:fill="auto"/>
            <w:noWrap/>
            <w:vAlign w:val="bottom"/>
            <w:hideMark/>
          </w:tcPr>
          <w:p w14:paraId="79E7D7F9"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(20--85)</w:t>
            </w:r>
          </w:p>
        </w:tc>
        <w:tc>
          <w:tcPr>
            <w:tcW w:w="720" w:type="dxa"/>
            <w:tcBorders>
              <w:top w:val="nil"/>
              <w:left w:val="nil"/>
              <w:bottom w:val="nil"/>
              <w:right w:val="nil"/>
            </w:tcBorders>
            <w:shd w:val="clear" w:color="auto" w:fill="auto"/>
            <w:noWrap/>
            <w:vAlign w:val="bottom"/>
            <w:hideMark/>
          </w:tcPr>
          <w:p w14:paraId="4E55667D"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45.1</w:t>
            </w:r>
          </w:p>
        </w:tc>
        <w:tc>
          <w:tcPr>
            <w:tcW w:w="1268" w:type="dxa"/>
            <w:tcBorders>
              <w:top w:val="nil"/>
              <w:left w:val="nil"/>
              <w:bottom w:val="nil"/>
              <w:right w:val="nil"/>
            </w:tcBorders>
            <w:shd w:val="clear" w:color="auto" w:fill="auto"/>
            <w:noWrap/>
            <w:vAlign w:val="bottom"/>
            <w:hideMark/>
          </w:tcPr>
          <w:p w14:paraId="3D49AD24"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(20--85)</w:t>
            </w:r>
          </w:p>
        </w:tc>
      </w:tr>
      <w:tr w:rsidR="00B972E0" w:rsidRPr="00B972E0" w14:paraId="051679AF" w14:textId="77777777" w:rsidTr="00BB5750">
        <w:trPr>
          <w:trHeight w:val="290"/>
        </w:trPr>
        <w:tc>
          <w:tcPr>
            <w:tcW w:w="4293" w:type="dxa"/>
            <w:gridSpan w:val="2"/>
            <w:tcBorders>
              <w:top w:val="nil"/>
              <w:left w:val="nil"/>
              <w:bottom w:val="nil"/>
              <w:right w:val="nil"/>
            </w:tcBorders>
            <w:shd w:val="clear" w:color="auto" w:fill="auto"/>
            <w:noWrap/>
            <w:vAlign w:val="bottom"/>
            <w:hideMark/>
          </w:tcPr>
          <w:p w14:paraId="3B3A93B1"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Plasma C-Reactive Protein (mg/L) -- median (IQR)</w:t>
            </w:r>
          </w:p>
        </w:tc>
        <w:tc>
          <w:tcPr>
            <w:tcW w:w="723" w:type="dxa"/>
            <w:tcBorders>
              <w:top w:val="nil"/>
              <w:left w:val="nil"/>
              <w:bottom w:val="nil"/>
              <w:right w:val="nil"/>
            </w:tcBorders>
            <w:shd w:val="clear" w:color="auto" w:fill="auto"/>
            <w:noWrap/>
            <w:vAlign w:val="bottom"/>
            <w:hideMark/>
          </w:tcPr>
          <w:p w14:paraId="5140C69D"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0.17</w:t>
            </w:r>
          </w:p>
        </w:tc>
        <w:tc>
          <w:tcPr>
            <w:tcW w:w="1284" w:type="dxa"/>
            <w:tcBorders>
              <w:top w:val="nil"/>
              <w:left w:val="nil"/>
              <w:bottom w:val="nil"/>
              <w:right w:val="nil"/>
            </w:tcBorders>
            <w:shd w:val="clear" w:color="auto" w:fill="auto"/>
            <w:noWrap/>
            <w:vAlign w:val="bottom"/>
            <w:hideMark/>
          </w:tcPr>
          <w:p w14:paraId="3D1062A8"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(0.06--0.41)</w:t>
            </w:r>
          </w:p>
        </w:tc>
        <w:tc>
          <w:tcPr>
            <w:tcW w:w="780" w:type="dxa"/>
            <w:tcBorders>
              <w:top w:val="nil"/>
              <w:left w:val="nil"/>
              <w:bottom w:val="nil"/>
              <w:right w:val="nil"/>
            </w:tcBorders>
            <w:shd w:val="clear" w:color="auto" w:fill="auto"/>
            <w:noWrap/>
            <w:vAlign w:val="bottom"/>
            <w:hideMark/>
          </w:tcPr>
          <w:p w14:paraId="38A596E8"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0.20</w:t>
            </w:r>
          </w:p>
        </w:tc>
        <w:tc>
          <w:tcPr>
            <w:tcW w:w="1200" w:type="dxa"/>
            <w:tcBorders>
              <w:top w:val="nil"/>
              <w:left w:val="nil"/>
              <w:bottom w:val="nil"/>
              <w:right w:val="nil"/>
            </w:tcBorders>
            <w:shd w:val="clear" w:color="auto" w:fill="auto"/>
            <w:noWrap/>
            <w:vAlign w:val="bottom"/>
            <w:hideMark/>
          </w:tcPr>
          <w:p w14:paraId="439B0DE2"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(0.07--0.49)</w:t>
            </w:r>
          </w:p>
        </w:tc>
        <w:tc>
          <w:tcPr>
            <w:tcW w:w="720" w:type="dxa"/>
            <w:tcBorders>
              <w:top w:val="nil"/>
              <w:left w:val="nil"/>
              <w:bottom w:val="nil"/>
              <w:right w:val="nil"/>
            </w:tcBorders>
            <w:shd w:val="clear" w:color="auto" w:fill="auto"/>
            <w:noWrap/>
            <w:vAlign w:val="bottom"/>
            <w:hideMark/>
          </w:tcPr>
          <w:p w14:paraId="2E707B82"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0.18</w:t>
            </w:r>
          </w:p>
        </w:tc>
        <w:tc>
          <w:tcPr>
            <w:tcW w:w="1268" w:type="dxa"/>
            <w:tcBorders>
              <w:top w:val="nil"/>
              <w:left w:val="nil"/>
              <w:bottom w:val="nil"/>
              <w:right w:val="nil"/>
            </w:tcBorders>
            <w:shd w:val="clear" w:color="auto" w:fill="auto"/>
            <w:noWrap/>
            <w:vAlign w:val="bottom"/>
            <w:hideMark/>
          </w:tcPr>
          <w:p w14:paraId="2C3EECFD"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(0.07--0.43)</w:t>
            </w:r>
          </w:p>
        </w:tc>
      </w:tr>
      <w:tr w:rsidR="00B972E0" w:rsidRPr="00B972E0" w14:paraId="1156668E" w14:textId="77777777" w:rsidTr="00BB5750">
        <w:trPr>
          <w:trHeight w:val="290"/>
        </w:trPr>
        <w:tc>
          <w:tcPr>
            <w:tcW w:w="4293" w:type="dxa"/>
            <w:gridSpan w:val="2"/>
            <w:tcBorders>
              <w:top w:val="nil"/>
              <w:left w:val="nil"/>
              <w:bottom w:val="nil"/>
              <w:right w:val="nil"/>
            </w:tcBorders>
            <w:shd w:val="clear" w:color="auto" w:fill="auto"/>
            <w:noWrap/>
            <w:vAlign w:val="bottom"/>
            <w:hideMark/>
          </w:tcPr>
          <w:p w14:paraId="4A46E4E6"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Education</w:t>
            </w:r>
          </w:p>
        </w:tc>
        <w:tc>
          <w:tcPr>
            <w:tcW w:w="723" w:type="dxa"/>
            <w:tcBorders>
              <w:top w:val="nil"/>
              <w:left w:val="nil"/>
              <w:bottom w:val="nil"/>
              <w:right w:val="nil"/>
            </w:tcBorders>
            <w:shd w:val="clear" w:color="auto" w:fill="auto"/>
            <w:noWrap/>
            <w:vAlign w:val="bottom"/>
            <w:hideMark/>
          </w:tcPr>
          <w:p w14:paraId="1CC8197C" w14:textId="77777777"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14:paraId="438659ED"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1434B590"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45260E55"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14:paraId="6000B57C"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14:paraId="163F3163" w14:textId="77777777"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14:paraId="378EEAE4" w14:textId="77777777" w:rsidTr="00BB5750">
        <w:trPr>
          <w:trHeight w:val="290"/>
        </w:trPr>
        <w:tc>
          <w:tcPr>
            <w:tcW w:w="450" w:type="dxa"/>
            <w:tcBorders>
              <w:top w:val="nil"/>
              <w:left w:val="nil"/>
              <w:bottom w:val="nil"/>
              <w:right w:val="nil"/>
            </w:tcBorders>
            <w:shd w:val="clear" w:color="auto" w:fill="auto"/>
            <w:noWrap/>
            <w:vAlign w:val="bottom"/>
            <w:hideMark/>
          </w:tcPr>
          <w:p w14:paraId="3AA902EB"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14:paraId="00E1C718"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9-11th Grade (Includes 12th grade with no diploma)</w:t>
            </w:r>
          </w:p>
        </w:tc>
        <w:tc>
          <w:tcPr>
            <w:tcW w:w="723" w:type="dxa"/>
            <w:tcBorders>
              <w:top w:val="nil"/>
              <w:left w:val="nil"/>
              <w:bottom w:val="nil"/>
              <w:right w:val="nil"/>
            </w:tcBorders>
            <w:shd w:val="clear" w:color="auto" w:fill="auto"/>
            <w:noWrap/>
            <w:vAlign w:val="bottom"/>
            <w:hideMark/>
          </w:tcPr>
          <w:p w14:paraId="709F8F66"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2629</w:t>
            </w:r>
          </w:p>
        </w:tc>
        <w:tc>
          <w:tcPr>
            <w:tcW w:w="1284" w:type="dxa"/>
            <w:tcBorders>
              <w:top w:val="nil"/>
              <w:left w:val="nil"/>
              <w:bottom w:val="nil"/>
              <w:right w:val="nil"/>
            </w:tcBorders>
            <w:shd w:val="clear" w:color="auto" w:fill="auto"/>
            <w:noWrap/>
            <w:vAlign w:val="bottom"/>
            <w:hideMark/>
          </w:tcPr>
          <w:p w14:paraId="344D384A"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12.5%</w:t>
            </w:r>
          </w:p>
        </w:tc>
        <w:tc>
          <w:tcPr>
            <w:tcW w:w="780" w:type="dxa"/>
            <w:tcBorders>
              <w:top w:val="nil"/>
              <w:left w:val="nil"/>
              <w:bottom w:val="nil"/>
              <w:right w:val="nil"/>
            </w:tcBorders>
            <w:shd w:val="clear" w:color="auto" w:fill="auto"/>
            <w:noWrap/>
            <w:vAlign w:val="bottom"/>
            <w:hideMark/>
          </w:tcPr>
          <w:p w14:paraId="1175340B"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502</w:t>
            </w:r>
          </w:p>
        </w:tc>
        <w:tc>
          <w:tcPr>
            <w:tcW w:w="1200" w:type="dxa"/>
            <w:tcBorders>
              <w:top w:val="nil"/>
              <w:left w:val="nil"/>
              <w:bottom w:val="nil"/>
              <w:right w:val="nil"/>
            </w:tcBorders>
            <w:shd w:val="clear" w:color="auto" w:fill="auto"/>
            <w:noWrap/>
            <w:vAlign w:val="bottom"/>
            <w:hideMark/>
          </w:tcPr>
          <w:p w14:paraId="585A5692"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43.3%</w:t>
            </w:r>
          </w:p>
        </w:tc>
        <w:tc>
          <w:tcPr>
            <w:tcW w:w="720" w:type="dxa"/>
            <w:tcBorders>
              <w:top w:val="nil"/>
              <w:left w:val="nil"/>
              <w:bottom w:val="nil"/>
              <w:right w:val="nil"/>
            </w:tcBorders>
            <w:shd w:val="clear" w:color="auto" w:fill="auto"/>
            <w:noWrap/>
            <w:vAlign w:val="bottom"/>
            <w:hideMark/>
          </w:tcPr>
          <w:p w14:paraId="1CB8114F"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1185</w:t>
            </w:r>
          </w:p>
        </w:tc>
        <w:tc>
          <w:tcPr>
            <w:tcW w:w="1268" w:type="dxa"/>
            <w:tcBorders>
              <w:top w:val="nil"/>
              <w:left w:val="nil"/>
              <w:bottom w:val="nil"/>
              <w:right w:val="nil"/>
            </w:tcBorders>
            <w:shd w:val="clear" w:color="auto" w:fill="auto"/>
            <w:noWrap/>
            <w:vAlign w:val="bottom"/>
            <w:hideMark/>
          </w:tcPr>
          <w:p w14:paraId="5C7CB740"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16.4%</w:t>
            </w:r>
          </w:p>
        </w:tc>
      </w:tr>
      <w:tr w:rsidR="00B972E0" w:rsidRPr="00B972E0" w14:paraId="6A407256" w14:textId="77777777" w:rsidTr="00BB5750">
        <w:trPr>
          <w:trHeight w:val="290"/>
        </w:trPr>
        <w:tc>
          <w:tcPr>
            <w:tcW w:w="450" w:type="dxa"/>
            <w:tcBorders>
              <w:top w:val="nil"/>
              <w:left w:val="nil"/>
              <w:bottom w:val="nil"/>
              <w:right w:val="nil"/>
            </w:tcBorders>
            <w:shd w:val="clear" w:color="auto" w:fill="auto"/>
            <w:noWrap/>
            <w:vAlign w:val="bottom"/>
            <w:hideMark/>
          </w:tcPr>
          <w:p w14:paraId="00D6021A" w14:textId="77777777"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14:paraId="2D1B47AF"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College Graduate or above</w:t>
            </w:r>
          </w:p>
        </w:tc>
        <w:tc>
          <w:tcPr>
            <w:tcW w:w="723" w:type="dxa"/>
            <w:tcBorders>
              <w:top w:val="nil"/>
              <w:left w:val="nil"/>
              <w:bottom w:val="nil"/>
              <w:right w:val="nil"/>
            </w:tcBorders>
            <w:shd w:val="clear" w:color="auto" w:fill="auto"/>
            <w:noWrap/>
            <w:vAlign w:val="bottom"/>
            <w:hideMark/>
          </w:tcPr>
          <w:p w14:paraId="0A99CCCF"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3135</w:t>
            </w:r>
          </w:p>
        </w:tc>
        <w:tc>
          <w:tcPr>
            <w:tcW w:w="1284" w:type="dxa"/>
            <w:tcBorders>
              <w:top w:val="nil"/>
              <w:left w:val="nil"/>
              <w:bottom w:val="nil"/>
              <w:right w:val="nil"/>
            </w:tcBorders>
            <w:shd w:val="clear" w:color="auto" w:fill="auto"/>
            <w:noWrap/>
            <w:vAlign w:val="bottom"/>
            <w:hideMark/>
          </w:tcPr>
          <w:p w14:paraId="4952E413"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26.3%</w:t>
            </w:r>
          </w:p>
        </w:tc>
        <w:tc>
          <w:tcPr>
            <w:tcW w:w="780" w:type="dxa"/>
            <w:tcBorders>
              <w:top w:val="nil"/>
              <w:left w:val="nil"/>
              <w:bottom w:val="nil"/>
              <w:right w:val="nil"/>
            </w:tcBorders>
            <w:shd w:val="clear" w:color="auto" w:fill="auto"/>
            <w:noWrap/>
            <w:vAlign w:val="bottom"/>
            <w:hideMark/>
          </w:tcPr>
          <w:p w14:paraId="0C0477F2"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319</w:t>
            </w:r>
          </w:p>
        </w:tc>
        <w:tc>
          <w:tcPr>
            <w:tcW w:w="1200" w:type="dxa"/>
            <w:tcBorders>
              <w:top w:val="nil"/>
              <w:left w:val="nil"/>
              <w:bottom w:val="nil"/>
              <w:right w:val="nil"/>
            </w:tcBorders>
            <w:shd w:val="clear" w:color="auto" w:fill="auto"/>
            <w:noWrap/>
            <w:vAlign w:val="bottom"/>
            <w:hideMark/>
          </w:tcPr>
          <w:p w14:paraId="227A4234"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47.7%</w:t>
            </w:r>
          </w:p>
        </w:tc>
        <w:tc>
          <w:tcPr>
            <w:tcW w:w="720" w:type="dxa"/>
            <w:tcBorders>
              <w:top w:val="nil"/>
              <w:left w:val="nil"/>
              <w:bottom w:val="nil"/>
              <w:right w:val="nil"/>
            </w:tcBorders>
            <w:shd w:val="clear" w:color="auto" w:fill="auto"/>
            <w:noWrap/>
            <w:vAlign w:val="bottom"/>
            <w:hideMark/>
          </w:tcPr>
          <w:p w14:paraId="474A7CB6"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1419</w:t>
            </w:r>
          </w:p>
        </w:tc>
        <w:tc>
          <w:tcPr>
            <w:tcW w:w="1268" w:type="dxa"/>
            <w:tcBorders>
              <w:top w:val="nil"/>
              <w:left w:val="nil"/>
              <w:bottom w:val="nil"/>
              <w:right w:val="nil"/>
            </w:tcBorders>
            <w:shd w:val="clear" w:color="auto" w:fill="auto"/>
            <w:noWrap/>
            <w:vAlign w:val="bottom"/>
            <w:hideMark/>
          </w:tcPr>
          <w:p w14:paraId="0F9F3853"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7.7%</w:t>
            </w:r>
          </w:p>
        </w:tc>
      </w:tr>
      <w:tr w:rsidR="00B972E0" w:rsidRPr="00B972E0" w14:paraId="511549A2" w14:textId="77777777" w:rsidTr="00BB5750">
        <w:trPr>
          <w:trHeight w:val="290"/>
        </w:trPr>
        <w:tc>
          <w:tcPr>
            <w:tcW w:w="450" w:type="dxa"/>
            <w:tcBorders>
              <w:top w:val="nil"/>
              <w:left w:val="nil"/>
              <w:bottom w:val="nil"/>
              <w:right w:val="nil"/>
            </w:tcBorders>
            <w:shd w:val="clear" w:color="auto" w:fill="auto"/>
            <w:noWrap/>
            <w:vAlign w:val="bottom"/>
            <w:hideMark/>
          </w:tcPr>
          <w:p w14:paraId="456F3132" w14:textId="77777777"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14:paraId="55BF30D7"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High School Grad/GED or Equivalent</w:t>
            </w:r>
          </w:p>
        </w:tc>
        <w:tc>
          <w:tcPr>
            <w:tcW w:w="723" w:type="dxa"/>
            <w:tcBorders>
              <w:top w:val="nil"/>
              <w:left w:val="nil"/>
              <w:bottom w:val="nil"/>
              <w:right w:val="nil"/>
            </w:tcBorders>
            <w:shd w:val="clear" w:color="auto" w:fill="auto"/>
            <w:noWrap/>
            <w:vAlign w:val="bottom"/>
            <w:hideMark/>
          </w:tcPr>
          <w:p w14:paraId="22C1949B"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3840</w:t>
            </w:r>
          </w:p>
        </w:tc>
        <w:tc>
          <w:tcPr>
            <w:tcW w:w="1284" w:type="dxa"/>
            <w:tcBorders>
              <w:top w:val="nil"/>
              <w:left w:val="nil"/>
              <w:bottom w:val="nil"/>
              <w:right w:val="nil"/>
            </w:tcBorders>
            <w:shd w:val="clear" w:color="auto" w:fill="auto"/>
            <w:noWrap/>
            <w:vAlign w:val="bottom"/>
            <w:hideMark/>
          </w:tcPr>
          <w:p w14:paraId="776EB261"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24.5%</w:t>
            </w:r>
          </w:p>
        </w:tc>
        <w:tc>
          <w:tcPr>
            <w:tcW w:w="780" w:type="dxa"/>
            <w:tcBorders>
              <w:top w:val="nil"/>
              <w:left w:val="nil"/>
              <w:bottom w:val="nil"/>
              <w:right w:val="nil"/>
            </w:tcBorders>
            <w:shd w:val="clear" w:color="auto" w:fill="auto"/>
            <w:noWrap/>
            <w:vAlign w:val="bottom"/>
            <w:hideMark/>
          </w:tcPr>
          <w:p w14:paraId="6CBE3CA8"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672</w:t>
            </w:r>
          </w:p>
        </w:tc>
        <w:tc>
          <w:tcPr>
            <w:tcW w:w="1200" w:type="dxa"/>
            <w:tcBorders>
              <w:top w:val="nil"/>
              <w:left w:val="nil"/>
              <w:bottom w:val="nil"/>
              <w:right w:val="nil"/>
            </w:tcBorders>
            <w:shd w:val="clear" w:color="auto" w:fill="auto"/>
            <w:noWrap/>
            <w:vAlign w:val="bottom"/>
            <w:hideMark/>
          </w:tcPr>
          <w:p w14:paraId="5929D7F7"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26.2%</w:t>
            </w:r>
          </w:p>
        </w:tc>
        <w:tc>
          <w:tcPr>
            <w:tcW w:w="720" w:type="dxa"/>
            <w:tcBorders>
              <w:top w:val="nil"/>
              <w:left w:val="nil"/>
              <w:bottom w:val="nil"/>
              <w:right w:val="nil"/>
            </w:tcBorders>
            <w:shd w:val="clear" w:color="auto" w:fill="auto"/>
            <w:noWrap/>
            <w:vAlign w:val="bottom"/>
            <w:hideMark/>
          </w:tcPr>
          <w:p w14:paraId="354EFDF7"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1830</w:t>
            </w:r>
          </w:p>
        </w:tc>
        <w:tc>
          <w:tcPr>
            <w:tcW w:w="1268" w:type="dxa"/>
            <w:tcBorders>
              <w:top w:val="nil"/>
              <w:left w:val="nil"/>
              <w:bottom w:val="nil"/>
              <w:right w:val="nil"/>
            </w:tcBorders>
            <w:shd w:val="clear" w:color="auto" w:fill="auto"/>
            <w:noWrap/>
            <w:vAlign w:val="bottom"/>
            <w:hideMark/>
          </w:tcPr>
          <w:p w14:paraId="3271C167"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7.8%</w:t>
            </w:r>
          </w:p>
        </w:tc>
      </w:tr>
      <w:tr w:rsidR="00B972E0" w:rsidRPr="00B972E0" w14:paraId="40A3554C" w14:textId="77777777" w:rsidTr="00BB5750">
        <w:trPr>
          <w:trHeight w:val="290"/>
        </w:trPr>
        <w:tc>
          <w:tcPr>
            <w:tcW w:w="450" w:type="dxa"/>
            <w:tcBorders>
              <w:top w:val="nil"/>
              <w:left w:val="nil"/>
              <w:bottom w:val="nil"/>
              <w:right w:val="nil"/>
            </w:tcBorders>
            <w:shd w:val="clear" w:color="auto" w:fill="auto"/>
            <w:noWrap/>
            <w:vAlign w:val="bottom"/>
            <w:hideMark/>
          </w:tcPr>
          <w:p w14:paraId="38B6B50D" w14:textId="77777777"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14:paraId="544C8E76"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Less Than 9th Grade</w:t>
            </w:r>
          </w:p>
        </w:tc>
        <w:tc>
          <w:tcPr>
            <w:tcW w:w="723" w:type="dxa"/>
            <w:tcBorders>
              <w:top w:val="nil"/>
              <w:left w:val="nil"/>
              <w:bottom w:val="nil"/>
              <w:right w:val="nil"/>
            </w:tcBorders>
            <w:shd w:val="clear" w:color="auto" w:fill="auto"/>
            <w:noWrap/>
            <w:vAlign w:val="bottom"/>
            <w:hideMark/>
          </w:tcPr>
          <w:p w14:paraId="18021D6F"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2059</w:t>
            </w:r>
          </w:p>
        </w:tc>
        <w:tc>
          <w:tcPr>
            <w:tcW w:w="1284" w:type="dxa"/>
            <w:tcBorders>
              <w:top w:val="nil"/>
              <w:left w:val="nil"/>
              <w:bottom w:val="nil"/>
              <w:right w:val="nil"/>
            </w:tcBorders>
            <w:shd w:val="clear" w:color="auto" w:fill="auto"/>
            <w:noWrap/>
            <w:vAlign w:val="bottom"/>
            <w:hideMark/>
          </w:tcPr>
          <w:p w14:paraId="242FF9A0"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6.6%</w:t>
            </w:r>
          </w:p>
        </w:tc>
        <w:tc>
          <w:tcPr>
            <w:tcW w:w="780" w:type="dxa"/>
            <w:tcBorders>
              <w:top w:val="nil"/>
              <w:left w:val="nil"/>
              <w:bottom w:val="nil"/>
              <w:right w:val="nil"/>
            </w:tcBorders>
            <w:shd w:val="clear" w:color="auto" w:fill="auto"/>
            <w:noWrap/>
            <w:vAlign w:val="bottom"/>
            <w:hideMark/>
          </w:tcPr>
          <w:p w14:paraId="5F8841D8"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356</w:t>
            </w:r>
          </w:p>
        </w:tc>
        <w:tc>
          <w:tcPr>
            <w:tcW w:w="1200" w:type="dxa"/>
            <w:tcBorders>
              <w:top w:val="nil"/>
              <w:left w:val="nil"/>
              <w:bottom w:val="nil"/>
              <w:right w:val="nil"/>
            </w:tcBorders>
            <w:shd w:val="clear" w:color="auto" w:fill="auto"/>
            <w:noWrap/>
            <w:vAlign w:val="bottom"/>
            <w:hideMark/>
          </w:tcPr>
          <w:p w14:paraId="0952E9B1"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93.8%</w:t>
            </w:r>
          </w:p>
        </w:tc>
        <w:tc>
          <w:tcPr>
            <w:tcW w:w="720" w:type="dxa"/>
            <w:tcBorders>
              <w:top w:val="nil"/>
              <w:left w:val="nil"/>
              <w:bottom w:val="nil"/>
              <w:right w:val="nil"/>
            </w:tcBorders>
            <w:shd w:val="clear" w:color="auto" w:fill="auto"/>
            <w:noWrap/>
            <w:vAlign w:val="bottom"/>
            <w:hideMark/>
          </w:tcPr>
          <w:p w14:paraId="4CDBE632"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841</w:t>
            </w:r>
          </w:p>
        </w:tc>
        <w:tc>
          <w:tcPr>
            <w:tcW w:w="1268" w:type="dxa"/>
            <w:tcBorders>
              <w:top w:val="nil"/>
              <w:left w:val="nil"/>
              <w:bottom w:val="nil"/>
              <w:right w:val="nil"/>
            </w:tcBorders>
            <w:shd w:val="clear" w:color="auto" w:fill="auto"/>
            <w:noWrap/>
            <w:vAlign w:val="bottom"/>
            <w:hideMark/>
          </w:tcPr>
          <w:p w14:paraId="2B1ADD2A"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35.1%</w:t>
            </w:r>
          </w:p>
        </w:tc>
      </w:tr>
      <w:tr w:rsidR="00B972E0" w:rsidRPr="00B972E0" w14:paraId="48EB8D86" w14:textId="77777777" w:rsidTr="00BB5750">
        <w:trPr>
          <w:trHeight w:val="290"/>
        </w:trPr>
        <w:tc>
          <w:tcPr>
            <w:tcW w:w="450" w:type="dxa"/>
            <w:tcBorders>
              <w:top w:val="nil"/>
              <w:left w:val="nil"/>
              <w:bottom w:val="nil"/>
              <w:right w:val="nil"/>
            </w:tcBorders>
            <w:shd w:val="clear" w:color="auto" w:fill="auto"/>
            <w:noWrap/>
            <w:vAlign w:val="bottom"/>
            <w:hideMark/>
          </w:tcPr>
          <w:p w14:paraId="550C118F" w14:textId="77777777"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14:paraId="4B0A89B1"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Some College or AA degree</w:t>
            </w:r>
          </w:p>
        </w:tc>
        <w:tc>
          <w:tcPr>
            <w:tcW w:w="723" w:type="dxa"/>
            <w:tcBorders>
              <w:top w:val="nil"/>
              <w:left w:val="nil"/>
              <w:bottom w:val="nil"/>
              <w:right w:val="nil"/>
            </w:tcBorders>
            <w:shd w:val="clear" w:color="auto" w:fill="auto"/>
            <w:noWrap/>
            <w:vAlign w:val="bottom"/>
            <w:hideMark/>
          </w:tcPr>
          <w:p w14:paraId="6E5136F8"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4382</w:t>
            </w:r>
          </w:p>
        </w:tc>
        <w:tc>
          <w:tcPr>
            <w:tcW w:w="1284" w:type="dxa"/>
            <w:tcBorders>
              <w:top w:val="nil"/>
              <w:left w:val="nil"/>
              <w:bottom w:val="nil"/>
              <w:right w:val="nil"/>
            </w:tcBorders>
            <w:shd w:val="clear" w:color="auto" w:fill="auto"/>
            <w:noWrap/>
            <w:vAlign w:val="bottom"/>
            <w:hideMark/>
          </w:tcPr>
          <w:p w14:paraId="3CB6C8F9"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30.2%</w:t>
            </w:r>
          </w:p>
        </w:tc>
        <w:tc>
          <w:tcPr>
            <w:tcW w:w="780" w:type="dxa"/>
            <w:tcBorders>
              <w:top w:val="nil"/>
              <w:left w:val="nil"/>
              <w:bottom w:val="nil"/>
              <w:right w:val="nil"/>
            </w:tcBorders>
            <w:shd w:val="clear" w:color="auto" w:fill="auto"/>
            <w:noWrap/>
            <w:vAlign w:val="bottom"/>
            <w:hideMark/>
          </w:tcPr>
          <w:p w14:paraId="4B48BC1E"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739</w:t>
            </w:r>
          </w:p>
        </w:tc>
        <w:tc>
          <w:tcPr>
            <w:tcW w:w="1200" w:type="dxa"/>
            <w:tcBorders>
              <w:top w:val="nil"/>
              <w:left w:val="nil"/>
              <w:bottom w:val="nil"/>
              <w:right w:val="nil"/>
            </w:tcBorders>
            <w:shd w:val="clear" w:color="auto" w:fill="auto"/>
            <w:noWrap/>
            <w:vAlign w:val="bottom"/>
            <w:hideMark/>
          </w:tcPr>
          <w:p w14:paraId="4065A590"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22.3%</w:t>
            </w:r>
          </w:p>
        </w:tc>
        <w:tc>
          <w:tcPr>
            <w:tcW w:w="720" w:type="dxa"/>
            <w:tcBorders>
              <w:top w:val="nil"/>
              <w:left w:val="nil"/>
              <w:bottom w:val="nil"/>
              <w:right w:val="nil"/>
            </w:tcBorders>
            <w:shd w:val="clear" w:color="auto" w:fill="auto"/>
            <w:noWrap/>
            <w:vAlign w:val="bottom"/>
            <w:hideMark/>
          </w:tcPr>
          <w:p w14:paraId="168D56EA"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2040</w:t>
            </w:r>
          </w:p>
        </w:tc>
        <w:tc>
          <w:tcPr>
            <w:tcW w:w="1268" w:type="dxa"/>
            <w:tcBorders>
              <w:top w:val="nil"/>
              <w:left w:val="nil"/>
              <w:bottom w:val="nil"/>
              <w:right w:val="nil"/>
            </w:tcBorders>
            <w:shd w:val="clear" w:color="auto" w:fill="auto"/>
            <w:noWrap/>
            <w:vAlign w:val="bottom"/>
            <w:hideMark/>
          </w:tcPr>
          <w:p w14:paraId="474BFB11"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6.5%</w:t>
            </w:r>
          </w:p>
        </w:tc>
      </w:tr>
      <w:tr w:rsidR="00B972E0" w:rsidRPr="00B972E0" w14:paraId="56091828" w14:textId="77777777" w:rsidTr="00BB5750">
        <w:trPr>
          <w:trHeight w:val="290"/>
        </w:trPr>
        <w:tc>
          <w:tcPr>
            <w:tcW w:w="4293" w:type="dxa"/>
            <w:gridSpan w:val="2"/>
            <w:tcBorders>
              <w:top w:val="nil"/>
              <w:left w:val="nil"/>
              <w:bottom w:val="nil"/>
              <w:right w:val="nil"/>
            </w:tcBorders>
            <w:shd w:val="clear" w:color="auto" w:fill="auto"/>
            <w:noWrap/>
            <w:vAlign w:val="bottom"/>
            <w:hideMark/>
          </w:tcPr>
          <w:p w14:paraId="0FA11910"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Gender</w:t>
            </w:r>
          </w:p>
        </w:tc>
        <w:tc>
          <w:tcPr>
            <w:tcW w:w="723" w:type="dxa"/>
            <w:tcBorders>
              <w:top w:val="nil"/>
              <w:left w:val="nil"/>
              <w:bottom w:val="nil"/>
              <w:right w:val="nil"/>
            </w:tcBorders>
            <w:shd w:val="clear" w:color="auto" w:fill="auto"/>
            <w:noWrap/>
            <w:vAlign w:val="bottom"/>
            <w:hideMark/>
          </w:tcPr>
          <w:p w14:paraId="324B23F3" w14:textId="77777777"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14:paraId="07AEF068"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5D497210"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65A9B710"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14:paraId="3AE0C631"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14:paraId="5C20166C" w14:textId="77777777"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14:paraId="538D2D59" w14:textId="77777777" w:rsidTr="00BB5750">
        <w:trPr>
          <w:trHeight w:val="290"/>
        </w:trPr>
        <w:tc>
          <w:tcPr>
            <w:tcW w:w="450" w:type="dxa"/>
            <w:tcBorders>
              <w:top w:val="nil"/>
              <w:left w:val="nil"/>
              <w:bottom w:val="nil"/>
              <w:right w:val="nil"/>
            </w:tcBorders>
            <w:shd w:val="clear" w:color="auto" w:fill="auto"/>
            <w:noWrap/>
            <w:vAlign w:val="bottom"/>
            <w:hideMark/>
          </w:tcPr>
          <w:p w14:paraId="35F09817"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14:paraId="6A0770DC"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Female</w:t>
            </w:r>
          </w:p>
        </w:tc>
        <w:tc>
          <w:tcPr>
            <w:tcW w:w="723" w:type="dxa"/>
            <w:tcBorders>
              <w:top w:val="nil"/>
              <w:left w:val="nil"/>
              <w:bottom w:val="nil"/>
              <w:right w:val="nil"/>
            </w:tcBorders>
            <w:shd w:val="clear" w:color="auto" w:fill="auto"/>
            <w:noWrap/>
            <w:vAlign w:val="bottom"/>
            <w:hideMark/>
          </w:tcPr>
          <w:p w14:paraId="3A81A534"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8073</w:t>
            </w:r>
          </w:p>
        </w:tc>
        <w:tc>
          <w:tcPr>
            <w:tcW w:w="1284" w:type="dxa"/>
            <w:tcBorders>
              <w:top w:val="nil"/>
              <w:left w:val="nil"/>
              <w:bottom w:val="nil"/>
              <w:right w:val="nil"/>
            </w:tcBorders>
            <w:shd w:val="clear" w:color="auto" w:fill="auto"/>
            <w:noWrap/>
            <w:vAlign w:val="bottom"/>
            <w:hideMark/>
          </w:tcPr>
          <w:p w14:paraId="1AAB8A58"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51.2%</w:t>
            </w:r>
          </w:p>
        </w:tc>
        <w:tc>
          <w:tcPr>
            <w:tcW w:w="780" w:type="dxa"/>
            <w:tcBorders>
              <w:top w:val="nil"/>
              <w:left w:val="nil"/>
              <w:bottom w:val="nil"/>
              <w:right w:val="nil"/>
            </w:tcBorders>
            <w:shd w:val="clear" w:color="auto" w:fill="auto"/>
            <w:noWrap/>
            <w:vAlign w:val="bottom"/>
            <w:hideMark/>
          </w:tcPr>
          <w:p w14:paraId="41E70C43"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1297</w:t>
            </w:r>
          </w:p>
        </w:tc>
        <w:tc>
          <w:tcPr>
            <w:tcW w:w="1200" w:type="dxa"/>
            <w:tcBorders>
              <w:top w:val="nil"/>
              <w:left w:val="nil"/>
              <w:bottom w:val="nil"/>
              <w:right w:val="nil"/>
            </w:tcBorders>
            <w:shd w:val="clear" w:color="auto" w:fill="auto"/>
            <w:noWrap/>
            <w:vAlign w:val="bottom"/>
            <w:hideMark/>
          </w:tcPr>
          <w:p w14:paraId="57CE4C51"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14.4%</w:t>
            </w:r>
          </w:p>
        </w:tc>
        <w:tc>
          <w:tcPr>
            <w:tcW w:w="720" w:type="dxa"/>
            <w:tcBorders>
              <w:top w:val="nil"/>
              <w:left w:val="nil"/>
              <w:bottom w:val="nil"/>
              <w:right w:val="nil"/>
            </w:tcBorders>
            <w:shd w:val="clear" w:color="auto" w:fill="auto"/>
            <w:noWrap/>
            <w:vAlign w:val="bottom"/>
            <w:hideMark/>
          </w:tcPr>
          <w:p w14:paraId="2052A16F"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3840</w:t>
            </w:r>
          </w:p>
        </w:tc>
        <w:tc>
          <w:tcPr>
            <w:tcW w:w="1268" w:type="dxa"/>
            <w:tcBorders>
              <w:top w:val="nil"/>
              <w:left w:val="nil"/>
              <w:bottom w:val="nil"/>
              <w:right w:val="nil"/>
            </w:tcBorders>
            <w:shd w:val="clear" w:color="auto" w:fill="auto"/>
            <w:noWrap/>
            <w:vAlign w:val="bottom"/>
            <w:hideMark/>
          </w:tcPr>
          <w:p w14:paraId="1D07E948"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3.7%</w:t>
            </w:r>
          </w:p>
        </w:tc>
      </w:tr>
      <w:tr w:rsidR="00B972E0" w:rsidRPr="00B972E0" w14:paraId="56D5A5E9" w14:textId="77777777" w:rsidTr="00BB5750">
        <w:trPr>
          <w:trHeight w:val="290"/>
        </w:trPr>
        <w:tc>
          <w:tcPr>
            <w:tcW w:w="450" w:type="dxa"/>
            <w:tcBorders>
              <w:top w:val="nil"/>
              <w:left w:val="nil"/>
              <w:bottom w:val="nil"/>
              <w:right w:val="nil"/>
            </w:tcBorders>
            <w:shd w:val="clear" w:color="auto" w:fill="auto"/>
            <w:noWrap/>
            <w:vAlign w:val="bottom"/>
            <w:hideMark/>
          </w:tcPr>
          <w:p w14:paraId="6A118007" w14:textId="77777777"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14:paraId="3C697E6F"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Male</w:t>
            </w:r>
          </w:p>
        </w:tc>
        <w:tc>
          <w:tcPr>
            <w:tcW w:w="723" w:type="dxa"/>
            <w:tcBorders>
              <w:top w:val="nil"/>
              <w:left w:val="nil"/>
              <w:bottom w:val="nil"/>
              <w:right w:val="nil"/>
            </w:tcBorders>
            <w:shd w:val="clear" w:color="auto" w:fill="auto"/>
            <w:noWrap/>
            <w:vAlign w:val="bottom"/>
            <w:hideMark/>
          </w:tcPr>
          <w:p w14:paraId="362445C3"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7999</w:t>
            </w:r>
          </w:p>
        </w:tc>
        <w:tc>
          <w:tcPr>
            <w:tcW w:w="1284" w:type="dxa"/>
            <w:tcBorders>
              <w:top w:val="nil"/>
              <w:left w:val="nil"/>
              <w:bottom w:val="nil"/>
              <w:right w:val="nil"/>
            </w:tcBorders>
            <w:shd w:val="clear" w:color="auto" w:fill="auto"/>
            <w:noWrap/>
            <w:vAlign w:val="bottom"/>
            <w:hideMark/>
          </w:tcPr>
          <w:p w14:paraId="289510B9"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48.8%</w:t>
            </w:r>
          </w:p>
        </w:tc>
        <w:tc>
          <w:tcPr>
            <w:tcW w:w="780" w:type="dxa"/>
            <w:tcBorders>
              <w:top w:val="nil"/>
              <w:left w:val="nil"/>
              <w:bottom w:val="nil"/>
              <w:right w:val="nil"/>
            </w:tcBorders>
            <w:shd w:val="clear" w:color="auto" w:fill="auto"/>
            <w:noWrap/>
            <w:vAlign w:val="bottom"/>
            <w:hideMark/>
          </w:tcPr>
          <w:p w14:paraId="79AF5C99"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1296</w:t>
            </w:r>
          </w:p>
        </w:tc>
        <w:tc>
          <w:tcPr>
            <w:tcW w:w="1200" w:type="dxa"/>
            <w:tcBorders>
              <w:top w:val="nil"/>
              <w:left w:val="nil"/>
              <w:bottom w:val="nil"/>
              <w:right w:val="nil"/>
            </w:tcBorders>
            <w:shd w:val="clear" w:color="auto" w:fill="auto"/>
            <w:noWrap/>
            <w:vAlign w:val="bottom"/>
            <w:hideMark/>
          </w:tcPr>
          <w:p w14:paraId="57806027"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14.6%</w:t>
            </w:r>
          </w:p>
        </w:tc>
        <w:tc>
          <w:tcPr>
            <w:tcW w:w="720" w:type="dxa"/>
            <w:tcBorders>
              <w:top w:val="nil"/>
              <w:left w:val="nil"/>
              <w:bottom w:val="nil"/>
              <w:right w:val="nil"/>
            </w:tcBorders>
            <w:shd w:val="clear" w:color="auto" w:fill="auto"/>
            <w:noWrap/>
            <w:vAlign w:val="bottom"/>
            <w:hideMark/>
          </w:tcPr>
          <w:p w14:paraId="72F59AB2"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3482</w:t>
            </w:r>
          </w:p>
        </w:tc>
        <w:tc>
          <w:tcPr>
            <w:tcW w:w="1268" w:type="dxa"/>
            <w:tcBorders>
              <w:top w:val="nil"/>
              <w:left w:val="nil"/>
              <w:bottom w:val="nil"/>
              <w:right w:val="nil"/>
            </w:tcBorders>
            <w:shd w:val="clear" w:color="auto" w:fill="auto"/>
            <w:noWrap/>
            <w:vAlign w:val="bottom"/>
            <w:hideMark/>
          </w:tcPr>
          <w:p w14:paraId="533C9965"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w:t>
            </w:r>
          </w:p>
        </w:tc>
      </w:tr>
      <w:tr w:rsidR="00B972E0" w:rsidRPr="00B972E0" w14:paraId="302513E9" w14:textId="77777777" w:rsidTr="00BB5750">
        <w:trPr>
          <w:trHeight w:val="290"/>
        </w:trPr>
        <w:tc>
          <w:tcPr>
            <w:tcW w:w="4293" w:type="dxa"/>
            <w:gridSpan w:val="2"/>
            <w:tcBorders>
              <w:top w:val="nil"/>
              <w:left w:val="nil"/>
              <w:bottom w:val="nil"/>
              <w:right w:val="nil"/>
            </w:tcBorders>
            <w:shd w:val="clear" w:color="auto" w:fill="auto"/>
            <w:noWrap/>
            <w:vAlign w:val="bottom"/>
            <w:hideMark/>
          </w:tcPr>
          <w:p w14:paraId="5D4ABCE6"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Race/ethnicity</w:t>
            </w:r>
          </w:p>
        </w:tc>
        <w:tc>
          <w:tcPr>
            <w:tcW w:w="723" w:type="dxa"/>
            <w:tcBorders>
              <w:top w:val="nil"/>
              <w:left w:val="nil"/>
              <w:bottom w:val="nil"/>
              <w:right w:val="nil"/>
            </w:tcBorders>
            <w:shd w:val="clear" w:color="auto" w:fill="auto"/>
            <w:noWrap/>
            <w:vAlign w:val="bottom"/>
            <w:hideMark/>
          </w:tcPr>
          <w:p w14:paraId="173DBAEB" w14:textId="77777777"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14:paraId="36388A69"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3222AB19"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770AA676"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14:paraId="6EA0E889"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14:paraId="2E05D0B9" w14:textId="77777777"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14:paraId="67372934" w14:textId="77777777" w:rsidTr="00BB5750">
        <w:trPr>
          <w:trHeight w:val="290"/>
        </w:trPr>
        <w:tc>
          <w:tcPr>
            <w:tcW w:w="450" w:type="dxa"/>
            <w:tcBorders>
              <w:top w:val="nil"/>
              <w:left w:val="nil"/>
              <w:bottom w:val="nil"/>
              <w:right w:val="nil"/>
            </w:tcBorders>
            <w:shd w:val="clear" w:color="auto" w:fill="auto"/>
            <w:noWrap/>
            <w:vAlign w:val="bottom"/>
            <w:hideMark/>
          </w:tcPr>
          <w:p w14:paraId="1979AF28"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14:paraId="6C415F61"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Mexican American</w:t>
            </w:r>
          </w:p>
        </w:tc>
        <w:tc>
          <w:tcPr>
            <w:tcW w:w="723" w:type="dxa"/>
            <w:tcBorders>
              <w:top w:val="nil"/>
              <w:left w:val="nil"/>
              <w:bottom w:val="nil"/>
              <w:right w:val="nil"/>
            </w:tcBorders>
            <w:shd w:val="clear" w:color="auto" w:fill="auto"/>
            <w:noWrap/>
            <w:vAlign w:val="bottom"/>
            <w:hideMark/>
          </w:tcPr>
          <w:p w14:paraId="22F501E1"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2895</w:t>
            </w:r>
          </w:p>
        </w:tc>
        <w:tc>
          <w:tcPr>
            <w:tcW w:w="1284" w:type="dxa"/>
            <w:tcBorders>
              <w:top w:val="nil"/>
              <w:left w:val="nil"/>
              <w:bottom w:val="nil"/>
              <w:right w:val="nil"/>
            </w:tcBorders>
            <w:shd w:val="clear" w:color="auto" w:fill="auto"/>
            <w:noWrap/>
            <w:vAlign w:val="bottom"/>
            <w:hideMark/>
          </w:tcPr>
          <w:p w14:paraId="2C55CF1C"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8.1%</w:t>
            </w:r>
          </w:p>
        </w:tc>
        <w:tc>
          <w:tcPr>
            <w:tcW w:w="780" w:type="dxa"/>
            <w:tcBorders>
              <w:top w:val="nil"/>
              <w:left w:val="nil"/>
              <w:bottom w:val="nil"/>
              <w:right w:val="nil"/>
            </w:tcBorders>
            <w:shd w:val="clear" w:color="auto" w:fill="auto"/>
            <w:noWrap/>
            <w:vAlign w:val="bottom"/>
            <w:hideMark/>
          </w:tcPr>
          <w:p w14:paraId="72F72BC0"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377</w:t>
            </w:r>
          </w:p>
        </w:tc>
        <w:tc>
          <w:tcPr>
            <w:tcW w:w="1200" w:type="dxa"/>
            <w:tcBorders>
              <w:top w:val="nil"/>
              <w:left w:val="nil"/>
              <w:bottom w:val="nil"/>
              <w:right w:val="nil"/>
            </w:tcBorders>
            <w:shd w:val="clear" w:color="auto" w:fill="auto"/>
            <w:noWrap/>
            <w:vAlign w:val="bottom"/>
            <w:hideMark/>
          </w:tcPr>
          <w:p w14:paraId="0F566900"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101.3%</w:t>
            </w:r>
          </w:p>
        </w:tc>
        <w:tc>
          <w:tcPr>
            <w:tcW w:w="720" w:type="dxa"/>
            <w:tcBorders>
              <w:top w:val="nil"/>
              <w:left w:val="nil"/>
              <w:bottom w:val="nil"/>
              <w:right w:val="nil"/>
            </w:tcBorders>
            <w:shd w:val="clear" w:color="auto" w:fill="auto"/>
            <w:noWrap/>
            <w:vAlign w:val="bottom"/>
            <w:hideMark/>
          </w:tcPr>
          <w:p w14:paraId="0106EF68"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1166</w:t>
            </w:r>
          </w:p>
        </w:tc>
        <w:tc>
          <w:tcPr>
            <w:tcW w:w="1268" w:type="dxa"/>
            <w:tcBorders>
              <w:top w:val="nil"/>
              <w:left w:val="nil"/>
              <w:bottom w:val="nil"/>
              <w:right w:val="nil"/>
            </w:tcBorders>
            <w:shd w:val="clear" w:color="auto" w:fill="auto"/>
            <w:noWrap/>
            <w:vAlign w:val="bottom"/>
            <w:hideMark/>
          </w:tcPr>
          <w:p w14:paraId="021B2A6C"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29.8%</w:t>
            </w:r>
          </w:p>
        </w:tc>
      </w:tr>
      <w:tr w:rsidR="00B972E0" w:rsidRPr="00B972E0" w14:paraId="591F5EF9" w14:textId="77777777" w:rsidTr="00BB5750">
        <w:trPr>
          <w:trHeight w:val="290"/>
        </w:trPr>
        <w:tc>
          <w:tcPr>
            <w:tcW w:w="450" w:type="dxa"/>
            <w:tcBorders>
              <w:top w:val="nil"/>
              <w:left w:val="nil"/>
              <w:bottom w:val="nil"/>
              <w:right w:val="nil"/>
            </w:tcBorders>
            <w:shd w:val="clear" w:color="auto" w:fill="auto"/>
            <w:noWrap/>
            <w:vAlign w:val="bottom"/>
            <w:hideMark/>
          </w:tcPr>
          <w:p w14:paraId="4A34AF87" w14:textId="77777777"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14:paraId="623EB465"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Non-Hispanic Black</w:t>
            </w:r>
          </w:p>
        </w:tc>
        <w:tc>
          <w:tcPr>
            <w:tcW w:w="723" w:type="dxa"/>
            <w:tcBorders>
              <w:top w:val="nil"/>
              <w:left w:val="nil"/>
              <w:bottom w:val="nil"/>
              <w:right w:val="nil"/>
            </w:tcBorders>
            <w:shd w:val="clear" w:color="auto" w:fill="auto"/>
            <w:noWrap/>
            <w:vAlign w:val="bottom"/>
            <w:hideMark/>
          </w:tcPr>
          <w:p w14:paraId="1A9B652E"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3295</w:t>
            </w:r>
          </w:p>
        </w:tc>
        <w:tc>
          <w:tcPr>
            <w:tcW w:w="1284" w:type="dxa"/>
            <w:tcBorders>
              <w:top w:val="nil"/>
              <w:left w:val="nil"/>
              <w:bottom w:val="nil"/>
              <w:right w:val="nil"/>
            </w:tcBorders>
            <w:shd w:val="clear" w:color="auto" w:fill="auto"/>
            <w:noWrap/>
            <w:vAlign w:val="bottom"/>
            <w:hideMark/>
          </w:tcPr>
          <w:p w14:paraId="56854B0F"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11.3%</w:t>
            </w:r>
          </w:p>
        </w:tc>
        <w:tc>
          <w:tcPr>
            <w:tcW w:w="780" w:type="dxa"/>
            <w:tcBorders>
              <w:top w:val="nil"/>
              <w:left w:val="nil"/>
              <w:bottom w:val="nil"/>
              <w:right w:val="nil"/>
            </w:tcBorders>
            <w:shd w:val="clear" w:color="auto" w:fill="auto"/>
            <w:noWrap/>
            <w:vAlign w:val="bottom"/>
            <w:hideMark/>
          </w:tcPr>
          <w:p w14:paraId="529D64E0"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851</w:t>
            </w:r>
          </w:p>
        </w:tc>
        <w:tc>
          <w:tcPr>
            <w:tcW w:w="1200" w:type="dxa"/>
            <w:tcBorders>
              <w:top w:val="nil"/>
              <w:left w:val="nil"/>
              <w:bottom w:val="nil"/>
              <w:right w:val="nil"/>
            </w:tcBorders>
            <w:shd w:val="clear" w:color="auto" w:fill="auto"/>
            <w:noWrap/>
            <w:vAlign w:val="bottom"/>
            <w:hideMark/>
          </w:tcPr>
          <w:p w14:paraId="7B33CAD3"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33.4%</w:t>
            </w:r>
          </w:p>
        </w:tc>
        <w:tc>
          <w:tcPr>
            <w:tcW w:w="720" w:type="dxa"/>
            <w:tcBorders>
              <w:top w:val="nil"/>
              <w:left w:val="nil"/>
              <w:bottom w:val="nil"/>
              <w:right w:val="nil"/>
            </w:tcBorders>
            <w:shd w:val="clear" w:color="auto" w:fill="auto"/>
            <w:noWrap/>
            <w:vAlign w:val="bottom"/>
            <w:hideMark/>
          </w:tcPr>
          <w:p w14:paraId="0CF8FE9C"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1527</w:t>
            </w:r>
          </w:p>
        </w:tc>
        <w:tc>
          <w:tcPr>
            <w:tcW w:w="1268" w:type="dxa"/>
            <w:tcBorders>
              <w:top w:val="nil"/>
              <w:left w:val="nil"/>
              <w:bottom w:val="nil"/>
              <w:right w:val="nil"/>
            </w:tcBorders>
            <w:shd w:val="clear" w:color="auto" w:fill="auto"/>
            <w:noWrap/>
            <w:vAlign w:val="bottom"/>
            <w:hideMark/>
          </w:tcPr>
          <w:p w14:paraId="474C672F"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19.0%</w:t>
            </w:r>
          </w:p>
        </w:tc>
      </w:tr>
      <w:tr w:rsidR="00B972E0" w:rsidRPr="00B972E0" w14:paraId="468C8925" w14:textId="77777777" w:rsidTr="00BB5750">
        <w:trPr>
          <w:trHeight w:val="290"/>
        </w:trPr>
        <w:tc>
          <w:tcPr>
            <w:tcW w:w="450" w:type="dxa"/>
            <w:tcBorders>
              <w:top w:val="nil"/>
              <w:left w:val="nil"/>
              <w:bottom w:val="nil"/>
              <w:right w:val="nil"/>
            </w:tcBorders>
            <w:shd w:val="clear" w:color="auto" w:fill="auto"/>
            <w:noWrap/>
            <w:vAlign w:val="bottom"/>
            <w:hideMark/>
          </w:tcPr>
          <w:p w14:paraId="238B5BB0" w14:textId="77777777"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14:paraId="344931A0"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Non-Hispanic White</w:t>
            </w:r>
          </w:p>
        </w:tc>
        <w:tc>
          <w:tcPr>
            <w:tcW w:w="723" w:type="dxa"/>
            <w:tcBorders>
              <w:top w:val="nil"/>
              <w:left w:val="nil"/>
              <w:bottom w:val="nil"/>
              <w:right w:val="nil"/>
            </w:tcBorders>
            <w:shd w:val="clear" w:color="auto" w:fill="auto"/>
            <w:noWrap/>
            <w:vAlign w:val="bottom"/>
            <w:hideMark/>
          </w:tcPr>
          <w:p w14:paraId="770193EC"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7779</w:t>
            </w:r>
          </w:p>
        </w:tc>
        <w:tc>
          <w:tcPr>
            <w:tcW w:w="1284" w:type="dxa"/>
            <w:tcBorders>
              <w:top w:val="nil"/>
              <w:left w:val="nil"/>
              <w:bottom w:val="nil"/>
              <w:right w:val="nil"/>
            </w:tcBorders>
            <w:shd w:val="clear" w:color="auto" w:fill="auto"/>
            <w:noWrap/>
            <w:vAlign w:val="bottom"/>
            <w:hideMark/>
          </w:tcPr>
          <w:p w14:paraId="1294CBE8"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70.0%</w:t>
            </w:r>
          </w:p>
        </w:tc>
        <w:tc>
          <w:tcPr>
            <w:tcW w:w="780" w:type="dxa"/>
            <w:tcBorders>
              <w:top w:val="nil"/>
              <w:left w:val="nil"/>
              <w:bottom w:val="nil"/>
              <w:right w:val="nil"/>
            </w:tcBorders>
            <w:shd w:val="clear" w:color="auto" w:fill="auto"/>
            <w:noWrap/>
            <w:vAlign w:val="bottom"/>
            <w:hideMark/>
          </w:tcPr>
          <w:p w14:paraId="715F50D4"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987</w:t>
            </w:r>
          </w:p>
        </w:tc>
        <w:tc>
          <w:tcPr>
            <w:tcW w:w="1200" w:type="dxa"/>
            <w:tcBorders>
              <w:top w:val="nil"/>
              <w:left w:val="nil"/>
              <w:bottom w:val="nil"/>
              <w:right w:val="nil"/>
            </w:tcBorders>
            <w:shd w:val="clear" w:color="auto" w:fill="auto"/>
            <w:noWrap/>
            <w:vAlign w:val="bottom"/>
            <w:hideMark/>
          </w:tcPr>
          <w:p w14:paraId="70ACD524"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12.4%</w:t>
            </w:r>
          </w:p>
        </w:tc>
        <w:tc>
          <w:tcPr>
            <w:tcW w:w="720" w:type="dxa"/>
            <w:tcBorders>
              <w:top w:val="nil"/>
              <w:left w:val="nil"/>
              <w:bottom w:val="nil"/>
              <w:right w:val="nil"/>
            </w:tcBorders>
            <w:shd w:val="clear" w:color="auto" w:fill="auto"/>
            <w:noWrap/>
            <w:vAlign w:val="bottom"/>
            <w:hideMark/>
          </w:tcPr>
          <w:p w14:paraId="3179B74C"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3817</w:t>
            </w:r>
          </w:p>
        </w:tc>
        <w:tc>
          <w:tcPr>
            <w:tcW w:w="1268" w:type="dxa"/>
            <w:tcBorders>
              <w:top w:val="nil"/>
              <w:left w:val="nil"/>
              <w:bottom w:val="nil"/>
              <w:right w:val="nil"/>
            </w:tcBorders>
            <w:shd w:val="clear" w:color="auto" w:fill="auto"/>
            <w:noWrap/>
            <w:vAlign w:val="bottom"/>
            <w:hideMark/>
          </w:tcPr>
          <w:p w14:paraId="2579A3C5"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2.7%</w:t>
            </w:r>
          </w:p>
        </w:tc>
      </w:tr>
      <w:tr w:rsidR="00B972E0" w:rsidRPr="00B972E0" w14:paraId="2D23DF68" w14:textId="77777777" w:rsidTr="00BB5750">
        <w:trPr>
          <w:trHeight w:val="290"/>
        </w:trPr>
        <w:tc>
          <w:tcPr>
            <w:tcW w:w="450" w:type="dxa"/>
            <w:tcBorders>
              <w:top w:val="nil"/>
              <w:left w:val="nil"/>
              <w:bottom w:val="nil"/>
              <w:right w:val="nil"/>
            </w:tcBorders>
            <w:shd w:val="clear" w:color="auto" w:fill="auto"/>
            <w:noWrap/>
            <w:vAlign w:val="bottom"/>
            <w:hideMark/>
          </w:tcPr>
          <w:p w14:paraId="18761C59" w14:textId="77777777"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14:paraId="062A35E3"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Other Hispanic</w:t>
            </w:r>
          </w:p>
        </w:tc>
        <w:tc>
          <w:tcPr>
            <w:tcW w:w="723" w:type="dxa"/>
            <w:tcBorders>
              <w:top w:val="nil"/>
              <w:left w:val="nil"/>
              <w:bottom w:val="nil"/>
              <w:right w:val="nil"/>
            </w:tcBorders>
            <w:shd w:val="clear" w:color="auto" w:fill="auto"/>
            <w:noWrap/>
            <w:vAlign w:val="bottom"/>
            <w:hideMark/>
          </w:tcPr>
          <w:p w14:paraId="1C61F7BF"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1371</w:t>
            </w:r>
          </w:p>
        </w:tc>
        <w:tc>
          <w:tcPr>
            <w:tcW w:w="1284" w:type="dxa"/>
            <w:tcBorders>
              <w:top w:val="nil"/>
              <w:left w:val="nil"/>
              <w:bottom w:val="nil"/>
              <w:right w:val="nil"/>
            </w:tcBorders>
            <w:shd w:val="clear" w:color="auto" w:fill="auto"/>
            <w:noWrap/>
            <w:vAlign w:val="bottom"/>
            <w:hideMark/>
          </w:tcPr>
          <w:p w14:paraId="756A094A"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4.4%</w:t>
            </w:r>
          </w:p>
        </w:tc>
        <w:tc>
          <w:tcPr>
            <w:tcW w:w="780" w:type="dxa"/>
            <w:tcBorders>
              <w:top w:val="nil"/>
              <w:left w:val="nil"/>
              <w:bottom w:val="nil"/>
              <w:right w:val="nil"/>
            </w:tcBorders>
            <w:shd w:val="clear" w:color="auto" w:fill="auto"/>
            <w:noWrap/>
            <w:vAlign w:val="bottom"/>
            <w:hideMark/>
          </w:tcPr>
          <w:p w14:paraId="7FF350D8"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246</w:t>
            </w:r>
          </w:p>
        </w:tc>
        <w:tc>
          <w:tcPr>
            <w:tcW w:w="1200" w:type="dxa"/>
            <w:tcBorders>
              <w:top w:val="nil"/>
              <w:left w:val="nil"/>
              <w:bottom w:val="nil"/>
              <w:right w:val="nil"/>
            </w:tcBorders>
            <w:shd w:val="clear" w:color="auto" w:fill="auto"/>
            <w:noWrap/>
            <w:vAlign w:val="bottom"/>
            <w:hideMark/>
          </w:tcPr>
          <w:p w14:paraId="34715D24"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138.8%</w:t>
            </w:r>
          </w:p>
        </w:tc>
        <w:tc>
          <w:tcPr>
            <w:tcW w:w="720" w:type="dxa"/>
            <w:tcBorders>
              <w:top w:val="nil"/>
              <w:left w:val="nil"/>
              <w:bottom w:val="nil"/>
              <w:right w:val="nil"/>
            </w:tcBorders>
            <w:shd w:val="clear" w:color="auto" w:fill="auto"/>
            <w:noWrap/>
            <w:vAlign w:val="bottom"/>
            <w:hideMark/>
          </w:tcPr>
          <w:p w14:paraId="7C0EEC7D"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519</w:t>
            </w:r>
          </w:p>
        </w:tc>
        <w:tc>
          <w:tcPr>
            <w:tcW w:w="1268" w:type="dxa"/>
            <w:tcBorders>
              <w:top w:val="nil"/>
              <w:left w:val="nil"/>
              <w:bottom w:val="nil"/>
              <w:right w:val="nil"/>
            </w:tcBorders>
            <w:shd w:val="clear" w:color="auto" w:fill="auto"/>
            <w:noWrap/>
            <w:vAlign w:val="bottom"/>
            <w:hideMark/>
          </w:tcPr>
          <w:p w14:paraId="63938360"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54.1%</w:t>
            </w:r>
          </w:p>
        </w:tc>
      </w:tr>
      <w:tr w:rsidR="00B972E0" w:rsidRPr="00B972E0" w14:paraId="67A57814" w14:textId="77777777" w:rsidTr="00BB5750">
        <w:trPr>
          <w:trHeight w:val="290"/>
        </w:trPr>
        <w:tc>
          <w:tcPr>
            <w:tcW w:w="450" w:type="dxa"/>
            <w:tcBorders>
              <w:top w:val="nil"/>
              <w:left w:val="nil"/>
              <w:bottom w:val="nil"/>
              <w:right w:val="nil"/>
            </w:tcBorders>
            <w:shd w:val="clear" w:color="auto" w:fill="auto"/>
            <w:noWrap/>
            <w:vAlign w:val="bottom"/>
            <w:hideMark/>
          </w:tcPr>
          <w:p w14:paraId="543E50FA" w14:textId="77777777"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14:paraId="75B5697F"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Other Race - Including Multi-Racial</w:t>
            </w:r>
          </w:p>
        </w:tc>
        <w:tc>
          <w:tcPr>
            <w:tcW w:w="723" w:type="dxa"/>
            <w:tcBorders>
              <w:top w:val="nil"/>
              <w:left w:val="nil"/>
              <w:bottom w:val="nil"/>
              <w:right w:val="nil"/>
            </w:tcBorders>
            <w:shd w:val="clear" w:color="auto" w:fill="auto"/>
            <w:noWrap/>
            <w:vAlign w:val="bottom"/>
            <w:hideMark/>
          </w:tcPr>
          <w:p w14:paraId="4B9D35CE"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732</w:t>
            </w:r>
          </w:p>
        </w:tc>
        <w:tc>
          <w:tcPr>
            <w:tcW w:w="1284" w:type="dxa"/>
            <w:tcBorders>
              <w:top w:val="nil"/>
              <w:left w:val="nil"/>
              <w:bottom w:val="nil"/>
              <w:right w:val="nil"/>
            </w:tcBorders>
            <w:shd w:val="clear" w:color="auto" w:fill="auto"/>
            <w:noWrap/>
            <w:vAlign w:val="bottom"/>
            <w:hideMark/>
          </w:tcPr>
          <w:p w14:paraId="692605A9"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6.1%</w:t>
            </w:r>
          </w:p>
        </w:tc>
        <w:tc>
          <w:tcPr>
            <w:tcW w:w="780" w:type="dxa"/>
            <w:tcBorders>
              <w:top w:val="nil"/>
              <w:left w:val="nil"/>
              <w:bottom w:val="nil"/>
              <w:right w:val="nil"/>
            </w:tcBorders>
            <w:shd w:val="clear" w:color="auto" w:fill="auto"/>
            <w:noWrap/>
            <w:vAlign w:val="bottom"/>
            <w:hideMark/>
          </w:tcPr>
          <w:p w14:paraId="72B41ED3"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132</w:t>
            </w:r>
          </w:p>
        </w:tc>
        <w:tc>
          <w:tcPr>
            <w:tcW w:w="1200" w:type="dxa"/>
            <w:tcBorders>
              <w:top w:val="nil"/>
              <w:left w:val="nil"/>
              <w:bottom w:val="nil"/>
              <w:right w:val="nil"/>
            </w:tcBorders>
            <w:shd w:val="clear" w:color="auto" w:fill="auto"/>
            <w:noWrap/>
            <w:vAlign w:val="bottom"/>
            <w:hideMark/>
          </w:tcPr>
          <w:p w14:paraId="030F7D37"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98.3%</w:t>
            </w:r>
          </w:p>
        </w:tc>
        <w:tc>
          <w:tcPr>
            <w:tcW w:w="720" w:type="dxa"/>
            <w:tcBorders>
              <w:top w:val="nil"/>
              <w:left w:val="nil"/>
              <w:bottom w:val="nil"/>
              <w:right w:val="nil"/>
            </w:tcBorders>
            <w:shd w:val="clear" w:color="auto" w:fill="auto"/>
            <w:noWrap/>
            <w:vAlign w:val="bottom"/>
            <w:hideMark/>
          </w:tcPr>
          <w:p w14:paraId="04436480"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293</w:t>
            </w:r>
          </w:p>
        </w:tc>
        <w:tc>
          <w:tcPr>
            <w:tcW w:w="1268" w:type="dxa"/>
            <w:tcBorders>
              <w:top w:val="nil"/>
              <w:left w:val="nil"/>
              <w:bottom w:val="nil"/>
              <w:right w:val="nil"/>
            </w:tcBorders>
            <w:shd w:val="clear" w:color="auto" w:fill="auto"/>
            <w:noWrap/>
            <w:vAlign w:val="bottom"/>
            <w:hideMark/>
          </w:tcPr>
          <w:p w14:paraId="28733ADA"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36.6%</w:t>
            </w:r>
          </w:p>
        </w:tc>
      </w:tr>
      <w:tr w:rsidR="00B972E0" w:rsidRPr="00B972E0" w14:paraId="38AC9765" w14:textId="77777777" w:rsidTr="00BB5750">
        <w:trPr>
          <w:trHeight w:val="290"/>
        </w:trPr>
        <w:tc>
          <w:tcPr>
            <w:tcW w:w="4293" w:type="dxa"/>
            <w:gridSpan w:val="2"/>
            <w:tcBorders>
              <w:top w:val="nil"/>
              <w:left w:val="nil"/>
              <w:bottom w:val="nil"/>
              <w:right w:val="nil"/>
            </w:tcBorders>
            <w:shd w:val="clear" w:color="auto" w:fill="auto"/>
            <w:noWrap/>
            <w:vAlign w:val="bottom"/>
            <w:hideMark/>
          </w:tcPr>
          <w:p w14:paraId="51FC7F61"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Birth Control</w:t>
            </w:r>
          </w:p>
        </w:tc>
        <w:tc>
          <w:tcPr>
            <w:tcW w:w="723" w:type="dxa"/>
            <w:tcBorders>
              <w:top w:val="nil"/>
              <w:left w:val="nil"/>
              <w:bottom w:val="nil"/>
              <w:right w:val="nil"/>
            </w:tcBorders>
            <w:shd w:val="clear" w:color="auto" w:fill="auto"/>
            <w:noWrap/>
            <w:vAlign w:val="bottom"/>
            <w:hideMark/>
          </w:tcPr>
          <w:p w14:paraId="5EAF81CE" w14:textId="77777777"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14:paraId="0E13A650"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22E002D0"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06D89E70"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14:paraId="3F42DCFE"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14:paraId="0324DFDB" w14:textId="77777777"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14:paraId="6CB50D4A" w14:textId="77777777" w:rsidTr="00BB5750">
        <w:trPr>
          <w:trHeight w:val="290"/>
        </w:trPr>
        <w:tc>
          <w:tcPr>
            <w:tcW w:w="450" w:type="dxa"/>
            <w:tcBorders>
              <w:top w:val="nil"/>
              <w:left w:val="nil"/>
              <w:bottom w:val="nil"/>
              <w:right w:val="nil"/>
            </w:tcBorders>
            <w:shd w:val="clear" w:color="auto" w:fill="auto"/>
            <w:noWrap/>
            <w:vAlign w:val="bottom"/>
            <w:hideMark/>
          </w:tcPr>
          <w:p w14:paraId="5038D86E"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14:paraId="2FD3E388"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Missing</w:t>
            </w:r>
          </w:p>
        </w:tc>
        <w:tc>
          <w:tcPr>
            <w:tcW w:w="723" w:type="dxa"/>
            <w:tcBorders>
              <w:top w:val="nil"/>
              <w:left w:val="nil"/>
              <w:bottom w:val="nil"/>
              <w:right w:val="nil"/>
            </w:tcBorders>
            <w:shd w:val="clear" w:color="auto" w:fill="auto"/>
            <w:noWrap/>
            <w:vAlign w:val="bottom"/>
            <w:hideMark/>
          </w:tcPr>
          <w:p w14:paraId="6ECC9DA3"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1004</w:t>
            </w:r>
          </w:p>
        </w:tc>
        <w:tc>
          <w:tcPr>
            <w:tcW w:w="1284" w:type="dxa"/>
            <w:tcBorders>
              <w:top w:val="nil"/>
              <w:left w:val="nil"/>
              <w:bottom w:val="nil"/>
              <w:right w:val="nil"/>
            </w:tcBorders>
            <w:shd w:val="clear" w:color="auto" w:fill="auto"/>
            <w:noWrap/>
            <w:vAlign w:val="bottom"/>
            <w:hideMark/>
          </w:tcPr>
          <w:p w14:paraId="3AC87020"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5.7%</w:t>
            </w:r>
          </w:p>
        </w:tc>
        <w:tc>
          <w:tcPr>
            <w:tcW w:w="780" w:type="dxa"/>
            <w:tcBorders>
              <w:top w:val="nil"/>
              <w:left w:val="nil"/>
              <w:bottom w:val="nil"/>
              <w:right w:val="nil"/>
            </w:tcBorders>
            <w:shd w:val="clear" w:color="auto" w:fill="auto"/>
            <w:noWrap/>
            <w:vAlign w:val="bottom"/>
            <w:hideMark/>
          </w:tcPr>
          <w:p w14:paraId="3682437B"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192</w:t>
            </w:r>
          </w:p>
        </w:tc>
        <w:tc>
          <w:tcPr>
            <w:tcW w:w="1200" w:type="dxa"/>
            <w:tcBorders>
              <w:top w:val="nil"/>
              <w:left w:val="nil"/>
              <w:bottom w:val="nil"/>
              <w:right w:val="nil"/>
            </w:tcBorders>
            <w:shd w:val="clear" w:color="auto" w:fill="auto"/>
            <w:noWrap/>
            <w:vAlign w:val="bottom"/>
            <w:hideMark/>
          </w:tcPr>
          <w:p w14:paraId="3E63A6F1"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104.1%</w:t>
            </w:r>
          </w:p>
        </w:tc>
        <w:tc>
          <w:tcPr>
            <w:tcW w:w="720" w:type="dxa"/>
            <w:tcBorders>
              <w:top w:val="nil"/>
              <w:left w:val="nil"/>
              <w:bottom w:val="nil"/>
              <w:right w:val="nil"/>
            </w:tcBorders>
            <w:shd w:val="clear" w:color="auto" w:fill="auto"/>
            <w:noWrap/>
            <w:vAlign w:val="bottom"/>
            <w:hideMark/>
          </w:tcPr>
          <w:p w14:paraId="10083C8D"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389</w:t>
            </w:r>
          </w:p>
        </w:tc>
        <w:tc>
          <w:tcPr>
            <w:tcW w:w="1268" w:type="dxa"/>
            <w:tcBorders>
              <w:top w:val="nil"/>
              <w:left w:val="nil"/>
              <w:bottom w:val="nil"/>
              <w:right w:val="nil"/>
            </w:tcBorders>
            <w:shd w:val="clear" w:color="auto" w:fill="auto"/>
            <w:noWrap/>
            <w:vAlign w:val="bottom"/>
            <w:hideMark/>
          </w:tcPr>
          <w:p w14:paraId="2707AE43"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40.9%</w:t>
            </w:r>
          </w:p>
        </w:tc>
      </w:tr>
      <w:tr w:rsidR="00B972E0" w:rsidRPr="00B972E0" w14:paraId="5159D41B" w14:textId="77777777" w:rsidTr="00BB5750">
        <w:trPr>
          <w:trHeight w:val="290"/>
        </w:trPr>
        <w:tc>
          <w:tcPr>
            <w:tcW w:w="450" w:type="dxa"/>
            <w:tcBorders>
              <w:top w:val="nil"/>
              <w:left w:val="nil"/>
              <w:bottom w:val="nil"/>
              <w:right w:val="nil"/>
            </w:tcBorders>
            <w:shd w:val="clear" w:color="auto" w:fill="auto"/>
            <w:noWrap/>
            <w:vAlign w:val="bottom"/>
            <w:hideMark/>
          </w:tcPr>
          <w:p w14:paraId="78CBBEA0" w14:textId="77777777"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14:paraId="3B5CEBF3"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N/A (Male)</w:t>
            </w:r>
          </w:p>
        </w:tc>
        <w:tc>
          <w:tcPr>
            <w:tcW w:w="723" w:type="dxa"/>
            <w:tcBorders>
              <w:top w:val="nil"/>
              <w:left w:val="nil"/>
              <w:bottom w:val="nil"/>
              <w:right w:val="nil"/>
            </w:tcBorders>
            <w:shd w:val="clear" w:color="auto" w:fill="auto"/>
            <w:noWrap/>
            <w:vAlign w:val="bottom"/>
            <w:hideMark/>
          </w:tcPr>
          <w:p w14:paraId="76D48B70"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7999</w:t>
            </w:r>
          </w:p>
        </w:tc>
        <w:tc>
          <w:tcPr>
            <w:tcW w:w="1284" w:type="dxa"/>
            <w:tcBorders>
              <w:top w:val="nil"/>
              <w:left w:val="nil"/>
              <w:bottom w:val="nil"/>
              <w:right w:val="nil"/>
            </w:tcBorders>
            <w:shd w:val="clear" w:color="auto" w:fill="auto"/>
            <w:noWrap/>
            <w:vAlign w:val="bottom"/>
            <w:hideMark/>
          </w:tcPr>
          <w:p w14:paraId="52F63070"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48.8%</w:t>
            </w:r>
          </w:p>
        </w:tc>
        <w:tc>
          <w:tcPr>
            <w:tcW w:w="780" w:type="dxa"/>
            <w:tcBorders>
              <w:top w:val="nil"/>
              <w:left w:val="nil"/>
              <w:bottom w:val="nil"/>
              <w:right w:val="nil"/>
            </w:tcBorders>
            <w:shd w:val="clear" w:color="auto" w:fill="auto"/>
            <w:noWrap/>
            <w:vAlign w:val="bottom"/>
            <w:hideMark/>
          </w:tcPr>
          <w:p w14:paraId="49AD1021"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1296</w:t>
            </w:r>
          </w:p>
        </w:tc>
        <w:tc>
          <w:tcPr>
            <w:tcW w:w="1200" w:type="dxa"/>
            <w:tcBorders>
              <w:top w:val="nil"/>
              <w:left w:val="nil"/>
              <w:bottom w:val="nil"/>
              <w:right w:val="nil"/>
            </w:tcBorders>
            <w:shd w:val="clear" w:color="auto" w:fill="auto"/>
            <w:noWrap/>
            <w:vAlign w:val="bottom"/>
            <w:hideMark/>
          </w:tcPr>
          <w:p w14:paraId="0F509ADB"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14.6%</w:t>
            </w:r>
          </w:p>
        </w:tc>
        <w:tc>
          <w:tcPr>
            <w:tcW w:w="720" w:type="dxa"/>
            <w:tcBorders>
              <w:top w:val="nil"/>
              <w:left w:val="nil"/>
              <w:bottom w:val="nil"/>
              <w:right w:val="nil"/>
            </w:tcBorders>
            <w:shd w:val="clear" w:color="auto" w:fill="auto"/>
            <w:noWrap/>
            <w:vAlign w:val="bottom"/>
            <w:hideMark/>
          </w:tcPr>
          <w:p w14:paraId="2251875F"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3482</w:t>
            </w:r>
          </w:p>
        </w:tc>
        <w:tc>
          <w:tcPr>
            <w:tcW w:w="1268" w:type="dxa"/>
            <w:tcBorders>
              <w:top w:val="nil"/>
              <w:left w:val="nil"/>
              <w:bottom w:val="nil"/>
              <w:right w:val="nil"/>
            </w:tcBorders>
            <w:shd w:val="clear" w:color="auto" w:fill="auto"/>
            <w:noWrap/>
            <w:vAlign w:val="bottom"/>
            <w:hideMark/>
          </w:tcPr>
          <w:p w14:paraId="2CC309C0"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w:t>
            </w:r>
          </w:p>
        </w:tc>
      </w:tr>
      <w:tr w:rsidR="00B972E0" w:rsidRPr="00B972E0" w14:paraId="53AD81D7" w14:textId="77777777" w:rsidTr="00BB5750">
        <w:trPr>
          <w:trHeight w:val="290"/>
        </w:trPr>
        <w:tc>
          <w:tcPr>
            <w:tcW w:w="450" w:type="dxa"/>
            <w:tcBorders>
              <w:top w:val="nil"/>
              <w:left w:val="nil"/>
              <w:bottom w:val="nil"/>
              <w:right w:val="nil"/>
            </w:tcBorders>
            <w:shd w:val="clear" w:color="auto" w:fill="auto"/>
            <w:noWrap/>
            <w:vAlign w:val="bottom"/>
            <w:hideMark/>
          </w:tcPr>
          <w:p w14:paraId="7E2AE2FA" w14:textId="77777777"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14:paraId="4E52827C"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w:t>
            </w:r>
          </w:p>
        </w:tc>
        <w:tc>
          <w:tcPr>
            <w:tcW w:w="723" w:type="dxa"/>
            <w:tcBorders>
              <w:top w:val="nil"/>
              <w:left w:val="nil"/>
              <w:bottom w:val="nil"/>
              <w:right w:val="nil"/>
            </w:tcBorders>
            <w:shd w:val="clear" w:color="auto" w:fill="auto"/>
            <w:noWrap/>
            <w:vAlign w:val="bottom"/>
            <w:hideMark/>
          </w:tcPr>
          <w:p w14:paraId="4E64BE04"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6545</w:t>
            </w:r>
          </w:p>
        </w:tc>
        <w:tc>
          <w:tcPr>
            <w:tcW w:w="1284" w:type="dxa"/>
            <w:tcBorders>
              <w:top w:val="nil"/>
              <w:left w:val="nil"/>
              <w:bottom w:val="nil"/>
              <w:right w:val="nil"/>
            </w:tcBorders>
            <w:shd w:val="clear" w:color="auto" w:fill="auto"/>
            <w:noWrap/>
            <w:vAlign w:val="bottom"/>
            <w:hideMark/>
          </w:tcPr>
          <w:p w14:paraId="09DA79AC"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41.1%</w:t>
            </w:r>
          </w:p>
        </w:tc>
        <w:tc>
          <w:tcPr>
            <w:tcW w:w="780" w:type="dxa"/>
            <w:tcBorders>
              <w:top w:val="nil"/>
              <w:left w:val="nil"/>
              <w:bottom w:val="nil"/>
              <w:right w:val="nil"/>
            </w:tcBorders>
            <w:shd w:val="clear" w:color="auto" w:fill="auto"/>
            <w:noWrap/>
            <w:vAlign w:val="bottom"/>
            <w:hideMark/>
          </w:tcPr>
          <w:p w14:paraId="1D7A6346"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1037</w:t>
            </w:r>
          </w:p>
        </w:tc>
        <w:tc>
          <w:tcPr>
            <w:tcW w:w="1200" w:type="dxa"/>
            <w:tcBorders>
              <w:top w:val="nil"/>
              <w:left w:val="nil"/>
              <w:bottom w:val="nil"/>
              <w:right w:val="nil"/>
            </w:tcBorders>
            <w:shd w:val="clear" w:color="auto" w:fill="auto"/>
            <w:noWrap/>
            <w:vAlign w:val="bottom"/>
            <w:hideMark/>
          </w:tcPr>
          <w:p w14:paraId="7B3F3936"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18.1%</w:t>
            </w:r>
          </w:p>
        </w:tc>
        <w:tc>
          <w:tcPr>
            <w:tcW w:w="720" w:type="dxa"/>
            <w:tcBorders>
              <w:top w:val="nil"/>
              <w:left w:val="nil"/>
              <w:bottom w:val="nil"/>
              <w:right w:val="nil"/>
            </w:tcBorders>
            <w:shd w:val="clear" w:color="auto" w:fill="auto"/>
            <w:noWrap/>
            <w:vAlign w:val="bottom"/>
            <w:hideMark/>
          </w:tcPr>
          <w:p w14:paraId="4382C314"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3188</w:t>
            </w:r>
          </w:p>
        </w:tc>
        <w:tc>
          <w:tcPr>
            <w:tcW w:w="1268" w:type="dxa"/>
            <w:tcBorders>
              <w:top w:val="nil"/>
              <w:left w:val="nil"/>
              <w:bottom w:val="nil"/>
              <w:right w:val="nil"/>
            </w:tcBorders>
            <w:shd w:val="clear" w:color="auto" w:fill="auto"/>
            <w:noWrap/>
            <w:vAlign w:val="bottom"/>
            <w:hideMark/>
          </w:tcPr>
          <w:p w14:paraId="0A82B6DA"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4.6%</w:t>
            </w:r>
          </w:p>
        </w:tc>
      </w:tr>
      <w:tr w:rsidR="00B972E0" w:rsidRPr="00B972E0" w14:paraId="5E7C7176" w14:textId="77777777" w:rsidTr="00BB5750">
        <w:trPr>
          <w:trHeight w:val="290"/>
        </w:trPr>
        <w:tc>
          <w:tcPr>
            <w:tcW w:w="450" w:type="dxa"/>
            <w:tcBorders>
              <w:top w:val="nil"/>
              <w:left w:val="nil"/>
              <w:bottom w:val="nil"/>
              <w:right w:val="nil"/>
            </w:tcBorders>
            <w:shd w:val="clear" w:color="auto" w:fill="auto"/>
            <w:noWrap/>
            <w:vAlign w:val="bottom"/>
            <w:hideMark/>
          </w:tcPr>
          <w:p w14:paraId="425AFB3C" w14:textId="77777777"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14:paraId="3764F661"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Yes</w:t>
            </w:r>
          </w:p>
        </w:tc>
        <w:tc>
          <w:tcPr>
            <w:tcW w:w="723" w:type="dxa"/>
            <w:tcBorders>
              <w:top w:val="nil"/>
              <w:left w:val="nil"/>
              <w:bottom w:val="nil"/>
              <w:right w:val="nil"/>
            </w:tcBorders>
            <w:shd w:val="clear" w:color="auto" w:fill="auto"/>
            <w:noWrap/>
            <w:vAlign w:val="bottom"/>
            <w:hideMark/>
          </w:tcPr>
          <w:p w14:paraId="374CA8F4"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524</w:t>
            </w:r>
          </w:p>
        </w:tc>
        <w:tc>
          <w:tcPr>
            <w:tcW w:w="1284" w:type="dxa"/>
            <w:tcBorders>
              <w:top w:val="nil"/>
              <w:left w:val="nil"/>
              <w:bottom w:val="nil"/>
              <w:right w:val="nil"/>
            </w:tcBorders>
            <w:shd w:val="clear" w:color="auto" w:fill="auto"/>
            <w:noWrap/>
            <w:vAlign w:val="bottom"/>
            <w:hideMark/>
          </w:tcPr>
          <w:p w14:paraId="12FA5795"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w:t>
            </w:r>
          </w:p>
        </w:tc>
        <w:tc>
          <w:tcPr>
            <w:tcW w:w="780" w:type="dxa"/>
            <w:tcBorders>
              <w:top w:val="nil"/>
              <w:left w:val="nil"/>
              <w:bottom w:val="nil"/>
              <w:right w:val="nil"/>
            </w:tcBorders>
            <w:shd w:val="clear" w:color="auto" w:fill="auto"/>
            <w:noWrap/>
            <w:vAlign w:val="bottom"/>
            <w:hideMark/>
          </w:tcPr>
          <w:p w14:paraId="28FEB8C9"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68</w:t>
            </w:r>
          </w:p>
        </w:tc>
        <w:tc>
          <w:tcPr>
            <w:tcW w:w="1200" w:type="dxa"/>
            <w:tcBorders>
              <w:top w:val="nil"/>
              <w:left w:val="nil"/>
              <w:bottom w:val="nil"/>
              <w:right w:val="nil"/>
            </w:tcBorders>
            <w:shd w:val="clear" w:color="auto" w:fill="auto"/>
            <w:noWrap/>
            <w:vAlign w:val="bottom"/>
            <w:hideMark/>
          </w:tcPr>
          <w:p w14:paraId="4F03BFB3"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218.5%</w:t>
            </w:r>
          </w:p>
        </w:tc>
        <w:tc>
          <w:tcPr>
            <w:tcW w:w="720" w:type="dxa"/>
            <w:tcBorders>
              <w:top w:val="nil"/>
              <w:left w:val="nil"/>
              <w:bottom w:val="nil"/>
              <w:right w:val="nil"/>
            </w:tcBorders>
            <w:shd w:val="clear" w:color="auto" w:fill="auto"/>
            <w:noWrap/>
            <w:vAlign w:val="bottom"/>
            <w:hideMark/>
          </w:tcPr>
          <w:p w14:paraId="5DDE1735"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263</w:t>
            </w:r>
          </w:p>
        </w:tc>
        <w:tc>
          <w:tcPr>
            <w:tcW w:w="1268" w:type="dxa"/>
            <w:tcBorders>
              <w:top w:val="nil"/>
              <w:left w:val="nil"/>
              <w:bottom w:val="nil"/>
              <w:right w:val="nil"/>
            </w:tcBorders>
            <w:shd w:val="clear" w:color="auto" w:fill="auto"/>
            <w:noWrap/>
            <w:vAlign w:val="bottom"/>
            <w:hideMark/>
          </w:tcPr>
          <w:p w14:paraId="2C2D3CA6"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39.4%</w:t>
            </w:r>
          </w:p>
        </w:tc>
      </w:tr>
      <w:tr w:rsidR="00B972E0" w:rsidRPr="00B972E0" w14:paraId="453F997E" w14:textId="77777777" w:rsidTr="00BB5750">
        <w:trPr>
          <w:trHeight w:val="290"/>
        </w:trPr>
        <w:tc>
          <w:tcPr>
            <w:tcW w:w="4293" w:type="dxa"/>
            <w:gridSpan w:val="2"/>
            <w:tcBorders>
              <w:top w:val="nil"/>
              <w:left w:val="nil"/>
              <w:bottom w:val="nil"/>
              <w:right w:val="nil"/>
            </w:tcBorders>
            <w:shd w:val="clear" w:color="auto" w:fill="auto"/>
            <w:noWrap/>
            <w:vAlign w:val="bottom"/>
            <w:hideMark/>
          </w:tcPr>
          <w:p w14:paraId="6719AECE"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Plasma Cotinine</w:t>
            </w:r>
          </w:p>
        </w:tc>
        <w:tc>
          <w:tcPr>
            <w:tcW w:w="723" w:type="dxa"/>
            <w:tcBorders>
              <w:top w:val="nil"/>
              <w:left w:val="nil"/>
              <w:bottom w:val="nil"/>
              <w:right w:val="nil"/>
            </w:tcBorders>
            <w:shd w:val="clear" w:color="auto" w:fill="auto"/>
            <w:noWrap/>
            <w:vAlign w:val="bottom"/>
            <w:hideMark/>
          </w:tcPr>
          <w:p w14:paraId="5F54071A" w14:textId="77777777"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14:paraId="35A14A5C"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07AE8411"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4D0D2F15"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14:paraId="0DD4073B"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14:paraId="1A262AAB" w14:textId="77777777"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14:paraId="30C63F8F" w14:textId="77777777" w:rsidTr="00BB5750">
        <w:trPr>
          <w:trHeight w:val="290"/>
        </w:trPr>
        <w:tc>
          <w:tcPr>
            <w:tcW w:w="450" w:type="dxa"/>
            <w:tcBorders>
              <w:top w:val="nil"/>
              <w:left w:val="nil"/>
              <w:bottom w:val="nil"/>
              <w:right w:val="nil"/>
            </w:tcBorders>
            <w:shd w:val="clear" w:color="auto" w:fill="auto"/>
            <w:noWrap/>
            <w:vAlign w:val="bottom"/>
            <w:hideMark/>
          </w:tcPr>
          <w:p w14:paraId="33F05988"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14:paraId="26A77952"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3+ ng/mL</w:t>
            </w:r>
          </w:p>
        </w:tc>
        <w:tc>
          <w:tcPr>
            <w:tcW w:w="723" w:type="dxa"/>
            <w:tcBorders>
              <w:top w:val="nil"/>
              <w:left w:val="nil"/>
              <w:bottom w:val="nil"/>
              <w:right w:val="nil"/>
            </w:tcBorders>
            <w:shd w:val="clear" w:color="auto" w:fill="auto"/>
            <w:noWrap/>
            <w:vAlign w:val="bottom"/>
            <w:hideMark/>
          </w:tcPr>
          <w:p w14:paraId="01E5FA23"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4191</w:t>
            </w:r>
          </w:p>
        </w:tc>
        <w:tc>
          <w:tcPr>
            <w:tcW w:w="1284" w:type="dxa"/>
            <w:tcBorders>
              <w:top w:val="nil"/>
              <w:left w:val="nil"/>
              <w:bottom w:val="nil"/>
              <w:right w:val="nil"/>
            </w:tcBorders>
            <w:shd w:val="clear" w:color="auto" w:fill="auto"/>
            <w:noWrap/>
            <w:vAlign w:val="bottom"/>
            <w:hideMark/>
          </w:tcPr>
          <w:p w14:paraId="6EB9BECB"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26.7%</w:t>
            </w:r>
          </w:p>
        </w:tc>
        <w:tc>
          <w:tcPr>
            <w:tcW w:w="780" w:type="dxa"/>
            <w:tcBorders>
              <w:top w:val="nil"/>
              <w:left w:val="nil"/>
              <w:bottom w:val="nil"/>
              <w:right w:val="nil"/>
            </w:tcBorders>
            <w:shd w:val="clear" w:color="auto" w:fill="auto"/>
            <w:noWrap/>
            <w:vAlign w:val="bottom"/>
            <w:hideMark/>
          </w:tcPr>
          <w:p w14:paraId="66D966C9"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840</w:t>
            </w:r>
          </w:p>
        </w:tc>
        <w:tc>
          <w:tcPr>
            <w:tcW w:w="1200" w:type="dxa"/>
            <w:tcBorders>
              <w:top w:val="nil"/>
              <w:left w:val="nil"/>
              <w:bottom w:val="nil"/>
              <w:right w:val="nil"/>
            </w:tcBorders>
            <w:shd w:val="clear" w:color="auto" w:fill="auto"/>
            <w:noWrap/>
            <w:vAlign w:val="bottom"/>
            <w:hideMark/>
          </w:tcPr>
          <w:p w14:paraId="3D49134C"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20.1%</w:t>
            </w:r>
          </w:p>
        </w:tc>
        <w:tc>
          <w:tcPr>
            <w:tcW w:w="720" w:type="dxa"/>
            <w:tcBorders>
              <w:top w:val="nil"/>
              <w:left w:val="nil"/>
              <w:bottom w:val="nil"/>
              <w:right w:val="nil"/>
            </w:tcBorders>
            <w:shd w:val="clear" w:color="auto" w:fill="auto"/>
            <w:noWrap/>
            <w:vAlign w:val="bottom"/>
            <w:hideMark/>
          </w:tcPr>
          <w:p w14:paraId="37762220"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2022</w:t>
            </w:r>
          </w:p>
        </w:tc>
        <w:tc>
          <w:tcPr>
            <w:tcW w:w="1268" w:type="dxa"/>
            <w:tcBorders>
              <w:top w:val="nil"/>
              <w:left w:val="nil"/>
              <w:bottom w:val="nil"/>
              <w:right w:val="nil"/>
            </w:tcBorders>
            <w:shd w:val="clear" w:color="auto" w:fill="auto"/>
            <w:noWrap/>
            <w:vAlign w:val="bottom"/>
            <w:hideMark/>
          </w:tcPr>
          <w:p w14:paraId="4A080575"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7.1%</w:t>
            </w:r>
          </w:p>
        </w:tc>
      </w:tr>
      <w:tr w:rsidR="00B972E0" w:rsidRPr="00B972E0" w14:paraId="511CD823" w14:textId="77777777" w:rsidTr="00BB5750">
        <w:trPr>
          <w:trHeight w:val="290"/>
        </w:trPr>
        <w:tc>
          <w:tcPr>
            <w:tcW w:w="450" w:type="dxa"/>
            <w:tcBorders>
              <w:top w:val="nil"/>
              <w:left w:val="nil"/>
              <w:bottom w:val="nil"/>
              <w:right w:val="nil"/>
            </w:tcBorders>
            <w:shd w:val="clear" w:color="auto" w:fill="auto"/>
            <w:noWrap/>
            <w:vAlign w:val="bottom"/>
            <w:hideMark/>
          </w:tcPr>
          <w:p w14:paraId="40811390" w14:textId="77777777"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14:paraId="32D84126"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&lt;3 ng/mL</w:t>
            </w:r>
          </w:p>
        </w:tc>
        <w:tc>
          <w:tcPr>
            <w:tcW w:w="723" w:type="dxa"/>
            <w:tcBorders>
              <w:top w:val="nil"/>
              <w:left w:val="nil"/>
              <w:bottom w:val="nil"/>
              <w:right w:val="nil"/>
            </w:tcBorders>
            <w:shd w:val="clear" w:color="auto" w:fill="auto"/>
            <w:noWrap/>
            <w:vAlign w:val="bottom"/>
            <w:hideMark/>
          </w:tcPr>
          <w:p w14:paraId="2D480D5F"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11881</w:t>
            </w:r>
          </w:p>
        </w:tc>
        <w:tc>
          <w:tcPr>
            <w:tcW w:w="1284" w:type="dxa"/>
            <w:tcBorders>
              <w:top w:val="nil"/>
              <w:left w:val="nil"/>
              <w:bottom w:val="nil"/>
              <w:right w:val="nil"/>
            </w:tcBorders>
            <w:shd w:val="clear" w:color="auto" w:fill="auto"/>
            <w:noWrap/>
            <w:vAlign w:val="bottom"/>
            <w:hideMark/>
          </w:tcPr>
          <w:p w14:paraId="4035C2B0"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73.3%</w:t>
            </w:r>
          </w:p>
        </w:tc>
        <w:tc>
          <w:tcPr>
            <w:tcW w:w="780" w:type="dxa"/>
            <w:tcBorders>
              <w:top w:val="nil"/>
              <w:left w:val="nil"/>
              <w:bottom w:val="nil"/>
              <w:right w:val="nil"/>
            </w:tcBorders>
            <w:shd w:val="clear" w:color="auto" w:fill="auto"/>
            <w:noWrap/>
            <w:vAlign w:val="bottom"/>
            <w:hideMark/>
          </w:tcPr>
          <w:p w14:paraId="697AB739"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1753</w:t>
            </w:r>
          </w:p>
        </w:tc>
        <w:tc>
          <w:tcPr>
            <w:tcW w:w="1200" w:type="dxa"/>
            <w:tcBorders>
              <w:top w:val="nil"/>
              <w:left w:val="nil"/>
              <w:bottom w:val="nil"/>
              <w:right w:val="nil"/>
            </w:tcBorders>
            <w:shd w:val="clear" w:color="auto" w:fill="auto"/>
            <w:noWrap/>
            <w:vAlign w:val="bottom"/>
            <w:hideMark/>
          </w:tcPr>
          <w:p w14:paraId="23D3E505"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11.3%</w:t>
            </w:r>
          </w:p>
        </w:tc>
        <w:tc>
          <w:tcPr>
            <w:tcW w:w="720" w:type="dxa"/>
            <w:tcBorders>
              <w:top w:val="nil"/>
              <w:left w:val="nil"/>
              <w:bottom w:val="nil"/>
              <w:right w:val="nil"/>
            </w:tcBorders>
            <w:shd w:val="clear" w:color="auto" w:fill="auto"/>
            <w:noWrap/>
            <w:vAlign w:val="bottom"/>
            <w:hideMark/>
          </w:tcPr>
          <w:p w14:paraId="1305A618"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5300</w:t>
            </w:r>
          </w:p>
        </w:tc>
        <w:tc>
          <w:tcPr>
            <w:tcW w:w="1268" w:type="dxa"/>
            <w:tcBorders>
              <w:top w:val="nil"/>
              <w:left w:val="nil"/>
              <w:bottom w:val="nil"/>
              <w:right w:val="nil"/>
            </w:tcBorders>
            <w:shd w:val="clear" w:color="auto" w:fill="auto"/>
            <w:noWrap/>
            <w:vAlign w:val="bottom"/>
            <w:hideMark/>
          </w:tcPr>
          <w:p w14:paraId="5AC19FD0"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2.8%</w:t>
            </w:r>
          </w:p>
        </w:tc>
      </w:tr>
      <w:tr w:rsidR="00091BED" w:rsidRPr="00B972E0" w14:paraId="22FEEABE" w14:textId="77777777" w:rsidTr="00BB5750">
        <w:trPr>
          <w:trHeight w:val="290"/>
        </w:trPr>
        <w:tc>
          <w:tcPr>
            <w:tcW w:w="6300" w:type="dxa"/>
            <w:gridSpan w:val="4"/>
            <w:tcBorders>
              <w:top w:val="nil"/>
              <w:left w:val="nil"/>
              <w:bottom w:val="nil"/>
              <w:right w:val="nil"/>
            </w:tcBorders>
            <w:shd w:val="clear" w:color="auto" w:fill="auto"/>
            <w:noWrap/>
            <w:vAlign w:val="bottom"/>
            <w:hideMark/>
          </w:tcPr>
          <w:p w14:paraId="5A9C8DEE"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Hormone Replacement Therapy</w:t>
            </w:r>
          </w:p>
        </w:tc>
        <w:tc>
          <w:tcPr>
            <w:tcW w:w="780" w:type="dxa"/>
            <w:tcBorders>
              <w:top w:val="nil"/>
              <w:left w:val="nil"/>
              <w:bottom w:val="nil"/>
              <w:right w:val="nil"/>
            </w:tcBorders>
            <w:shd w:val="clear" w:color="auto" w:fill="auto"/>
            <w:noWrap/>
            <w:vAlign w:val="bottom"/>
            <w:hideMark/>
          </w:tcPr>
          <w:p w14:paraId="42FDCDC9" w14:textId="77777777" w:rsidR="00091BED" w:rsidRPr="00091BED" w:rsidRDefault="00091BED" w:rsidP="00091BED">
            <w:pPr>
              <w:spacing w:after="0" w:line="240" w:lineRule="auto"/>
              <w:rPr>
                <w:rFonts w:ascii="Calibri" w:eastAsia="Times New Roman" w:hAnsi="Calibri" w:cs="Calibri"/>
                <w:color w:val="000000"/>
                <w:sz w:val="20"/>
                <w:szCs w:val="20"/>
              </w:rPr>
            </w:pPr>
          </w:p>
        </w:tc>
        <w:tc>
          <w:tcPr>
            <w:tcW w:w="1200" w:type="dxa"/>
            <w:tcBorders>
              <w:top w:val="nil"/>
              <w:left w:val="nil"/>
              <w:bottom w:val="nil"/>
              <w:right w:val="nil"/>
            </w:tcBorders>
            <w:shd w:val="clear" w:color="auto" w:fill="auto"/>
            <w:noWrap/>
            <w:vAlign w:val="bottom"/>
            <w:hideMark/>
          </w:tcPr>
          <w:p w14:paraId="1DCC6832"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14:paraId="45C60747"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14:paraId="591202B6" w14:textId="77777777"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14:paraId="589223CC" w14:textId="77777777" w:rsidTr="00BB5750">
        <w:trPr>
          <w:trHeight w:val="290"/>
        </w:trPr>
        <w:tc>
          <w:tcPr>
            <w:tcW w:w="450" w:type="dxa"/>
            <w:tcBorders>
              <w:top w:val="nil"/>
              <w:left w:val="nil"/>
              <w:bottom w:val="nil"/>
              <w:right w:val="nil"/>
            </w:tcBorders>
            <w:shd w:val="clear" w:color="auto" w:fill="auto"/>
            <w:noWrap/>
            <w:vAlign w:val="bottom"/>
            <w:hideMark/>
          </w:tcPr>
          <w:p w14:paraId="288040B5"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14:paraId="5B3F36BF"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Missing</w:t>
            </w:r>
          </w:p>
        </w:tc>
        <w:tc>
          <w:tcPr>
            <w:tcW w:w="723" w:type="dxa"/>
            <w:tcBorders>
              <w:top w:val="nil"/>
              <w:left w:val="nil"/>
              <w:bottom w:val="nil"/>
              <w:right w:val="nil"/>
            </w:tcBorders>
            <w:shd w:val="clear" w:color="auto" w:fill="auto"/>
            <w:noWrap/>
            <w:vAlign w:val="bottom"/>
            <w:hideMark/>
          </w:tcPr>
          <w:p w14:paraId="232412CF"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1191</w:t>
            </w:r>
          </w:p>
        </w:tc>
        <w:tc>
          <w:tcPr>
            <w:tcW w:w="1284" w:type="dxa"/>
            <w:tcBorders>
              <w:top w:val="nil"/>
              <w:left w:val="nil"/>
              <w:bottom w:val="nil"/>
              <w:right w:val="nil"/>
            </w:tcBorders>
            <w:shd w:val="clear" w:color="auto" w:fill="auto"/>
            <w:noWrap/>
            <w:vAlign w:val="bottom"/>
            <w:hideMark/>
          </w:tcPr>
          <w:p w14:paraId="39F24560"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7.1%</w:t>
            </w:r>
          </w:p>
        </w:tc>
        <w:tc>
          <w:tcPr>
            <w:tcW w:w="780" w:type="dxa"/>
            <w:tcBorders>
              <w:top w:val="nil"/>
              <w:left w:val="nil"/>
              <w:bottom w:val="nil"/>
              <w:right w:val="nil"/>
            </w:tcBorders>
            <w:shd w:val="clear" w:color="auto" w:fill="auto"/>
            <w:noWrap/>
            <w:vAlign w:val="bottom"/>
            <w:hideMark/>
          </w:tcPr>
          <w:p w14:paraId="1E5C33DE"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212</w:t>
            </w:r>
          </w:p>
        </w:tc>
        <w:tc>
          <w:tcPr>
            <w:tcW w:w="1200" w:type="dxa"/>
            <w:tcBorders>
              <w:top w:val="nil"/>
              <w:left w:val="nil"/>
              <w:bottom w:val="nil"/>
              <w:right w:val="nil"/>
            </w:tcBorders>
            <w:shd w:val="clear" w:color="auto" w:fill="auto"/>
            <w:noWrap/>
            <w:vAlign w:val="bottom"/>
            <w:hideMark/>
          </w:tcPr>
          <w:p w14:paraId="523E83C5"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88.5%</w:t>
            </w:r>
          </w:p>
        </w:tc>
        <w:tc>
          <w:tcPr>
            <w:tcW w:w="720" w:type="dxa"/>
            <w:tcBorders>
              <w:top w:val="nil"/>
              <w:left w:val="nil"/>
              <w:bottom w:val="nil"/>
              <w:right w:val="nil"/>
            </w:tcBorders>
            <w:shd w:val="clear" w:color="auto" w:fill="auto"/>
            <w:noWrap/>
            <w:vAlign w:val="bottom"/>
            <w:hideMark/>
          </w:tcPr>
          <w:p w14:paraId="4351F847"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486</w:t>
            </w:r>
          </w:p>
        </w:tc>
        <w:tc>
          <w:tcPr>
            <w:tcW w:w="1268" w:type="dxa"/>
            <w:tcBorders>
              <w:top w:val="nil"/>
              <w:left w:val="nil"/>
              <w:bottom w:val="nil"/>
              <w:right w:val="nil"/>
            </w:tcBorders>
            <w:shd w:val="clear" w:color="auto" w:fill="auto"/>
            <w:noWrap/>
            <w:vAlign w:val="bottom"/>
            <w:hideMark/>
          </w:tcPr>
          <w:p w14:paraId="3AAEA238"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30.9%</w:t>
            </w:r>
          </w:p>
        </w:tc>
      </w:tr>
      <w:tr w:rsidR="00B972E0" w:rsidRPr="00B972E0" w14:paraId="4E901C38" w14:textId="77777777" w:rsidTr="00BB5750">
        <w:trPr>
          <w:trHeight w:val="290"/>
        </w:trPr>
        <w:tc>
          <w:tcPr>
            <w:tcW w:w="450" w:type="dxa"/>
            <w:tcBorders>
              <w:top w:val="nil"/>
              <w:left w:val="nil"/>
              <w:bottom w:val="nil"/>
              <w:right w:val="nil"/>
            </w:tcBorders>
            <w:shd w:val="clear" w:color="auto" w:fill="auto"/>
            <w:noWrap/>
            <w:vAlign w:val="bottom"/>
            <w:hideMark/>
          </w:tcPr>
          <w:p w14:paraId="797420B3" w14:textId="77777777"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14:paraId="771759D3" w14:textId="77777777" w:rsidR="00091BED" w:rsidRPr="00091BED" w:rsidRDefault="00091BED" w:rsidP="00091BED">
            <w:pPr>
              <w:spacing w:after="0" w:line="240" w:lineRule="auto"/>
              <w:rPr>
                <w:rFonts w:ascii="Calibri" w:eastAsia="Times New Roman" w:hAnsi="Calibri" w:cs="Calibri"/>
                <w:color w:val="000000"/>
                <w:sz w:val="20"/>
                <w:szCs w:val="20"/>
              </w:rPr>
            </w:pPr>
            <w:commentRangeStart w:id="196"/>
            <w:r w:rsidRPr="00091BED">
              <w:rPr>
                <w:rFonts w:ascii="Calibri" w:eastAsia="Times New Roman" w:hAnsi="Calibri" w:cs="Calibri"/>
                <w:color w:val="000000"/>
                <w:sz w:val="20"/>
                <w:szCs w:val="20"/>
              </w:rPr>
              <w:t>N/A (Male)</w:t>
            </w:r>
            <w:commentRangeEnd w:id="196"/>
            <w:r w:rsidR="00EA7D14">
              <w:rPr>
                <w:rStyle w:val="CommentReference"/>
              </w:rPr>
              <w:commentReference w:id="196"/>
            </w:r>
          </w:p>
        </w:tc>
        <w:tc>
          <w:tcPr>
            <w:tcW w:w="723" w:type="dxa"/>
            <w:tcBorders>
              <w:top w:val="nil"/>
              <w:left w:val="nil"/>
              <w:bottom w:val="nil"/>
              <w:right w:val="nil"/>
            </w:tcBorders>
            <w:shd w:val="clear" w:color="auto" w:fill="auto"/>
            <w:noWrap/>
            <w:vAlign w:val="bottom"/>
            <w:hideMark/>
          </w:tcPr>
          <w:p w14:paraId="55DDFBF2"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7999</w:t>
            </w:r>
          </w:p>
        </w:tc>
        <w:tc>
          <w:tcPr>
            <w:tcW w:w="1284" w:type="dxa"/>
            <w:tcBorders>
              <w:top w:val="nil"/>
              <w:left w:val="nil"/>
              <w:bottom w:val="nil"/>
              <w:right w:val="nil"/>
            </w:tcBorders>
            <w:shd w:val="clear" w:color="auto" w:fill="auto"/>
            <w:noWrap/>
            <w:vAlign w:val="bottom"/>
            <w:hideMark/>
          </w:tcPr>
          <w:p w14:paraId="40175C57"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48.8%</w:t>
            </w:r>
          </w:p>
        </w:tc>
        <w:tc>
          <w:tcPr>
            <w:tcW w:w="780" w:type="dxa"/>
            <w:tcBorders>
              <w:top w:val="nil"/>
              <w:left w:val="nil"/>
              <w:bottom w:val="nil"/>
              <w:right w:val="nil"/>
            </w:tcBorders>
            <w:shd w:val="clear" w:color="auto" w:fill="auto"/>
            <w:noWrap/>
            <w:vAlign w:val="bottom"/>
            <w:hideMark/>
          </w:tcPr>
          <w:p w14:paraId="5B3E3EE2"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1296</w:t>
            </w:r>
          </w:p>
        </w:tc>
        <w:tc>
          <w:tcPr>
            <w:tcW w:w="1200" w:type="dxa"/>
            <w:tcBorders>
              <w:top w:val="nil"/>
              <w:left w:val="nil"/>
              <w:bottom w:val="nil"/>
              <w:right w:val="nil"/>
            </w:tcBorders>
            <w:shd w:val="clear" w:color="auto" w:fill="auto"/>
            <w:noWrap/>
            <w:vAlign w:val="bottom"/>
            <w:hideMark/>
          </w:tcPr>
          <w:p w14:paraId="7DFF56AA"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14.6%</w:t>
            </w:r>
          </w:p>
        </w:tc>
        <w:tc>
          <w:tcPr>
            <w:tcW w:w="720" w:type="dxa"/>
            <w:tcBorders>
              <w:top w:val="nil"/>
              <w:left w:val="nil"/>
              <w:bottom w:val="nil"/>
              <w:right w:val="nil"/>
            </w:tcBorders>
            <w:shd w:val="clear" w:color="auto" w:fill="auto"/>
            <w:noWrap/>
            <w:vAlign w:val="bottom"/>
            <w:hideMark/>
          </w:tcPr>
          <w:p w14:paraId="47ACAD8C"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3482</w:t>
            </w:r>
          </w:p>
        </w:tc>
        <w:tc>
          <w:tcPr>
            <w:tcW w:w="1268" w:type="dxa"/>
            <w:tcBorders>
              <w:top w:val="nil"/>
              <w:left w:val="nil"/>
              <w:bottom w:val="nil"/>
              <w:right w:val="nil"/>
            </w:tcBorders>
            <w:shd w:val="clear" w:color="auto" w:fill="auto"/>
            <w:noWrap/>
            <w:vAlign w:val="bottom"/>
            <w:hideMark/>
          </w:tcPr>
          <w:p w14:paraId="468A9C04"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w:t>
            </w:r>
          </w:p>
        </w:tc>
      </w:tr>
      <w:tr w:rsidR="00B972E0" w:rsidRPr="00B972E0" w14:paraId="625764CE" w14:textId="77777777" w:rsidTr="00BB5750">
        <w:trPr>
          <w:trHeight w:val="290"/>
        </w:trPr>
        <w:tc>
          <w:tcPr>
            <w:tcW w:w="450" w:type="dxa"/>
            <w:tcBorders>
              <w:top w:val="nil"/>
              <w:left w:val="nil"/>
              <w:bottom w:val="nil"/>
              <w:right w:val="nil"/>
            </w:tcBorders>
            <w:shd w:val="clear" w:color="auto" w:fill="auto"/>
            <w:noWrap/>
            <w:vAlign w:val="bottom"/>
            <w:hideMark/>
          </w:tcPr>
          <w:p w14:paraId="09977739" w14:textId="77777777"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14:paraId="12C5883F"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w:t>
            </w:r>
          </w:p>
        </w:tc>
        <w:tc>
          <w:tcPr>
            <w:tcW w:w="723" w:type="dxa"/>
            <w:tcBorders>
              <w:top w:val="nil"/>
              <w:left w:val="nil"/>
              <w:bottom w:val="nil"/>
              <w:right w:val="nil"/>
            </w:tcBorders>
            <w:shd w:val="clear" w:color="auto" w:fill="auto"/>
            <w:noWrap/>
            <w:vAlign w:val="bottom"/>
            <w:hideMark/>
          </w:tcPr>
          <w:p w14:paraId="3F0897C0"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6616</w:t>
            </w:r>
          </w:p>
        </w:tc>
        <w:tc>
          <w:tcPr>
            <w:tcW w:w="1284" w:type="dxa"/>
            <w:tcBorders>
              <w:top w:val="nil"/>
              <w:left w:val="nil"/>
              <w:bottom w:val="nil"/>
              <w:right w:val="nil"/>
            </w:tcBorders>
            <w:shd w:val="clear" w:color="auto" w:fill="auto"/>
            <w:noWrap/>
            <w:vAlign w:val="bottom"/>
            <w:hideMark/>
          </w:tcPr>
          <w:p w14:paraId="47B289CD"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42.0%</w:t>
            </w:r>
          </w:p>
        </w:tc>
        <w:tc>
          <w:tcPr>
            <w:tcW w:w="780" w:type="dxa"/>
            <w:tcBorders>
              <w:top w:val="nil"/>
              <w:left w:val="nil"/>
              <w:bottom w:val="nil"/>
              <w:right w:val="nil"/>
            </w:tcBorders>
            <w:shd w:val="clear" w:color="auto" w:fill="auto"/>
            <w:noWrap/>
            <w:vAlign w:val="bottom"/>
            <w:hideMark/>
          </w:tcPr>
          <w:p w14:paraId="275D4A47"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1053</w:t>
            </w:r>
          </w:p>
        </w:tc>
        <w:tc>
          <w:tcPr>
            <w:tcW w:w="1200" w:type="dxa"/>
            <w:tcBorders>
              <w:top w:val="nil"/>
              <w:left w:val="nil"/>
              <w:bottom w:val="nil"/>
              <w:right w:val="nil"/>
            </w:tcBorders>
            <w:shd w:val="clear" w:color="auto" w:fill="auto"/>
            <w:noWrap/>
            <w:vAlign w:val="bottom"/>
            <w:hideMark/>
          </w:tcPr>
          <w:p w14:paraId="40F7403D"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17.8%</w:t>
            </w:r>
          </w:p>
        </w:tc>
        <w:tc>
          <w:tcPr>
            <w:tcW w:w="720" w:type="dxa"/>
            <w:tcBorders>
              <w:top w:val="nil"/>
              <w:left w:val="nil"/>
              <w:bottom w:val="nil"/>
              <w:right w:val="nil"/>
            </w:tcBorders>
            <w:shd w:val="clear" w:color="auto" w:fill="auto"/>
            <w:noWrap/>
            <w:vAlign w:val="bottom"/>
            <w:hideMark/>
          </w:tcPr>
          <w:p w14:paraId="686831B5"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3190</w:t>
            </w:r>
          </w:p>
        </w:tc>
        <w:tc>
          <w:tcPr>
            <w:tcW w:w="1268" w:type="dxa"/>
            <w:tcBorders>
              <w:top w:val="nil"/>
              <w:left w:val="nil"/>
              <w:bottom w:val="nil"/>
              <w:right w:val="nil"/>
            </w:tcBorders>
            <w:shd w:val="clear" w:color="auto" w:fill="auto"/>
            <w:noWrap/>
            <w:vAlign w:val="bottom"/>
            <w:hideMark/>
          </w:tcPr>
          <w:p w14:paraId="0047ECE3"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4.5%</w:t>
            </w:r>
          </w:p>
        </w:tc>
      </w:tr>
      <w:tr w:rsidR="00B972E0" w:rsidRPr="00B972E0" w14:paraId="275FAC51" w14:textId="77777777" w:rsidTr="00BB5750">
        <w:trPr>
          <w:trHeight w:val="290"/>
        </w:trPr>
        <w:tc>
          <w:tcPr>
            <w:tcW w:w="450" w:type="dxa"/>
            <w:tcBorders>
              <w:top w:val="nil"/>
              <w:left w:val="nil"/>
              <w:bottom w:val="nil"/>
              <w:right w:val="nil"/>
            </w:tcBorders>
            <w:shd w:val="clear" w:color="auto" w:fill="auto"/>
            <w:noWrap/>
            <w:vAlign w:val="bottom"/>
            <w:hideMark/>
          </w:tcPr>
          <w:p w14:paraId="4DC31059" w14:textId="77777777"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14:paraId="4F570291"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Yes</w:t>
            </w:r>
          </w:p>
        </w:tc>
        <w:tc>
          <w:tcPr>
            <w:tcW w:w="723" w:type="dxa"/>
            <w:tcBorders>
              <w:top w:val="nil"/>
              <w:left w:val="nil"/>
              <w:bottom w:val="nil"/>
              <w:right w:val="nil"/>
            </w:tcBorders>
            <w:shd w:val="clear" w:color="auto" w:fill="auto"/>
            <w:noWrap/>
            <w:vAlign w:val="bottom"/>
            <w:hideMark/>
          </w:tcPr>
          <w:p w14:paraId="580A6584"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266</w:t>
            </w:r>
          </w:p>
        </w:tc>
        <w:tc>
          <w:tcPr>
            <w:tcW w:w="1284" w:type="dxa"/>
            <w:tcBorders>
              <w:top w:val="nil"/>
              <w:left w:val="nil"/>
              <w:bottom w:val="nil"/>
              <w:right w:val="nil"/>
            </w:tcBorders>
            <w:shd w:val="clear" w:color="auto" w:fill="auto"/>
            <w:noWrap/>
            <w:vAlign w:val="bottom"/>
            <w:hideMark/>
          </w:tcPr>
          <w:p w14:paraId="21E567ED"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2.1%</w:t>
            </w:r>
          </w:p>
        </w:tc>
        <w:tc>
          <w:tcPr>
            <w:tcW w:w="780" w:type="dxa"/>
            <w:tcBorders>
              <w:top w:val="nil"/>
              <w:left w:val="nil"/>
              <w:bottom w:val="nil"/>
              <w:right w:val="nil"/>
            </w:tcBorders>
            <w:shd w:val="clear" w:color="auto" w:fill="auto"/>
            <w:noWrap/>
            <w:vAlign w:val="bottom"/>
            <w:hideMark/>
          </w:tcPr>
          <w:p w14:paraId="78D0A2F2"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32</w:t>
            </w:r>
          </w:p>
        </w:tc>
        <w:tc>
          <w:tcPr>
            <w:tcW w:w="1200" w:type="dxa"/>
            <w:tcBorders>
              <w:top w:val="nil"/>
              <w:left w:val="nil"/>
              <w:bottom w:val="nil"/>
              <w:right w:val="nil"/>
            </w:tcBorders>
            <w:shd w:val="clear" w:color="auto" w:fill="auto"/>
            <w:noWrap/>
            <w:vAlign w:val="bottom"/>
            <w:hideMark/>
          </w:tcPr>
          <w:p w14:paraId="7708126D"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523.6%</w:t>
            </w:r>
          </w:p>
        </w:tc>
        <w:tc>
          <w:tcPr>
            <w:tcW w:w="720" w:type="dxa"/>
            <w:tcBorders>
              <w:top w:val="nil"/>
              <w:left w:val="nil"/>
              <w:bottom w:val="nil"/>
              <w:right w:val="nil"/>
            </w:tcBorders>
            <w:shd w:val="clear" w:color="auto" w:fill="auto"/>
            <w:noWrap/>
            <w:vAlign w:val="bottom"/>
            <w:hideMark/>
          </w:tcPr>
          <w:p w14:paraId="0BB7CAD3"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164</w:t>
            </w:r>
          </w:p>
        </w:tc>
        <w:tc>
          <w:tcPr>
            <w:tcW w:w="1268" w:type="dxa"/>
            <w:tcBorders>
              <w:top w:val="nil"/>
              <w:left w:val="nil"/>
              <w:bottom w:val="nil"/>
              <w:right w:val="nil"/>
            </w:tcBorders>
            <w:shd w:val="clear" w:color="auto" w:fill="auto"/>
            <w:noWrap/>
            <w:vAlign w:val="bottom"/>
            <w:hideMark/>
          </w:tcPr>
          <w:p w14:paraId="24ECB16F"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73.8%</w:t>
            </w:r>
          </w:p>
        </w:tc>
      </w:tr>
      <w:tr w:rsidR="00B972E0" w:rsidRPr="00B972E0" w14:paraId="685A97F8" w14:textId="77777777" w:rsidTr="00BB5750">
        <w:trPr>
          <w:trHeight w:val="290"/>
        </w:trPr>
        <w:tc>
          <w:tcPr>
            <w:tcW w:w="4293" w:type="dxa"/>
            <w:gridSpan w:val="2"/>
            <w:tcBorders>
              <w:top w:val="nil"/>
              <w:left w:val="nil"/>
              <w:bottom w:val="nil"/>
              <w:right w:val="nil"/>
            </w:tcBorders>
            <w:shd w:val="clear" w:color="auto" w:fill="auto"/>
            <w:noWrap/>
            <w:vAlign w:val="bottom"/>
            <w:hideMark/>
          </w:tcPr>
          <w:p w14:paraId="1C6273B9"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BMI &gt; 30</w:t>
            </w:r>
          </w:p>
        </w:tc>
        <w:tc>
          <w:tcPr>
            <w:tcW w:w="723" w:type="dxa"/>
            <w:tcBorders>
              <w:top w:val="nil"/>
              <w:left w:val="nil"/>
              <w:bottom w:val="nil"/>
              <w:right w:val="nil"/>
            </w:tcBorders>
            <w:shd w:val="clear" w:color="auto" w:fill="auto"/>
            <w:noWrap/>
            <w:vAlign w:val="bottom"/>
            <w:hideMark/>
          </w:tcPr>
          <w:p w14:paraId="07FE40F3" w14:textId="77777777"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14:paraId="400E5B5B"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01D38AED"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2B8569E9"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14:paraId="383CD1E2"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14:paraId="104CAB76" w14:textId="77777777"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14:paraId="5046943E" w14:textId="77777777" w:rsidTr="00BB5750">
        <w:trPr>
          <w:trHeight w:val="290"/>
        </w:trPr>
        <w:tc>
          <w:tcPr>
            <w:tcW w:w="450" w:type="dxa"/>
            <w:tcBorders>
              <w:top w:val="nil"/>
              <w:left w:val="nil"/>
              <w:bottom w:val="nil"/>
              <w:right w:val="nil"/>
            </w:tcBorders>
            <w:shd w:val="clear" w:color="auto" w:fill="auto"/>
            <w:noWrap/>
            <w:vAlign w:val="bottom"/>
            <w:hideMark/>
          </w:tcPr>
          <w:p w14:paraId="7684F795"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14:paraId="661AFDF2"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w:t>
            </w:r>
          </w:p>
        </w:tc>
        <w:tc>
          <w:tcPr>
            <w:tcW w:w="723" w:type="dxa"/>
            <w:tcBorders>
              <w:top w:val="nil"/>
              <w:left w:val="nil"/>
              <w:bottom w:val="nil"/>
              <w:right w:val="nil"/>
            </w:tcBorders>
            <w:shd w:val="clear" w:color="auto" w:fill="auto"/>
            <w:noWrap/>
            <w:vAlign w:val="bottom"/>
            <w:hideMark/>
          </w:tcPr>
          <w:p w14:paraId="348D1FA1"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10262</w:t>
            </w:r>
          </w:p>
        </w:tc>
        <w:tc>
          <w:tcPr>
            <w:tcW w:w="1284" w:type="dxa"/>
            <w:tcBorders>
              <w:top w:val="nil"/>
              <w:left w:val="nil"/>
              <w:bottom w:val="nil"/>
              <w:right w:val="nil"/>
            </w:tcBorders>
            <w:shd w:val="clear" w:color="auto" w:fill="auto"/>
            <w:noWrap/>
            <w:vAlign w:val="bottom"/>
            <w:hideMark/>
          </w:tcPr>
          <w:p w14:paraId="250340DA"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65.9%</w:t>
            </w:r>
          </w:p>
        </w:tc>
        <w:tc>
          <w:tcPr>
            <w:tcW w:w="780" w:type="dxa"/>
            <w:tcBorders>
              <w:top w:val="nil"/>
              <w:left w:val="nil"/>
              <w:bottom w:val="nil"/>
              <w:right w:val="nil"/>
            </w:tcBorders>
            <w:shd w:val="clear" w:color="auto" w:fill="auto"/>
            <w:noWrap/>
            <w:vAlign w:val="bottom"/>
            <w:hideMark/>
          </w:tcPr>
          <w:p w14:paraId="08DBAB1D"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1499</w:t>
            </w:r>
          </w:p>
        </w:tc>
        <w:tc>
          <w:tcPr>
            <w:tcW w:w="1200" w:type="dxa"/>
            <w:tcBorders>
              <w:top w:val="nil"/>
              <w:left w:val="nil"/>
              <w:bottom w:val="nil"/>
              <w:right w:val="nil"/>
            </w:tcBorders>
            <w:shd w:val="clear" w:color="auto" w:fill="auto"/>
            <w:noWrap/>
            <w:vAlign w:val="bottom"/>
            <w:hideMark/>
          </w:tcPr>
          <w:p w14:paraId="6E4028B0"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12.0%</w:t>
            </w:r>
          </w:p>
        </w:tc>
        <w:tc>
          <w:tcPr>
            <w:tcW w:w="720" w:type="dxa"/>
            <w:tcBorders>
              <w:top w:val="nil"/>
              <w:left w:val="nil"/>
              <w:bottom w:val="nil"/>
              <w:right w:val="nil"/>
            </w:tcBorders>
            <w:shd w:val="clear" w:color="auto" w:fill="auto"/>
            <w:noWrap/>
            <w:vAlign w:val="bottom"/>
            <w:hideMark/>
          </w:tcPr>
          <w:p w14:paraId="2E65C7C6"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4702</w:t>
            </w:r>
          </w:p>
        </w:tc>
        <w:tc>
          <w:tcPr>
            <w:tcW w:w="1268" w:type="dxa"/>
            <w:tcBorders>
              <w:top w:val="nil"/>
              <w:left w:val="nil"/>
              <w:bottom w:val="nil"/>
              <w:right w:val="nil"/>
            </w:tcBorders>
            <w:shd w:val="clear" w:color="auto" w:fill="auto"/>
            <w:noWrap/>
            <w:vAlign w:val="bottom"/>
            <w:hideMark/>
          </w:tcPr>
          <w:p w14:paraId="11ADB6B2"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3.0%</w:t>
            </w:r>
          </w:p>
        </w:tc>
      </w:tr>
      <w:tr w:rsidR="00B972E0" w:rsidRPr="00B972E0" w14:paraId="25859B3D" w14:textId="77777777" w:rsidTr="00BB5750">
        <w:trPr>
          <w:trHeight w:val="290"/>
        </w:trPr>
        <w:tc>
          <w:tcPr>
            <w:tcW w:w="450" w:type="dxa"/>
            <w:tcBorders>
              <w:top w:val="nil"/>
              <w:left w:val="nil"/>
              <w:bottom w:val="nil"/>
              <w:right w:val="nil"/>
            </w:tcBorders>
            <w:shd w:val="clear" w:color="auto" w:fill="auto"/>
            <w:noWrap/>
            <w:vAlign w:val="bottom"/>
            <w:hideMark/>
          </w:tcPr>
          <w:p w14:paraId="3EB1F699" w14:textId="77777777"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14:paraId="4C4E30E2"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Yes</w:t>
            </w:r>
          </w:p>
        </w:tc>
        <w:tc>
          <w:tcPr>
            <w:tcW w:w="723" w:type="dxa"/>
            <w:tcBorders>
              <w:top w:val="nil"/>
              <w:left w:val="nil"/>
              <w:bottom w:val="nil"/>
              <w:right w:val="nil"/>
            </w:tcBorders>
            <w:shd w:val="clear" w:color="auto" w:fill="auto"/>
            <w:noWrap/>
            <w:vAlign w:val="bottom"/>
            <w:hideMark/>
          </w:tcPr>
          <w:p w14:paraId="6EB63E1E"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5810</w:t>
            </w:r>
          </w:p>
        </w:tc>
        <w:tc>
          <w:tcPr>
            <w:tcW w:w="1284" w:type="dxa"/>
            <w:tcBorders>
              <w:top w:val="nil"/>
              <w:left w:val="nil"/>
              <w:bottom w:val="nil"/>
              <w:right w:val="nil"/>
            </w:tcBorders>
            <w:shd w:val="clear" w:color="auto" w:fill="auto"/>
            <w:noWrap/>
            <w:vAlign w:val="bottom"/>
            <w:hideMark/>
          </w:tcPr>
          <w:p w14:paraId="6079F3F1"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34.1%</w:t>
            </w:r>
          </w:p>
        </w:tc>
        <w:tc>
          <w:tcPr>
            <w:tcW w:w="780" w:type="dxa"/>
            <w:tcBorders>
              <w:top w:val="nil"/>
              <w:left w:val="nil"/>
              <w:bottom w:val="nil"/>
              <w:right w:val="nil"/>
            </w:tcBorders>
            <w:shd w:val="clear" w:color="auto" w:fill="auto"/>
            <w:noWrap/>
            <w:vAlign w:val="bottom"/>
            <w:hideMark/>
          </w:tcPr>
          <w:p w14:paraId="419045E2"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1094</w:t>
            </w:r>
          </w:p>
        </w:tc>
        <w:tc>
          <w:tcPr>
            <w:tcW w:w="1200" w:type="dxa"/>
            <w:tcBorders>
              <w:top w:val="nil"/>
              <w:left w:val="nil"/>
              <w:bottom w:val="nil"/>
              <w:right w:val="nil"/>
            </w:tcBorders>
            <w:shd w:val="clear" w:color="auto" w:fill="auto"/>
            <w:noWrap/>
            <w:vAlign w:val="bottom"/>
            <w:hideMark/>
          </w:tcPr>
          <w:p w14:paraId="56D5C711"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18.2%</w:t>
            </w:r>
          </w:p>
        </w:tc>
        <w:tc>
          <w:tcPr>
            <w:tcW w:w="720" w:type="dxa"/>
            <w:tcBorders>
              <w:top w:val="nil"/>
              <w:left w:val="nil"/>
              <w:bottom w:val="nil"/>
              <w:right w:val="nil"/>
            </w:tcBorders>
            <w:shd w:val="clear" w:color="auto" w:fill="auto"/>
            <w:noWrap/>
            <w:vAlign w:val="bottom"/>
            <w:hideMark/>
          </w:tcPr>
          <w:p w14:paraId="6242BA74"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2620</w:t>
            </w:r>
          </w:p>
        </w:tc>
        <w:tc>
          <w:tcPr>
            <w:tcW w:w="1268" w:type="dxa"/>
            <w:tcBorders>
              <w:top w:val="nil"/>
              <w:left w:val="nil"/>
              <w:bottom w:val="nil"/>
              <w:right w:val="nil"/>
            </w:tcBorders>
            <w:shd w:val="clear" w:color="auto" w:fill="auto"/>
            <w:noWrap/>
            <w:vAlign w:val="bottom"/>
            <w:hideMark/>
          </w:tcPr>
          <w:p w14:paraId="34F7E7D5"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5.9%</w:t>
            </w:r>
          </w:p>
        </w:tc>
      </w:tr>
      <w:tr w:rsidR="00091BED" w:rsidRPr="00B972E0" w14:paraId="2F742519" w14:textId="77777777" w:rsidTr="00BB5750">
        <w:trPr>
          <w:trHeight w:val="290"/>
        </w:trPr>
        <w:tc>
          <w:tcPr>
            <w:tcW w:w="8280" w:type="dxa"/>
            <w:gridSpan w:val="6"/>
            <w:tcBorders>
              <w:top w:val="nil"/>
              <w:left w:val="nil"/>
              <w:bottom w:val="nil"/>
              <w:right w:val="nil"/>
            </w:tcBorders>
            <w:shd w:val="clear" w:color="auto" w:fill="auto"/>
            <w:noWrap/>
            <w:vAlign w:val="bottom"/>
            <w:hideMark/>
          </w:tcPr>
          <w:p w14:paraId="11A14A3B"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Vigorous physical activity at least 10 minutes per week</w:t>
            </w:r>
          </w:p>
        </w:tc>
        <w:tc>
          <w:tcPr>
            <w:tcW w:w="720" w:type="dxa"/>
            <w:tcBorders>
              <w:top w:val="nil"/>
              <w:left w:val="nil"/>
              <w:bottom w:val="nil"/>
              <w:right w:val="nil"/>
            </w:tcBorders>
            <w:shd w:val="clear" w:color="auto" w:fill="auto"/>
            <w:noWrap/>
            <w:vAlign w:val="bottom"/>
            <w:hideMark/>
          </w:tcPr>
          <w:p w14:paraId="73A96F74" w14:textId="77777777" w:rsidR="00091BED" w:rsidRPr="00091BED" w:rsidRDefault="00091BED" w:rsidP="00091BED">
            <w:pPr>
              <w:spacing w:after="0" w:line="240" w:lineRule="auto"/>
              <w:rPr>
                <w:rFonts w:ascii="Calibri" w:eastAsia="Times New Roman" w:hAnsi="Calibri" w:cs="Calibri"/>
                <w:color w:val="000000"/>
                <w:sz w:val="20"/>
                <w:szCs w:val="20"/>
              </w:rPr>
            </w:pPr>
          </w:p>
        </w:tc>
        <w:tc>
          <w:tcPr>
            <w:tcW w:w="1268" w:type="dxa"/>
            <w:tcBorders>
              <w:top w:val="nil"/>
              <w:left w:val="nil"/>
              <w:bottom w:val="nil"/>
              <w:right w:val="nil"/>
            </w:tcBorders>
            <w:shd w:val="clear" w:color="auto" w:fill="auto"/>
            <w:noWrap/>
            <w:vAlign w:val="bottom"/>
            <w:hideMark/>
          </w:tcPr>
          <w:p w14:paraId="4625B3EB" w14:textId="77777777"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14:paraId="18AD98D1" w14:textId="77777777" w:rsidTr="00BB5750">
        <w:trPr>
          <w:trHeight w:val="290"/>
        </w:trPr>
        <w:tc>
          <w:tcPr>
            <w:tcW w:w="450" w:type="dxa"/>
            <w:tcBorders>
              <w:top w:val="nil"/>
              <w:left w:val="nil"/>
              <w:bottom w:val="nil"/>
              <w:right w:val="nil"/>
            </w:tcBorders>
            <w:shd w:val="clear" w:color="auto" w:fill="auto"/>
            <w:noWrap/>
            <w:vAlign w:val="bottom"/>
            <w:hideMark/>
          </w:tcPr>
          <w:p w14:paraId="15C00B0C"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14:paraId="03749278"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Missing</w:t>
            </w:r>
          </w:p>
        </w:tc>
        <w:tc>
          <w:tcPr>
            <w:tcW w:w="723" w:type="dxa"/>
            <w:tcBorders>
              <w:top w:val="nil"/>
              <w:left w:val="nil"/>
              <w:bottom w:val="nil"/>
              <w:right w:val="nil"/>
            </w:tcBorders>
            <w:shd w:val="clear" w:color="auto" w:fill="auto"/>
            <w:noWrap/>
            <w:vAlign w:val="bottom"/>
            <w:hideMark/>
          </w:tcPr>
          <w:p w14:paraId="2A23C788"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4442</w:t>
            </w:r>
          </w:p>
        </w:tc>
        <w:tc>
          <w:tcPr>
            <w:tcW w:w="1284" w:type="dxa"/>
            <w:tcBorders>
              <w:top w:val="nil"/>
              <w:left w:val="nil"/>
              <w:bottom w:val="nil"/>
              <w:right w:val="nil"/>
            </w:tcBorders>
            <w:shd w:val="clear" w:color="auto" w:fill="auto"/>
            <w:noWrap/>
            <w:vAlign w:val="bottom"/>
            <w:hideMark/>
          </w:tcPr>
          <w:p w14:paraId="39AA8040"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32.4%</w:t>
            </w:r>
          </w:p>
        </w:tc>
        <w:tc>
          <w:tcPr>
            <w:tcW w:w="780" w:type="dxa"/>
            <w:tcBorders>
              <w:top w:val="nil"/>
              <w:left w:val="nil"/>
              <w:bottom w:val="nil"/>
              <w:right w:val="nil"/>
            </w:tcBorders>
            <w:shd w:val="clear" w:color="auto" w:fill="auto"/>
            <w:noWrap/>
            <w:vAlign w:val="bottom"/>
            <w:hideMark/>
          </w:tcPr>
          <w:p w14:paraId="5D06FAE7"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695</w:t>
            </w:r>
          </w:p>
        </w:tc>
        <w:tc>
          <w:tcPr>
            <w:tcW w:w="1200" w:type="dxa"/>
            <w:tcBorders>
              <w:top w:val="nil"/>
              <w:left w:val="nil"/>
              <w:bottom w:val="nil"/>
              <w:right w:val="nil"/>
            </w:tcBorders>
            <w:shd w:val="clear" w:color="auto" w:fill="auto"/>
            <w:noWrap/>
            <w:vAlign w:val="bottom"/>
            <w:hideMark/>
          </w:tcPr>
          <w:p w14:paraId="6FD46015"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22.9%</w:t>
            </w:r>
          </w:p>
        </w:tc>
        <w:tc>
          <w:tcPr>
            <w:tcW w:w="720" w:type="dxa"/>
            <w:tcBorders>
              <w:top w:val="nil"/>
              <w:left w:val="nil"/>
              <w:bottom w:val="nil"/>
              <w:right w:val="nil"/>
            </w:tcBorders>
            <w:shd w:val="clear" w:color="auto" w:fill="auto"/>
            <w:noWrap/>
            <w:vAlign w:val="bottom"/>
            <w:hideMark/>
          </w:tcPr>
          <w:p w14:paraId="4177029C"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3270</w:t>
            </w:r>
          </w:p>
        </w:tc>
        <w:tc>
          <w:tcPr>
            <w:tcW w:w="1268" w:type="dxa"/>
            <w:tcBorders>
              <w:top w:val="nil"/>
              <w:left w:val="nil"/>
              <w:bottom w:val="nil"/>
              <w:right w:val="nil"/>
            </w:tcBorders>
            <w:shd w:val="clear" w:color="auto" w:fill="auto"/>
            <w:noWrap/>
            <w:vAlign w:val="bottom"/>
            <w:hideMark/>
          </w:tcPr>
          <w:p w14:paraId="0DABF39D"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4.0%</w:t>
            </w:r>
          </w:p>
        </w:tc>
      </w:tr>
      <w:tr w:rsidR="00B972E0" w:rsidRPr="00B972E0" w14:paraId="76090466" w14:textId="77777777" w:rsidTr="00BB5750">
        <w:trPr>
          <w:trHeight w:val="290"/>
        </w:trPr>
        <w:tc>
          <w:tcPr>
            <w:tcW w:w="450" w:type="dxa"/>
            <w:tcBorders>
              <w:top w:val="nil"/>
              <w:left w:val="nil"/>
              <w:bottom w:val="nil"/>
              <w:right w:val="nil"/>
            </w:tcBorders>
            <w:shd w:val="clear" w:color="auto" w:fill="auto"/>
            <w:noWrap/>
            <w:vAlign w:val="bottom"/>
            <w:hideMark/>
          </w:tcPr>
          <w:p w14:paraId="56CC480A" w14:textId="77777777"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14:paraId="75F497B9"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w:t>
            </w:r>
          </w:p>
        </w:tc>
        <w:tc>
          <w:tcPr>
            <w:tcW w:w="723" w:type="dxa"/>
            <w:tcBorders>
              <w:top w:val="nil"/>
              <w:left w:val="nil"/>
              <w:bottom w:val="nil"/>
              <w:right w:val="nil"/>
            </w:tcBorders>
            <w:shd w:val="clear" w:color="auto" w:fill="auto"/>
            <w:noWrap/>
            <w:vAlign w:val="bottom"/>
            <w:hideMark/>
          </w:tcPr>
          <w:p w14:paraId="436D8A38"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3409</w:t>
            </w:r>
          </w:p>
        </w:tc>
        <w:tc>
          <w:tcPr>
            <w:tcW w:w="1284" w:type="dxa"/>
            <w:tcBorders>
              <w:top w:val="nil"/>
              <w:left w:val="nil"/>
              <w:bottom w:val="nil"/>
              <w:right w:val="nil"/>
            </w:tcBorders>
            <w:shd w:val="clear" w:color="auto" w:fill="auto"/>
            <w:noWrap/>
            <w:vAlign w:val="bottom"/>
            <w:hideMark/>
          </w:tcPr>
          <w:p w14:paraId="5C5C637A"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15.9%</w:t>
            </w:r>
          </w:p>
        </w:tc>
        <w:tc>
          <w:tcPr>
            <w:tcW w:w="780" w:type="dxa"/>
            <w:tcBorders>
              <w:top w:val="nil"/>
              <w:left w:val="nil"/>
              <w:bottom w:val="nil"/>
              <w:right w:val="nil"/>
            </w:tcBorders>
            <w:shd w:val="clear" w:color="auto" w:fill="auto"/>
            <w:noWrap/>
            <w:vAlign w:val="bottom"/>
            <w:hideMark/>
          </w:tcPr>
          <w:p w14:paraId="5F61370E"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594</w:t>
            </w:r>
          </w:p>
        </w:tc>
        <w:tc>
          <w:tcPr>
            <w:tcW w:w="1200" w:type="dxa"/>
            <w:tcBorders>
              <w:top w:val="nil"/>
              <w:left w:val="nil"/>
              <w:bottom w:val="nil"/>
              <w:right w:val="nil"/>
            </w:tcBorders>
            <w:shd w:val="clear" w:color="auto" w:fill="auto"/>
            <w:noWrap/>
            <w:vAlign w:val="bottom"/>
            <w:hideMark/>
          </w:tcPr>
          <w:p w14:paraId="2F89F7F7"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40.7%</w:t>
            </w:r>
          </w:p>
        </w:tc>
        <w:tc>
          <w:tcPr>
            <w:tcW w:w="720" w:type="dxa"/>
            <w:tcBorders>
              <w:top w:val="nil"/>
              <w:left w:val="nil"/>
              <w:bottom w:val="nil"/>
              <w:right w:val="nil"/>
            </w:tcBorders>
            <w:shd w:val="clear" w:color="auto" w:fill="auto"/>
            <w:noWrap/>
            <w:vAlign w:val="bottom"/>
            <w:hideMark/>
          </w:tcPr>
          <w:p w14:paraId="5AFA9D70"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1188</w:t>
            </w:r>
          </w:p>
        </w:tc>
        <w:tc>
          <w:tcPr>
            <w:tcW w:w="1268" w:type="dxa"/>
            <w:tcBorders>
              <w:top w:val="nil"/>
              <w:left w:val="nil"/>
              <w:bottom w:val="nil"/>
              <w:right w:val="nil"/>
            </w:tcBorders>
            <w:shd w:val="clear" w:color="auto" w:fill="auto"/>
            <w:noWrap/>
            <w:vAlign w:val="bottom"/>
            <w:hideMark/>
          </w:tcPr>
          <w:p w14:paraId="5B76C24E"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17.5%</w:t>
            </w:r>
          </w:p>
        </w:tc>
      </w:tr>
      <w:tr w:rsidR="00B972E0" w:rsidRPr="00B972E0" w14:paraId="3CEAC967" w14:textId="77777777" w:rsidTr="00BB5750">
        <w:trPr>
          <w:trHeight w:val="290"/>
        </w:trPr>
        <w:tc>
          <w:tcPr>
            <w:tcW w:w="450" w:type="dxa"/>
            <w:tcBorders>
              <w:top w:val="nil"/>
              <w:left w:val="nil"/>
              <w:bottom w:val="nil"/>
              <w:right w:val="nil"/>
            </w:tcBorders>
            <w:shd w:val="clear" w:color="auto" w:fill="auto"/>
            <w:noWrap/>
            <w:vAlign w:val="bottom"/>
            <w:hideMark/>
          </w:tcPr>
          <w:p w14:paraId="52FAA3A1" w14:textId="77777777"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14:paraId="74644AF3"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Yes</w:t>
            </w:r>
          </w:p>
        </w:tc>
        <w:tc>
          <w:tcPr>
            <w:tcW w:w="723" w:type="dxa"/>
            <w:tcBorders>
              <w:top w:val="nil"/>
              <w:left w:val="nil"/>
              <w:bottom w:val="nil"/>
              <w:right w:val="nil"/>
            </w:tcBorders>
            <w:shd w:val="clear" w:color="auto" w:fill="auto"/>
            <w:noWrap/>
            <w:vAlign w:val="bottom"/>
            <w:hideMark/>
          </w:tcPr>
          <w:p w14:paraId="469C48F5"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8221</w:t>
            </w:r>
          </w:p>
        </w:tc>
        <w:tc>
          <w:tcPr>
            <w:tcW w:w="1284" w:type="dxa"/>
            <w:tcBorders>
              <w:top w:val="nil"/>
              <w:left w:val="nil"/>
              <w:bottom w:val="nil"/>
              <w:right w:val="nil"/>
            </w:tcBorders>
            <w:shd w:val="clear" w:color="auto" w:fill="auto"/>
            <w:noWrap/>
            <w:vAlign w:val="bottom"/>
            <w:hideMark/>
          </w:tcPr>
          <w:p w14:paraId="74A7C26E"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51.7%</w:t>
            </w:r>
          </w:p>
        </w:tc>
        <w:tc>
          <w:tcPr>
            <w:tcW w:w="780" w:type="dxa"/>
            <w:tcBorders>
              <w:top w:val="nil"/>
              <w:left w:val="nil"/>
              <w:bottom w:val="nil"/>
              <w:right w:val="nil"/>
            </w:tcBorders>
            <w:shd w:val="clear" w:color="auto" w:fill="auto"/>
            <w:noWrap/>
            <w:vAlign w:val="bottom"/>
            <w:hideMark/>
          </w:tcPr>
          <w:p w14:paraId="62DAF796"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1304</w:t>
            </w:r>
          </w:p>
        </w:tc>
        <w:tc>
          <w:tcPr>
            <w:tcW w:w="1200" w:type="dxa"/>
            <w:tcBorders>
              <w:top w:val="nil"/>
              <w:left w:val="nil"/>
              <w:bottom w:val="nil"/>
              <w:right w:val="nil"/>
            </w:tcBorders>
            <w:shd w:val="clear" w:color="auto" w:fill="auto"/>
            <w:noWrap/>
            <w:vAlign w:val="bottom"/>
            <w:hideMark/>
          </w:tcPr>
          <w:p w14:paraId="055918A0"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14.3%</w:t>
            </w:r>
          </w:p>
        </w:tc>
        <w:tc>
          <w:tcPr>
            <w:tcW w:w="720" w:type="dxa"/>
            <w:tcBorders>
              <w:top w:val="nil"/>
              <w:left w:val="nil"/>
              <w:bottom w:val="nil"/>
              <w:right w:val="nil"/>
            </w:tcBorders>
            <w:shd w:val="clear" w:color="auto" w:fill="auto"/>
            <w:noWrap/>
            <w:vAlign w:val="bottom"/>
            <w:hideMark/>
          </w:tcPr>
          <w:p w14:paraId="46127184"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2864</w:t>
            </w:r>
          </w:p>
        </w:tc>
        <w:tc>
          <w:tcPr>
            <w:tcW w:w="1268" w:type="dxa"/>
            <w:tcBorders>
              <w:top w:val="nil"/>
              <w:left w:val="nil"/>
              <w:bottom w:val="nil"/>
              <w:right w:val="nil"/>
            </w:tcBorders>
            <w:shd w:val="clear" w:color="auto" w:fill="auto"/>
            <w:noWrap/>
            <w:vAlign w:val="bottom"/>
            <w:hideMark/>
          </w:tcPr>
          <w:p w14:paraId="4C99A20E"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5.1%</w:t>
            </w:r>
          </w:p>
        </w:tc>
      </w:tr>
      <w:tr w:rsidR="00B972E0" w:rsidRPr="00B972E0" w14:paraId="52F46CFA" w14:textId="77777777" w:rsidTr="00BB5750">
        <w:trPr>
          <w:trHeight w:val="290"/>
        </w:trPr>
        <w:tc>
          <w:tcPr>
            <w:tcW w:w="4293" w:type="dxa"/>
            <w:gridSpan w:val="2"/>
            <w:tcBorders>
              <w:top w:val="nil"/>
              <w:left w:val="nil"/>
              <w:bottom w:val="nil"/>
              <w:right w:val="nil"/>
            </w:tcBorders>
            <w:shd w:val="clear" w:color="auto" w:fill="auto"/>
            <w:noWrap/>
            <w:vAlign w:val="bottom"/>
            <w:hideMark/>
          </w:tcPr>
          <w:p w14:paraId="163D57DA"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Income (% FPL)</w:t>
            </w:r>
          </w:p>
        </w:tc>
        <w:tc>
          <w:tcPr>
            <w:tcW w:w="723" w:type="dxa"/>
            <w:tcBorders>
              <w:top w:val="nil"/>
              <w:left w:val="nil"/>
              <w:bottom w:val="nil"/>
              <w:right w:val="nil"/>
            </w:tcBorders>
            <w:shd w:val="clear" w:color="auto" w:fill="auto"/>
            <w:noWrap/>
            <w:vAlign w:val="bottom"/>
            <w:hideMark/>
          </w:tcPr>
          <w:p w14:paraId="4A5FFB18" w14:textId="77777777"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14:paraId="5F30AAB3"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14:paraId="69116CD7"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5C896FD0"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14:paraId="1F935422"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14:paraId="720F6075" w14:textId="77777777"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14:paraId="1E187428" w14:textId="77777777" w:rsidTr="00BB5750">
        <w:trPr>
          <w:trHeight w:val="290"/>
        </w:trPr>
        <w:tc>
          <w:tcPr>
            <w:tcW w:w="450" w:type="dxa"/>
            <w:tcBorders>
              <w:top w:val="nil"/>
              <w:left w:val="nil"/>
              <w:bottom w:val="nil"/>
              <w:right w:val="nil"/>
            </w:tcBorders>
            <w:shd w:val="clear" w:color="auto" w:fill="auto"/>
            <w:noWrap/>
            <w:vAlign w:val="bottom"/>
            <w:hideMark/>
          </w:tcPr>
          <w:p w14:paraId="0605920F"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14:paraId="1EC0F7C2"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0-100%</w:t>
            </w:r>
          </w:p>
        </w:tc>
        <w:tc>
          <w:tcPr>
            <w:tcW w:w="723" w:type="dxa"/>
            <w:tcBorders>
              <w:top w:val="nil"/>
              <w:left w:val="nil"/>
              <w:bottom w:val="nil"/>
              <w:right w:val="nil"/>
            </w:tcBorders>
            <w:shd w:val="clear" w:color="auto" w:fill="auto"/>
            <w:noWrap/>
            <w:vAlign w:val="bottom"/>
            <w:hideMark/>
          </w:tcPr>
          <w:p w14:paraId="6BED8AB1"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4316</w:t>
            </w:r>
          </w:p>
        </w:tc>
        <w:tc>
          <w:tcPr>
            <w:tcW w:w="1284" w:type="dxa"/>
            <w:tcBorders>
              <w:top w:val="nil"/>
              <w:left w:val="nil"/>
              <w:bottom w:val="nil"/>
              <w:right w:val="nil"/>
            </w:tcBorders>
            <w:shd w:val="clear" w:color="auto" w:fill="auto"/>
            <w:noWrap/>
            <w:vAlign w:val="bottom"/>
            <w:hideMark/>
          </w:tcPr>
          <w:p w14:paraId="12EE9181"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19.0%</w:t>
            </w:r>
          </w:p>
        </w:tc>
        <w:tc>
          <w:tcPr>
            <w:tcW w:w="780" w:type="dxa"/>
            <w:tcBorders>
              <w:top w:val="nil"/>
              <w:left w:val="nil"/>
              <w:bottom w:val="nil"/>
              <w:right w:val="nil"/>
            </w:tcBorders>
            <w:shd w:val="clear" w:color="auto" w:fill="auto"/>
            <w:noWrap/>
            <w:vAlign w:val="bottom"/>
            <w:hideMark/>
          </w:tcPr>
          <w:p w14:paraId="6550B63C"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839</w:t>
            </w:r>
          </w:p>
        </w:tc>
        <w:tc>
          <w:tcPr>
            <w:tcW w:w="1200" w:type="dxa"/>
            <w:tcBorders>
              <w:top w:val="nil"/>
              <w:left w:val="nil"/>
              <w:bottom w:val="nil"/>
              <w:right w:val="nil"/>
            </w:tcBorders>
            <w:shd w:val="clear" w:color="auto" w:fill="auto"/>
            <w:noWrap/>
            <w:vAlign w:val="bottom"/>
            <w:hideMark/>
          </w:tcPr>
          <w:p w14:paraId="646C1AB9"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28.2%</w:t>
            </w:r>
          </w:p>
        </w:tc>
        <w:tc>
          <w:tcPr>
            <w:tcW w:w="720" w:type="dxa"/>
            <w:tcBorders>
              <w:top w:val="nil"/>
              <w:left w:val="nil"/>
              <w:bottom w:val="nil"/>
              <w:right w:val="nil"/>
            </w:tcBorders>
            <w:shd w:val="clear" w:color="auto" w:fill="auto"/>
            <w:noWrap/>
            <w:vAlign w:val="bottom"/>
            <w:hideMark/>
          </w:tcPr>
          <w:p w14:paraId="224A1FDF"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1778</w:t>
            </w:r>
          </w:p>
        </w:tc>
        <w:tc>
          <w:tcPr>
            <w:tcW w:w="1268" w:type="dxa"/>
            <w:tcBorders>
              <w:top w:val="nil"/>
              <w:left w:val="nil"/>
              <w:bottom w:val="nil"/>
              <w:right w:val="nil"/>
            </w:tcBorders>
            <w:shd w:val="clear" w:color="auto" w:fill="auto"/>
            <w:noWrap/>
            <w:vAlign w:val="bottom"/>
            <w:hideMark/>
          </w:tcPr>
          <w:p w14:paraId="10B580BC"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11.6%</w:t>
            </w:r>
          </w:p>
        </w:tc>
      </w:tr>
      <w:tr w:rsidR="00B972E0" w:rsidRPr="00B972E0" w14:paraId="6F4CF3F6" w14:textId="77777777" w:rsidTr="00BB5750">
        <w:trPr>
          <w:trHeight w:val="290"/>
        </w:trPr>
        <w:tc>
          <w:tcPr>
            <w:tcW w:w="450" w:type="dxa"/>
            <w:tcBorders>
              <w:top w:val="nil"/>
              <w:left w:val="nil"/>
              <w:bottom w:val="nil"/>
              <w:right w:val="nil"/>
            </w:tcBorders>
            <w:shd w:val="clear" w:color="auto" w:fill="auto"/>
            <w:noWrap/>
            <w:vAlign w:val="bottom"/>
            <w:hideMark/>
          </w:tcPr>
          <w:p w14:paraId="2B2CDD6D" w14:textId="77777777"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14:paraId="73376F98"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100-199%</w:t>
            </w:r>
          </w:p>
        </w:tc>
        <w:tc>
          <w:tcPr>
            <w:tcW w:w="723" w:type="dxa"/>
            <w:tcBorders>
              <w:top w:val="nil"/>
              <w:left w:val="nil"/>
              <w:bottom w:val="nil"/>
              <w:right w:val="nil"/>
            </w:tcBorders>
            <w:shd w:val="clear" w:color="auto" w:fill="auto"/>
            <w:noWrap/>
            <w:vAlign w:val="bottom"/>
            <w:hideMark/>
          </w:tcPr>
          <w:p w14:paraId="30C1019F"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3962</w:t>
            </w:r>
          </w:p>
        </w:tc>
        <w:tc>
          <w:tcPr>
            <w:tcW w:w="1284" w:type="dxa"/>
            <w:tcBorders>
              <w:top w:val="nil"/>
              <w:left w:val="nil"/>
              <w:bottom w:val="nil"/>
              <w:right w:val="nil"/>
            </w:tcBorders>
            <w:shd w:val="clear" w:color="auto" w:fill="auto"/>
            <w:noWrap/>
            <w:vAlign w:val="bottom"/>
            <w:hideMark/>
          </w:tcPr>
          <w:p w14:paraId="7767FDB6"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19.0%</w:t>
            </w:r>
          </w:p>
        </w:tc>
        <w:tc>
          <w:tcPr>
            <w:tcW w:w="780" w:type="dxa"/>
            <w:tcBorders>
              <w:top w:val="nil"/>
              <w:left w:val="nil"/>
              <w:bottom w:val="nil"/>
              <w:right w:val="nil"/>
            </w:tcBorders>
            <w:shd w:val="clear" w:color="auto" w:fill="auto"/>
            <w:noWrap/>
            <w:vAlign w:val="bottom"/>
            <w:hideMark/>
          </w:tcPr>
          <w:p w14:paraId="6B7D1DDC"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683</w:t>
            </w:r>
          </w:p>
        </w:tc>
        <w:tc>
          <w:tcPr>
            <w:tcW w:w="1200" w:type="dxa"/>
            <w:tcBorders>
              <w:top w:val="nil"/>
              <w:left w:val="nil"/>
              <w:bottom w:val="nil"/>
              <w:right w:val="nil"/>
            </w:tcBorders>
            <w:shd w:val="clear" w:color="auto" w:fill="auto"/>
            <w:noWrap/>
            <w:vAlign w:val="bottom"/>
            <w:hideMark/>
          </w:tcPr>
          <w:p w14:paraId="39EF6CBF"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31.1%</w:t>
            </w:r>
          </w:p>
        </w:tc>
        <w:tc>
          <w:tcPr>
            <w:tcW w:w="720" w:type="dxa"/>
            <w:tcBorders>
              <w:top w:val="nil"/>
              <w:left w:val="nil"/>
              <w:bottom w:val="nil"/>
              <w:right w:val="nil"/>
            </w:tcBorders>
            <w:shd w:val="clear" w:color="auto" w:fill="auto"/>
            <w:noWrap/>
            <w:vAlign w:val="bottom"/>
            <w:hideMark/>
          </w:tcPr>
          <w:p w14:paraId="312B9D8D"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1794</w:t>
            </w:r>
          </w:p>
        </w:tc>
        <w:tc>
          <w:tcPr>
            <w:tcW w:w="1268" w:type="dxa"/>
            <w:tcBorders>
              <w:top w:val="nil"/>
              <w:left w:val="nil"/>
              <w:bottom w:val="nil"/>
              <w:right w:val="nil"/>
            </w:tcBorders>
            <w:shd w:val="clear" w:color="auto" w:fill="auto"/>
            <w:noWrap/>
            <w:vAlign w:val="bottom"/>
            <w:hideMark/>
          </w:tcPr>
          <w:p w14:paraId="7147EC9B"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10.4%</w:t>
            </w:r>
          </w:p>
        </w:tc>
      </w:tr>
      <w:tr w:rsidR="00B972E0" w:rsidRPr="00B972E0" w14:paraId="7941BC5A" w14:textId="77777777" w:rsidTr="00BB5750">
        <w:trPr>
          <w:trHeight w:val="290"/>
        </w:trPr>
        <w:tc>
          <w:tcPr>
            <w:tcW w:w="450" w:type="dxa"/>
            <w:tcBorders>
              <w:top w:val="nil"/>
              <w:left w:val="nil"/>
              <w:bottom w:val="nil"/>
              <w:right w:val="nil"/>
            </w:tcBorders>
            <w:shd w:val="clear" w:color="auto" w:fill="auto"/>
            <w:noWrap/>
            <w:vAlign w:val="bottom"/>
            <w:hideMark/>
          </w:tcPr>
          <w:p w14:paraId="763815BB" w14:textId="77777777"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14:paraId="60A6A064"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200%+</w:t>
            </w:r>
          </w:p>
        </w:tc>
        <w:tc>
          <w:tcPr>
            <w:tcW w:w="723" w:type="dxa"/>
            <w:tcBorders>
              <w:top w:val="nil"/>
              <w:left w:val="nil"/>
              <w:bottom w:val="nil"/>
              <w:right w:val="nil"/>
            </w:tcBorders>
            <w:shd w:val="clear" w:color="auto" w:fill="auto"/>
            <w:noWrap/>
            <w:vAlign w:val="bottom"/>
            <w:hideMark/>
          </w:tcPr>
          <w:p w14:paraId="73640719"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7794</w:t>
            </w:r>
          </w:p>
        </w:tc>
        <w:tc>
          <w:tcPr>
            <w:tcW w:w="1284" w:type="dxa"/>
            <w:tcBorders>
              <w:top w:val="nil"/>
              <w:left w:val="nil"/>
              <w:bottom w:val="nil"/>
              <w:right w:val="nil"/>
            </w:tcBorders>
            <w:shd w:val="clear" w:color="auto" w:fill="auto"/>
            <w:noWrap/>
            <w:vAlign w:val="bottom"/>
            <w:hideMark/>
          </w:tcPr>
          <w:p w14:paraId="5F714410"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62.0%</w:t>
            </w:r>
          </w:p>
        </w:tc>
        <w:tc>
          <w:tcPr>
            <w:tcW w:w="780" w:type="dxa"/>
            <w:tcBorders>
              <w:top w:val="nil"/>
              <w:left w:val="nil"/>
              <w:bottom w:val="nil"/>
              <w:right w:val="nil"/>
            </w:tcBorders>
            <w:shd w:val="clear" w:color="auto" w:fill="auto"/>
            <w:noWrap/>
            <w:vAlign w:val="bottom"/>
            <w:hideMark/>
          </w:tcPr>
          <w:p w14:paraId="174D0EEE"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1071</w:t>
            </w:r>
          </w:p>
        </w:tc>
        <w:tc>
          <w:tcPr>
            <w:tcW w:w="1200" w:type="dxa"/>
            <w:tcBorders>
              <w:top w:val="nil"/>
              <w:left w:val="nil"/>
              <w:bottom w:val="nil"/>
              <w:right w:val="nil"/>
            </w:tcBorders>
            <w:shd w:val="clear" w:color="auto" w:fill="auto"/>
            <w:noWrap/>
            <w:vAlign w:val="bottom"/>
            <w:hideMark/>
          </w:tcPr>
          <w:p w14:paraId="02427045"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14.2%</w:t>
            </w:r>
          </w:p>
        </w:tc>
        <w:tc>
          <w:tcPr>
            <w:tcW w:w="720" w:type="dxa"/>
            <w:tcBorders>
              <w:top w:val="nil"/>
              <w:left w:val="nil"/>
              <w:bottom w:val="nil"/>
              <w:right w:val="nil"/>
            </w:tcBorders>
            <w:shd w:val="clear" w:color="auto" w:fill="auto"/>
            <w:noWrap/>
            <w:vAlign w:val="bottom"/>
            <w:hideMark/>
          </w:tcPr>
          <w:p w14:paraId="49D9B632"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3750</w:t>
            </w:r>
          </w:p>
        </w:tc>
        <w:tc>
          <w:tcPr>
            <w:tcW w:w="1268" w:type="dxa"/>
            <w:tcBorders>
              <w:top w:val="nil"/>
              <w:left w:val="nil"/>
              <w:bottom w:val="nil"/>
              <w:right w:val="nil"/>
            </w:tcBorders>
            <w:shd w:val="clear" w:color="auto" w:fill="auto"/>
            <w:noWrap/>
            <w:vAlign w:val="bottom"/>
            <w:hideMark/>
          </w:tcPr>
          <w:p w14:paraId="402F7FAC"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w:t>
            </w:r>
          </w:p>
        </w:tc>
      </w:tr>
      <w:tr w:rsidR="00091BED" w:rsidRPr="00B972E0" w14:paraId="76535708" w14:textId="77777777" w:rsidTr="00BB5750">
        <w:trPr>
          <w:trHeight w:val="290"/>
        </w:trPr>
        <w:tc>
          <w:tcPr>
            <w:tcW w:w="8280" w:type="dxa"/>
            <w:gridSpan w:val="6"/>
            <w:tcBorders>
              <w:top w:val="nil"/>
              <w:left w:val="nil"/>
              <w:bottom w:val="nil"/>
              <w:right w:val="nil"/>
            </w:tcBorders>
            <w:shd w:val="clear" w:color="auto" w:fill="auto"/>
            <w:noWrap/>
            <w:vAlign w:val="bottom"/>
            <w:hideMark/>
          </w:tcPr>
          <w:p w14:paraId="69E3C4D9"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Used sleep medication 5 or more times in last month</w:t>
            </w:r>
          </w:p>
        </w:tc>
        <w:tc>
          <w:tcPr>
            <w:tcW w:w="720" w:type="dxa"/>
            <w:tcBorders>
              <w:top w:val="nil"/>
              <w:left w:val="nil"/>
              <w:bottom w:val="nil"/>
              <w:right w:val="nil"/>
            </w:tcBorders>
            <w:shd w:val="clear" w:color="auto" w:fill="auto"/>
            <w:noWrap/>
            <w:vAlign w:val="bottom"/>
            <w:hideMark/>
          </w:tcPr>
          <w:p w14:paraId="6203B849" w14:textId="77777777" w:rsidR="00091BED" w:rsidRPr="00091BED" w:rsidRDefault="00091BED" w:rsidP="00091BED">
            <w:pPr>
              <w:spacing w:after="0" w:line="240" w:lineRule="auto"/>
              <w:rPr>
                <w:rFonts w:ascii="Calibri" w:eastAsia="Times New Roman" w:hAnsi="Calibri" w:cs="Calibri"/>
                <w:color w:val="000000"/>
                <w:sz w:val="20"/>
                <w:szCs w:val="20"/>
              </w:rPr>
            </w:pPr>
          </w:p>
        </w:tc>
        <w:tc>
          <w:tcPr>
            <w:tcW w:w="1268" w:type="dxa"/>
            <w:tcBorders>
              <w:top w:val="nil"/>
              <w:left w:val="nil"/>
              <w:bottom w:val="nil"/>
              <w:right w:val="nil"/>
            </w:tcBorders>
            <w:shd w:val="clear" w:color="auto" w:fill="auto"/>
            <w:noWrap/>
            <w:vAlign w:val="bottom"/>
            <w:hideMark/>
          </w:tcPr>
          <w:p w14:paraId="43C1A13C" w14:textId="77777777"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14:paraId="63FE197A" w14:textId="77777777" w:rsidTr="00BB5750">
        <w:trPr>
          <w:trHeight w:val="290"/>
        </w:trPr>
        <w:tc>
          <w:tcPr>
            <w:tcW w:w="450" w:type="dxa"/>
            <w:tcBorders>
              <w:top w:val="nil"/>
              <w:left w:val="nil"/>
              <w:bottom w:val="nil"/>
              <w:right w:val="nil"/>
            </w:tcBorders>
            <w:shd w:val="clear" w:color="auto" w:fill="auto"/>
            <w:noWrap/>
            <w:vAlign w:val="bottom"/>
            <w:hideMark/>
          </w:tcPr>
          <w:p w14:paraId="763EBEBF" w14:textId="77777777"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14:paraId="60289481"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Missing</w:t>
            </w:r>
          </w:p>
        </w:tc>
        <w:tc>
          <w:tcPr>
            <w:tcW w:w="723" w:type="dxa"/>
            <w:tcBorders>
              <w:top w:val="nil"/>
              <w:left w:val="nil"/>
              <w:bottom w:val="nil"/>
              <w:right w:val="nil"/>
            </w:tcBorders>
            <w:shd w:val="clear" w:color="auto" w:fill="auto"/>
            <w:noWrap/>
            <w:vAlign w:val="bottom"/>
            <w:hideMark/>
          </w:tcPr>
          <w:p w14:paraId="0FD60118"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612</w:t>
            </w:r>
          </w:p>
        </w:tc>
        <w:tc>
          <w:tcPr>
            <w:tcW w:w="1284" w:type="dxa"/>
            <w:tcBorders>
              <w:top w:val="nil"/>
              <w:left w:val="nil"/>
              <w:bottom w:val="nil"/>
              <w:right w:val="nil"/>
            </w:tcBorders>
            <w:shd w:val="clear" w:color="auto" w:fill="auto"/>
            <w:noWrap/>
            <w:vAlign w:val="bottom"/>
            <w:hideMark/>
          </w:tcPr>
          <w:p w14:paraId="1FF49C3C"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4.1%</w:t>
            </w:r>
          </w:p>
        </w:tc>
        <w:tc>
          <w:tcPr>
            <w:tcW w:w="780" w:type="dxa"/>
            <w:tcBorders>
              <w:top w:val="nil"/>
              <w:left w:val="nil"/>
              <w:bottom w:val="nil"/>
              <w:right w:val="nil"/>
            </w:tcBorders>
            <w:shd w:val="clear" w:color="auto" w:fill="auto"/>
            <w:noWrap/>
            <w:vAlign w:val="bottom"/>
            <w:hideMark/>
          </w:tcPr>
          <w:p w14:paraId="061A6B37"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153</w:t>
            </w:r>
          </w:p>
        </w:tc>
        <w:tc>
          <w:tcPr>
            <w:tcW w:w="1200" w:type="dxa"/>
            <w:tcBorders>
              <w:top w:val="nil"/>
              <w:left w:val="nil"/>
              <w:bottom w:val="nil"/>
              <w:right w:val="nil"/>
            </w:tcBorders>
            <w:shd w:val="clear" w:color="auto" w:fill="auto"/>
            <w:noWrap/>
            <w:vAlign w:val="bottom"/>
            <w:hideMark/>
          </w:tcPr>
          <w:p w14:paraId="3E8FC00C"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115.0%</w:t>
            </w:r>
          </w:p>
        </w:tc>
        <w:tc>
          <w:tcPr>
            <w:tcW w:w="720" w:type="dxa"/>
            <w:tcBorders>
              <w:top w:val="nil"/>
              <w:left w:val="nil"/>
              <w:bottom w:val="nil"/>
              <w:right w:val="nil"/>
            </w:tcBorders>
            <w:shd w:val="clear" w:color="auto" w:fill="auto"/>
            <w:noWrap/>
            <w:vAlign w:val="bottom"/>
            <w:hideMark/>
          </w:tcPr>
          <w:p w14:paraId="2BC76680"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548</w:t>
            </w:r>
          </w:p>
        </w:tc>
        <w:tc>
          <w:tcPr>
            <w:tcW w:w="1268" w:type="dxa"/>
            <w:tcBorders>
              <w:top w:val="nil"/>
              <w:left w:val="nil"/>
              <w:bottom w:val="nil"/>
              <w:right w:val="nil"/>
            </w:tcBorders>
            <w:shd w:val="clear" w:color="auto" w:fill="auto"/>
            <w:noWrap/>
            <w:vAlign w:val="bottom"/>
            <w:hideMark/>
          </w:tcPr>
          <w:p w14:paraId="1BB403AF"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27.3%</w:t>
            </w:r>
          </w:p>
        </w:tc>
      </w:tr>
      <w:tr w:rsidR="00B972E0" w:rsidRPr="00B972E0" w14:paraId="7E6B76FD" w14:textId="77777777" w:rsidTr="00BB5750">
        <w:trPr>
          <w:trHeight w:val="290"/>
        </w:trPr>
        <w:tc>
          <w:tcPr>
            <w:tcW w:w="450" w:type="dxa"/>
            <w:tcBorders>
              <w:top w:val="nil"/>
              <w:left w:val="nil"/>
              <w:bottom w:val="nil"/>
              <w:right w:val="nil"/>
            </w:tcBorders>
            <w:shd w:val="clear" w:color="auto" w:fill="auto"/>
            <w:noWrap/>
            <w:vAlign w:val="bottom"/>
            <w:hideMark/>
          </w:tcPr>
          <w:p w14:paraId="26245369" w14:textId="77777777"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14:paraId="5AA0A0CF"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w:t>
            </w:r>
          </w:p>
        </w:tc>
        <w:tc>
          <w:tcPr>
            <w:tcW w:w="723" w:type="dxa"/>
            <w:tcBorders>
              <w:top w:val="nil"/>
              <w:left w:val="nil"/>
              <w:bottom w:val="nil"/>
              <w:right w:val="nil"/>
            </w:tcBorders>
            <w:shd w:val="clear" w:color="auto" w:fill="auto"/>
            <w:noWrap/>
            <w:vAlign w:val="bottom"/>
            <w:hideMark/>
          </w:tcPr>
          <w:p w14:paraId="5F4611D8"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14659</w:t>
            </w:r>
          </w:p>
        </w:tc>
        <w:tc>
          <w:tcPr>
            <w:tcW w:w="1284" w:type="dxa"/>
            <w:tcBorders>
              <w:top w:val="nil"/>
              <w:left w:val="nil"/>
              <w:bottom w:val="nil"/>
              <w:right w:val="nil"/>
            </w:tcBorders>
            <w:shd w:val="clear" w:color="auto" w:fill="auto"/>
            <w:noWrap/>
            <w:vAlign w:val="bottom"/>
            <w:hideMark/>
          </w:tcPr>
          <w:p w14:paraId="1E2773D9"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90.2%</w:t>
            </w:r>
          </w:p>
        </w:tc>
        <w:tc>
          <w:tcPr>
            <w:tcW w:w="780" w:type="dxa"/>
            <w:tcBorders>
              <w:top w:val="nil"/>
              <w:left w:val="nil"/>
              <w:bottom w:val="nil"/>
              <w:right w:val="nil"/>
            </w:tcBorders>
            <w:shd w:val="clear" w:color="auto" w:fill="auto"/>
            <w:noWrap/>
            <w:vAlign w:val="bottom"/>
            <w:hideMark/>
          </w:tcPr>
          <w:p w14:paraId="6A940048"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2246</w:t>
            </w:r>
          </w:p>
        </w:tc>
        <w:tc>
          <w:tcPr>
            <w:tcW w:w="1200" w:type="dxa"/>
            <w:tcBorders>
              <w:top w:val="nil"/>
              <w:left w:val="nil"/>
              <w:bottom w:val="nil"/>
              <w:right w:val="nil"/>
            </w:tcBorders>
            <w:shd w:val="clear" w:color="auto" w:fill="auto"/>
            <w:noWrap/>
            <w:vAlign w:val="bottom"/>
            <w:hideMark/>
          </w:tcPr>
          <w:p w14:paraId="4ADBA9B1"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8.5%</w:t>
            </w:r>
          </w:p>
        </w:tc>
        <w:tc>
          <w:tcPr>
            <w:tcW w:w="720" w:type="dxa"/>
            <w:tcBorders>
              <w:top w:val="nil"/>
              <w:left w:val="nil"/>
              <w:bottom w:val="nil"/>
              <w:right w:val="nil"/>
            </w:tcBorders>
            <w:shd w:val="clear" w:color="auto" w:fill="auto"/>
            <w:noWrap/>
            <w:vAlign w:val="bottom"/>
            <w:hideMark/>
          </w:tcPr>
          <w:p w14:paraId="6809B57A"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6013</w:t>
            </w:r>
          </w:p>
        </w:tc>
        <w:tc>
          <w:tcPr>
            <w:tcW w:w="1268" w:type="dxa"/>
            <w:tcBorders>
              <w:top w:val="nil"/>
              <w:left w:val="nil"/>
              <w:bottom w:val="nil"/>
              <w:right w:val="nil"/>
            </w:tcBorders>
            <w:shd w:val="clear" w:color="auto" w:fill="auto"/>
            <w:noWrap/>
            <w:vAlign w:val="bottom"/>
            <w:hideMark/>
          </w:tcPr>
          <w:p w14:paraId="578402C7"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2.4%</w:t>
            </w:r>
          </w:p>
        </w:tc>
      </w:tr>
      <w:tr w:rsidR="00B972E0" w:rsidRPr="00B972E0" w14:paraId="067C8753" w14:textId="77777777" w:rsidTr="00BB5750">
        <w:trPr>
          <w:trHeight w:val="290"/>
        </w:trPr>
        <w:tc>
          <w:tcPr>
            <w:tcW w:w="450" w:type="dxa"/>
            <w:tcBorders>
              <w:top w:val="nil"/>
              <w:left w:val="nil"/>
              <w:bottom w:val="single" w:sz="4" w:space="0" w:color="auto"/>
              <w:right w:val="nil"/>
            </w:tcBorders>
            <w:shd w:val="clear" w:color="auto" w:fill="auto"/>
            <w:noWrap/>
            <w:vAlign w:val="bottom"/>
            <w:hideMark/>
          </w:tcPr>
          <w:p w14:paraId="7BC0BAEC"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 </w:t>
            </w:r>
          </w:p>
        </w:tc>
        <w:tc>
          <w:tcPr>
            <w:tcW w:w="3843" w:type="dxa"/>
            <w:tcBorders>
              <w:top w:val="nil"/>
              <w:left w:val="nil"/>
              <w:bottom w:val="single" w:sz="4" w:space="0" w:color="auto"/>
              <w:right w:val="nil"/>
            </w:tcBorders>
            <w:shd w:val="clear" w:color="auto" w:fill="auto"/>
            <w:noWrap/>
            <w:vAlign w:val="bottom"/>
            <w:hideMark/>
          </w:tcPr>
          <w:p w14:paraId="2BCFE90B" w14:textId="77777777"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Yes</w:t>
            </w:r>
          </w:p>
        </w:tc>
        <w:tc>
          <w:tcPr>
            <w:tcW w:w="723" w:type="dxa"/>
            <w:tcBorders>
              <w:top w:val="nil"/>
              <w:left w:val="nil"/>
              <w:bottom w:val="single" w:sz="4" w:space="0" w:color="auto"/>
              <w:right w:val="nil"/>
            </w:tcBorders>
            <w:shd w:val="clear" w:color="auto" w:fill="auto"/>
            <w:noWrap/>
            <w:vAlign w:val="bottom"/>
            <w:hideMark/>
          </w:tcPr>
          <w:p w14:paraId="622C27D5"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801</w:t>
            </w:r>
          </w:p>
        </w:tc>
        <w:tc>
          <w:tcPr>
            <w:tcW w:w="1284" w:type="dxa"/>
            <w:tcBorders>
              <w:top w:val="nil"/>
              <w:left w:val="nil"/>
              <w:bottom w:val="single" w:sz="4" w:space="0" w:color="auto"/>
              <w:right w:val="nil"/>
            </w:tcBorders>
            <w:shd w:val="clear" w:color="auto" w:fill="auto"/>
            <w:noWrap/>
            <w:vAlign w:val="bottom"/>
            <w:hideMark/>
          </w:tcPr>
          <w:p w14:paraId="5300F23D"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5.7%</w:t>
            </w:r>
          </w:p>
        </w:tc>
        <w:tc>
          <w:tcPr>
            <w:tcW w:w="780" w:type="dxa"/>
            <w:tcBorders>
              <w:top w:val="nil"/>
              <w:left w:val="nil"/>
              <w:bottom w:val="single" w:sz="4" w:space="0" w:color="auto"/>
              <w:right w:val="nil"/>
            </w:tcBorders>
            <w:shd w:val="clear" w:color="auto" w:fill="auto"/>
            <w:noWrap/>
            <w:vAlign w:val="bottom"/>
            <w:hideMark/>
          </w:tcPr>
          <w:p w14:paraId="665A0286"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194</w:t>
            </w:r>
          </w:p>
        </w:tc>
        <w:tc>
          <w:tcPr>
            <w:tcW w:w="1200" w:type="dxa"/>
            <w:tcBorders>
              <w:top w:val="nil"/>
              <w:left w:val="nil"/>
              <w:bottom w:val="single" w:sz="4" w:space="0" w:color="auto"/>
              <w:right w:val="nil"/>
            </w:tcBorders>
            <w:shd w:val="clear" w:color="auto" w:fill="auto"/>
            <w:noWrap/>
            <w:vAlign w:val="bottom"/>
            <w:hideMark/>
          </w:tcPr>
          <w:p w14:paraId="261FABE4"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81.6%</w:t>
            </w:r>
          </w:p>
        </w:tc>
        <w:tc>
          <w:tcPr>
            <w:tcW w:w="720" w:type="dxa"/>
            <w:tcBorders>
              <w:top w:val="nil"/>
              <w:left w:val="nil"/>
              <w:bottom w:val="single" w:sz="4" w:space="0" w:color="auto"/>
              <w:right w:val="nil"/>
            </w:tcBorders>
            <w:shd w:val="clear" w:color="auto" w:fill="auto"/>
            <w:noWrap/>
            <w:vAlign w:val="bottom"/>
            <w:hideMark/>
          </w:tcPr>
          <w:p w14:paraId="2812222C"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761</w:t>
            </w:r>
          </w:p>
        </w:tc>
        <w:tc>
          <w:tcPr>
            <w:tcW w:w="1268" w:type="dxa"/>
            <w:tcBorders>
              <w:top w:val="nil"/>
              <w:left w:val="nil"/>
              <w:bottom w:val="single" w:sz="4" w:space="0" w:color="auto"/>
              <w:right w:val="nil"/>
            </w:tcBorders>
            <w:shd w:val="clear" w:color="auto" w:fill="auto"/>
            <w:noWrap/>
            <w:vAlign w:val="bottom"/>
            <w:hideMark/>
          </w:tcPr>
          <w:p w14:paraId="5AB5AB61" w14:textId="77777777"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18.1%</w:t>
            </w:r>
          </w:p>
        </w:tc>
      </w:tr>
    </w:tbl>
    <w:p w14:paraId="726041E2" w14:textId="77777777" w:rsidR="00091BED" w:rsidRDefault="00091BED" w:rsidP="001F714F"/>
    <w:tbl>
      <w:tblPr>
        <w:tblW w:w="8311" w:type="dxa"/>
        <w:tblInd w:w="108" w:type="dxa"/>
        <w:tblLook w:val="04A0" w:firstRow="1" w:lastRow="0" w:firstColumn="1" w:lastColumn="0" w:noHBand="0" w:noVBand="1"/>
      </w:tblPr>
      <w:tblGrid>
        <w:gridCol w:w="262"/>
        <w:gridCol w:w="5294"/>
        <w:gridCol w:w="1515"/>
        <w:gridCol w:w="1240"/>
      </w:tblGrid>
      <w:tr w:rsidR="00B972E0" w:rsidRPr="00B972E0" w14:paraId="00CE50CE" w14:textId="77777777" w:rsidTr="0024374D">
        <w:trPr>
          <w:trHeight w:val="300"/>
        </w:trPr>
        <w:tc>
          <w:tcPr>
            <w:tcW w:w="7071" w:type="dxa"/>
            <w:gridSpan w:val="3"/>
            <w:tcBorders>
              <w:top w:val="nil"/>
              <w:left w:val="nil"/>
              <w:bottom w:val="double" w:sz="6" w:space="0" w:color="auto"/>
              <w:right w:val="nil"/>
            </w:tcBorders>
            <w:shd w:val="clear" w:color="auto" w:fill="auto"/>
            <w:noWrap/>
            <w:vAlign w:val="bottom"/>
            <w:hideMark/>
          </w:tcPr>
          <w:p w14:paraId="71CC66EC"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Table 2. Geometric mean plasma c-reactive protein (CRP).</w:t>
            </w:r>
          </w:p>
        </w:tc>
        <w:tc>
          <w:tcPr>
            <w:tcW w:w="1240" w:type="dxa"/>
            <w:tcBorders>
              <w:top w:val="nil"/>
              <w:left w:val="nil"/>
              <w:bottom w:val="double" w:sz="6" w:space="0" w:color="auto"/>
              <w:right w:val="nil"/>
            </w:tcBorders>
            <w:shd w:val="clear" w:color="auto" w:fill="auto"/>
            <w:noWrap/>
            <w:vAlign w:val="bottom"/>
            <w:hideMark/>
          </w:tcPr>
          <w:p w14:paraId="49955442"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r>
      <w:tr w:rsidR="00B972E0" w:rsidRPr="00B972E0" w14:paraId="2F34714A" w14:textId="77777777" w:rsidTr="0024374D">
        <w:trPr>
          <w:trHeight w:val="300"/>
        </w:trPr>
        <w:tc>
          <w:tcPr>
            <w:tcW w:w="262" w:type="dxa"/>
            <w:tcBorders>
              <w:top w:val="nil"/>
              <w:left w:val="nil"/>
              <w:bottom w:val="nil"/>
              <w:right w:val="nil"/>
            </w:tcBorders>
            <w:shd w:val="clear" w:color="auto" w:fill="auto"/>
            <w:noWrap/>
            <w:vAlign w:val="bottom"/>
            <w:hideMark/>
          </w:tcPr>
          <w:p w14:paraId="05FEA6BC"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14:paraId="154F411C"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2755" w:type="dxa"/>
            <w:gridSpan w:val="2"/>
            <w:tcBorders>
              <w:top w:val="double" w:sz="6" w:space="0" w:color="auto"/>
              <w:left w:val="nil"/>
              <w:bottom w:val="nil"/>
              <w:right w:val="nil"/>
            </w:tcBorders>
            <w:shd w:val="clear" w:color="auto" w:fill="auto"/>
            <w:noWrap/>
            <w:vAlign w:val="bottom"/>
            <w:hideMark/>
          </w:tcPr>
          <w:p w14:paraId="1C8180BC"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r>
      <w:tr w:rsidR="00B972E0" w:rsidRPr="00B972E0" w14:paraId="02C9D489" w14:textId="77777777" w:rsidTr="0024374D">
        <w:trPr>
          <w:trHeight w:val="580"/>
        </w:trPr>
        <w:tc>
          <w:tcPr>
            <w:tcW w:w="262" w:type="dxa"/>
            <w:tcBorders>
              <w:top w:val="nil"/>
              <w:left w:val="nil"/>
              <w:bottom w:val="nil"/>
              <w:right w:val="nil"/>
            </w:tcBorders>
            <w:shd w:val="clear" w:color="auto" w:fill="auto"/>
            <w:noWrap/>
            <w:vAlign w:val="bottom"/>
            <w:hideMark/>
          </w:tcPr>
          <w:p w14:paraId="09EAEA65" w14:textId="77777777" w:rsidR="00B972E0" w:rsidRPr="00B972E0" w:rsidRDefault="00B972E0" w:rsidP="00B972E0">
            <w:pPr>
              <w:spacing w:after="0" w:line="240" w:lineRule="auto"/>
              <w:jc w:val="center"/>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14:paraId="142ED53F" w14:textId="77777777" w:rsidR="00B972E0" w:rsidRPr="00B972E0" w:rsidRDefault="00B972E0" w:rsidP="00B972E0">
            <w:pPr>
              <w:spacing w:after="0" w:line="240" w:lineRule="auto"/>
              <w:jc w:val="center"/>
              <w:rPr>
                <w:rFonts w:ascii="Times New Roman" w:eastAsia="Times New Roman" w:hAnsi="Times New Roman" w:cs="Times New Roman"/>
                <w:sz w:val="20"/>
                <w:szCs w:val="20"/>
              </w:rPr>
            </w:pPr>
          </w:p>
        </w:tc>
        <w:tc>
          <w:tcPr>
            <w:tcW w:w="1515" w:type="dxa"/>
            <w:tcBorders>
              <w:top w:val="nil"/>
              <w:left w:val="nil"/>
              <w:bottom w:val="single" w:sz="4" w:space="0" w:color="auto"/>
              <w:right w:val="nil"/>
            </w:tcBorders>
            <w:shd w:val="clear" w:color="auto" w:fill="auto"/>
            <w:vAlign w:val="bottom"/>
            <w:hideMark/>
          </w:tcPr>
          <w:p w14:paraId="63B7A056"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Geometric mean</w:t>
            </w:r>
            <w:r w:rsidR="0024374D">
              <w:rPr>
                <w:rFonts w:ascii="Calibri" w:eastAsia="Times New Roman" w:hAnsi="Calibri" w:cs="Calibri"/>
                <w:color w:val="000000"/>
                <w:sz w:val="20"/>
                <w:szCs w:val="20"/>
              </w:rPr>
              <w:t>ⱡ</w:t>
            </w:r>
            <w:r w:rsidRPr="00B972E0">
              <w:rPr>
                <w:rFonts w:ascii="Calibri" w:eastAsia="Times New Roman" w:hAnsi="Calibri" w:cs="Calibri"/>
                <w:color w:val="000000"/>
                <w:sz w:val="20"/>
                <w:szCs w:val="20"/>
              </w:rPr>
              <w:t xml:space="preserve"> CRP (mg/L)</w:t>
            </w:r>
          </w:p>
        </w:tc>
        <w:tc>
          <w:tcPr>
            <w:tcW w:w="1240" w:type="dxa"/>
            <w:tcBorders>
              <w:top w:val="nil"/>
              <w:left w:val="nil"/>
              <w:bottom w:val="single" w:sz="4" w:space="0" w:color="auto"/>
              <w:right w:val="nil"/>
            </w:tcBorders>
            <w:shd w:val="clear" w:color="auto" w:fill="auto"/>
            <w:vAlign w:val="bottom"/>
            <w:hideMark/>
          </w:tcPr>
          <w:p w14:paraId="168EE3E7"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P-value*</w:t>
            </w:r>
          </w:p>
        </w:tc>
      </w:tr>
      <w:tr w:rsidR="00B972E0" w:rsidRPr="00B972E0" w14:paraId="030C4E3C" w14:textId="77777777" w:rsidTr="0024374D">
        <w:trPr>
          <w:trHeight w:val="290"/>
        </w:trPr>
        <w:tc>
          <w:tcPr>
            <w:tcW w:w="5556" w:type="dxa"/>
            <w:gridSpan w:val="2"/>
            <w:tcBorders>
              <w:top w:val="nil"/>
              <w:left w:val="nil"/>
              <w:bottom w:val="nil"/>
              <w:right w:val="nil"/>
            </w:tcBorders>
            <w:shd w:val="clear" w:color="auto" w:fill="auto"/>
            <w:noWrap/>
            <w:vAlign w:val="bottom"/>
            <w:hideMark/>
          </w:tcPr>
          <w:p w14:paraId="13EB476A"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Total</w:t>
            </w:r>
          </w:p>
        </w:tc>
        <w:tc>
          <w:tcPr>
            <w:tcW w:w="1515" w:type="dxa"/>
            <w:tcBorders>
              <w:top w:val="nil"/>
              <w:left w:val="nil"/>
              <w:bottom w:val="nil"/>
              <w:right w:val="nil"/>
            </w:tcBorders>
            <w:shd w:val="clear" w:color="auto" w:fill="auto"/>
            <w:noWrap/>
            <w:vAlign w:val="bottom"/>
            <w:hideMark/>
          </w:tcPr>
          <w:p w14:paraId="441F7777"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14:paraId="0636E56E"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1701C7C2" w14:textId="77777777" w:rsidTr="0024374D">
        <w:trPr>
          <w:trHeight w:val="290"/>
        </w:trPr>
        <w:tc>
          <w:tcPr>
            <w:tcW w:w="5556" w:type="dxa"/>
            <w:gridSpan w:val="2"/>
            <w:tcBorders>
              <w:top w:val="nil"/>
              <w:left w:val="nil"/>
              <w:bottom w:val="nil"/>
              <w:right w:val="nil"/>
            </w:tcBorders>
            <w:shd w:val="clear" w:color="auto" w:fill="auto"/>
            <w:noWrap/>
            <w:vAlign w:val="bottom"/>
            <w:hideMark/>
          </w:tcPr>
          <w:p w14:paraId="0A21F9CA"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Education</w:t>
            </w:r>
          </w:p>
        </w:tc>
        <w:tc>
          <w:tcPr>
            <w:tcW w:w="1515" w:type="dxa"/>
            <w:tcBorders>
              <w:top w:val="nil"/>
              <w:left w:val="nil"/>
              <w:bottom w:val="nil"/>
              <w:right w:val="nil"/>
            </w:tcBorders>
            <w:shd w:val="clear" w:color="auto" w:fill="auto"/>
            <w:noWrap/>
            <w:vAlign w:val="bottom"/>
            <w:hideMark/>
          </w:tcPr>
          <w:p w14:paraId="54787162" w14:textId="77777777"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14:paraId="2BA29383"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14:paraId="32F25239" w14:textId="77777777" w:rsidTr="0024374D">
        <w:trPr>
          <w:trHeight w:val="290"/>
        </w:trPr>
        <w:tc>
          <w:tcPr>
            <w:tcW w:w="262" w:type="dxa"/>
            <w:tcBorders>
              <w:top w:val="nil"/>
              <w:left w:val="nil"/>
              <w:bottom w:val="nil"/>
              <w:right w:val="nil"/>
            </w:tcBorders>
            <w:shd w:val="clear" w:color="auto" w:fill="auto"/>
            <w:noWrap/>
            <w:vAlign w:val="bottom"/>
            <w:hideMark/>
          </w:tcPr>
          <w:p w14:paraId="3A5915AC"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14:paraId="06A14A2B"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9-11th Grade (Includes 12th grade with no diploma)</w:t>
            </w:r>
          </w:p>
        </w:tc>
        <w:tc>
          <w:tcPr>
            <w:tcW w:w="1515" w:type="dxa"/>
            <w:tcBorders>
              <w:top w:val="nil"/>
              <w:left w:val="nil"/>
              <w:bottom w:val="nil"/>
              <w:right w:val="nil"/>
            </w:tcBorders>
            <w:shd w:val="clear" w:color="auto" w:fill="auto"/>
            <w:noWrap/>
            <w:vAlign w:val="bottom"/>
            <w:hideMark/>
          </w:tcPr>
          <w:p w14:paraId="74A70F90"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0.21</w:t>
            </w:r>
          </w:p>
        </w:tc>
        <w:tc>
          <w:tcPr>
            <w:tcW w:w="1240" w:type="dxa"/>
            <w:tcBorders>
              <w:top w:val="nil"/>
              <w:left w:val="nil"/>
              <w:bottom w:val="nil"/>
              <w:right w:val="nil"/>
            </w:tcBorders>
            <w:shd w:val="clear" w:color="auto" w:fill="auto"/>
            <w:noWrap/>
            <w:vAlign w:val="bottom"/>
            <w:hideMark/>
          </w:tcPr>
          <w:p w14:paraId="480CED24"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6EA610AC" w14:textId="77777777" w:rsidTr="0024374D">
        <w:trPr>
          <w:trHeight w:val="290"/>
        </w:trPr>
        <w:tc>
          <w:tcPr>
            <w:tcW w:w="262" w:type="dxa"/>
            <w:tcBorders>
              <w:top w:val="nil"/>
              <w:left w:val="nil"/>
              <w:bottom w:val="nil"/>
              <w:right w:val="nil"/>
            </w:tcBorders>
            <w:shd w:val="clear" w:color="auto" w:fill="auto"/>
            <w:noWrap/>
            <w:vAlign w:val="bottom"/>
            <w:hideMark/>
          </w:tcPr>
          <w:p w14:paraId="15492DE0"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3371A3B2"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College Graduate or above</w:t>
            </w:r>
          </w:p>
        </w:tc>
        <w:tc>
          <w:tcPr>
            <w:tcW w:w="1515" w:type="dxa"/>
            <w:tcBorders>
              <w:top w:val="nil"/>
              <w:left w:val="nil"/>
              <w:bottom w:val="nil"/>
              <w:right w:val="nil"/>
            </w:tcBorders>
            <w:shd w:val="clear" w:color="auto" w:fill="auto"/>
            <w:noWrap/>
            <w:vAlign w:val="bottom"/>
            <w:hideMark/>
          </w:tcPr>
          <w:p w14:paraId="29A1BBC8"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0.13</w:t>
            </w:r>
          </w:p>
        </w:tc>
        <w:tc>
          <w:tcPr>
            <w:tcW w:w="1240" w:type="dxa"/>
            <w:tcBorders>
              <w:top w:val="nil"/>
              <w:left w:val="nil"/>
              <w:bottom w:val="nil"/>
              <w:right w:val="nil"/>
            </w:tcBorders>
            <w:shd w:val="clear" w:color="auto" w:fill="auto"/>
            <w:noWrap/>
            <w:vAlign w:val="bottom"/>
            <w:hideMark/>
          </w:tcPr>
          <w:p w14:paraId="3CADB283"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4A59B8DA" w14:textId="77777777" w:rsidTr="0024374D">
        <w:trPr>
          <w:trHeight w:val="290"/>
        </w:trPr>
        <w:tc>
          <w:tcPr>
            <w:tcW w:w="262" w:type="dxa"/>
            <w:tcBorders>
              <w:top w:val="nil"/>
              <w:left w:val="nil"/>
              <w:bottom w:val="nil"/>
              <w:right w:val="nil"/>
            </w:tcBorders>
            <w:shd w:val="clear" w:color="auto" w:fill="auto"/>
            <w:noWrap/>
            <w:vAlign w:val="bottom"/>
            <w:hideMark/>
          </w:tcPr>
          <w:p w14:paraId="73DA8274"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20CB929B"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High School Grad/GED or Equivalent</w:t>
            </w:r>
          </w:p>
        </w:tc>
        <w:tc>
          <w:tcPr>
            <w:tcW w:w="1515" w:type="dxa"/>
            <w:tcBorders>
              <w:top w:val="nil"/>
              <w:left w:val="nil"/>
              <w:bottom w:val="nil"/>
              <w:right w:val="nil"/>
            </w:tcBorders>
            <w:shd w:val="clear" w:color="auto" w:fill="auto"/>
            <w:noWrap/>
            <w:vAlign w:val="bottom"/>
            <w:hideMark/>
          </w:tcPr>
          <w:p w14:paraId="3CC3FE87"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14:paraId="4608600D"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36C3BCDD" w14:textId="77777777" w:rsidTr="0024374D">
        <w:trPr>
          <w:trHeight w:val="290"/>
        </w:trPr>
        <w:tc>
          <w:tcPr>
            <w:tcW w:w="262" w:type="dxa"/>
            <w:tcBorders>
              <w:top w:val="nil"/>
              <w:left w:val="nil"/>
              <w:bottom w:val="nil"/>
              <w:right w:val="nil"/>
            </w:tcBorders>
            <w:shd w:val="clear" w:color="auto" w:fill="auto"/>
            <w:noWrap/>
            <w:vAlign w:val="bottom"/>
            <w:hideMark/>
          </w:tcPr>
          <w:p w14:paraId="6F154CC6"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1F2F3002"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Less Than 9th Grade</w:t>
            </w:r>
          </w:p>
        </w:tc>
        <w:tc>
          <w:tcPr>
            <w:tcW w:w="1515" w:type="dxa"/>
            <w:tcBorders>
              <w:top w:val="nil"/>
              <w:left w:val="nil"/>
              <w:bottom w:val="nil"/>
              <w:right w:val="nil"/>
            </w:tcBorders>
            <w:shd w:val="clear" w:color="auto" w:fill="auto"/>
            <w:noWrap/>
            <w:vAlign w:val="bottom"/>
            <w:hideMark/>
          </w:tcPr>
          <w:p w14:paraId="70517BBD"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0.20</w:t>
            </w:r>
          </w:p>
        </w:tc>
        <w:tc>
          <w:tcPr>
            <w:tcW w:w="1240" w:type="dxa"/>
            <w:tcBorders>
              <w:top w:val="nil"/>
              <w:left w:val="nil"/>
              <w:bottom w:val="nil"/>
              <w:right w:val="nil"/>
            </w:tcBorders>
            <w:shd w:val="clear" w:color="auto" w:fill="auto"/>
            <w:noWrap/>
            <w:vAlign w:val="bottom"/>
            <w:hideMark/>
          </w:tcPr>
          <w:p w14:paraId="0104F8A7"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404862DA" w14:textId="77777777" w:rsidTr="0024374D">
        <w:trPr>
          <w:trHeight w:val="290"/>
        </w:trPr>
        <w:tc>
          <w:tcPr>
            <w:tcW w:w="262" w:type="dxa"/>
            <w:tcBorders>
              <w:top w:val="nil"/>
              <w:left w:val="nil"/>
              <w:bottom w:val="nil"/>
              <w:right w:val="nil"/>
            </w:tcBorders>
            <w:shd w:val="clear" w:color="auto" w:fill="auto"/>
            <w:noWrap/>
            <w:vAlign w:val="bottom"/>
            <w:hideMark/>
          </w:tcPr>
          <w:p w14:paraId="0E314BD9"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14376F71"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Some College or AA degree</w:t>
            </w:r>
          </w:p>
        </w:tc>
        <w:tc>
          <w:tcPr>
            <w:tcW w:w="1515" w:type="dxa"/>
            <w:tcBorders>
              <w:top w:val="nil"/>
              <w:left w:val="nil"/>
              <w:bottom w:val="nil"/>
              <w:right w:val="nil"/>
            </w:tcBorders>
            <w:shd w:val="clear" w:color="auto" w:fill="auto"/>
            <w:noWrap/>
            <w:vAlign w:val="bottom"/>
            <w:hideMark/>
          </w:tcPr>
          <w:p w14:paraId="2DBB10F4"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14:paraId="7C861E61"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28ACBB2A" w14:textId="77777777" w:rsidTr="0024374D">
        <w:trPr>
          <w:trHeight w:val="290"/>
        </w:trPr>
        <w:tc>
          <w:tcPr>
            <w:tcW w:w="5556" w:type="dxa"/>
            <w:gridSpan w:val="2"/>
            <w:tcBorders>
              <w:top w:val="nil"/>
              <w:left w:val="nil"/>
              <w:bottom w:val="nil"/>
              <w:right w:val="nil"/>
            </w:tcBorders>
            <w:shd w:val="clear" w:color="auto" w:fill="auto"/>
            <w:noWrap/>
            <w:vAlign w:val="bottom"/>
            <w:hideMark/>
          </w:tcPr>
          <w:p w14:paraId="34052986"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Income (% FPL)</w:t>
            </w:r>
          </w:p>
        </w:tc>
        <w:tc>
          <w:tcPr>
            <w:tcW w:w="1515" w:type="dxa"/>
            <w:tcBorders>
              <w:top w:val="nil"/>
              <w:left w:val="nil"/>
              <w:bottom w:val="nil"/>
              <w:right w:val="nil"/>
            </w:tcBorders>
            <w:shd w:val="clear" w:color="auto" w:fill="auto"/>
            <w:noWrap/>
            <w:vAlign w:val="bottom"/>
            <w:hideMark/>
          </w:tcPr>
          <w:p w14:paraId="4516DBD6" w14:textId="77777777"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14:paraId="18FC78A3"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14:paraId="2B618CC8" w14:textId="77777777" w:rsidTr="0024374D">
        <w:trPr>
          <w:trHeight w:val="290"/>
        </w:trPr>
        <w:tc>
          <w:tcPr>
            <w:tcW w:w="262" w:type="dxa"/>
            <w:tcBorders>
              <w:top w:val="nil"/>
              <w:left w:val="nil"/>
              <w:bottom w:val="nil"/>
              <w:right w:val="nil"/>
            </w:tcBorders>
            <w:shd w:val="clear" w:color="auto" w:fill="auto"/>
            <w:noWrap/>
            <w:vAlign w:val="bottom"/>
            <w:hideMark/>
          </w:tcPr>
          <w:p w14:paraId="05950BB5"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14:paraId="41EEE33D"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0-100%</w:t>
            </w:r>
          </w:p>
        </w:tc>
        <w:tc>
          <w:tcPr>
            <w:tcW w:w="1515" w:type="dxa"/>
            <w:tcBorders>
              <w:top w:val="nil"/>
              <w:left w:val="nil"/>
              <w:bottom w:val="nil"/>
              <w:right w:val="nil"/>
            </w:tcBorders>
            <w:shd w:val="clear" w:color="auto" w:fill="auto"/>
            <w:noWrap/>
            <w:vAlign w:val="bottom"/>
            <w:hideMark/>
          </w:tcPr>
          <w:p w14:paraId="049075C1"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14:paraId="35021161"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3C8187A3" w14:textId="77777777" w:rsidTr="0024374D">
        <w:trPr>
          <w:trHeight w:val="290"/>
        </w:trPr>
        <w:tc>
          <w:tcPr>
            <w:tcW w:w="262" w:type="dxa"/>
            <w:tcBorders>
              <w:top w:val="nil"/>
              <w:left w:val="nil"/>
              <w:bottom w:val="nil"/>
              <w:right w:val="nil"/>
            </w:tcBorders>
            <w:shd w:val="clear" w:color="auto" w:fill="auto"/>
            <w:noWrap/>
            <w:vAlign w:val="bottom"/>
            <w:hideMark/>
          </w:tcPr>
          <w:p w14:paraId="5862A6A0"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5B9F3D63"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100-199%</w:t>
            </w:r>
          </w:p>
        </w:tc>
        <w:tc>
          <w:tcPr>
            <w:tcW w:w="1515" w:type="dxa"/>
            <w:tcBorders>
              <w:top w:val="nil"/>
              <w:left w:val="nil"/>
              <w:bottom w:val="nil"/>
              <w:right w:val="nil"/>
            </w:tcBorders>
            <w:shd w:val="clear" w:color="auto" w:fill="auto"/>
            <w:noWrap/>
            <w:vAlign w:val="bottom"/>
            <w:hideMark/>
          </w:tcPr>
          <w:p w14:paraId="0702E313"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14:paraId="14CDF6CB"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5E7712C5" w14:textId="77777777" w:rsidTr="0024374D">
        <w:trPr>
          <w:trHeight w:val="290"/>
        </w:trPr>
        <w:tc>
          <w:tcPr>
            <w:tcW w:w="262" w:type="dxa"/>
            <w:tcBorders>
              <w:top w:val="nil"/>
              <w:left w:val="nil"/>
              <w:bottom w:val="nil"/>
              <w:right w:val="nil"/>
            </w:tcBorders>
            <w:shd w:val="clear" w:color="auto" w:fill="auto"/>
            <w:noWrap/>
            <w:vAlign w:val="bottom"/>
            <w:hideMark/>
          </w:tcPr>
          <w:p w14:paraId="503D5367"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5BB5726E"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200%+</w:t>
            </w:r>
          </w:p>
        </w:tc>
        <w:tc>
          <w:tcPr>
            <w:tcW w:w="1515" w:type="dxa"/>
            <w:tcBorders>
              <w:top w:val="nil"/>
              <w:left w:val="nil"/>
              <w:bottom w:val="nil"/>
              <w:right w:val="nil"/>
            </w:tcBorders>
            <w:shd w:val="clear" w:color="auto" w:fill="auto"/>
            <w:noWrap/>
            <w:vAlign w:val="bottom"/>
            <w:hideMark/>
          </w:tcPr>
          <w:p w14:paraId="5AF3C1E6"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0.16</w:t>
            </w:r>
          </w:p>
        </w:tc>
        <w:tc>
          <w:tcPr>
            <w:tcW w:w="1240" w:type="dxa"/>
            <w:tcBorders>
              <w:top w:val="nil"/>
              <w:left w:val="nil"/>
              <w:bottom w:val="nil"/>
              <w:right w:val="nil"/>
            </w:tcBorders>
            <w:shd w:val="clear" w:color="auto" w:fill="auto"/>
            <w:noWrap/>
            <w:vAlign w:val="bottom"/>
            <w:hideMark/>
          </w:tcPr>
          <w:p w14:paraId="54626986"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113D5798" w14:textId="77777777" w:rsidTr="0024374D">
        <w:trPr>
          <w:trHeight w:val="290"/>
        </w:trPr>
        <w:tc>
          <w:tcPr>
            <w:tcW w:w="5556" w:type="dxa"/>
            <w:gridSpan w:val="2"/>
            <w:tcBorders>
              <w:top w:val="nil"/>
              <w:left w:val="nil"/>
              <w:bottom w:val="nil"/>
              <w:right w:val="nil"/>
            </w:tcBorders>
            <w:shd w:val="clear" w:color="auto" w:fill="auto"/>
            <w:noWrap/>
            <w:vAlign w:val="bottom"/>
            <w:hideMark/>
          </w:tcPr>
          <w:p w14:paraId="1917E849"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Vigorous physical activity at least once per week</w:t>
            </w:r>
          </w:p>
        </w:tc>
        <w:tc>
          <w:tcPr>
            <w:tcW w:w="1515" w:type="dxa"/>
            <w:tcBorders>
              <w:top w:val="nil"/>
              <w:left w:val="nil"/>
              <w:bottom w:val="nil"/>
              <w:right w:val="nil"/>
            </w:tcBorders>
            <w:shd w:val="clear" w:color="auto" w:fill="auto"/>
            <w:noWrap/>
            <w:vAlign w:val="bottom"/>
            <w:hideMark/>
          </w:tcPr>
          <w:p w14:paraId="4536EE65" w14:textId="77777777"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14:paraId="6764632B"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14:paraId="210421B4" w14:textId="77777777" w:rsidTr="0024374D">
        <w:trPr>
          <w:trHeight w:val="290"/>
        </w:trPr>
        <w:tc>
          <w:tcPr>
            <w:tcW w:w="262" w:type="dxa"/>
            <w:tcBorders>
              <w:top w:val="nil"/>
              <w:left w:val="nil"/>
              <w:bottom w:val="nil"/>
              <w:right w:val="nil"/>
            </w:tcBorders>
            <w:shd w:val="clear" w:color="auto" w:fill="auto"/>
            <w:noWrap/>
            <w:vAlign w:val="bottom"/>
            <w:hideMark/>
          </w:tcPr>
          <w:p w14:paraId="79561611"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14:paraId="76997EB0"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Missing</w:t>
            </w:r>
          </w:p>
        </w:tc>
        <w:tc>
          <w:tcPr>
            <w:tcW w:w="1515" w:type="dxa"/>
            <w:tcBorders>
              <w:top w:val="nil"/>
              <w:left w:val="nil"/>
              <w:bottom w:val="nil"/>
              <w:right w:val="nil"/>
            </w:tcBorders>
            <w:shd w:val="clear" w:color="auto" w:fill="auto"/>
            <w:noWrap/>
            <w:vAlign w:val="bottom"/>
            <w:hideMark/>
          </w:tcPr>
          <w:p w14:paraId="799E1128"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14:paraId="40052909"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22044AF5" w14:textId="77777777" w:rsidTr="0024374D">
        <w:trPr>
          <w:trHeight w:val="290"/>
        </w:trPr>
        <w:tc>
          <w:tcPr>
            <w:tcW w:w="262" w:type="dxa"/>
            <w:tcBorders>
              <w:top w:val="nil"/>
              <w:left w:val="nil"/>
              <w:bottom w:val="nil"/>
              <w:right w:val="nil"/>
            </w:tcBorders>
            <w:shd w:val="clear" w:color="auto" w:fill="auto"/>
            <w:noWrap/>
            <w:vAlign w:val="bottom"/>
            <w:hideMark/>
          </w:tcPr>
          <w:p w14:paraId="368DAB4A"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73F118DC"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14:paraId="0353AE1B"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0.23</w:t>
            </w:r>
          </w:p>
        </w:tc>
        <w:tc>
          <w:tcPr>
            <w:tcW w:w="1240" w:type="dxa"/>
            <w:tcBorders>
              <w:top w:val="nil"/>
              <w:left w:val="nil"/>
              <w:bottom w:val="nil"/>
              <w:right w:val="nil"/>
            </w:tcBorders>
            <w:shd w:val="clear" w:color="auto" w:fill="auto"/>
            <w:noWrap/>
            <w:vAlign w:val="bottom"/>
            <w:hideMark/>
          </w:tcPr>
          <w:p w14:paraId="3C4AF0CA"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2B628964" w14:textId="77777777" w:rsidTr="0024374D">
        <w:trPr>
          <w:trHeight w:val="290"/>
        </w:trPr>
        <w:tc>
          <w:tcPr>
            <w:tcW w:w="262" w:type="dxa"/>
            <w:tcBorders>
              <w:top w:val="nil"/>
              <w:left w:val="nil"/>
              <w:bottom w:val="nil"/>
              <w:right w:val="nil"/>
            </w:tcBorders>
            <w:shd w:val="clear" w:color="auto" w:fill="auto"/>
            <w:noWrap/>
            <w:vAlign w:val="bottom"/>
            <w:hideMark/>
          </w:tcPr>
          <w:p w14:paraId="19BC4DC2"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67FFBA28"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14:paraId="58957097"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14:paraId="780D2572"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17F2A816" w14:textId="77777777" w:rsidTr="0024374D">
        <w:trPr>
          <w:trHeight w:val="290"/>
        </w:trPr>
        <w:tc>
          <w:tcPr>
            <w:tcW w:w="5556" w:type="dxa"/>
            <w:gridSpan w:val="2"/>
            <w:tcBorders>
              <w:top w:val="nil"/>
              <w:left w:val="nil"/>
              <w:bottom w:val="nil"/>
              <w:right w:val="nil"/>
            </w:tcBorders>
            <w:shd w:val="clear" w:color="auto" w:fill="auto"/>
            <w:noWrap/>
            <w:vAlign w:val="bottom"/>
            <w:hideMark/>
          </w:tcPr>
          <w:p w14:paraId="7E3D8848"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Gender</w:t>
            </w:r>
          </w:p>
        </w:tc>
        <w:tc>
          <w:tcPr>
            <w:tcW w:w="1515" w:type="dxa"/>
            <w:tcBorders>
              <w:top w:val="nil"/>
              <w:left w:val="nil"/>
              <w:bottom w:val="nil"/>
              <w:right w:val="nil"/>
            </w:tcBorders>
            <w:shd w:val="clear" w:color="auto" w:fill="auto"/>
            <w:noWrap/>
            <w:vAlign w:val="bottom"/>
            <w:hideMark/>
          </w:tcPr>
          <w:p w14:paraId="19A232E3" w14:textId="77777777"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14:paraId="7E86E456"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14:paraId="7CA19C75" w14:textId="77777777" w:rsidTr="0024374D">
        <w:trPr>
          <w:trHeight w:val="290"/>
        </w:trPr>
        <w:tc>
          <w:tcPr>
            <w:tcW w:w="262" w:type="dxa"/>
            <w:tcBorders>
              <w:top w:val="nil"/>
              <w:left w:val="nil"/>
              <w:bottom w:val="nil"/>
              <w:right w:val="nil"/>
            </w:tcBorders>
            <w:shd w:val="clear" w:color="auto" w:fill="auto"/>
            <w:noWrap/>
            <w:vAlign w:val="bottom"/>
            <w:hideMark/>
          </w:tcPr>
          <w:p w14:paraId="53271CBF"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14:paraId="1E86B38A"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Female</w:t>
            </w:r>
          </w:p>
        </w:tc>
        <w:tc>
          <w:tcPr>
            <w:tcW w:w="1515" w:type="dxa"/>
            <w:tcBorders>
              <w:top w:val="nil"/>
              <w:left w:val="nil"/>
              <w:bottom w:val="nil"/>
              <w:right w:val="nil"/>
            </w:tcBorders>
            <w:shd w:val="clear" w:color="auto" w:fill="auto"/>
            <w:noWrap/>
            <w:vAlign w:val="bottom"/>
            <w:hideMark/>
          </w:tcPr>
          <w:p w14:paraId="30A27B0B"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0.20</w:t>
            </w:r>
          </w:p>
        </w:tc>
        <w:tc>
          <w:tcPr>
            <w:tcW w:w="1240" w:type="dxa"/>
            <w:tcBorders>
              <w:top w:val="nil"/>
              <w:left w:val="nil"/>
              <w:bottom w:val="nil"/>
              <w:right w:val="nil"/>
            </w:tcBorders>
            <w:shd w:val="clear" w:color="auto" w:fill="auto"/>
            <w:noWrap/>
            <w:vAlign w:val="bottom"/>
            <w:hideMark/>
          </w:tcPr>
          <w:p w14:paraId="64571A87"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6733B1C4" w14:textId="77777777" w:rsidTr="0024374D">
        <w:trPr>
          <w:trHeight w:val="290"/>
        </w:trPr>
        <w:tc>
          <w:tcPr>
            <w:tcW w:w="262" w:type="dxa"/>
            <w:tcBorders>
              <w:top w:val="nil"/>
              <w:left w:val="nil"/>
              <w:bottom w:val="nil"/>
              <w:right w:val="nil"/>
            </w:tcBorders>
            <w:shd w:val="clear" w:color="auto" w:fill="auto"/>
            <w:noWrap/>
            <w:vAlign w:val="bottom"/>
            <w:hideMark/>
          </w:tcPr>
          <w:p w14:paraId="5EFC3887"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0D116EFC"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Male</w:t>
            </w:r>
          </w:p>
        </w:tc>
        <w:tc>
          <w:tcPr>
            <w:tcW w:w="1515" w:type="dxa"/>
            <w:tcBorders>
              <w:top w:val="nil"/>
              <w:left w:val="nil"/>
              <w:bottom w:val="nil"/>
              <w:right w:val="nil"/>
            </w:tcBorders>
            <w:shd w:val="clear" w:color="auto" w:fill="auto"/>
            <w:noWrap/>
            <w:vAlign w:val="bottom"/>
            <w:hideMark/>
          </w:tcPr>
          <w:p w14:paraId="70DB6826"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14:paraId="2C377942"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2C4F9B50" w14:textId="77777777" w:rsidTr="0024374D">
        <w:trPr>
          <w:trHeight w:val="290"/>
        </w:trPr>
        <w:tc>
          <w:tcPr>
            <w:tcW w:w="5556" w:type="dxa"/>
            <w:gridSpan w:val="2"/>
            <w:tcBorders>
              <w:top w:val="nil"/>
              <w:left w:val="nil"/>
              <w:bottom w:val="nil"/>
              <w:right w:val="nil"/>
            </w:tcBorders>
            <w:shd w:val="clear" w:color="auto" w:fill="auto"/>
            <w:noWrap/>
            <w:vAlign w:val="bottom"/>
            <w:hideMark/>
          </w:tcPr>
          <w:p w14:paraId="45378F68"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Race/ethnicity</w:t>
            </w:r>
          </w:p>
        </w:tc>
        <w:tc>
          <w:tcPr>
            <w:tcW w:w="1515" w:type="dxa"/>
            <w:tcBorders>
              <w:top w:val="nil"/>
              <w:left w:val="nil"/>
              <w:bottom w:val="nil"/>
              <w:right w:val="nil"/>
            </w:tcBorders>
            <w:shd w:val="clear" w:color="auto" w:fill="auto"/>
            <w:noWrap/>
            <w:vAlign w:val="bottom"/>
            <w:hideMark/>
          </w:tcPr>
          <w:p w14:paraId="7F857580" w14:textId="77777777"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14:paraId="3DF99ED8"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14:paraId="340B13E3" w14:textId="77777777" w:rsidTr="0024374D">
        <w:trPr>
          <w:trHeight w:val="290"/>
        </w:trPr>
        <w:tc>
          <w:tcPr>
            <w:tcW w:w="262" w:type="dxa"/>
            <w:tcBorders>
              <w:top w:val="nil"/>
              <w:left w:val="nil"/>
              <w:bottom w:val="nil"/>
              <w:right w:val="nil"/>
            </w:tcBorders>
            <w:shd w:val="clear" w:color="auto" w:fill="auto"/>
            <w:noWrap/>
            <w:vAlign w:val="bottom"/>
            <w:hideMark/>
          </w:tcPr>
          <w:p w14:paraId="0506138C"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14:paraId="5528A046"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Mexican American</w:t>
            </w:r>
          </w:p>
        </w:tc>
        <w:tc>
          <w:tcPr>
            <w:tcW w:w="1515" w:type="dxa"/>
            <w:tcBorders>
              <w:top w:val="nil"/>
              <w:left w:val="nil"/>
              <w:bottom w:val="nil"/>
              <w:right w:val="nil"/>
            </w:tcBorders>
            <w:shd w:val="clear" w:color="auto" w:fill="auto"/>
            <w:noWrap/>
            <w:vAlign w:val="bottom"/>
            <w:hideMark/>
          </w:tcPr>
          <w:p w14:paraId="12998309"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0.20</w:t>
            </w:r>
          </w:p>
        </w:tc>
        <w:tc>
          <w:tcPr>
            <w:tcW w:w="1240" w:type="dxa"/>
            <w:tcBorders>
              <w:top w:val="nil"/>
              <w:left w:val="nil"/>
              <w:bottom w:val="nil"/>
              <w:right w:val="nil"/>
            </w:tcBorders>
            <w:shd w:val="clear" w:color="auto" w:fill="auto"/>
            <w:noWrap/>
            <w:vAlign w:val="bottom"/>
            <w:hideMark/>
          </w:tcPr>
          <w:p w14:paraId="2644AF70"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74724DFE" w14:textId="77777777" w:rsidTr="0024374D">
        <w:trPr>
          <w:trHeight w:val="290"/>
        </w:trPr>
        <w:tc>
          <w:tcPr>
            <w:tcW w:w="262" w:type="dxa"/>
            <w:tcBorders>
              <w:top w:val="nil"/>
              <w:left w:val="nil"/>
              <w:bottom w:val="nil"/>
              <w:right w:val="nil"/>
            </w:tcBorders>
            <w:shd w:val="clear" w:color="auto" w:fill="auto"/>
            <w:noWrap/>
            <w:vAlign w:val="bottom"/>
            <w:hideMark/>
          </w:tcPr>
          <w:p w14:paraId="2806A7C9"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225F85F7"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Non-Hispanic Black</w:t>
            </w:r>
          </w:p>
        </w:tc>
        <w:tc>
          <w:tcPr>
            <w:tcW w:w="1515" w:type="dxa"/>
            <w:tcBorders>
              <w:top w:val="nil"/>
              <w:left w:val="nil"/>
              <w:bottom w:val="nil"/>
              <w:right w:val="nil"/>
            </w:tcBorders>
            <w:shd w:val="clear" w:color="auto" w:fill="auto"/>
            <w:noWrap/>
            <w:vAlign w:val="bottom"/>
            <w:hideMark/>
          </w:tcPr>
          <w:p w14:paraId="45A31432"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0.22</w:t>
            </w:r>
          </w:p>
        </w:tc>
        <w:tc>
          <w:tcPr>
            <w:tcW w:w="1240" w:type="dxa"/>
            <w:tcBorders>
              <w:top w:val="nil"/>
              <w:left w:val="nil"/>
              <w:bottom w:val="nil"/>
              <w:right w:val="nil"/>
            </w:tcBorders>
            <w:shd w:val="clear" w:color="auto" w:fill="auto"/>
            <w:noWrap/>
            <w:vAlign w:val="bottom"/>
            <w:hideMark/>
          </w:tcPr>
          <w:p w14:paraId="1C4A963C"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61244873" w14:textId="77777777" w:rsidTr="0024374D">
        <w:trPr>
          <w:trHeight w:val="290"/>
        </w:trPr>
        <w:tc>
          <w:tcPr>
            <w:tcW w:w="262" w:type="dxa"/>
            <w:tcBorders>
              <w:top w:val="nil"/>
              <w:left w:val="nil"/>
              <w:bottom w:val="nil"/>
              <w:right w:val="nil"/>
            </w:tcBorders>
            <w:shd w:val="clear" w:color="auto" w:fill="auto"/>
            <w:noWrap/>
            <w:vAlign w:val="bottom"/>
            <w:hideMark/>
          </w:tcPr>
          <w:p w14:paraId="6026ED14"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5061F002"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Non-Hispanic White</w:t>
            </w:r>
          </w:p>
        </w:tc>
        <w:tc>
          <w:tcPr>
            <w:tcW w:w="1515" w:type="dxa"/>
            <w:tcBorders>
              <w:top w:val="nil"/>
              <w:left w:val="nil"/>
              <w:bottom w:val="nil"/>
              <w:right w:val="nil"/>
            </w:tcBorders>
            <w:shd w:val="clear" w:color="auto" w:fill="auto"/>
            <w:noWrap/>
            <w:vAlign w:val="bottom"/>
            <w:hideMark/>
          </w:tcPr>
          <w:p w14:paraId="58414B1A"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14:paraId="5BEAFE22"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6624AD10" w14:textId="77777777" w:rsidTr="0024374D">
        <w:trPr>
          <w:trHeight w:val="290"/>
        </w:trPr>
        <w:tc>
          <w:tcPr>
            <w:tcW w:w="262" w:type="dxa"/>
            <w:tcBorders>
              <w:top w:val="nil"/>
              <w:left w:val="nil"/>
              <w:bottom w:val="nil"/>
              <w:right w:val="nil"/>
            </w:tcBorders>
            <w:shd w:val="clear" w:color="auto" w:fill="auto"/>
            <w:noWrap/>
            <w:vAlign w:val="bottom"/>
            <w:hideMark/>
          </w:tcPr>
          <w:p w14:paraId="47FC4569"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33FF9A9F"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Other Hispanic</w:t>
            </w:r>
          </w:p>
        </w:tc>
        <w:tc>
          <w:tcPr>
            <w:tcW w:w="1515" w:type="dxa"/>
            <w:tcBorders>
              <w:top w:val="nil"/>
              <w:left w:val="nil"/>
              <w:bottom w:val="nil"/>
              <w:right w:val="nil"/>
            </w:tcBorders>
            <w:shd w:val="clear" w:color="auto" w:fill="auto"/>
            <w:noWrap/>
            <w:vAlign w:val="bottom"/>
            <w:hideMark/>
          </w:tcPr>
          <w:p w14:paraId="6FDB988E"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14:paraId="567874C6"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34734C45" w14:textId="77777777" w:rsidTr="0024374D">
        <w:trPr>
          <w:trHeight w:val="290"/>
        </w:trPr>
        <w:tc>
          <w:tcPr>
            <w:tcW w:w="262" w:type="dxa"/>
            <w:tcBorders>
              <w:top w:val="nil"/>
              <w:left w:val="nil"/>
              <w:bottom w:val="nil"/>
              <w:right w:val="nil"/>
            </w:tcBorders>
            <w:shd w:val="clear" w:color="auto" w:fill="auto"/>
            <w:noWrap/>
            <w:vAlign w:val="bottom"/>
            <w:hideMark/>
          </w:tcPr>
          <w:p w14:paraId="2810368D"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11097CBE"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Other Race - Including Multi-Racial</w:t>
            </w:r>
          </w:p>
        </w:tc>
        <w:tc>
          <w:tcPr>
            <w:tcW w:w="1515" w:type="dxa"/>
            <w:tcBorders>
              <w:top w:val="nil"/>
              <w:left w:val="nil"/>
              <w:bottom w:val="nil"/>
              <w:right w:val="nil"/>
            </w:tcBorders>
            <w:shd w:val="clear" w:color="auto" w:fill="auto"/>
            <w:noWrap/>
            <w:vAlign w:val="bottom"/>
            <w:hideMark/>
          </w:tcPr>
          <w:p w14:paraId="34033D5F"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0.11</w:t>
            </w:r>
          </w:p>
        </w:tc>
        <w:tc>
          <w:tcPr>
            <w:tcW w:w="1240" w:type="dxa"/>
            <w:tcBorders>
              <w:top w:val="nil"/>
              <w:left w:val="nil"/>
              <w:bottom w:val="nil"/>
              <w:right w:val="nil"/>
            </w:tcBorders>
            <w:shd w:val="clear" w:color="auto" w:fill="auto"/>
            <w:noWrap/>
            <w:vAlign w:val="bottom"/>
            <w:hideMark/>
          </w:tcPr>
          <w:p w14:paraId="7B562FC3"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7F68F730" w14:textId="77777777" w:rsidTr="0024374D">
        <w:trPr>
          <w:trHeight w:val="290"/>
        </w:trPr>
        <w:tc>
          <w:tcPr>
            <w:tcW w:w="5556" w:type="dxa"/>
            <w:gridSpan w:val="2"/>
            <w:tcBorders>
              <w:top w:val="nil"/>
              <w:left w:val="nil"/>
              <w:bottom w:val="nil"/>
              <w:right w:val="nil"/>
            </w:tcBorders>
            <w:shd w:val="clear" w:color="auto" w:fill="auto"/>
            <w:noWrap/>
            <w:vAlign w:val="bottom"/>
            <w:hideMark/>
          </w:tcPr>
          <w:p w14:paraId="4641B36E"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Age (yrs)</w:t>
            </w:r>
          </w:p>
        </w:tc>
        <w:tc>
          <w:tcPr>
            <w:tcW w:w="1515" w:type="dxa"/>
            <w:tcBorders>
              <w:top w:val="nil"/>
              <w:left w:val="nil"/>
              <w:bottom w:val="nil"/>
              <w:right w:val="nil"/>
            </w:tcBorders>
            <w:shd w:val="clear" w:color="auto" w:fill="auto"/>
            <w:noWrap/>
            <w:vAlign w:val="bottom"/>
            <w:hideMark/>
          </w:tcPr>
          <w:p w14:paraId="618D5DEC" w14:textId="77777777"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14:paraId="07591435"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14:paraId="0D29E92A" w14:textId="77777777" w:rsidTr="0024374D">
        <w:trPr>
          <w:trHeight w:val="290"/>
        </w:trPr>
        <w:tc>
          <w:tcPr>
            <w:tcW w:w="262" w:type="dxa"/>
            <w:tcBorders>
              <w:top w:val="nil"/>
              <w:left w:val="nil"/>
              <w:bottom w:val="nil"/>
              <w:right w:val="nil"/>
            </w:tcBorders>
            <w:shd w:val="clear" w:color="auto" w:fill="auto"/>
            <w:noWrap/>
            <w:vAlign w:val="bottom"/>
            <w:hideMark/>
          </w:tcPr>
          <w:p w14:paraId="78DFE6A4"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14:paraId="40A02BAC"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20-24</w:t>
            </w:r>
          </w:p>
        </w:tc>
        <w:tc>
          <w:tcPr>
            <w:tcW w:w="1515" w:type="dxa"/>
            <w:tcBorders>
              <w:top w:val="nil"/>
              <w:left w:val="nil"/>
              <w:bottom w:val="nil"/>
              <w:right w:val="nil"/>
            </w:tcBorders>
            <w:shd w:val="clear" w:color="auto" w:fill="auto"/>
            <w:noWrap/>
            <w:vAlign w:val="bottom"/>
            <w:hideMark/>
          </w:tcPr>
          <w:p w14:paraId="5BB83655"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0.12</w:t>
            </w:r>
          </w:p>
        </w:tc>
        <w:tc>
          <w:tcPr>
            <w:tcW w:w="1240" w:type="dxa"/>
            <w:tcBorders>
              <w:top w:val="nil"/>
              <w:left w:val="nil"/>
              <w:bottom w:val="nil"/>
              <w:right w:val="nil"/>
            </w:tcBorders>
            <w:shd w:val="clear" w:color="auto" w:fill="auto"/>
            <w:noWrap/>
            <w:vAlign w:val="bottom"/>
            <w:hideMark/>
          </w:tcPr>
          <w:p w14:paraId="45093458"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00BEED72" w14:textId="77777777" w:rsidTr="0024374D">
        <w:trPr>
          <w:trHeight w:val="290"/>
        </w:trPr>
        <w:tc>
          <w:tcPr>
            <w:tcW w:w="262" w:type="dxa"/>
            <w:tcBorders>
              <w:top w:val="nil"/>
              <w:left w:val="nil"/>
              <w:bottom w:val="nil"/>
              <w:right w:val="nil"/>
            </w:tcBorders>
            <w:shd w:val="clear" w:color="auto" w:fill="auto"/>
            <w:noWrap/>
            <w:vAlign w:val="bottom"/>
            <w:hideMark/>
          </w:tcPr>
          <w:p w14:paraId="1BE2B7E4"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63B5722E"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25-29</w:t>
            </w:r>
          </w:p>
        </w:tc>
        <w:tc>
          <w:tcPr>
            <w:tcW w:w="1515" w:type="dxa"/>
            <w:tcBorders>
              <w:top w:val="nil"/>
              <w:left w:val="nil"/>
              <w:bottom w:val="nil"/>
              <w:right w:val="nil"/>
            </w:tcBorders>
            <w:shd w:val="clear" w:color="auto" w:fill="auto"/>
            <w:noWrap/>
            <w:vAlign w:val="bottom"/>
            <w:hideMark/>
          </w:tcPr>
          <w:p w14:paraId="42EA2C12"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0.14</w:t>
            </w:r>
          </w:p>
        </w:tc>
        <w:tc>
          <w:tcPr>
            <w:tcW w:w="1240" w:type="dxa"/>
            <w:tcBorders>
              <w:top w:val="nil"/>
              <w:left w:val="nil"/>
              <w:bottom w:val="nil"/>
              <w:right w:val="nil"/>
            </w:tcBorders>
            <w:shd w:val="clear" w:color="auto" w:fill="auto"/>
            <w:noWrap/>
            <w:vAlign w:val="bottom"/>
            <w:hideMark/>
          </w:tcPr>
          <w:p w14:paraId="2CA994D1"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251F0CB5" w14:textId="77777777" w:rsidTr="0024374D">
        <w:trPr>
          <w:trHeight w:val="290"/>
        </w:trPr>
        <w:tc>
          <w:tcPr>
            <w:tcW w:w="262" w:type="dxa"/>
            <w:tcBorders>
              <w:top w:val="nil"/>
              <w:left w:val="nil"/>
              <w:bottom w:val="nil"/>
              <w:right w:val="nil"/>
            </w:tcBorders>
            <w:shd w:val="clear" w:color="auto" w:fill="auto"/>
            <w:noWrap/>
            <w:vAlign w:val="bottom"/>
            <w:hideMark/>
          </w:tcPr>
          <w:p w14:paraId="37A7E7E3"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3F77AF28"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30-34</w:t>
            </w:r>
          </w:p>
        </w:tc>
        <w:tc>
          <w:tcPr>
            <w:tcW w:w="1515" w:type="dxa"/>
            <w:tcBorders>
              <w:top w:val="nil"/>
              <w:left w:val="nil"/>
              <w:bottom w:val="nil"/>
              <w:right w:val="nil"/>
            </w:tcBorders>
            <w:shd w:val="clear" w:color="auto" w:fill="auto"/>
            <w:noWrap/>
            <w:vAlign w:val="bottom"/>
            <w:hideMark/>
          </w:tcPr>
          <w:p w14:paraId="6D875F9B"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14:paraId="7D6BA17C"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4D185A8C" w14:textId="77777777" w:rsidTr="0024374D">
        <w:trPr>
          <w:trHeight w:val="290"/>
        </w:trPr>
        <w:tc>
          <w:tcPr>
            <w:tcW w:w="262" w:type="dxa"/>
            <w:tcBorders>
              <w:top w:val="nil"/>
              <w:left w:val="nil"/>
              <w:bottom w:val="nil"/>
              <w:right w:val="nil"/>
            </w:tcBorders>
            <w:shd w:val="clear" w:color="auto" w:fill="auto"/>
            <w:noWrap/>
            <w:vAlign w:val="bottom"/>
            <w:hideMark/>
          </w:tcPr>
          <w:p w14:paraId="33373C91"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691B6515"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35-39</w:t>
            </w:r>
          </w:p>
        </w:tc>
        <w:tc>
          <w:tcPr>
            <w:tcW w:w="1515" w:type="dxa"/>
            <w:tcBorders>
              <w:top w:val="nil"/>
              <w:left w:val="nil"/>
              <w:bottom w:val="nil"/>
              <w:right w:val="nil"/>
            </w:tcBorders>
            <w:shd w:val="clear" w:color="auto" w:fill="auto"/>
            <w:noWrap/>
            <w:vAlign w:val="bottom"/>
            <w:hideMark/>
          </w:tcPr>
          <w:p w14:paraId="5B01D1BC"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14:paraId="6FD803D8"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0059707B" w14:textId="77777777" w:rsidTr="0024374D">
        <w:trPr>
          <w:trHeight w:val="290"/>
        </w:trPr>
        <w:tc>
          <w:tcPr>
            <w:tcW w:w="262" w:type="dxa"/>
            <w:tcBorders>
              <w:top w:val="nil"/>
              <w:left w:val="nil"/>
              <w:bottom w:val="nil"/>
              <w:right w:val="nil"/>
            </w:tcBorders>
            <w:shd w:val="clear" w:color="auto" w:fill="auto"/>
            <w:noWrap/>
            <w:vAlign w:val="bottom"/>
            <w:hideMark/>
          </w:tcPr>
          <w:p w14:paraId="3A56880C"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24AE1060"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40-44</w:t>
            </w:r>
          </w:p>
        </w:tc>
        <w:tc>
          <w:tcPr>
            <w:tcW w:w="1515" w:type="dxa"/>
            <w:tcBorders>
              <w:top w:val="nil"/>
              <w:left w:val="nil"/>
              <w:bottom w:val="nil"/>
              <w:right w:val="nil"/>
            </w:tcBorders>
            <w:shd w:val="clear" w:color="auto" w:fill="auto"/>
            <w:noWrap/>
            <w:vAlign w:val="bottom"/>
            <w:hideMark/>
          </w:tcPr>
          <w:p w14:paraId="44B6E873"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14:paraId="380058BF"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5E53B407" w14:textId="77777777" w:rsidTr="0024374D">
        <w:trPr>
          <w:trHeight w:val="290"/>
        </w:trPr>
        <w:tc>
          <w:tcPr>
            <w:tcW w:w="262" w:type="dxa"/>
            <w:tcBorders>
              <w:top w:val="nil"/>
              <w:left w:val="nil"/>
              <w:bottom w:val="nil"/>
              <w:right w:val="nil"/>
            </w:tcBorders>
            <w:shd w:val="clear" w:color="auto" w:fill="auto"/>
            <w:noWrap/>
            <w:vAlign w:val="bottom"/>
            <w:hideMark/>
          </w:tcPr>
          <w:p w14:paraId="023CD10A"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722C2281"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45-49</w:t>
            </w:r>
          </w:p>
        </w:tc>
        <w:tc>
          <w:tcPr>
            <w:tcW w:w="1515" w:type="dxa"/>
            <w:tcBorders>
              <w:top w:val="nil"/>
              <w:left w:val="nil"/>
              <w:bottom w:val="nil"/>
              <w:right w:val="nil"/>
            </w:tcBorders>
            <w:shd w:val="clear" w:color="auto" w:fill="auto"/>
            <w:noWrap/>
            <w:vAlign w:val="bottom"/>
            <w:hideMark/>
          </w:tcPr>
          <w:p w14:paraId="2234AE15"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14:paraId="5A071F96"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55A593DD" w14:textId="77777777" w:rsidTr="0024374D">
        <w:trPr>
          <w:trHeight w:val="290"/>
        </w:trPr>
        <w:tc>
          <w:tcPr>
            <w:tcW w:w="262" w:type="dxa"/>
            <w:tcBorders>
              <w:top w:val="nil"/>
              <w:left w:val="nil"/>
              <w:bottom w:val="nil"/>
              <w:right w:val="nil"/>
            </w:tcBorders>
            <w:shd w:val="clear" w:color="auto" w:fill="auto"/>
            <w:noWrap/>
            <w:vAlign w:val="bottom"/>
            <w:hideMark/>
          </w:tcPr>
          <w:p w14:paraId="4C2E5805"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28F38BBD"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50-54</w:t>
            </w:r>
          </w:p>
        </w:tc>
        <w:tc>
          <w:tcPr>
            <w:tcW w:w="1515" w:type="dxa"/>
            <w:tcBorders>
              <w:top w:val="nil"/>
              <w:left w:val="nil"/>
              <w:bottom w:val="nil"/>
              <w:right w:val="nil"/>
            </w:tcBorders>
            <w:shd w:val="clear" w:color="auto" w:fill="auto"/>
            <w:noWrap/>
            <w:vAlign w:val="bottom"/>
            <w:hideMark/>
          </w:tcPr>
          <w:p w14:paraId="224495EC"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14:paraId="3C38446B"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28E1F4CC" w14:textId="77777777" w:rsidTr="0024374D">
        <w:trPr>
          <w:trHeight w:val="290"/>
        </w:trPr>
        <w:tc>
          <w:tcPr>
            <w:tcW w:w="262" w:type="dxa"/>
            <w:tcBorders>
              <w:top w:val="nil"/>
              <w:left w:val="nil"/>
              <w:bottom w:val="nil"/>
              <w:right w:val="nil"/>
            </w:tcBorders>
            <w:shd w:val="clear" w:color="auto" w:fill="auto"/>
            <w:noWrap/>
            <w:vAlign w:val="bottom"/>
            <w:hideMark/>
          </w:tcPr>
          <w:p w14:paraId="4C265AB4"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767287ED"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55-59</w:t>
            </w:r>
          </w:p>
        </w:tc>
        <w:tc>
          <w:tcPr>
            <w:tcW w:w="1515" w:type="dxa"/>
            <w:tcBorders>
              <w:top w:val="nil"/>
              <w:left w:val="nil"/>
              <w:bottom w:val="nil"/>
              <w:right w:val="nil"/>
            </w:tcBorders>
            <w:shd w:val="clear" w:color="auto" w:fill="auto"/>
            <w:noWrap/>
            <w:vAlign w:val="bottom"/>
            <w:hideMark/>
          </w:tcPr>
          <w:p w14:paraId="22D57574"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14:paraId="72079B69"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5005AA14" w14:textId="77777777" w:rsidTr="0024374D">
        <w:trPr>
          <w:trHeight w:val="290"/>
        </w:trPr>
        <w:tc>
          <w:tcPr>
            <w:tcW w:w="262" w:type="dxa"/>
            <w:tcBorders>
              <w:top w:val="nil"/>
              <w:left w:val="nil"/>
              <w:bottom w:val="nil"/>
              <w:right w:val="nil"/>
            </w:tcBorders>
            <w:shd w:val="clear" w:color="auto" w:fill="auto"/>
            <w:noWrap/>
            <w:vAlign w:val="bottom"/>
            <w:hideMark/>
          </w:tcPr>
          <w:p w14:paraId="7F78EE14"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5D526967"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60-64</w:t>
            </w:r>
          </w:p>
        </w:tc>
        <w:tc>
          <w:tcPr>
            <w:tcW w:w="1515" w:type="dxa"/>
            <w:tcBorders>
              <w:top w:val="nil"/>
              <w:left w:val="nil"/>
              <w:bottom w:val="nil"/>
              <w:right w:val="nil"/>
            </w:tcBorders>
            <w:shd w:val="clear" w:color="auto" w:fill="auto"/>
            <w:noWrap/>
            <w:vAlign w:val="bottom"/>
            <w:hideMark/>
          </w:tcPr>
          <w:p w14:paraId="3DA2833D"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0.22</w:t>
            </w:r>
          </w:p>
        </w:tc>
        <w:tc>
          <w:tcPr>
            <w:tcW w:w="1240" w:type="dxa"/>
            <w:tcBorders>
              <w:top w:val="nil"/>
              <w:left w:val="nil"/>
              <w:bottom w:val="nil"/>
              <w:right w:val="nil"/>
            </w:tcBorders>
            <w:shd w:val="clear" w:color="auto" w:fill="auto"/>
            <w:noWrap/>
            <w:vAlign w:val="bottom"/>
            <w:hideMark/>
          </w:tcPr>
          <w:p w14:paraId="1E918771"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546EB94A" w14:textId="77777777" w:rsidTr="0024374D">
        <w:trPr>
          <w:trHeight w:val="290"/>
        </w:trPr>
        <w:tc>
          <w:tcPr>
            <w:tcW w:w="262" w:type="dxa"/>
            <w:tcBorders>
              <w:top w:val="nil"/>
              <w:left w:val="nil"/>
              <w:bottom w:val="nil"/>
              <w:right w:val="nil"/>
            </w:tcBorders>
            <w:shd w:val="clear" w:color="auto" w:fill="auto"/>
            <w:noWrap/>
            <w:vAlign w:val="bottom"/>
            <w:hideMark/>
          </w:tcPr>
          <w:p w14:paraId="045AABAB"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25786FE7"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65-69</w:t>
            </w:r>
          </w:p>
        </w:tc>
        <w:tc>
          <w:tcPr>
            <w:tcW w:w="1515" w:type="dxa"/>
            <w:tcBorders>
              <w:top w:val="nil"/>
              <w:left w:val="nil"/>
              <w:bottom w:val="nil"/>
              <w:right w:val="nil"/>
            </w:tcBorders>
            <w:shd w:val="clear" w:color="auto" w:fill="auto"/>
            <w:noWrap/>
            <w:vAlign w:val="bottom"/>
            <w:hideMark/>
          </w:tcPr>
          <w:p w14:paraId="1869ADEA"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0.21</w:t>
            </w:r>
          </w:p>
        </w:tc>
        <w:tc>
          <w:tcPr>
            <w:tcW w:w="1240" w:type="dxa"/>
            <w:tcBorders>
              <w:top w:val="nil"/>
              <w:left w:val="nil"/>
              <w:bottom w:val="nil"/>
              <w:right w:val="nil"/>
            </w:tcBorders>
            <w:shd w:val="clear" w:color="auto" w:fill="auto"/>
            <w:noWrap/>
            <w:vAlign w:val="bottom"/>
            <w:hideMark/>
          </w:tcPr>
          <w:p w14:paraId="294197F1"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109C9DEE" w14:textId="77777777" w:rsidTr="0024374D">
        <w:trPr>
          <w:trHeight w:val="290"/>
        </w:trPr>
        <w:tc>
          <w:tcPr>
            <w:tcW w:w="262" w:type="dxa"/>
            <w:tcBorders>
              <w:top w:val="nil"/>
              <w:left w:val="nil"/>
              <w:bottom w:val="nil"/>
              <w:right w:val="nil"/>
            </w:tcBorders>
            <w:shd w:val="clear" w:color="auto" w:fill="auto"/>
            <w:noWrap/>
            <w:vAlign w:val="bottom"/>
            <w:hideMark/>
          </w:tcPr>
          <w:p w14:paraId="36C72353"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10A30005"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70-74</w:t>
            </w:r>
          </w:p>
        </w:tc>
        <w:tc>
          <w:tcPr>
            <w:tcW w:w="1515" w:type="dxa"/>
            <w:tcBorders>
              <w:top w:val="nil"/>
              <w:left w:val="nil"/>
              <w:bottom w:val="nil"/>
              <w:right w:val="nil"/>
            </w:tcBorders>
            <w:shd w:val="clear" w:color="auto" w:fill="auto"/>
            <w:noWrap/>
            <w:vAlign w:val="bottom"/>
            <w:hideMark/>
          </w:tcPr>
          <w:p w14:paraId="584483A0"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0.23</w:t>
            </w:r>
          </w:p>
        </w:tc>
        <w:tc>
          <w:tcPr>
            <w:tcW w:w="1240" w:type="dxa"/>
            <w:tcBorders>
              <w:top w:val="nil"/>
              <w:left w:val="nil"/>
              <w:bottom w:val="nil"/>
              <w:right w:val="nil"/>
            </w:tcBorders>
            <w:shd w:val="clear" w:color="auto" w:fill="auto"/>
            <w:noWrap/>
            <w:vAlign w:val="bottom"/>
            <w:hideMark/>
          </w:tcPr>
          <w:p w14:paraId="577A79B9"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4AFB08CB" w14:textId="77777777" w:rsidTr="0024374D">
        <w:trPr>
          <w:trHeight w:val="290"/>
        </w:trPr>
        <w:tc>
          <w:tcPr>
            <w:tcW w:w="262" w:type="dxa"/>
            <w:tcBorders>
              <w:top w:val="nil"/>
              <w:left w:val="nil"/>
              <w:bottom w:val="nil"/>
              <w:right w:val="nil"/>
            </w:tcBorders>
            <w:shd w:val="clear" w:color="auto" w:fill="auto"/>
            <w:noWrap/>
            <w:vAlign w:val="bottom"/>
            <w:hideMark/>
          </w:tcPr>
          <w:p w14:paraId="63636044"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7671025E"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75-79</w:t>
            </w:r>
          </w:p>
        </w:tc>
        <w:tc>
          <w:tcPr>
            <w:tcW w:w="1515" w:type="dxa"/>
            <w:tcBorders>
              <w:top w:val="nil"/>
              <w:left w:val="nil"/>
              <w:bottom w:val="nil"/>
              <w:right w:val="nil"/>
            </w:tcBorders>
            <w:shd w:val="clear" w:color="auto" w:fill="auto"/>
            <w:noWrap/>
            <w:vAlign w:val="bottom"/>
            <w:hideMark/>
          </w:tcPr>
          <w:p w14:paraId="6874BF0A"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0.21</w:t>
            </w:r>
          </w:p>
        </w:tc>
        <w:tc>
          <w:tcPr>
            <w:tcW w:w="1240" w:type="dxa"/>
            <w:tcBorders>
              <w:top w:val="nil"/>
              <w:left w:val="nil"/>
              <w:bottom w:val="nil"/>
              <w:right w:val="nil"/>
            </w:tcBorders>
            <w:shd w:val="clear" w:color="auto" w:fill="auto"/>
            <w:noWrap/>
            <w:vAlign w:val="bottom"/>
            <w:hideMark/>
          </w:tcPr>
          <w:p w14:paraId="61D1DC3D"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53AC01B3" w14:textId="77777777" w:rsidTr="0024374D">
        <w:trPr>
          <w:trHeight w:val="290"/>
        </w:trPr>
        <w:tc>
          <w:tcPr>
            <w:tcW w:w="262" w:type="dxa"/>
            <w:tcBorders>
              <w:top w:val="nil"/>
              <w:left w:val="nil"/>
              <w:bottom w:val="nil"/>
              <w:right w:val="nil"/>
            </w:tcBorders>
            <w:shd w:val="clear" w:color="auto" w:fill="auto"/>
            <w:noWrap/>
            <w:vAlign w:val="bottom"/>
            <w:hideMark/>
          </w:tcPr>
          <w:p w14:paraId="1B8D3E85"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14A447F0"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80+</w:t>
            </w:r>
          </w:p>
        </w:tc>
        <w:tc>
          <w:tcPr>
            <w:tcW w:w="1515" w:type="dxa"/>
            <w:tcBorders>
              <w:top w:val="nil"/>
              <w:left w:val="nil"/>
              <w:bottom w:val="nil"/>
              <w:right w:val="nil"/>
            </w:tcBorders>
            <w:shd w:val="clear" w:color="auto" w:fill="auto"/>
            <w:noWrap/>
            <w:vAlign w:val="bottom"/>
            <w:hideMark/>
          </w:tcPr>
          <w:p w14:paraId="7D6890EF"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0.21</w:t>
            </w:r>
          </w:p>
        </w:tc>
        <w:tc>
          <w:tcPr>
            <w:tcW w:w="1240" w:type="dxa"/>
            <w:tcBorders>
              <w:top w:val="nil"/>
              <w:left w:val="nil"/>
              <w:bottom w:val="nil"/>
              <w:right w:val="nil"/>
            </w:tcBorders>
            <w:shd w:val="clear" w:color="auto" w:fill="auto"/>
            <w:noWrap/>
            <w:vAlign w:val="bottom"/>
            <w:hideMark/>
          </w:tcPr>
          <w:p w14:paraId="2F8D1D5B"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72B58CCE" w14:textId="77777777" w:rsidTr="0024374D">
        <w:trPr>
          <w:trHeight w:val="290"/>
        </w:trPr>
        <w:tc>
          <w:tcPr>
            <w:tcW w:w="5556" w:type="dxa"/>
            <w:gridSpan w:val="2"/>
            <w:tcBorders>
              <w:top w:val="nil"/>
              <w:left w:val="nil"/>
              <w:bottom w:val="nil"/>
              <w:right w:val="nil"/>
            </w:tcBorders>
            <w:shd w:val="clear" w:color="auto" w:fill="auto"/>
            <w:noWrap/>
            <w:vAlign w:val="bottom"/>
            <w:hideMark/>
          </w:tcPr>
          <w:p w14:paraId="08CA2179"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Birth control</w:t>
            </w:r>
          </w:p>
        </w:tc>
        <w:tc>
          <w:tcPr>
            <w:tcW w:w="1515" w:type="dxa"/>
            <w:tcBorders>
              <w:top w:val="nil"/>
              <w:left w:val="nil"/>
              <w:bottom w:val="nil"/>
              <w:right w:val="nil"/>
            </w:tcBorders>
            <w:shd w:val="clear" w:color="auto" w:fill="auto"/>
            <w:noWrap/>
            <w:vAlign w:val="bottom"/>
            <w:hideMark/>
          </w:tcPr>
          <w:p w14:paraId="4D72D295" w14:textId="77777777"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14:paraId="49057DBD"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14:paraId="3E83ABC3" w14:textId="77777777" w:rsidTr="0024374D">
        <w:trPr>
          <w:trHeight w:val="290"/>
        </w:trPr>
        <w:tc>
          <w:tcPr>
            <w:tcW w:w="262" w:type="dxa"/>
            <w:tcBorders>
              <w:top w:val="nil"/>
              <w:left w:val="nil"/>
              <w:bottom w:val="nil"/>
              <w:right w:val="nil"/>
            </w:tcBorders>
            <w:shd w:val="clear" w:color="auto" w:fill="auto"/>
            <w:noWrap/>
            <w:vAlign w:val="bottom"/>
            <w:hideMark/>
          </w:tcPr>
          <w:p w14:paraId="39E7B02D"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14:paraId="085E7336"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Missing</w:t>
            </w:r>
          </w:p>
        </w:tc>
        <w:tc>
          <w:tcPr>
            <w:tcW w:w="1515" w:type="dxa"/>
            <w:tcBorders>
              <w:top w:val="nil"/>
              <w:left w:val="nil"/>
              <w:bottom w:val="nil"/>
              <w:right w:val="nil"/>
            </w:tcBorders>
            <w:shd w:val="clear" w:color="auto" w:fill="auto"/>
            <w:noWrap/>
            <w:vAlign w:val="bottom"/>
            <w:hideMark/>
          </w:tcPr>
          <w:p w14:paraId="2A768F52"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14:paraId="2165192E"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777B9337" w14:textId="77777777" w:rsidTr="0024374D">
        <w:trPr>
          <w:trHeight w:val="290"/>
        </w:trPr>
        <w:tc>
          <w:tcPr>
            <w:tcW w:w="262" w:type="dxa"/>
            <w:tcBorders>
              <w:top w:val="nil"/>
              <w:left w:val="nil"/>
              <w:bottom w:val="nil"/>
              <w:right w:val="nil"/>
            </w:tcBorders>
            <w:shd w:val="clear" w:color="auto" w:fill="auto"/>
            <w:noWrap/>
            <w:vAlign w:val="bottom"/>
            <w:hideMark/>
          </w:tcPr>
          <w:p w14:paraId="5C613E91"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19AA1BA4"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N/A (Male)</w:t>
            </w:r>
          </w:p>
        </w:tc>
        <w:tc>
          <w:tcPr>
            <w:tcW w:w="1515" w:type="dxa"/>
            <w:tcBorders>
              <w:top w:val="nil"/>
              <w:left w:val="nil"/>
              <w:bottom w:val="nil"/>
              <w:right w:val="nil"/>
            </w:tcBorders>
            <w:shd w:val="clear" w:color="auto" w:fill="auto"/>
            <w:noWrap/>
            <w:vAlign w:val="bottom"/>
            <w:hideMark/>
          </w:tcPr>
          <w:p w14:paraId="2DF329B0"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14:paraId="649306DF"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4052E8D0" w14:textId="77777777" w:rsidTr="0024374D">
        <w:trPr>
          <w:trHeight w:val="290"/>
        </w:trPr>
        <w:tc>
          <w:tcPr>
            <w:tcW w:w="262" w:type="dxa"/>
            <w:tcBorders>
              <w:top w:val="nil"/>
              <w:left w:val="nil"/>
              <w:bottom w:val="nil"/>
              <w:right w:val="nil"/>
            </w:tcBorders>
            <w:shd w:val="clear" w:color="auto" w:fill="auto"/>
            <w:noWrap/>
            <w:vAlign w:val="bottom"/>
            <w:hideMark/>
          </w:tcPr>
          <w:p w14:paraId="5ACBAEFF"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53055CF4"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14:paraId="0FCBE133"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14:paraId="1B8B0BDD"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6B1A527F" w14:textId="77777777" w:rsidTr="0024374D">
        <w:trPr>
          <w:trHeight w:val="290"/>
        </w:trPr>
        <w:tc>
          <w:tcPr>
            <w:tcW w:w="262" w:type="dxa"/>
            <w:tcBorders>
              <w:top w:val="nil"/>
              <w:left w:val="nil"/>
              <w:bottom w:val="nil"/>
              <w:right w:val="nil"/>
            </w:tcBorders>
            <w:shd w:val="clear" w:color="auto" w:fill="auto"/>
            <w:noWrap/>
            <w:vAlign w:val="bottom"/>
            <w:hideMark/>
          </w:tcPr>
          <w:p w14:paraId="47BA50FF"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51C233E2"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14:paraId="224D3880"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0.30</w:t>
            </w:r>
          </w:p>
        </w:tc>
        <w:tc>
          <w:tcPr>
            <w:tcW w:w="1240" w:type="dxa"/>
            <w:tcBorders>
              <w:top w:val="nil"/>
              <w:left w:val="nil"/>
              <w:bottom w:val="nil"/>
              <w:right w:val="nil"/>
            </w:tcBorders>
            <w:shd w:val="clear" w:color="auto" w:fill="auto"/>
            <w:noWrap/>
            <w:vAlign w:val="bottom"/>
            <w:hideMark/>
          </w:tcPr>
          <w:p w14:paraId="077D4059"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0B4E2427" w14:textId="77777777" w:rsidTr="0024374D">
        <w:trPr>
          <w:trHeight w:val="290"/>
        </w:trPr>
        <w:tc>
          <w:tcPr>
            <w:tcW w:w="5556" w:type="dxa"/>
            <w:gridSpan w:val="2"/>
            <w:tcBorders>
              <w:top w:val="nil"/>
              <w:left w:val="nil"/>
              <w:bottom w:val="nil"/>
              <w:right w:val="nil"/>
            </w:tcBorders>
            <w:shd w:val="clear" w:color="auto" w:fill="auto"/>
            <w:noWrap/>
            <w:vAlign w:val="bottom"/>
            <w:hideMark/>
          </w:tcPr>
          <w:p w14:paraId="6BDBCCDE"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Serum Cotinine</w:t>
            </w:r>
          </w:p>
        </w:tc>
        <w:tc>
          <w:tcPr>
            <w:tcW w:w="1515" w:type="dxa"/>
            <w:tcBorders>
              <w:top w:val="nil"/>
              <w:left w:val="nil"/>
              <w:bottom w:val="nil"/>
              <w:right w:val="nil"/>
            </w:tcBorders>
            <w:shd w:val="clear" w:color="auto" w:fill="auto"/>
            <w:noWrap/>
            <w:vAlign w:val="bottom"/>
            <w:hideMark/>
          </w:tcPr>
          <w:p w14:paraId="6A4F4EDE" w14:textId="77777777"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14:paraId="7F917BFA"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14:paraId="11FAB6A4" w14:textId="77777777" w:rsidTr="0024374D">
        <w:trPr>
          <w:trHeight w:val="290"/>
        </w:trPr>
        <w:tc>
          <w:tcPr>
            <w:tcW w:w="262" w:type="dxa"/>
            <w:tcBorders>
              <w:top w:val="nil"/>
              <w:left w:val="nil"/>
              <w:bottom w:val="nil"/>
              <w:right w:val="nil"/>
            </w:tcBorders>
            <w:shd w:val="clear" w:color="auto" w:fill="auto"/>
            <w:noWrap/>
            <w:vAlign w:val="bottom"/>
            <w:hideMark/>
          </w:tcPr>
          <w:p w14:paraId="4FCDA93C"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14:paraId="1FE23E10"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3+ ng/mL</w:t>
            </w:r>
          </w:p>
        </w:tc>
        <w:tc>
          <w:tcPr>
            <w:tcW w:w="1515" w:type="dxa"/>
            <w:tcBorders>
              <w:top w:val="nil"/>
              <w:left w:val="nil"/>
              <w:bottom w:val="nil"/>
              <w:right w:val="nil"/>
            </w:tcBorders>
            <w:shd w:val="clear" w:color="auto" w:fill="auto"/>
            <w:noWrap/>
            <w:vAlign w:val="bottom"/>
            <w:hideMark/>
          </w:tcPr>
          <w:p w14:paraId="4573A86E"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14:paraId="01115BC8"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7071C929" w14:textId="77777777" w:rsidTr="0024374D">
        <w:trPr>
          <w:trHeight w:val="290"/>
        </w:trPr>
        <w:tc>
          <w:tcPr>
            <w:tcW w:w="262" w:type="dxa"/>
            <w:tcBorders>
              <w:top w:val="nil"/>
              <w:left w:val="nil"/>
              <w:bottom w:val="nil"/>
              <w:right w:val="nil"/>
            </w:tcBorders>
            <w:shd w:val="clear" w:color="auto" w:fill="auto"/>
            <w:noWrap/>
            <w:vAlign w:val="bottom"/>
            <w:hideMark/>
          </w:tcPr>
          <w:p w14:paraId="5A3D60C8"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7FB6CEA1"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&lt;3 ng/mL</w:t>
            </w:r>
          </w:p>
        </w:tc>
        <w:tc>
          <w:tcPr>
            <w:tcW w:w="1515" w:type="dxa"/>
            <w:tcBorders>
              <w:top w:val="nil"/>
              <w:left w:val="nil"/>
              <w:bottom w:val="nil"/>
              <w:right w:val="nil"/>
            </w:tcBorders>
            <w:shd w:val="clear" w:color="auto" w:fill="auto"/>
            <w:noWrap/>
            <w:vAlign w:val="bottom"/>
            <w:hideMark/>
          </w:tcPr>
          <w:p w14:paraId="2321E349"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14:paraId="66193777"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50D0F16B" w14:textId="77777777" w:rsidTr="0024374D">
        <w:trPr>
          <w:trHeight w:val="290"/>
        </w:trPr>
        <w:tc>
          <w:tcPr>
            <w:tcW w:w="5556" w:type="dxa"/>
            <w:gridSpan w:val="2"/>
            <w:tcBorders>
              <w:top w:val="nil"/>
              <w:left w:val="nil"/>
              <w:bottom w:val="nil"/>
              <w:right w:val="nil"/>
            </w:tcBorders>
            <w:shd w:val="clear" w:color="auto" w:fill="auto"/>
            <w:noWrap/>
            <w:vAlign w:val="bottom"/>
            <w:hideMark/>
          </w:tcPr>
          <w:p w14:paraId="583F308A"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Hormone Replacement Therapy</w:t>
            </w:r>
          </w:p>
        </w:tc>
        <w:tc>
          <w:tcPr>
            <w:tcW w:w="1515" w:type="dxa"/>
            <w:tcBorders>
              <w:top w:val="nil"/>
              <w:left w:val="nil"/>
              <w:bottom w:val="nil"/>
              <w:right w:val="nil"/>
            </w:tcBorders>
            <w:shd w:val="clear" w:color="auto" w:fill="auto"/>
            <w:noWrap/>
            <w:vAlign w:val="bottom"/>
            <w:hideMark/>
          </w:tcPr>
          <w:p w14:paraId="0B3607B6" w14:textId="77777777"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14:paraId="32D281F9"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14:paraId="4B859F93" w14:textId="77777777" w:rsidTr="0024374D">
        <w:trPr>
          <w:trHeight w:val="290"/>
        </w:trPr>
        <w:tc>
          <w:tcPr>
            <w:tcW w:w="262" w:type="dxa"/>
            <w:tcBorders>
              <w:top w:val="nil"/>
              <w:left w:val="nil"/>
              <w:bottom w:val="nil"/>
              <w:right w:val="nil"/>
            </w:tcBorders>
            <w:shd w:val="clear" w:color="auto" w:fill="auto"/>
            <w:noWrap/>
            <w:vAlign w:val="bottom"/>
            <w:hideMark/>
          </w:tcPr>
          <w:p w14:paraId="7ACA660B"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14:paraId="41B99B79"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Missing</w:t>
            </w:r>
          </w:p>
        </w:tc>
        <w:tc>
          <w:tcPr>
            <w:tcW w:w="1515" w:type="dxa"/>
            <w:tcBorders>
              <w:top w:val="nil"/>
              <w:left w:val="nil"/>
              <w:bottom w:val="nil"/>
              <w:right w:val="nil"/>
            </w:tcBorders>
            <w:shd w:val="clear" w:color="auto" w:fill="auto"/>
            <w:noWrap/>
            <w:vAlign w:val="bottom"/>
            <w:hideMark/>
          </w:tcPr>
          <w:p w14:paraId="088E44F5"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14:paraId="54F80FDE"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29EA9424" w14:textId="77777777" w:rsidTr="0024374D">
        <w:trPr>
          <w:trHeight w:val="290"/>
        </w:trPr>
        <w:tc>
          <w:tcPr>
            <w:tcW w:w="262" w:type="dxa"/>
            <w:tcBorders>
              <w:top w:val="nil"/>
              <w:left w:val="nil"/>
              <w:bottom w:val="nil"/>
              <w:right w:val="nil"/>
            </w:tcBorders>
            <w:shd w:val="clear" w:color="auto" w:fill="auto"/>
            <w:noWrap/>
            <w:vAlign w:val="bottom"/>
            <w:hideMark/>
          </w:tcPr>
          <w:p w14:paraId="6047A1C4"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3715D477"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N/A (Male)</w:t>
            </w:r>
          </w:p>
        </w:tc>
        <w:tc>
          <w:tcPr>
            <w:tcW w:w="1515" w:type="dxa"/>
            <w:tcBorders>
              <w:top w:val="nil"/>
              <w:left w:val="nil"/>
              <w:bottom w:val="nil"/>
              <w:right w:val="nil"/>
            </w:tcBorders>
            <w:shd w:val="clear" w:color="auto" w:fill="auto"/>
            <w:noWrap/>
            <w:vAlign w:val="bottom"/>
            <w:hideMark/>
          </w:tcPr>
          <w:p w14:paraId="5B84A129"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14:paraId="0A278A20"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2672FB43" w14:textId="77777777" w:rsidTr="0024374D">
        <w:trPr>
          <w:trHeight w:val="290"/>
        </w:trPr>
        <w:tc>
          <w:tcPr>
            <w:tcW w:w="262" w:type="dxa"/>
            <w:tcBorders>
              <w:top w:val="nil"/>
              <w:left w:val="nil"/>
              <w:bottom w:val="nil"/>
              <w:right w:val="nil"/>
            </w:tcBorders>
            <w:shd w:val="clear" w:color="auto" w:fill="auto"/>
            <w:noWrap/>
            <w:vAlign w:val="bottom"/>
            <w:hideMark/>
          </w:tcPr>
          <w:p w14:paraId="2741EA7E"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26CDAD34"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14:paraId="3B7A7E08"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14:paraId="6541C016"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0487E684" w14:textId="77777777" w:rsidTr="0024374D">
        <w:trPr>
          <w:trHeight w:val="290"/>
        </w:trPr>
        <w:tc>
          <w:tcPr>
            <w:tcW w:w="262" w:type="dxa"/>
            <w:tcBorders>
              <w:top w:val="nil"/>
              <w:left w:val="nil"/>
              <w:bottom w:val="nil"/>
              <w:right w:val="nil"/>
            </w:tcBorders>
            <w:shd w:val="clear" w:color="auto" w:fill="auto"/>
            <w:noWrap/>
            <w:vAlign w:val="bottom"/>
            <w:hideMark/>
          </w:tcPr>
          <w:p w14:paraId="241E0911"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2F4E8ED8"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14:paraId="73CABAC0"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0.30</w:t>
            </w:r>
          </w:p>
        </w:tc>
        <w:tc>
          <w:tcPr>
            <w:tcW w:w="1240" w:type="dxa"/>
            <w:tcBorders>
              <w:top w:val="nil"/>
              <w:left w:val="nil"/>
              <w:bottom w:val="nil"/>
              <w:right w:val="nil"/>
            </w:tcBorders>
            <w:shd w:val="clear" w:color="auto" w:fill="auto"/>
            <w:noWrap/>
            <w:vAlign w:val="bottom"/>
            <w:hideMark/>
          </w:tcPr>
          <w:p w14:paraId="436B4020"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6FC82CE2" w14:textId="77777777" w:rsidTr="0024374D">
        <w:trPr>
          <w:trHeight w:val="290"/>
        </w:trPr>
        <w:tc>
          <w:tcPr>
            <w:tcW w:w="5556" w:type="dxa"/>
            <w:gridSpan w:val="2"/>
            <w:tcBorders>
              <w:top w:val="nil"/>
              <w:left w:val="nil"/>
              <w:bottom w:val="nil"/>
              <w:right w:val="nil"/>
            </w:tcBorders>
            <w:shd w:val="clear" w:color="auto" w:fill="auto"/>
            <w:noWrap/>
            <w:vAlign w:val="bottom"/>
            <w:hideMark/>
          </w:tcPr>
          <w:p w14:paraId="6CA31617"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Obesity (BMI &gt; 30)</w:t>
            </w:r>
          </w:p>
        </w:tc>
        <w:tc>
          <w:tcPr>
            <w:tcW w:w="1515" w:type="dxa"/>
            <w:tcBorders>
              <w:top w:val="nil"/>
              <w:left w:val="nil"/>
              <w:bottom w:val="nil"/>
              <w:right w:val="nil"/>
            </w:tcBorders>
            <w:shd w:val="clear" w:color="auto" w:fill="auto"/>
            <w:noWrap/>
            <w:vAlign w:val="bottom"/>
            <w:hideMark/>
          </w:tcPr>
          <w:p w14:paraId="47935CC7" w14:textId="77777777"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14:paraId="7B5B11D6"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14:paraId="79035F92" w14:textId="77777777" w:rsidTr="0024374D">
        <w:trPr>
          <w:trHeight w:val="290"/>
        </w:trPr>
        <w:tc>
          <w:tcPr>
            <w:tcW w:w="262" w:type="dxa"/>
            <w:tcBorders>
              <w:top w:val="nil"/>
              <w:left w:val="nil"/>
              <w:bottom w:val="nil"/>
              <w:right w:val="nil"/>
            </w:tcBorders>
            <w:shd w:val="clear" w:color="auto" w:fill="auto"/>
            <w:noWrap/>
            <w:vAlign w:val="bottom"/>
            <w:hideMark/>
          </w:tcPr>
          <w:p w14:paraId="6D6EDAE7"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14:paraId="50D0B30C"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14:paraId="7171B92F"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0.12</w:t>
            </w:r>
          </w:p>
        </w:tc>
        <w:tc>
          <w:tcPr>
            <w:tcW w:w="1240" w:type="dxa"/>
            <w:tcBorders>
              <w:top w:val="nil"/>
              <w:left w:val="nil"/>
              <w:bottom w:val="nil"/>
              <w:right w:val="nil"/>
            </w:tcBorders>
            <w:shd w:val="clear" w:color="auto" w:fill="auto"/>
            <w:noWrap/>
            <w:vAlign w:val="bottom"/>
            <w:hideMark/>
          </w:tcPr>
          <w:p w14:paraId="32DA3A82"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02675982" w14:textId="77777777" w:rsidTr="0024374D">
        <w:trPr>
          <w:trHeight w:val="290"/>
        </w:trPr>
        <w:tc>
          <w:tcPr>
            <w:tcW w:w="262" w:type="dxa"/>
            <w:tcBorders>
              <w:top w:val="nil"/>
              <w:left w:val="nil"/>
              <w:bottom w:val="nil"/>
              <w:right w:val="nil"/>
            </w:tcBorders>
            <w:shd w:val="clear" w:color="auto" w:fill="auto"/>
            <w:noWrap/>
            <w:vAlign w:val="bottom"/>
            <w:hideMark/>
          </w:tcPr>
          <w:p w14:paraId="117655C9"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03C5A94F"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14:paraId="50FCF265"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0.34</w:t>
            </w:r>
          </w:p>
        </w:tc>
        <w:tc>
          <w:tcPr>
            <w:tcW w:w="1240" w:type="dxa"/>
            <w:tcBorders>
              <w:top w:val="nil"/>
              <w:left w:val="nil"/>
              <w:bottom w:val="nil"/>
              <w:right w:val="nil"/>
            </w:tcBorders>
            <w:shd w:val="clear" w:color="auto" w:fill="auto"/>
            <w:noWrap/>
            <w:vAlign w:val="bottom"/>
            <w:hideMark/>
          </w:tcPr>
          <w:p w14:paraId="12EBFD76"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652AB294" w14:textId="77777777" w:rsidTr="0024374D">
        <w:trPr>
          <w:trHeight w:val="290"/>
        </w:trPr>
        <w:tc>
          <w:tcPr>
            <w:tcW w:w="5556" w:type="dxa"/>
            <w:gridSpan w:val="2"/>
            <w:tcBorders>
              <w:top w:val="nil"/>
              <w:left w:val="nil"/>
              <w:bottom w:val="nil"/>
              <w:right w:val="nil"/>
            </w:tcBorders>
            <w:shd w:val="clear" w:color="auto" w:fill="auto"/>
            <w:noWrap/>
            <w:vAlign w:val="bottom"/>
            <w:hideMark/>
          </w:tcPr>
          <w:p w14:paraId="51E18832"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Poor sleep</w:t>
            </w:r>
          </w:p>
        </w:tc>
        <w:tc>
          <w:tcPr>
            <w:tcW w:w="1515" w:type="dxa"/>
            <w:tcBorders>
              <w:top w:val="nil"/>
              <w:left w:val="nil"/>
              <w:bottom w:val="nil"/>
              <w:right w:val="nil"/>
            </w:tcBorders>
            <w:shd w:val="clear" w:color="auto" w:fill="auto"/>
            <w:noWrap/>
            <w:vAlign w:val="bottom"/>
            <w:hideMark/>
          </w:tcPr>
          <w:p w14:paraId="5432DA4E" w14:textId="77777777"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14:paraId="3DEDC1A5"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14:paraId="193AC3EB" w14:textId="77777777" w:rsidTr="0024374D">
        <w:trPr>
          <w:trHeight w:val="290"/>
        </w:trPr>
        <w:tc>
          <w:tcPr>
            <w:tcW w:w="262" w:type="dxa"/>
            <w:tcBorders>
              <w:top w:val="nil"/>
              <w:left w:val="nil"/>
              <w:bottom w:val="nil"/>
              <w:right w:val="nil"/>
            </w:tcBorders>
            <w:shd w:val="clear" w:color="auto" w:fill="auto"/>
            <w:noWrap/>
            <w:vAlign w:val="bottom"/>
            <w:hideMark/>
          </w:tcPr>
          <w:p w14:paraId="3211B73A"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14:paraId="6CAEEF47"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14:paraId="0E1E7460"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0.16</w:t>
            </w:r>
          </w:p>
        </w:tc>
        <w:tc>
          <w:tcPr>
            <w:tcW w:w="1240" w:type="dxa"/>
            <w:tcBorders>
              <w:top w:val="nil"/>
              <w:left w:val="nil"/>
              <w:bottom w:val="nil"/>
              <w:right w:val="nil"/>
            </w:tcBorders>
            <w:shd w:val="clear" w:color="auto" w:fill="auto"/>
            <w:noWrap/>
            <w:vAlign w:val="bottom"/>
            <w:hideMark/>
          </w:tcPr>
          <w:p w14:paraId="41634AD6"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7C83FD03" w14:textId="77777777" w:rsidTr="0024374D">
        <w:trPr>
          <w:trHeight w:val="290"/>
        </w:trPr>
        <w:tc>
          <w:tcPr>
            <w:tcW w:w="262" w:type="dxa"/>
            <w:tcBorders>
              <w:top w:val="nil"/>
              <w:left w:val="nil"/>
              <w:bottom w:val="nil"/>
              <w:right w:val="nil"/>
            </w:tcBorders>
            <w:shd w:val="clear" w:color="auto" w:fill="auto"/>
            <w:noWrap/>
            <w:vAlign w:val="bottom"/>
            <w:hideMark/>
          </w:tcPr>
          <w:p w14:paraId="7E7ACF7B"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48769BF7"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14:paraId="094A3D5B"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14:paraId="002091BF"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3F1C6FFB" w14:textId="77777777" w:rsidTr="0024374D">
        <w:trPr>
          <w:trHeight w:val="290"/>
        </w:trPr>
        <w:tc>
          <w:tcPr>
            <w:tcW w:w="5556" w:type="dxa"/>
            <w:gridSpan w:val="2"/>
            <w:tcBorders>
              <w:top w:val="nil"/>
              <w:left w:val="nil"/>
              <w:bottom w:val="nil"/>
              <w:right w:val="nil"/>
            </w:tcBorders>
            <w:shd w:val="clear" w:color="auto" w:fill="auto"/>
            <w:noWrap/>
            <w:vAlign w:val="bottom"/>
            <w:hideMark/>
          </w:tcPr>
          <w:p w14:paraId="6E8E57DF"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Short sleep (&lt;6 hours)</w:t>
            </w:r>
          </w:p>
        </w:tc>
        <w:tc>
          <w:tcPr>
            <w:tcW w:w="1515" w:type="dxa"/>
            <w:tcBorders>
              <w:top w:val="nil"/>
              <w:left w:val="nil"/>
              <w:bottom w:val="nil"/>
              <w:right w:val="nil"/>
            </w:tcBorders>
            <w:shd w:val="clear" w:color="auto" w:fill="auto"/>
            <w:noWrap/>
            <w:vAlign w:val="bottom"/>
            <w:hideMark/>
          </w:tcPr>
          <w:p w14:paraId="65CDF0EF" w14:textId="77777777"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14:paraId="28A0E275"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14:paraId="67F292E9" w14:textId="77777777" w:rsidTr="0024374D">
        <w:trPr>
          <w:trHeight w:val="290"/>
        </w:trPr>
        <w:tc>
          <w:tcPr>
            <w:tcW w:w="262" w:type="dxa"/>
            <w:tcBorders>
              <w:top w:val="nil"/>
              <w:left w:val="nil"/>
              <w:bottom w:val="nil"/>
              <w:right w:val="nil"/>
            </w:tcBorders>
            <w:shd w:val="clear" w:color="auto" w:fill="auto"/>
            <w:noWrap/>
            <w:vAlign w:val="bottom"/>
            <w:hideMark/>
          </w:tcPr>
          <w:p w14:paraId="4100C2FB"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14:paraId="5544E602"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14:paraId="4F38B7DD"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14:paraId="4DF26AA8"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418174EB" w14:textId="77777777" w:rsidTr="0024374D">
        <w:trPr>
          <w:trHeight w:val="290"/>
        </w:trPr>
        <w:tc>
          <w:tcPr>
            <w:tcW w:w="262" w:type="dxa"/>
            <w:tcBorders>
              <w:top w:val="nil"/>
              <w:left w:val="nil"/>
              <w:bottom w:val="nil"/>
              <w:right w:val="nil"/>
            </w:tcBorders>
            <w:shd w:val="clear" w:color="auto" w:fill="auto"/>
            <w:noWrap/>
            <w:vAlign w:val="bottom"/>
            <w:hideMark/>
          </w:tcPr>
          <w:p w14:paraId="5FFAD35A"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348B1450"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14:paraId="56971B20"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0.20</w:t>
            </w:r>
          </w:p>
        </w:tc>
        <w:tc>
          <w:tcPr>
            <w:tcW w:w="1240" w:type="dxa"/>
            <w:tcBorders>
              <w:top w:val="nil"/>
              <w:left w:val="nil"/>
              <w:bottom w:val="nil"/>
              <w:right w:val="nil"/>
            </w:tcBorders>
            <w:shd w:val="clear" w:color="auto" w:fill="auto"/>
            <w:noWrap/>
            <w:vAlign w:val="bottom"/>
            <w:hideMark/>
          </w:tcPr>
          <w:p w14:paraId="7DF88133"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65B19944" w14:textId="77777777" w:rsidTr="0024374D">
        <w:trPr>
          <w:trHeight w:val="290"/>
        </w:trPr>
        <w:tc>
          <w:tcPr>
            <w:tcW w:w="5556" w:type="dxa"/>
            <w:gridSpan w:val="2"/>
            <w:tcBorders>
              <w:top w:val="nil"/>
              <w:left w:val="nil"/>
              <w:bottom w:val="nil"/>
              <w:right w:val="nil"/>
            </w:tcBorders>
            <w:shd w:val="clear" w:color="auto" w:fill="auto"/>
            <w:noWrap/>
            <w:vAlign w:val="bottom"/>
            <w:hideMark/>
          </w:tcPr>
          <w:p w14:paraId="1E6F2AB9"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Used sleep medication 5 or more times in past month</w:t>
            </w:r>
          </w:p>
        </w:tc>
        <w:tc>
          <w:tcPr>
            <w:tcW w:w="1515" w:type="dxa"/>
            <w:tcBorders>
              <w:top w:val="nil"/>
              <w:left w:val="nil"/>
              <w:bottom w:val="nil"/>
              <w:right w:val="nil"/>
            </w:tcBorders>
            <w:shd w:val="clear" w:color="auto" w:fill="auto"/>
            <w:noWrap/>
            <w:vAlign w:val="bottom"/>
            <w:hideMark/>
          </w:tcPr>
          <w:p w14:paraId="29C6BC65" w14:textId="77777777"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14:paraId="48364994"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14:paraId="1DDBFF90" w14:textId="77777777" w:rsidTr="0024374D">
        <w:trPr>
          <w:trHeight w:val="290"/>
        </w:trPr>
        <w:tc>
          <w:tcPr>
            <w:tcW w:w="262" w:type="dxa"/>
            <w:tcBorders>
              <w:top w:val="nil"/>
              <w:left w:val="nil"/>
              <w:bottom w:val="nil"/>
              <w:right w:val="nil"/>
            </w:tcBorders>
            <w:shd w:val="clear" w:color="auto" w:fill="auto"/>
            <w:noWrap/>
            <w:vAlign w:val="bottom"/>
            <w:hideMark/>
          </w:tcPr>
          <w:p w14:paraId="6951B21F" w14:textId="77777777" w:rsidR="00B972E0" w:rsidRPr="00B972E0" w:rsidRDefault="00B972E0" w:rsidP="00B972E0">
            <w:pPr>
              <w:spacing w:after="0" w:line="240" w:lineRule="auto"/>
              <w:jc w:val="right"/>
              <w:rPr>
                <w:rFonts w:ascii="Calibri" w:eastAsia="Times New Roman" w:hAnsi="Calibri" w:cs="Calibri"/>
                <w:color w:val="000000"/>
                <w:sz w:val="20"/>
                <w:szCs w:val="20"/>
              </w:rPr>
            </w:pPr>
            <w:commentRangeStart w:id="197"/>
          </w:p>
        </w:tc>
        <w:tc>
          <w:tcPr>
            <w:tcW w:w="5294" w:type="dxa"/>
            <w:tcBorders>
              <w:top w:val="nil"/>
              <w:left w:val="nil"/>
              <w:bottom w:val="nil"/>
              <w:right w:val="nil"/>
            </w:tcBorders>
            <w:shd w:val="clear" w:color="auto" w:fill="auto"/>
            <w:noWrap/>
            <w:vAlign w:val="bottom"/>
            <w:hideMark/>
          </w:tcPr>
          <w:p w14:paraId="7E2B4917"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Missing</w:t>
            </w:r>
            <w:commentRangeEnd w:id="197"/>
            <w:r w:rsidR="00EA7D14">
              <w:rPr>
                <w:rStyle w:val="CommentReference"/>
              </w:rPr>
              <w:commentReference w:id="197"/>
            </w:r>
          </w:p>
        </w:tc>
        <w:tc>
          <w:tcPr>
            <w:tcW w:w="1515" w:type="dxa"/>
            <w:tcBorders>
              <w:top w:val="nil"/>
              <w:left w:val="nil"/>
              <w:bottom w:val="nil"/>
              <w:right w:val="nil"/>
            </w:tcBorders>
            <w:shd w:val="clear" w:color="auto" w:fill="auto"/>
            <w:noWrap/>
            <w:vAlign w:val="bottom"/>
            <w:hideMark/>
          </w:tcPr>
          <w:p w14:paraId="5DA004E5"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0.25</w:t>
            </w:r>
          </w:p>
        </w:tc>
        <w:tc>
          <w:tcPr>
            <w:tcW w:w="1240" w:type="dxa"/>
            <w:tcBorders>
              <w:top w:val="nil"/>
              <w:left w:val="nil"/>
              <w:bottom w:val="nil"/>
              <w:right w:val="nil"/>
            </w:tcBorders>
            <w:shd w:val="clear" w:color="auto" w:fill="auto"/>
            <w:noWrap/>
            <w:vAlign w:val="bottom"/>
            <w:hideMark/>
          </w:tcPr>
          <w:p w14:paraId="5EE8A3AD"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3FEF999A" w14:textId="77777777" w:rsidTr="0024374D">
        <w:trPr>
          <w:trHeight w:val="290"/>
        </w:trPr>
        <w:tc>
          <w:tcPr>
            <w:tcW w:w="262" w:type="dxa"/>
            <w:tcBorders>
              <w:top w:val="nil"/>
              <w:left w:val="nil"/>
              <w:bottom w:val="nil"/>
              <w:right w:val="nil"/>
            </w:tcBorders>
            <w:shd w:val="clear" w:color="auto" w:fill="auto"/>
            <w:noWrap/>
            <w:vAlign w:val="bottom"/>
            <w:hideMark/>
          </w:tcPr>
          <w:p w14:paraId="1BE7F761" w14:textId="77777777"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14:paraId="2D0A0354"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14:paraId="742E851B"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14:paraId="37B5439C"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14:paraId="3230192E" w14:textId="77777777" w:rsidTr="0024374D">
        <w:trPr>
          <w:trHeight w:val="290"/>
        </w:trPr>
        <w:tc>
          <w:tcPr>
            <w:tcW w:w="262" w:type="dxa"/>
            <w:tcBorders>
              <w:top w:val="nil"/>
              <w:left w:val="nil"/>
              <w:bottom w:val="single" w:sz="4" w:space="0" w:color="auto"/>
              <w:right w:val="nil"/>
            </w:tcBorders>
            <w:shd w:val="clear" w:color="auto" w:fill="auto"/>
            <w:noWrap/>
            <w:vAlign w:val="bottom"/>
            <w:hideMark/>
          </w:tcPr>
          <w:p w14:paraId="65E4924B"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5294" w:type="dxa"/>
            <w:tcBorders>
              <w:top w:val="nil"/>
              <w:left w:val="nil"/>
              <w:bottom w:val="single" w:sz="4" w:space="0" w:color="auto"/>
              <w:right w:val="nil"/>
            </w:tcBorders>
            <w:shd w:val="clear" w:color="auto" w:fill="auto"/>
            <w:noWrap/>
            <w:vAlign w:val="bottom"/>
            <w:hideMark/>
          </w:tcPr>
          <w:p w14:paraId="0CCD2FED"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single" w:sz="4" w:space="0" w:color="auto"/>
              <w:right w:val="nil"/>
            </w:tcBorders>
            <w:shd w:val="clear" w:color="auto" w:fill="auto"/>
            <w:noWrap/>
            <w:vAlign w:val="bottom"/>
            <w:hideMark/>
          </w:tcPr>
          <w:p w14:paraId="36B4410F"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single" w:sz="4" w:space="0" w:color="auto"/>
              <w:right w:val="nil"/>
            </w:tcBorders>
            <w:shd w:val="clear" w:color="auto" w:fill="auto"/>
            <w:noWrap/>
            <w:vAlign w:val="bottom"/>
            <w:hideMark/>
          </w:tcPr>
          <w:p w14:paraId="3C30AB80"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r>
      <w:tr w:rsidR="0024374D" w:rsidRPr="00B972E0" w14:paraId="0137C1FB" w14:textId="77777777" w:rsidTr="0024374D">
        <w:trPr>
          <w:trHeight w:val="290"/>
        </w:trPr>
        <w:tc>
          <w:tcPr>
            <w:tcW w:w="8311" w:type="dxa"/>
            <w:gridSpan w:val="4"/>
            <w:tcBorders>
              <w:top w:val="nil"/>
              <w:left w:val="nil"/>
              <w:bottom w:val="nil"/>
              <w:right w:val="nil"/>
            </w:tcBorders>
            <w:shd w:val="clear" w:color="auto" w:fill="auto"/>
            <w:noWrap/>
            <w:vAlign w:val="bottom"/>
            <w:hideMark/>
          </w:tcPr>
          <w:p w14:paraId="7A42BEB7" w14:textId="77777777" w:rsidR="0024374D" w:rsidRDefault="0024374D"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r>
              <w:rPr>
                <w:rFonts w:ascii="Calibri" w:eastAsia="Times New Roman" w:hAnsi="Calibri" w:cs="Calibri"/>
                <w:color w:val="000000"/>
                <w:sz w:val="20"/>
                <w:szCs w:val="20"/>
              </w:rPr>
              <w:t xml:space="preserve">Type III sum of squares F-test from </w:t>
            </w:r>
            <w:r w:rsidRPr="00B972E0">
              <w:rPr>
                <w:rFonts w:ascii="Calibri" w:eastAsia="Times New Roman" w:hAnsi="Calibri" w:cs="Calibri"/>
                <w:color w:val="000000"/>
                <w:sz w:val="20"/>
                <w:szCs w:val="20"/>
              </w:rPr>
              <w:t>ANOVA models fit using CRP transformed by the natural logarithm.</w:t>
            </w:r>
          </w:p>
          <w:p w14:paraId="6D9B7DD8" w14:textId="77777777" w:rsidR="0024374D" w:rsidRPr="00B972E0" w:rsidRDefault="0024374D" w:rsidP="00B972E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ⱡ Geometric mean values are calculated by exponentiating the regression coefficients of a linear regression model with log-transformed CRP as the response and no intercept.</w:t>
            </w:r>
          </w:p>
        </w:tc>
      </w:tr>
    </w:tbl>
    <w:p w14:paraId="53196D0F" w14:textId="77777777" w:rsidR="00B972E0" w:rsidRDefault="00B972E0" w:rsidP="001F714F"/>
    <w:tbl>
      <w:tblPr>
        <w:tblW w:w="10995" w:type="dxa"/>
        <w:tblInd w:w="-792" w:type="dxa"/>
        <w:tblLayout w:type="fixed"/>
        <w:tblLook w:val="04A0" w:firstRow="1" w:lastRow="0" w:firstColumn="1" w:lastColumn="0" w:noHBand="0" w:noVBand="1"/>
      </w:tblPr>
      <w:tblGrid>
        <w:gridCol w:w="257"/>
        <w:gridCol w:w="2322"/>
        <w:gridCol w:w="841"/>
        <w:gridCol w:w="1088"/>
        <w:gridCol w:w="1080"/>
        <w:gridCol w:w="1128"/>
        <w:gridCol w:w="1024"/>
        <w:gridCol w:w="1079"/>
        <w:gridCol w:w="1006"/>
        <w:gridCol w:w="1170"/>
        <w:tblGridChange w:id="198">
          <w:tblGrid>
            <w:gridCol w:w="257"/>
            <w:gridCol w:w="2322"/>
            <w:gridCol w:w="841"/>
            <w:gridCol w:w="1088"/>
            <w:gridCol w:w="1080"/>
            <w:gridCol w:w="1128"/>
            <w:gridCol w:w="1024"/>
            <w:gridCol w:w="1079"/>
            <w:gridCol w:w="1006"/>
            <w:gridCol w:w="1170"/>
          </w:tblGrid>
        </w:tblGridChange>
      </w:tblGrid>
      <w:tr w:rsidR="00B972E0" w:rsidRPr="00B972E0" w14:paraId="06A527E8" w14:textId="77777777" w:rsidTr="00B972E0">
        <w:trPr>
          <w:trHeight w:val="913"/>
        </w:trPr>
        <w:tc>
          <w:tcPr>
            <w:tcW w:w="10995" w:type="dxa"/>
            <w:gridSpan w:val="10"/>
            <w:tcBorders>
              <w:top w:val="nil"/>
              <w:left w:val="nil"/>
              <w:bottom w:val="double" w:sz="6" w:space="0" w:color="auto"/>
              <w:right w:val="nil"/>
            </w:tcBorders>
            <w:shd w:val="clear" w:color="auto" w:fill="auto"/>
            <w:vAlign w:val="bottom"/>
            <w:hideMark/>
          </w:tcPr>
          <w:p w14:paraId="1179BF1B" w14:textId="55D54376" w:rsidR="00B972E0" w:rsidRPr="00B972E0" w:rsidRDefault="00B972E0" w:rsidP="003F0C2B">
            <w:pPr>
              <w:spacing w:after="0" w:line="240" w:lineRule="auto"/>
              <w:rPr>
                <w:rFonts w:ascii="Calibri" w:eastAsia="Times New Roman" w:hAnsi="Calibri" w:cs="Calibri"/>
                <w:color w:val="000000"/>
                <w:sz w:val="20"/>
                <w:szCs w:val="20"/>
              </w:rPr>
            </w:pPr>
            <w:r w:rsidRPr="00B972E0">
              <w:rPr>
                <w:rFonts w:ascii="Calibri" w:eastAsia="Times New Roman" w:hAnsi="Calibri" w:cs="Calibri"/>
                <w:b/>
                <w:bCs/>
                <w:color w:val="000000"/>
                <w:sz w:val="20"/>
                <w:szCs w:val="20"/>
              </w:rPr>
              <w:t xml:space="preserve">Table 3. </w:t>
            </w:r>
            <w:r w:rsidRPr="00B972E0">
              <w:rPr>
                <w:rFonts w:ascii="Calibri" w:eastAsia="Times New Roman" w:hAnsi="Calibri" w:cs="Calibri"/>
                <w:color w:val="000000"/>
                <w:sz w:val="20"/>
                <w:szCs w:val="20"/>
              </w:rPr>
              <w:t xml:space="preserve">Total and indirect effects estimates of income and education on natural logarithm-transformed c-reactive protein, mediated by poor sleep and short sleep. </w:t>
            </w:r>
            <w:del w:id="199" w:author="Audrey Renson" w:date="2017-05-20T10:15:00Z">
              <w:r w:rsidRPr="00B972E0" w:rsidDel="003F0C2B">
                <w:rPr>
                  <w:rFonts w:ascii="Calibri" w:eastAsia="Times New Roman" w:hAnsi="Calibri" w:cs="Calibri"/>
                  <w:color w:val="000000"/>
                  <w:sz w:val="20"/>
                  <w:szCs w:val="20"/>
                </w:rPr>
                <w:delText xml:space="preserve">Estimates are presented as </w:delText>
              </w:r>
              <w:r w:rsidRPr="00B972E0" w:rsidDel="003F0C2B">
                <w:rPr>
                  <w:rFonts w:ascii="Calibri" w:eastAsia="Times New Roman" w:hAnsi="Calibri" w:cs="Calibri"/>
                  <w:i/>
                  <w:iCs/>
                  <w:color w:val="000000"/>
                  <w:sz w:val="20"/>
                  <w:szCs w:val="20"/>
                </w:rPr>
                <w:delText xml:space="preserve">e </w:delText>
              </w:r>
              <w:r w:rsidRPr="00B972E0" w:rsidDel="003F0C2B">
                <w:rPr>
                  <w:rFonts w:ascii="Calibri" w:eastAsia="Times New Roman" w:hAnsi="Calibri" w:cs="Calibri"/>
                  <w:color w:val="000000"/>
                  <w:sz w:val="20"/>
                  <w:szCs w:val="20"/>
                </w:rPr>
                <w:delText xml:space="preserve">raised to the β power, and represent arithmetic mean ratios (AMRs). 95% confidence intervals (CIs) are computed for indirect effect estimates using bootstrap resampling with 1000 replications. </w:delText>
              </w:r>
            </w:del>
          </w:p>
        </w:tc>
      </w:tr>
      <w:tr w:rsidR="00B972E0" w:rsidRPr="00B972E0" w14:paraId="08CFFCF6" w14:textId="77777777" w:rsidTr="00B972E0">
        <w:trPr>
          <w:trHeight w:val="480"/>
        </w:trPr>
        <w:tc>
          <w:tcPr>
            <w:tcW w:w="257" w:type="dxa"/>
            <w:tcBorders>
              <w:top w:val="nil"/>
              <w:left w:val="nil"/>
              <w:bottom w:val="nil"/>
              <w:right w:val="nil"/>
            </w:tcBorders>
            <w:shd w:val="clear" w:color="auto" w:fill="auto"/>
            <w:noWrap/>
            <w:vAlign w:val="bottom"/>
            <w:hideMark/>
          </w:tcPr>
          <w:p w14:paraId="08F8B27F" w14:textId="77777777" w:rsidR="00B972E0" w:rsidRPr="00B972E0" w:rsidRDefault="00B972E0" w:rsidP="00B972E0">
            <w:pPr>
              <w:spacing w:after="0" w:line="240" w:lineRule="auto"/>
              <w:rPr>
                <w:rFonts w:ascii="Calibri" w:eastAsia="Times New Roman" w:hAnsi="Calibri" w:cs="Calibri"/>
                <w:color w:val="000000"/>
                <w:sz w:val="20"/>
                <w:szCs w:val="20"/>
              </w:rPr>
            </w:pPr>
          </w:p>
        </w:tc>
        <w:tc>
          <w:tcPr>
            <w:tcW w:w="2322" w:type="dxa"/>
            <w:tcBorders>
              <w:top w:val="nil"/>
              <w:left w:val="nil"/>
              <w:bottom w:val="nil"/>
              <w:right w:val="nil"/>
            </w:tcBorders>
            <w:shd w:val="clear" w:color="auto" w:fill="auto"/>
            <w:noWrap/>
            <w:vAlign w:val="bottom"/>
            <w:hideMark/>
          </w:tcPr>
          <w:p w14:paraId="47E462FD"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6240" w:type="dxa"/>
            <w:gridSpan w:val="6"/>
            <w:tcBorders>
              <w:top w:val="nil"/>
              <w:left w:val="nil"/>
              <w:bottom w:val="nil"/>
              <w:right w:val="nil"/>
            </w:tcBorders>
            <w:shd w:val="clear" w:color="auto" w:fill="auto"/>
            <w:noWrap/>
            <w:vAlign w:val="bottom"/>
            <w:hideMark/>
          </w:tcPr>
          <w:p w14:paraId="1FB66E3C"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C-Reactive Protein (natural logarithm)*</w:t>
            </w:r>
          </w:p>
        </w:tc>
        <w:tc>
          <w:tcPr>
            <w:tcW w:w="1006" w:type="dxa"/>
            <w:tcBorders>
              <w:top w:val="nil"/>
              <w:left w:val="nil"/>
              <w:bottom w:val="nil"/>
              <w:right w:val="nil"/>
            </w:tcBorders>
            <w:shd w:val="clear" w:color="auto" w:fill="auto"/>
            <w:noWrap/>
            <w:vAlign w:val="bottom"/>
            <w:hideMark/>
          </w:tcPr>
          <w:p w14:paraId="34AFC3F9" w14:textId="77777777" w:rsidR="00B972E0" w:rsidRPr="00B972E0" w:rsidRDefault="00B972E0" w:rsidP="00B972E0">
            <w:pPr>
              <w:spacing w:after="0" w:line="240" w:lineRule="auto"/>
              <w:jc w:val="center"/>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14:paraId="55FDE892" w14:textId="77777777"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14:paraId="4DFC3AFB" w14:textId="77777777" w:rsidTr="00B972E0">
        <w:trPr>
          <w:trHeight w:val="480"/>
        </w:trPr>
        <w:tc>
          <w:tcPr>
            <w:tcW w:w="257" w:type="dxa"/>
            <w:tcBorders>
              <w:top w:val="nil"/>
              <w:left w:val="nil"/>
              <w:bottom w:val="nil"/>
              <w:right w:val="nil"/>
            </w:tcBorders>
            <w:shd w:val="clear" w:color="auto" w:fill="auto"/>
            <w:noWrap/>
            <w:vAlign w:val="bottom"/>
            <w:hideMark/>
          </w:tcPr>
          <w:p w14:paraId="2E282DA1"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14:paraId="566B3F2C"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841" w:type="dxa"/>
            <w:tcBorders>
              <w:top w:val="nil"/>
              <w:left w:val="nil"/>
              <w:bottom w:val="nil"/>
              <w:right w:val="nil"/>
            </w:tcBorders>
            <w:shd w:val="clear" w:color="auto" w:fill="auto"/>
            <w:noWrap/>
            <w:vAlign w:val="bottom"/>
            <w:hideMark/>
          </w:tcPr>
          <w:p w14:paraId="6B6351F9"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1088" w:type="dxa"/>
            <w:tcBorders>
              <w:top w:val="nil"/>
              <w:left w:val="nil"/>
              <w:bottom w:val="nil"/>
              <w:right w:val="nil"/>
            </w:tcBorders>
            <w:shd w:val="clear" w:color="auto" w:fill="auto"/>
            <w:noWrap/>
            <w:vAlign w:val="bottom"/>
            <w:hideMark/>
          </w:tcPr>
          <w:p w14:paraId="5C4CB93D" w14:textId="77777777" w:rsidR="00B972E0" w:rsidRPr="00B972E0" w:rsidRDefault="00B972E0" w:rsidP="00B972E0">
            <w:pPr>
              <w:spacing w:after="0" w:line="240" w:lineRule="auto"/>
              <w:jc w:val="cente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066B35B3" w14:textId="77777777" w:rsidR="00B972E0" w:rsidRPr="00B972E0" w:rsidRDefault="00B972E0" w:rsidP="00B972E0">
            <w:pPr>
              <w:spacing w:after="0" w:line="240" w:lineRule="auto"/>
              <w:jc w:val="center"/>
              <w:rPr>
                <w:rFonts w:ascii="Times New Roman" w:eastAsia="Times New Roman" w:hAnsi="Times New Roman" w:cs="Times New Roman"/>
                <w:sz w:val="20"/>
                <w:szCs w:val="20"/>
              </w:rPr>
            </w:pPr>
          </w:p>
        </w:tc>
        <w:tc>
          <w:tcPr>
            <w:tcW w:w="1128" w:type="dxa"/>
            <w:tcBorders>
              <w:top w:val="nil"/>
              <w:left w:val="nil"/>
              <w:bottom w:val="nil"/>
              <w:right w:val="nil"/>
            </w:tcBorders>
            <w:shd w:val="clear" w:color="auto" w:fill="auto"/>
            <w:noWrap/>
            <w:vAlign w:val="bottom"/>
            <w:hideMark/>
          </w:tcPr>
          <w:p w14:paraId="59F7D404" w14:textId="77777777" w:rsidR="00B972E0" w:rsidRPr="00B972E0" w:rsidRDefault="00B972E0" w:rsidP="00B972E0">
            <w:pPr>
              <w:spacing w:after="0" w:line="240" w:lineRule="auto"/>
              <w:jc w:val="center"/>
              <w:rPr>
                <w:rFonts w:ascii="Times New Roman" w:eastAsia="Times New Roman" w:hAnsi="Times New Roman" w:cs="Times New Roman"/>
                <w:sz w:val="20"/>
                <w:szCs w:val="20"/>
              </w:rPr>
            </w:pPr>
          </w:p>
        </w:tc>
        <w:tc>
          <w:tcPr>
            <w:tcW w:w="2103" w:type="dxa"/>
            <w:gridSpan w:val="2"/>
            <w:tcBorders>
              <w:top w:val="nil"/>
              <w:left w:val="nil"/>
              <w:bottom w:val="single" w:sz="4" w:space="0" w:color="auto"/>
              <w:right w:val="nil"/>
            </w:tcBorders>
            <w:shd w:val="clear" w:color="auto" w:fill="auto"/>
            <w:noWrap/>
            <w:vAlign w:val="bottom"/>
            <w:hideMark/>
          </w:tcPr>
          <w:p w14:paraId="138D7BF1"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Via Poor Sleep</w:t>
            </w:r>
          </w:p>
        </w:tc>
        <w:tc>
          <w:tcPr>
            <w:tcW w:w="2176" w:type="dxa"/>
            <w:gridSpan w:val="2"/>
            <w:tcBorders>
              <w:top w:val="nil"/>
              <w:left w:val="nil"/>
              <w:bottom w:val="single" w:sz="4" w:space="0" w:color="auto"/>
              <w:right w:val="nil"/>
            </w:tcBorders>
            <w:shd w:val="clear" w:color="auto" w:fill="auto"/>
            <w:noWrap/>
            <w:vAlign w:val="bottom"/>
            <w:hideMark/>
          </w:tcPr>
          <w:p w14:paraId="35D881E7"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Via Short Sleep</w:t>
            </w:r>
          </w:p>
        </w:tc>
      </w:tr>
      <w:tr w:rsidR="00B972E0" w:rsidRPr="00B972E0" w14:paraId="31BAEB9F" w14:textId="77777777" w:rsidTr="00B972E0">
        <w:trPr>
          <w:trHeight w:val="585"/>
        </w:trPr>
        <w:tc>
          <w:tcPr>
            <w:tcW w:w="257" w:type="dxa"/>
            <w:tcBorders>
              <w:top w:val="nil"/>
              <w:left w:val="nil"/>
              <w:bottom w:val="nil"/>
              <w:right w:val="nil"/>
            </w:tcBorders>
            <w:shd w:val="clear" w:color="auto" w:fill="auto"/>
            <w:noWrap/>
            <w:vAlign w:val="bottom"/>
            <w:hideMark/>
          </w:tcPr>
          <w:p w14:paraId="606F94A3" w14:textId="77777777" w:rsidR="00B972E0" w:rsidRPr="00B972E0" w:rsidRDefault="00B972E0" w:rsidP="00B972E0">
            <w:pPr>
              <w:spacing w:after="0" w:line="240" w:lineRule="auto"/>
              <w:jc w:val="center"/>
              <w:rPr>
                <w:rFonts w:ascii="Calibri" w:eastAsia="Times New Roman" w:hAnsi="Calibri" w:cs="Calibri"/>
                <w:color w:val="000000"/>
                <w:sz w:val="20"/>
                <w:szCs w:val="20"/>
              </w:rPr>
            </w:pPr>
          </w:p>
        </w:tc>
        <w:tc>
          <w:tcPr>
            <w:tcW w:w="2322" w:type="dxa"/>
            <w:tcBorders>
              <w:top w:val="nil"/>
              <w:left w:val="nil"/>
              <w:bottom w:val="nil"/>
              <w:right w:val="nil"/>
            </w:tcBorders>
            <w:shd w:val="clear" w:color="auto" w:fill="auto"/>
            <w:noWrap/>
            <w:vAlign w:val="bottom"/>
            <w:hideMark/>
          </w:tcPr>
          <w:p w14:paraId="33A608CF"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841" w:type="dxa"/>
            <w:tcBorders>
              <w:top w:val="nil"/>
              <w:left w:val="nil"/>
              <w:bottom w:val="single" w:sz="4" w:space="0" w:color="auto"/>
              <w:right w:val="nil"/>
            </w:tcBorders>
            <w:shd w:val="clear" w:color="auto" w:fill="auto"/>
            <w:vAlign w:val="bottom"/>
            <w:hideMark/>
          </w:tcPr>
          <w:p w14:paraId="03ACADA4"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 xml:space="preserve">Total Effect </w:t>
            </w:r>
            <w:r w:rsidRPr="00B972E0">
              <w:rPr>
                <w:rFonts w:ascii="Calibri" w:eastAsia="Times New Roman" w:hAnsi="Calibri" w:cs="Calibri"/>
                <w:color w:val="000000"/>
                <w:sz w:val="20"/>
                <w:szCs w:val="20"/>
              </w:rPr>
              <w:br/>
              <w:t>(crude)</w:t>
            </w:r>
          </w:p>
        </w:tc>
        <w:tc>
          <w:tcPr>
            <w:tcW w:w="1088" w:type="dxa"/>
            <w:tcBorders>
              <w:top w:val="nil"/>
              <w:left w:val="nil"/>
              <w:bottom w:val="single" w:sz="4" w:space="0" w:color="auto"/>
              <w:right w:val="nil"/>
            </w:tcBorders>
            <w:shd w:val="clear" w:color="auto" w:fill="auto"/>
            <w:noWrap/>
            <w:vAlign w:val="bottom"/>
            <w:hideMark/>
          </w:tcPr>
          <w:p w14:paraId="128E2826"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95% CI</w:t>
            </w:r>
          </w:p>
        </w:tc>
        <w:tc>
          <w:tcPr>
            <w:tcW w:w="1080" w:type="dxa"/>
            <w:tcBorders>
              <w:top w:val="nil"/>
              <w:left w:val="nil"/>
              <w:bottom w:val="single" w:sz="4" w:space="0" w:color="auto"/>
              <w:right w:val="nil"/>
            </w:tcBorders>
            <w:shd w:val="clear" w:color="auto" w:fill="auto"/>
            <w:vAlign w:val="bottom"/>
            <w:hideMark/>
          </w:tcPr>
          <w:p w14:paraId="72A6FCCA"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 xml:space="preserve">Total Effect </w:t>
            </w:r>
            <w:r w:rsidRPr="00B972E0">
              <w:rPr>
                <w:rFonts w:ascii="Calibri" w:eastAsia="Times New Roman" w:hAnsi="Calibri" w:cs="Calibri"/>
                <w:color w:val="000000"/>
                <w:sz w:val="20"/>
                <w:szCs w:val="20"/>
              </w:rPr>
              <w:br/>
              <w:t>(adjusted)</w:t>
            </w:r>
          </w:p>
        </w:tc>
        <w:tc>
          <w:tcPr>
            <w:tcW w:w="1128" w:type="dxa"/>
            <w:tcBorders>
              <w:top w:val="nil"/>
              <w:left w:val="nil"/>
              <w:bottom w:val="single" w:sz="4" w:space="0" w:color="auto"/>
              <w:right w:val="nil"/>
            </w:tcBorders>
            <w:shd w:val="clear" w:color="auto" w:fill="auto"/>
            <w:noWrap/>
            <w:vAlign w:val="bottom"/>
            <w:hideMark/>
          </w:tcPr>
          <w:p w14:paraId="0B3CBA10"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95% CI</w:t>
            </w:r>
          </w:p>
        </w:tc>
        <w:tc>
          <w:tcPr>
            <w:tcW w:w="1024" w:type="dxa"/>
            <w:tcBorders>
              <w:top w:val="nil"/>
              <w:left w:val="nil"/>
              <w:bottom w:val="single" w:sz="4" w:space="0" w:color="auto"/>
              <w:right w:val="nil"/>
            </w:tcBorders>
            <w:shd w:val="clear" w:color="auto" w:fill="auto"/>
            <w:vAlign w:val="bottom"/>
            <w:hideMark/>
          </w:tcPr>
          <w:p w14:paraId="33BAA1D9"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Adjusted TIEǂ</w:t>
            </w:r>
          </w:p>
        </w:tc>
        <w:tc>
          <w:tcPr>
            <w:tcW w:w="1079" w:type="dxa"/>
            <w:tcBorders>
              <w:top w:val="nil"/>
              <w:left w:val="nil"/>
              <w:bottom w:val="single" w:sz="4" w:space="0" w:color="auto"/>
              <w:right w:val="nil"/>
            </w:tcBorders>
            <w:shd w:val="clear" w:color="auto" w:fill="auto"/>
            <w:noWrap/>
            <w:vAlign w:val="bottom"/>
            <w:hideMark/>
          </w:tcPr>
          <w:p w14:paraId="19DFD7DA"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95% CI</w:t>
            </w:r>
          </w:p>
        </w:tc>
        <w:tc>
          <w:tcPr>
            <w:tcW w:w="1006" w:type="dxa"/>
            <w:tcBorders>
              <w:top w:val="nil"/>
              <w:left w:val="nil"/>
              <w:bottom w:val="single" w:sz="4" w:space="0" w:color="auto"/>
              <w:right w:val="nil"/>
            </w:tcBorders>
            <w:shd w:val="clear" w:color="auto" w:fill="auto"/>
            <w:vAlign w:val="bottom"/>
            <w:hideMark/>
          </w:tcPr>
          <w:p w14:paraId="3B688DC1"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Adjusted TIE</w:t>
            </w:r>
          </w:p>
        </w:tc>
        <w:tc>
          <w:tcPr>
            <w:tcW w:w="1170" w:type="dxa"/>
            <w:tcBorders>
              <w:top w:val="nil"/>
              <w:left w:val="nil"/>
              <w:bottom w:val="single" w:sz="4" w:space="0" w:color="auto"/>
              <w:right w:val="nil"/>
            </w:tcBorders>
            <w:shd w:val="clear" w:color="auto" w:fill="auto"/>
            <w:noWrap/>
            <w:vAlign w:val="bottom"/>
            <w:hideMark/>
          </w:tcPr>
          <w:p w14:paraId="3512EA7F" w14:textId="77777777" w:rsidR="00B972E0" w:rsidRPr="00B972E0" w:rsidRDefault="00B972E0" w:rsidP="00B972E0">
            <w:pPr>
              <w:spacing w:after="0" w:line="240" w:lineRule="auto"/>
              <w:ind w:firstLine="354"/>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95% CI</w:t>
            </w:r>
          </w:p>
        </w:tc>
      </w:tr>
      <w:tr w:rsidR="00B972E0" w:rsidRPr="00B972E0" w14:paraId="588950D3" w14:textId="77777777" w:rsidTr="00B972E0">
        <w:trPr>
          <w:trHeight w:val="290"/>
        </w:trPr>
        <w:tc>
          <w:tcPr>
            <w:tcW w:w="4508" w:type="dxa"/>
            <w:gridSpan w:val="4"/>
            <w:tcBorders>
              <w:top w:val="nil"/>
              <w:left w:val="nil"/>
              <w:bottom w:val="nil"/>
              <w:right w:val="nil"/>
            </w:tcBorders>
            <w:shd w:val="clear" w:color="auto" w:fill="auto"/>
            <w:noWrap/>
            <w:vAlign w:val="bottom"/>
            <w:hideMark/>
          </w:tcPr>
          <w:p w14:paraId="6AEDF24C"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Income (% of FPL) (n=15,125)</w:t>
            </w:r>
          </w:p>
        </w:tc>
        <w:tc>
          <w:tcPr>
            <w:tcW w:w="1080" w:type="dxa"/>
            <w:tcBorders>
              <w:top w:val="nil"/>
              <w:left w:val="nil"/>
              <w:bottom w:val="nil"/>
              <w:right w:val="nil"/>
            </w:tcBorders>
            <w:shd w:val="clear" w:color="auto" w:fill="auto"/>
            <w:noWrap/>
            <w:vAlign w:val="bottom"/>
            <w:hideMark/>
          </w:tcPr>
          <w:p w14:paraId="45754F03" w14:textId="77777777" w:rsidR="00B972E0" w:rsidRPr="00B972E0" w:rsidRDefault="00B972E0" w:rsidP="00B972E0">
            <w:pPr>
              <w:spacing w:after="0" w:line="240" w:lineRule="auto"/>
              <w:rPr>
                <w:rFonts w:ascii="Calibri" w:eastAsia="Times New Roman" w:hAnsi="Calibri" w:cs="Calibri"/>
                <w:color w:val="000000"/>
                <w:sz w:val="20"/>
                <w:szCs w:val="20"/>
              </w:rPr>
            </w:pPr>
          </w:p>
        </w:tc>
        <w:tc>
          <w:tcPr>
            <w:tcW w:w="1128" w:type="dxa"/>
            <w:tcBorders>
              <w:top w:val="nil"/>
              <w:left w:val="nil"/>
              <w:bottom w:val="nil"/>
              <w:right w:val="nil"/>
            </w:tcBorders>
            <w:shd w:val="clear" w:color="auto" w:fill="auto"/>
            <w:noWrap/>
            <w:vAlign w:val="bottom"/>
            <w:hideMark/>
          </w:tcPr>
          <w:p w14:paraId="4064F43E"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14:paraId="7BFAB34E"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1079" w:type="dxa"/>
            <w:tcBorders>
              <w:top w:val="nil"/>
              <w:left w:val="nil"/>
              <w:bottom w:val="nil"/>
              <w:right w:val="nil"/>
            </w:tcBorders>
            <w:shd w:val="clear" w:color="auto" w:fill="auto"/>
            <w:noWrap/>
            <w:vAlign w:val="bottom"/>
            <w:hideMark/>
          </w:tcPr>
          <w:p w14:paraId="5BBDADCC"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1006" w:type="dxa"/>
            <w:tcBorders>
              <w:top w:val="nil"/>
              <w:left w:val="nil"/>
              <w:bottom w:val="nil"/>
              <w:right w:val="nil"/>
            </w:tcBorders>
            <w:shd w:val="clear" w:color="auto" w:fill="auto"/>
            <w:noWrap/>
            <w:vAlign w:val="bottom"/>
            <w:hideMark/>
          </w:tcPr>
          <w:p w14:paraId="16C14BB2"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1081A450" w14:textId="77777777"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14:paraId="774ADB5E" w14:textId="77777777" w:rsidTr="00B972E0">
        <w:trPr>
          <w:trHeight w:val="290"/>
        </w:trPr>
        <w:tc>
          <w:tcPr>
            <w:tcW w:w="257" w:type="dxa"/>
            <w:tcBorders>
              <w:top w:val="nil"/>
              <w:left w:val="nil"/>
              <w:bottom w:val="nil"/>
              <w:right w:val="nil"/>
            </w:tcBorders>
            <w:shd w:val="clear" w:color="auto" w:fill="auto"/>
            <w:noWrap/>
            <w:vAlign w:val="bottom"/>
            <w:hideMark/>
          </w:tcPr>
          <w:p w14:paraId="26EE9E99"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14:paraId="2B47154C"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0-100%</w:t>
            </w:r>
          </w:p>
        </w:tc>
        <w:tc>
          <w:tcPr>
            <w:tcW w:w="841" w:type="dxa"/>
            <w:tcBorders>
              <w:top w:val="nil"/>
              <w:left w:val="nil"/>
              <w:bottom w:val="nil"/>
              <w:right w:val="nil"/>
            </w:tcBorders>
            <w:shd w:val="clear" w:color="auto" w:fill="auto"/>
            <w:noWrap/>
            <w:vAlign w:val="bottom"/>
            <w:hideMark/>
          </w:tcPr>
          <w:p w14:paraId="6108C38C"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1.21</w:t>
            </w:r>
          </w:p>
        </w:tc>
        <w:tc>
          <w:tcPr>
            <w:tcW w:w="1088" w:type="dxa"/>
            <w:tcBorders>
              <w:top w:val="nil"/>
              <w:left w:val="nil"/>
              <w:bottom w:val="nil"/>
              <w:right w:val="nil"/>
            </w:tcBorders>
            <w:shd w:val="clear" w:color="auto" w:fill="auto"/>
            <w:noWrap/>
            <w:vAlign w:val="bottom"/>
            <w:hideMark/>
          </w:tcPr>
          <w:p w14:paraId="2842C1E1"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1.14--1.29</w:t>
            </w:r>
          </w:p>
        </w:tc>
        <w:tc>
          <w:tcPr>
            <w:tcW w:w="1080" w:type="dxa"/>
            <w:tcBorders>
              <w:top w:val="nil"/>
              <w:left w:val="nil"/>
              <w:bottom w:val="nil"/>
              <w:right w:val="nil"/>
            </w:tcBorders>
            <w:shd w:val="clear" w:color="auto" w:fill="auto"/>
            <w:noWrap/>
            <w:vAlign w:val="bottom"/>
            <w:hideMark/>
          </w:tcPr>
          <w:p w14:paraId="24149D6C"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1.17</w:t>
            </w:r>
          </w:p>
        </w:tc>
        <w:tc>
          <w:tcPr>
            <w:tcW w:w="1128" w:type="dxa"/>
            <w:tcBorders>
              <w:top w:val="nil"/>
              <w:left w:val="nil"/>
              <w:bottom w:val="nil"/>
              <w:right w:val="nil"/>
            </w:tcBorders>
            <w:shd w:val="clear" w:color="auto" w:fill="auto"/>
            <w:noWrap/>
            <w:vAlign w:val="bottom"/>
            <w:hideMark/>
          </w:tcPr>
          <w:p w14:paraId="45E7F30E"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1.10--1.24</w:t>
            </w:r>
          </w:p>
        </w:tc>
        <w:tc>
          <w:tcPr>
            <w:tcW w:w="1024" w:type="dxa"/>
            <w:tcBorders>
              <w:top w:val="nil"/>
              <w:left w:val="nil"/>
              <w:bottom w:val="nil"/>
              <w:right w:val="nil"/>
            </w:tcBorders>
            <w:shd w:val="clear" w:color="auto" w:fill="auto"/>
            <w:noWrap/>
            <w:vAlign w:val="bottom"/>
            <w:hideMark/>
          </w:tcPr>
          <w:p w14:paraId="6E642A1D"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14:paraId="13B0860F"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0.98--1.00</w:t>
            </w:r>
          </w:p>
        </w:tc>
        <w:tc>
          <w:tcPr>
            <w:tcW w:w="1006" w:type="dxa"/>
            <w:tcBorders>
              <w:top w:val="nil"/>
              <w:left w:val="nil"/>
              <w:bottom w:val="nil"/>
              <w:right w:val="nil"/>
            </w:tcBorders>
            <w:shd w:val="clear" w:color="auto" w:fill="auto"/>
            <w:noWrap/>
            <w:vAlign w:val="bottom"/>
            <w:hideMark/>
          </w:tcPr>
          <w:p w14:paraId="7613BA19"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1.01</w:t>
            </w:r>
          </w:p>
        </w:tc>
        <w:tc>
          <w:tcPr>
            <w:tcW w:w="1170" w:type="dxa"/>
            <w:tcBorders>
              <w:top w:val="nil"/>
              <w:left w:val="nil"/>
              <w:bottom w:val="nil"/>
              <w:right w:val="nil"/>
            </w:tcBorders>
            <w:shd w:val="clear" w:color="auto" w:fill="auto"/>
            <w:noWrap/>
            <w:vAlign w:val="bottom"/>
            <w:hideMark/>
          </w:tcPr>
          <w:p w14:paraId="6DD74A50"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1.00--1.02</w:t>
            </w:r>
          </w:p>
        </w:tc>
      </w:tr>
      <w:tr w:rsidR="00B972E0" w:rsidRPr="00B972E0" w14:paraId="61408529" w14:textId="77777777" w:rsidTr="00B972E0">
        <w:trPr>
          <w:trHeight w:val="290"/>
        </w:trPr>
        <w:tc>
          <w:tcPr>
            <w:tcW w:w="257" w:type="dxa"/>
            <w:tcBorders>
              <w:top w:val="nil"/>
              <w:left w:val="nil"/>
              <w:bottom w:val="nil"/>
              <w:right w:val="nil"/>
            </w:tcBorders>
            <w:shd w:val="clear" w:color="auto" w:fill="auto"/>
            <w:noWrap/>
            <w:vAlign w:val="bottom"/>
            <w:hideMark/>
          </w:tcPr>
          <w:p w14:paraId="0DCE8C2E"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2322" w:type="dxa"/>
            <w:tcBorders>
              <w:top w:val="nil"/>
              <w:left w:val="nil"/>
              <w:bottom w:val="nil"/>
              <w:right w:val="nil"/>
            </w:tcBorders>
            <w:shd w:val="clear" w:color="auto" w:fill="auto"/>
            <w:noWrap/>
            <w:vAlign w:val="bottom"/>
            <w:hideMark/>
          </w:tcPr>
          <w:p w14:paraId="47E46AE5"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100-199%</w:t>
            </w:r>
          </w:p>
        </w:tc>
        <w:tc>
          <w:tcPr>
            <w:tcW w:w="841" w:type="dxa"/>
            <w:tcBorders>
              <w:top w:val="nil"/>
              <w:left w:val="nil"/>
              <w:bottom w:val="nil"/>
              <w:right w:val="nil"/>
            </w:tcBorders>
            <w:shd w:val="clear" w:color="auto" w:fill="auto"/>
            <w:noWrap/>
            <w:vAlign w:val="bottom"/>
            <w:hideMark/>
          </w:tcPr>
          <w:p w14:paraId="20E5B726"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1.21</w:t>
            </w:r>
          </w:p>
        </w:tc>
        <w:tc>
          <w:tcPr>
            <w:tcW w:w="1088" w:type="dxa"/>
            <w:tcBorders>
              <w:top w:val="nil"/>
              <w:left w:val="nil"/>
              <w:bottom w:val="nil"/>
              <w:right w:val="nil"/>
            </w:tcBorders>
            <w:shd w:val="clear" w:color="auto" w:fill="auto"/>
            <w:noWrap/>
            <w:vAlign w:val="bottom"/>
            <w:hideMark/>
          </w:tcPr>
          <w:p w14:paraId="27AFEC1F"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1.12--1.30</w:t>
            </w:r>
          </w:p>
        </w:tc>
        <w:tc>
          <w:tcPr>
            <w:tcW w:w="1080" w:type="dxa"/>
            <w:tcBorders>
              <w:top w:val="nil"/>
              <w:left w:val="nil"/>
              <w:bottom w:val="nil"/>
              <w:right w:val="nil"/>
            </w:tcBorders>
            <w:shd w:val="clear" w:color="auto" w:fill="auto"/>
            <w:noWrap/>
            <w:vAlign w:val="bottom"/>
            <w:hideMark/>
          </w:tcPr>
          <w:p w14:paraId="23022766"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1.11</w:t>
            </w:r>
          </w:p>
        </w:tc>
        <w:tc>
          <w:tcPr>
            <w:tcW w:w="1128" w:type="dxa"/>
            <w:tcBorders>
              <w:top w:val="nil"/>
              <w:left w:val="nil"/>
              <w:bottom w:val="nil"/>
              <w:right w:val="nil"/>
            </w:tcBorders>
            <w:shd w:val="clear" w:color="auto" w:fill="auto"/>
            <w:noWrap/>
            <w:vAlign w:val="bottom"/>
            <w:hideMark/>
          </w:tcPr>
          <w:p w14:paraId="24AE2822"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1.05--1.18</w:t>
            </w:r>
          </w:p>
        </w:tc>
        <w:tc>
          <w:tcPr>
            <w:tcW w:w="1024" w:type="dxa"/>
            <w:tcBorders>
              <w:top w:val="nil"/>
              <w:left w:val="nil"/>
              <w:bottom w:val="nil"/>
              <w:right w:val="nil"/>
            </w:tcBorders>
            <w:shd w:val="clear" w:color="auto" w:fill="auto"/>
            <w:noWrap/>
            <w:vAlign w:val="bottom"/>
            <w:hideMark/>
          </w:tcPr>
          <w:p w14:paraId="48465D0B"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14:paraId="4E6C4DC8"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0.99--1.00</w:t>
            </w:r>
          </w:p>
        </w:tc>
        <w:tc>
          <w:tcPr>
            <w:tcW w:w="1006" w:type="dxa"/>
            <w:tcBorders>
              <w:top w:val="nil"/>
              <w:left w:val="nil"/>
              <w:bottom w:val="nil"/>
              <w:right w:val="nil"/>
            </w:tcBorders>
            <w:shd w:val="clear" w:color="auto" w:fill="auto"/>
            <w:noWrap/>
            <w:vAlign w:val="bottom"/>
            <w:hideMark/>
          </w:tcPr>
          <w:p w14:paraId="2BF0C2E1"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w:t>
            </w:r>
          </w:p>
        </w:tc>
        <w:tc>
          <w:tcPr>
            <w:tcW w:w="1170" w:type="dxa"/>
            <w:tcBorders>
              <w:top w:val="nil"/>
              <w:left w:val="nil"/>
              <w:bottom w:val="nil"/>
              <w:right w:val="nil"/>
            </w:tcBorders>
            <w:shd w:val="clear" w:color="auto" w:fill="auto"/>
            <w:noWrap/>
            <w:vAlign w:val="bottom"/>
            <w:hideMark/>
          </w:tcPr>
          <w:p w14:paraId="4E7107AE"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1.00--1.01</w:t>
            </w:r>
          </w:p>
        </w:tc>
      </w:tr>
      <w:tr w:rsidR="00B972E0" w:rsidRPr="00B972E0" w14:paraId="75810A24" w14:textId="77777777" w:rsidTr="00B972E0">
        <w:trPr>
          <w:trHeight w:val="290"/>
        </w:trPr>
        <w:tc>
          <w:tcPr>
            <w:tcW w:w="257" w:type="dxa"/>
            <w:tcBorders>
              <w:top w:val="nil"/>
              <w:left w:val="nil"/>
              <w:bottom w:val="nil"/>
              <w:right w:val="nil"/>
            </w:tcBorders>
            <w:shd w:val="clear" w:color="auto" w:fill="auto"/>
            <w:noWrap/>
            <w:vAlign w:val="bottom"/>
            <w:hideMark/>
          </w:tcPr>
          <w:p w14:paraId="034165C4"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2322" w:type="dxa"/>
            <w:tcBorders>
              <w:top w:val="nil"/>
              <w:left w:val="nil"/>
              <w:bottom w:val="nil"/>
              <w:right w:val="nil"/>
            </w:tcBorders>
            <w:shd w:val="clear" w:color="auto" w:fill="auto"/>
            <w:noWrap/>
            <w:vAlign w:val="bottom"/>
            <w:hideMark/>
          </w:tcPr>
          <w:p w14:paraId="7EE9CAF2"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200%+</w:t>
            </w:r>
          </w:p>
        </w:tc>
        <w:tc>
          <w:tcPr>
            <w:tcW w:w="841" w:type="dxa"/>
            <w:tcBorders>
              <w:top w:val="nil"/>
              <w:left w:val="nil"/>
              <w:bottom w:val="nil"/>
              <w:right w:val="nil"/>
            </w:tcBorders>
            <w:shd w:val="clear" w:color="auto" w:fill="auto"/>
            <w:noWrap/>
            <w:vAlign w:val="bottom"/>
            <w:hideMark/>
          </w:tcPr>
          <w:p w14:paraId="6A1B8F57"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w:t>
            </w:r>
          </w:p>
        </w:tc>
        <w:tc>
          <w:tcPr>
            <w:tcW w:w="1088" w:type="dxa"/>
            <w:tcBorders>
              <w:top w:val="nil"/>
              <w:left w:val="nil"/>
              <w:bottom w:val="nil"/>
              <w:right w:val="nil"/>
            </w:tcBorders>
            <w:shd w:val="clear" w:color="auto" w:fill="auto"/>
            <w:noWrap/>
            <w:vAlign w:val="bottom"/>
            <w:hideMark/>
          </w:tcPr>
          <w:p w14:paraId="3E56DCE4"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80" w:type="dxa"/>
            <w:tcBorders>
              <w:top w:val="nil"/>
              <w:left w:val="nil"/>
              <w:bottom w:val="nil"/>
              <w:right w:val="nil"/>
            </w:tcBorders>
            <w:shd w:val="clear" w:color="auto" w:fill="auto"/>
            <w:noWrap/>
            <w:vAlign w:val="bottom"/>
            <w:hideMark/>
          </w:tcPr>
          <w:p w14:paraId="2564D9F7"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w:t>
            </w:r>
          </w:p>
        </w:tc>
        <w:tc>
          <w:tcPr>
            <w:tcW w:w="1128" w:type="dxa"/>
            <w:tcBorders>
              <w:top w:val="nil"/>
              <w:left w:val="nil"/>
              <w:bottom w:val="nil"/>
              <w:right w:val="nil"/>
            </w:tcBorders>
            <w:shd w:val="clear" w:color="auto" w:fill="auto"/>
            <w:noWrap/>
            <w:vAlign w:val="bottom"/>
            <w:hideMark/>
          </w:tcPr>
          <w:p w14:paraId="290AA8FB"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24" w:type="dxa"/>
            <w:tcBorders>
              <w:top w:val="nil"/>
              <w:left w:val="nil"/>
              <w:bottom w:val="nil"/>
              <w:right w:val="nil"/>
            </w:tcBorders>
            <w:shd w:val="clear" w:color="auto" w:fill="auto"/>
            <w:noWrap/>
            <w:vAlign w:val="bottom"/>
            <w:hideMark/>
          </w:tcPr>
          <w:p w14:paraId="19016D44"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79" w:type="dxa"/>
            <w:tcBorders>
              <w:top w:val="nil"/>
              <w:left w:val="nil"/>
              <w:bottom w:val="nil"/>
              <w:right w:val="nil"/>
            </w:tcBorders>
            <w:shd w:val="clear" w:color="auto" w:fill="auto"/>
            <w:noWrap/>
            <w:vAlign w:val="bottom"/>
            <w:hideMark/>
          </w:tcPr>
          <w:p w14:paraId="66C99980"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06" w:type="dxa"/>
            <w:tcBorders>
              <w:top w:val="nil"/>
              <w:left w:val="nil"/>
              <w:bottom w:val="nil"/>
              <w:right w:val="nil"/>
            </w:tcBorders>
            <w:shd w:val="clear" w:color="auto" w:fill="auto"/>
            <w:noWrap/>
            <w:vAlign w:val="bottom"/>
            <w:hideMark/>
          </w:tcPr>
          <w:p w14:paraId="5F12AE7F"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170" w:type="dxa"/>
            <w:tcBorders>
              <w:top w:val="nil"/>
              <w:left w:val="nil"/>
              <w:bottom w:val="nil"/>
              <w:right w:val="nil"/>
            </w:tcBorders>
            <w:shd w:val="clear" w:color="auto" w:fill="auto"/>
            <w:noWrap/>
            <w:vAlign w:val="bottom"/>
            <w:hideMark/>
          </w:tcPr>
          <w:p w14:paraId="6ABD26A9"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r>
      <w:tr w:rsidR="00B972E0" w:rsidRPr="00B972E0" w14:paraId="5DDBE087" w14:textId="77777777" w:rsidTr="00B972E0">
        <w:trPr>
          <w:trHeight w:val="290"/>
        </w:trPr>
        <w:tc>
          <w:tcPr>
            <w:tcW w:w="3420" w:type="dxa"/>
            <w:gridSpan w:val="3"/>
            <w:tcBorders>
              <w:top w:val="nil"/>
              <w:left w:val="nil"/>
              <w:bottom w:val="nil"/>
              <w:right w:val="nil"/>
            </w:tcBorders>
            <w:shd w:val="clear" w:color="auto" w:fill="auto"/>
            <w:noWrap/>
            <w:vAlign w:val="bottom"/>
            <w:hideMark/>
          </w:tcPr>
          <w:p w14:paraId="726F04BB"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Education (n=15,103)</w:t>
            </w:r>
          </w:p>
        </w:tc>
        <w:tc>
          <w:tcPr>
            <w:tcW w:w="1088" w:type="dxa"/>
            <w:tcBorders>
              <w:top w:val="nil"/>
              <w:left w:val="nil"/>
              <w:bottom w:val="nil"/>
              <w:right w:val="nil"/>
            </w:tcBorders>
            <w:shd w:val="clear" w:color="auto" w:fill="auto"/>
            <w:noWrap/>
            <w:vAlign w:val="bottom"/>
            <w:hideMark/>
          </w:tcPr>
          <w:p w14:paraId="28156B4D" w14:textId="77777777" w:rsidR="00B972E0" w:rsidRPr="00B972E0" w:rsidRDefault="00B972E0" w:rsidP="00B972E0">
            <w:pPr>
              <w:spacing w:after="0" w:line="240" w:lineRule="auto"/>
              <w:rPr>
                <w:rFonts w:ascii="Calibri" w:eastAsia="Times New Roman" w:hAnsi="Calibri" w:cs="Calibri"/>
                <w:color w:val="000000"/>
                <w:sz w:val="20"/>
                <w:szCs w:val="20"/>
              </w:rPr>
            </w:pPr>
          </w:p>
        </w:tc>
        <w:tc>
          <w:tcPr>
            <w:tcW w:w="1080" w:type="dxa"/>
            <w:tcBorders>
              <w:top w:val="nil"/>
              <w:left w:val="nil"/>
              <w:bottom w:val="nil"/>
              <w:right w:val="nil"/>
            </w:tcBorders>
            <w:shd w:val="clear" w:color="auto" w:fill="auto"/>
            <w:noWrap/>
            <w:vAlign w:val="bottom"/>
            <w:hideMark/>
          </w:tcPr>
          <w:p w14:paraId="58C23C11"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1128" w:type="dxa"/>
            <w:tcBorders>
              <w:top w:val="nil"/>
              <w:left w:val="nil"/>
              <w:bottom w:val="nil"/>
              <w:right w:val="nil"/>
            </w:tcBorders>
            <w:shd w:val="clear" w:color="auto" w:fill="auto"/>
            <w:noWrap/>
            <w:vAlign w:val="bottom"/>
            <w:hideMark/>
          </w:tcPr>
          <w:p w14:paraId="2E8742E0"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14:paraId="161D5808"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1079" w:type="dxa"/>
            <w:tcBorders>
              <w:top w:val="nil"/>
              <w:left w:val="nil"/>
              <w:bottom w:val="nil"/>
              <w:right w:val="nil"/>
            </w:tcBorders>
            <w:shd w:val="clear" w:color="auto" w:fill="auto"/>
            <w:noWrap/>
            <w:vAlign w:val="bottom"/>
            <w:hideMark/>
          </w:tcPr>
          <w:p w14:paraId="7EC6D769"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1006" w:type="dxa"/>
            <w:tcBorders>
              <w:top w:val="nil"/>
              <w:left w:val="nil"/>
              <w:bottom w:val="nil"/>
              <w:right w:val="nil"/>
            </w:tcBorders>
            <w:shd w:val="clear" w:color="auto" w:fill="auto"/>
            <w:noWrap/>
            <w:vAlign w:val="bottom"/>
            <w:hideMark/>
          </w:tcPr>
          <w:p w14:paraId="2D42D34D"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14:paraId="77B10A0F" w14:textId="77777777"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14:paraId="2309E1BB" w14:textId="77777777" w:rsidTr="00B972E0">
        <w:trPr>
          <w:trHeight w:val="290"/>
        </w:trPr>
        <w:tc>
          <w:tcPr>
            <w:tcW w:w="257" w:type="dxa"/>
            <w:tcBorders>
              <w:top w:val="nil"/>
              <w:left w:val="nil"/>
              <w:bottom w:val="nil"/>
              <w:right w:val="nil"/>
            </w:tcBorders>
            <w:shd w:val="clear" w:color="auto" w:fill="auto"/>
            <w:noWrap/>
            <w:vAlign w:val="bottom"/>
            <w:hideMark/>
          </w:tcPr>
          <w:p w14:paraId="57417747"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14:paraId="0589CFA4"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Less than 9th Grade</w:t>
            </w:r>
          </w:p>
        </w:tc>
        <w:tc>
          <w:tcPr>
            <w:tcW w:w="841" w:type="dxa"/>
            <w:tcBorders>
              <w:top w:val="nil"/>
              <w:left w:val="nil"/>
              <w:bottom w:val="nil"/>
              <w:right w:val="nil"/>
            </w:tcBorders>
            <w:shd w:val="clear" w:color="auto" w:fill="auto"/>
            <w:noWrap/>
            <w:vAlign w:val="bottom"/>
            <w:hideMark/>
          </w:tcPr>
          <w:p w14:paraId="12EF68D3"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1.17</w:t>
            </w:r>
          </w:p>
        </w:tc>
        <w:tc>
          <w:tcPr>
            <w:tcW w:w="1088" w:type="dxa"/>
            <w:tcBorders>
              <w:top w:val="nil"/>
              <w:left w:val="nil"/>
              <w:bottom w:val="nil"/>
              <w:right w:val="nil"/>
            </w:tcBorders>
            <w:shd w:val="clear" w:color="auto" w:fill="auto"/>
            <w:noWrap/>
            <w:vAlign w:val="bottom"/>
            <w:hideMark/>
          </w:tcPr>
          <w:p w14:paraId="05951A82"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1.07--1.27</w:t>
            </w:r>
          </w:p>
        </w:tc>
        <w:tc>
          <w:tcPr>
            <w:tcW w:w="1080" w:type="dxa"/>
            <w:tcBorders>
              <w:top w:val="nil"/>
              <w:left w:val="nil"/>
              <w:bottom w:val="nil"/>
              <w:right w:val="nil"/>
            </w:tcBorders>
            <w:shd w:val="clear" w:color="auto" w:fill="auto"/>
            <w:noWrap/>
            <w:vAlign w:val="bottom"/>
            <w:hideMark/>
          </w:tcPr>
          <w:p w14:paraId="44269503"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1.20</w:t>
            </w:r>
          </w:p>
        </w:tc>
        <w:tc>
          <w:tcPr>
            <w:tcW w:w="1128" w:type="dxa"/>
            <w:tcBorders>
              <w:top w:val="nil"/>
              <w:left w:val="nil"/>
              <w:bottom w:val="nil"/>
              <w:right w:val="nil"/>
            </w:tcBorders>
            <w:shd w:val="clear" w:color="auto" w:fill="auto"/>
            <w:noWrap/>
            <w:vAlign w:val="bottom"/>
            <w:hideMark/>
          </w:tcPr>
          <w:p w14:paraId="172F7F3D"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1.10--1.31</w:t>
            </w:r>
          </w:p>
        </w:tc>
        <w:tc>
          <w:tcPr>
            <w:tcW w:w="1024" w:type="dxa"/>
            <w:tcBorders>
              <w:top w:val="nil"/>
              <w:left w:val="nil"/>
              <w:bottom w:val="nil"/>
              <w:right w:val="nil"/>
            </w:tcBorders>
            <w:shd w:val="clear" w:color="auto" w:fill="auto"/>
            <w:noWrap/>
            <w:vAlign w:val="bottom"/>
            <w:hideMark/>
          </w:tcPr>
          <w:p w14:paraId="14311743"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14:paraId="3A561F7C"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0.98--1.00</w:t>
            </w:r>
          </w:p>
        </w:tc>
        <w:tc>
          <w:tcPr>
            <w:tcW w:w="1006" w:type="dxa"/>
            <w:tcBorders>
              <w:top w:val="nil"/>
              <w:left w:val="nil"/>
              <w:bottom w:val="nil"/>
              <w:right w:val="nil"/>
            </w:tcBorders>
            <w:shd w:val="clear" w:color="auto" w:fill="auto"/>
            <w:noWrap/>
            <w:vAlign w:val="bottom"/>
            <w:hideMark/>
          </w:tcPr>
          <w:p w14:paraId="1502B017"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14:paraId="232A263E" w14:textId="77777777"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14:paraId="3EE08DD7" w14:textId="77777777" w:rsidTr="00B972E0">
        <w:trPr>
          <w:trHeight w:val="290"/>
        </w:trPr>
        <w:tc>
          <w:tcPr>
            <w:tcW w:w="257" w:type="dxa"/>
            <w:tcBorders>
              <w:top w:val="nil"/>
              <w:left w:val="nil"/>
              <w:bottom w:val="nil"/>
              <w:right w:val="nil"/>
            </w:tcBorders>
            <w:shd w:val="clear" w:color="auto" w:fill="auto"/>
            <w:noWrap/>
            <w:vAlign w:val="bottom"/>
            <w:hideMark/>
          </w:tcPr>
          <w:p w14:paraId="4D25882B"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14:paraId="33E5AD2B"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9-11th Grade</w:t>
            </w:r>
          </w:p>
        </w:tc>
        <w:tc>
          <w:tcPr>
            <w:tcW w:w="841" w:type="dxa"/>
            <w:tcBorders>
              <w:top w:val="nil"/>
              <w:left w:val="nil"/>
              <w:bottom w:val="nil"/>
              <w:right w:val="nil"/>
            </w:tcBorders>
            <w:shd w:val="clear" w:color="auto" w:fill="auto"/>
            <w:noWrap/>
            <w:vAlign w:val="bottom"/>
            <w:hideMark/>
          </w:tcPr>
          <w:p w14:paraId="0D311268"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1.18</w:t>
            </w:r>
          </w:p>
        </w:tc>
        <w:tc>
          <w:tcPr>
            <w:tcW w:w="1088" w:type="dxa"/>
            <w:tcBorders>
              <w:top w:val="nil"/>
              <w:left w:val="nil"/>
              <w:bottom w:val="nil"/>
              <w:right w:val="nil"/>
            </w:tcBorders>
            <w:shd w:val="clear" w:color="auto" w:fill="auto"/>
            <w:noWrap/>
            <w:vAlign w:val="bottom"/>
            <w:hideMark/>
          </w:tcPr>
          <w:p w14:paraId="2E9BD3B5"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1.07--1.29</w:t>
            </w:r>
          </w:p>
        </w:tc>
        <w:tc>
          <w:tcPr>
            <w:tcW w:w="1080" w:type="dxa"/>
            <w:tcBorders>
              <w:top w:val="nil"/>
              <w:left w:val="nil"/>
              <w:bottom w:val="nil"/>
              <w:right w:val="nil"/>
            </w:tcBorders>
            <w:shd w:val="clear" w:color="auto" w:fill="auto"/>
            <w:noWrap/>
            <w:vAlign w:val="bottom"/>
            <w:hideMark/>
          </w:tcPr>
          <w:p w14:paraId="2B159BE0"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1.27</w:t>
            </w:r>
          </w:p>
        </w:tc>
        <w:tc>
          <w:tcPr>
            <w:tcW w:w="1128" w:type="dxa"/>
            <w:tcBorders>
              <w:top w:val="nil"/>
              <w:left w:val="nil"/>
              <w:bottom w:val="nil"/>
              <w:right w:val="nil"/>
            </w:tcBorders>
            <w:shd w:val="clear" w:color="auto" w:fill="auto"/>
            <w:noWrap/>
            <w:vAlign w:val="bottom"/>
            <w:hideMark/>
          </w:tcPr>
          <w:p w14:paraId="7709A109"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1.17--1.39</w:t>
            </w:r>
          </w:p>
        </w:tc>
        <w:tc>
          <w:tcPr>
            <w:tcW w:w="1024" w:type="dxa"/>
            <w:tcBorders>
              <w:top w:val="nil"/>
              <w:left w:val="nil"/>
              <w:bottom w:val="nil"/>
              <w:right w:val="nil"/>
            </w:tcBorders>
            <w:shd w:val="clear" w:color="auto" w:fill="auto"/>
            <w:noWrap/>
            <w:vAlign w:val="bottom"/>
            <w:hideMark/>
          </w:tcPr>
          <w:p w14:paraId="4773CD1B"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14:paraId="409061F2"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0.98--1.00</w:t>
            </w:r>
          </w:p>
        </w:tc>
        <w:tc>
          <w:tcPr>
            <w:tcW w:w="1006" w:type="dxa"/>
            <w:tcBorders>
              <w:top w:val="nil"/>
              <w:left w:val="nil"/>
              <w:bottom w:val="nil"/>
              <w:right w:val="nil"/>
            </w:tcBorders>
            <w:shd w:val="clear" w:color="auto" w:fill="auto"/>
            <w:noWrap/>
            <w:vAlign w:val="bottom"/>
            <w:hideMark/>
          </w:tcPr>
          <w:p w14:paraId="7E0A5248"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14:paraId="6D039E66" w14:textId="77777777"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14:paraId="453EF4B4" w14:textId="77777777" w:rsidTr="00B972E0">
        <w:trPr>
          <w:trHeight w:val="290"/>
        </w:trPr>
        <w:tc>
          <w:tcPr>
            <w:tcW w:w="257" w:type="dxa"/>
            <w:tcBorders>
              <w:top w:val="nil"/>
              <w:left w:val="nil"/>
              <w:bottom w:val="nil"/>
              <w:right w:val="nil"/>
            </w:tcBorders>
            <w:shd w:val="clear" w:color="auto" w:fill="auto"/>
            <w:noWrap/>
            <w:vAlign w:val="bottom"/>
            <w:hideMark/>
          </w:tcPr>
          <w:p w14:paraId="47AE4267"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14:paraId="03364655"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High School Grad / GED</w:t>
            </w:r>
          </w:p>
        </w:tc>
        <w:tc>
          <w:tcPr>
            <w:tcW w:w="841" w:type="dxa"/>
            <w:tcBorders>
              <w:top w:val="nil"/>
              <w:left w:val="nil"/>
              <w:bottom w:val="nil"/>
              <w:right w:val="nil"/>
            </w:tcBorders>
            <w:shd w:val="clear" w:color="auto" w:fill="auto"/>
            <w:noWrap/>
            <w:vAlign w:val="bottom"/>
            <w:hideMark/>
          </w:tcPr>
          <w:p w14:paraId="5434E758"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1.11</w:t>
            </w:r>
          </w:p>
        </w:tc>
        <w:tc>
          <w:tcPr>
            <w:tcW w:w="1088" w:type="dxa"/>
            <w:tcBorders>
              <w:top w:val="nil"/>
              <w:left w:val="nil"/>
              <w:bottom w:val="nil"/>
              <w:right w:val="nil"/>
            </w:tcBorders>
            <w:shd w:val="clear" w:color="auto" w:fill="auto"/>
            <w:noWrap/>
            <w:vAlign w:val="bottom"/>
            <w:hideMark/>
          </w:tcPr>
          <w:p w14:paraId="0C9C0B38"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1.03--1.19</w:t>
            </w:r>
          </w:p>
        </w:tc>
        <w:tc>
          <w:tcPr>
            <w:tcW w:w="1080" w:type="dxa"/>
            <w:tcBorders>
              <w:top w:val="nil"/>
              <w:left w:val="nil"/>
              <w:bottom w:val="nil"/>
              <w:right w:val="nil"/>
            </w:tcBorders>
            <w:shd w:val="clear" w:color="auto" w:fill="auto"/>
            <w:noWrap/>
            <w:vAlign w:val="bottom"/>
            <w:hideMark/>
          </w:tcPr>
          <w:p w14:paraId="59670B34"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1.24</w:t>
            </w:r>
          </w:p>
        </w:tc>
        <w:tc>
          <w:tcPr>
            <w:tcW w:w="1128" w:type="dxa"/>
            <w:tcBorders>
              <w:top w:val="nil"/>
              <w:left w:val="nil"/>
              <w:bottom w:val="nil"/>
              <w:right w:val="nil"/>
            </w:tcBorders>
            <w:shd w:val="clear" w:color="auto" w:fill="auto"/>
            <w:noWrap/>
            <w:vAlign w:val="bottom"/>
            <w:hideMark/>
          </w:tcPr>
          <w:p w14:paraId="6125BC01"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1.16--1.32</w:t>
            </w:r>
          </w:p>
        </w:tc>
        <w:tc>
          <w:tcPr>
            <w:tcW w:w="1024" w:type="dxa"/>
            <w:tcBorders>
              <w:top w:val="nil"/>
              <w:left w:val="nil"/>
              <w:bottom w:val="nil"/>
              <w:right w:val="nil"/>
            </w:tcBorders>
            <w:shd w:val="clear" w:color="auto" w:fill="auto"/>
            <w:noWrap/>
            <w:vAlign w:val="bottom"/>
            <w:hideMark/>
          </w:tcPr>
          <w:p w14:paraId="7FAA64B3"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14:paraId="46E62E46"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0.98--1.00</w:t>
            </w:r>
          </w:p>
        </w:tc>
        <w:tc>
          <w:tcPr>
            <w:tcW w:w="1006" w:type="dxa"/>
            <w:tcBorders>
              <w:top w:val="nil"/>
              <w:left w:val="nil"/>
              <w:bottom w:val="nil"/>
              <w:right w:val="nil"/>
            </w:tcBorders>
            <w:shd w:val="clear" w:color="auto" w:fill="auto"/>
            <w:noWrap/>
            <w:vAlign w:val="bottom"/>
            <w:hideMark/>
          </w:tcPr>
          <w:p w14:paraId="078A0807"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14:paraId="5562AACA" w14:textId="77777777"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14:paraId="5D3FB26F" w14:textId="77777777" w:rsidTr="00B972E0">
        <w:trPr>
          <w:trHeight w:val="290"/>
        </w:trPr>
        <w:tc>
          <w:tcPr>
            <w:tcW w:w="257" w:type="dxa"/>
            <w:tcBorders>
              <w:top w:val="nil"/>
              <w:left w:val="nil"/>
              <w:bottom w:val="nil"/>
              <w:right w:val="nil"/>
            </w:tcBorders>
            <w:shd w:val="clear" w:color="auto" w:fill="auto"/>
            <w:noWrap/>
            <w:vAlign w:val="bottom"/>
            <w:hideMark/>
          </w:tcPr>
          <w:p w14:paraId="1B3E77C2"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14:paraId="46850333"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Some College or AA Degree</w:t>
            </w:r>
          </w:p>
        </w:tc>
        <w:tc>
          <w:tcPr>
            <w:tcW w:w="841" w:type="dxa"/>
            <w:tcBorders>
              <w:top w:val="nil"/>
              <w:left w:val="nil"/>
              <w:bottom w:val="nil"/>
              <w:right w:val="nil"/>
            </w:tcBorders>
            <w:shd w:val="clear" w:color="auto" w:fill="auto"/>
            <w:noWrap/>
            <w:vAlign w:val="bottom"/>
            <w:hideMark/>
          </w:tcPr>
          <w:p w14:paraId="77D89E6E"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1.17</w:t>
            </w:r>
          </w:p>
        </w:tc>
        <w:tc>
          <w:tcPr>
            <w:tcW w:w="1088" w:type="dxa"/>
            <w:tcBorders>
              <w:top w:val="nil"/>
              <w:left w:val="nil"/>
              <w:bottom w:val="nil"/>
              <w:right w:val="nil"/>
            </w:tcBorders>
            <w:shd w:val="clear" w:color="auto" w:fill="auto"/>
            <w:noWrap/>
            <w:vAlign w:val="bottom"/>
            <w:hideMark/>
          </w:tcPr>
          <w:p w14:paraId="4C42D92C"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1.07--1.27</w:t>
            </w:r>
          </w:p>
        </w:tc>
        <w:tc>
          <w:tcPr>
            <w:tcW w:w="1080" w:type="dxa"/>
            <w:tcBorders>
              <w:top w:val="nil"/>
              <w:left w:val="nil"/>
              <w:bottom w:val="nil"/>
              <w:right w:val="nil"/>
            </w:tcBorders>
            <w:shd w:val="clear" w:color="auto" w:fill="auto"/>
            <w:noWrap/>
            <w:vAlign w:val="bottom"/>
            <w:hideMark/>
          </w:tcPr>
          <w:p w14:paraId="3B924686"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1.20</w:t>
            </w:r>
          </w:p>
        </w:tc>
        <w:tc>
          <w:tcPr>
            <w:tcW w:w="1128" w:type="dxa"/>
            <w:tcBorders>
              <w:top w:val="nil"/>
              <w:left w:val="nil"/>
              <w:bottom w:val="nil"/>
              <w:right w:val="nil"/>
            </w:tcBorders>
            <w:shd w:val="clear" w:color="auto" w:fill="auto"/>
            <w:noWrap/>
            <w:vAlign w:val="bottom"/>
            <w:hideMark/>
          </w:tcPr>
          <w:p w14:paraId="75A85ED7"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1.10--1.31</w:t>
            </w:r>
          </w:p>
        </w:tc>
        <w:tc>
          <w:tcPr>
            <w:tcW w:w="1024" w:type="dxa"/>
            <w:tcBorders>
              <w:top w:val="nil"/>
              <w:left w:val="nil"/>
              <w:bottom w:val="nil"/>
              <w:right w:val="nil"/>
            </w:tcBorders>
            <w:shd w:val="clear" w:color="auto" w:fill="auto"/>
            <w:noWrap/>
            <w:vAlign w:val="bottom"/>
            <w:hideMark/>
          </w:tcPr>
          <w:p w14:paraId="574B47FA"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14:paraId="7E1534FB"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0.98--1.00</w:t>
            </w:r>
          </w:p>
        </w:tc>
        <w:tc>
          <w:tcPr>
            <w:tcW w:w="1006" w:type="dxa"/>
            <w:tcBorders>
              <w:top w:val="nil"/>
              <w:left w:val="nil"/>
              <w:bottom w:val="nil"/>
              <w:right w:val="nil"/>
            </w:tcBorders>
            <w:shd w:val="clear" w:color="auto" w:fill="auto"/>
            <w:noWrap/>
            <w:vAlign w:val="bottom"/>
            <w:hideMark/>
          </w:tcPr>
          <w:p w14:paraId="0E9E885C"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14:paraId="72E1D89B" w14:textId="77777777"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14:paraId="2C201594" w14:textId="77777777" w:rsidTr="00B972E0">
        <w:trPr>
          <w:trHeight w:val="290"/>
        </w:trPr>
        <w:tc>
          <w:tcPr>
            <w:tcW w:w="257" w:type="dxa"/>
            <w:tcBorders>
              <w:top w:val="nil"/>
              <w:left w:val="nil"/>
              <w:bottom w:val="nil"/>
              <w:right w:val="nil"/>
            </w:tcBorders>
            <w:shd w:val="clear" w:color="auto" w:fill="auto"/>
            <w:noWrap/>
            <w:vAlign w:val="bottom"/>
            <w:hideMark/>
          </w:tcPr>
          <w:p w14:paraId="6FAD3D8A"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14:paraId="641EC294"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College Graduate or Above</w:t>
            </w:r>
          </w:p>
        </w:tc>
        <w:tc>
          <w:tcPr>
            <w:tcW w:w="841" w:type="dxa"/>
            <w:tcBorders>
              <w:top w:val="nil"/>
              <w:left w:val="nil"/>
              <w:bottom w:val="nil"/>
              <w:right w:val="nil"/>
            </w:tcBorders>
            <w:shd w:val="clear" w:color="auto" w:fill="auto"/>
            <w:noWrap/>
            <w:vAlign w:val="bottom"/>
            <w:hideMark/>
          </w:tcPr>
          <w:p w14:paraId="0B1B93E4"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w:t>
            </w:r>
          </w:p>
        </w:tc>
        <w:tc>
          <w:tcPr>
            <w:tcW w:w="1088" w:type="dxa"/>
            <w:tcBorders>
              <w:top w:val="nil"/>
              <w:left w:val="nil"/>
              <w:bottom w:val="nil"/>
              <w:right w:val="nil"/>
            </w:tcBorders>
            <w:shd w:val="clear" w:color="auto" w:fill="auto"/>
            <w:noWrap/>
            <w:vAlign w:val="bottom"/>
            <w:hideMark/>
          </w:tcPr>
          <w:p w14:paraId="3C05496D"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80" w:type="dxa"/>
            <w:tcBorders>
              <w:top w:val="nil"/>
              <w:left w:val="nil"/>
              <w:bottom w:val="nil"/>
              <w:right w:val="nil"/>
            </w:tcBorders>
            <w:shd w:val="clear" w:color="auto" w:fill="auto"/>
            <w:noWrap/>
            <w:vAlign w:val="bottom"/>
            <w:hideMark/>
          </w:tcPr>
          <w:p w14:paraId="31DEABE5"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w:t>
            </w:r>
          </w:p>
        </w:tc>
        <w:tc>
          <w:tcPr>
            <w:tcW w:w="1128" w:type="dxa"/>
            <w:tcBorders>
              <w:top w:val="nil"/>
              <w:left w:val="nil"/>
              <w:bottom w:val="nil"/>
              <w:right w:val="nil"/>
            </w:tcBorders>
            <w:shd w:val="clear" w:color="auto" w:fill="auto"/>
            <w:noWrap/>
            <w:vAlign w:val="bottom"/>
            <w:hideMark/>
          </w:tcPr>
          <w:p w14:paraId="46754D1A"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24" w:type="dxa"/>
            <w:tcBorders>
              <w:top w:val="nil"/>
              <w:left w:val="nil"/>
              <w:bottom w:val="nil"/>
              <w:right w:val="nil"/>
            </w:tcBorders>
            <w:shd w:val="clear" w:color="auto" w:fill="auto"/>
            <w:noWrap/>
            <w:vAlign w:val="bottom"/>
            <w:hideMark/>
          </w:tcPr>
          <w:p w14:paraId="1D1BC147"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79" w:type="dxa"/>
            <w:tcBorders>
              <w:top w:val="nil"/>
              <w:left w:val="nil"/>
              <w:bottom w:val="nil"/>
              <w:right w:val="nil"/>
            </w:tcBorders>
            <w:shd w:val="clear" w:color="auto" w:fill="auto"/>
            <w:noWrap/>
            <w:vAlign w:val="bottom"/>
            <w:hideMark/>
          </w:tcPr>
          <w:p w14:paraId="4CD28AAC"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06" w:type="dxa"/>
            <w:tcBorders>
              <w:top w:val="nil"/>
              <w:left w:val="nil"/>
              <w:bottom w:val="nil"/>
              <w:right w:val="nil"/>
            </w:tcBorders>
            <w:shd w:val="clear" w:color="auto" w:fill="auto"/>
            <w:noWrap/>
            <w:vAlign w:val="bottom"/>
            <w:hideMark/>
          </w:tcPr>
          <w:p w14:paraId="441EC612" w14:textId="77777777" w:rsidR="00B972E0" w:rsidRPr="00B972E0" w:rsidRDefault="00B972E0" w:rsidP="00B972E0">
            <w:pPr>
              <w:spacing w:after="0" w:line="240" w:lineRule="auto"/>
              <w:jc w:val="center"/>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14:paraId="6BA1755B" w14:textId="77777777"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14:paraId="7F1933C2" w14:textId="77777777" w:rsidTr="00B972E0">
        <w:trPr>
          <w:trHeight w:val="200"/>
        </w:trPr>
        <w:tc>
          <w:tcPr>
            <w:tcW w:w="257" w:type="dxa"/>
            <w:tcBorders>
              <w:top w:val="nil"/>
              <w:left w:val="nil"/>
              <w:bottom w:val="double" w:sz="6" w:space="0" w:color="auto"/>
              <w:right w:val="nil"/>
            </w:tcBorders>
            <w:shd w:val="clear" w:color="auto" w:fill="auto"/>
            <w:noWrap/>
            <w:vAlign w:val="bottom"/>
            <w:hideMark/>
          </w:tcPr>
          <w:p w14:paraId="65E8896F"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2322" w:type="dxa"/>
            <w:tcBorders>
              <w:top w:val="nil"/>
              <w:left w:val="nil"/>
              <w:bottom w:val="double" w:sz="6" w:space="0" w:color="auto"/>
              <w:right w:val="nil"/>
            </w:tcBorders>
            <w:shd w:val="clear" w:color="auto" w:fill="auto"/>
            <w:noWrap/>
            <w:vAlign w:val="bottom"/>
            <w:hideMark/>
          </w:tcPr>
          <w:p w14:paraId="24ED49C8"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841" w:type="dxa"/>
            <w:tcBorders>
              <w:top w:val="nil"/>
              <w:left w:val="nil"/>
              <w:bottom w:val="nil"/>
              <w:right w:val="nil"/>
            </w:tcBorders>
            <w:shd w:val="clear" w:color="auto" w:fill="auto"/>
            <w:noWrap/>
            <w:vAlign w:val="bottom"/>
            <w:hideMark/>
          </w:tcPr>
          <w:p w14:paraId="3E344B0F" w14:textId="77777777" w:rsidR="00B972E0" w:rsidRPr="00B972E0" w:rsidRDefault="00B972E0" w:rsidP="00B972E0">
            <w:pPr>
              <w:spacing w:after="0" w:line="240" w:lineRule="auto"/>
              <w:rPr>
                <w:rFonts w:ascii="Calibri" w:eastAsia="Times New Roman" w:hAnsi="Calibri" w:cs="Calibri"/>
                <w:color w:val="000000"/>
                <w:sz w:val="20"/>
                <w:szCs w:val="20"/>
              </w:rPr>
            </w:pPr>
          </w:p>
        </w:tc>
        <w:tc>
          <w:tcPr>
            <w:tcW w:w="1088" w:type="dxa"/>
            <w:tcBorders>
              <w:top w:val="nil"/>
              <w:left w:val="nil"/>
              <w:bottom w:val="nil"/>
              <w:right w:val="nil"/>
            </w:tcBorders>
            <w:shd w:val="clear" w:color="auto" w:fill="auto"/>
            <w:noWrap/>
            <w:vAlign w:val="bottom"/>
            <w:hideMark/>
          </w:tcPr>
          <w:p w14:paraId="77304A46"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1080" w:type="dxa"/>
            <w:tcBorders>
              <w:top w:val="nil"/>
              <w:left w:val="nil"/>
              <w:bottom w:val="double" w:sz="6" w:space="0" w:color="auto"/>
              <w:right w:val="nil"/>
            </w:tcBorders>
            <w:shd w:val="clear" w:color="auto" w:fill="auto"/>
            <w:noWrap/>
            <w:vAlign w:val="bottom"/>
            <w:hideMark/>
          </w:tcPr>
          <w:p w14:paraId="129E58BE"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128" w:type="dxa"/>
            <w:tcBorders>
              <w:top w:val="nil"/>
              <w:left w:val="nil"/>
              <w:bottom w:val="double" w:sz="6" w:space="0" w:color="auto"/>
              <w:right w:val="nil"/>
            </w:tcBorders>
            <w:shd w:val="clear" w:color="auto" w:fill="auto"/>
            <w:noWrap/>
            <w:vAlign w:val="bottom"/>
            <w:hideMark/>
          </w:tcPr>
          <w:p w14:paraId="5FBF277F"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024" w:type="dxa"/>
            <w:tcBorders>
              <w:top w:val="nil"/>
              <w:left w:val="nil"/>
              <w:bottom w:val="double" w:sz="6" w:space="0" w:color="auto"/>
              <w:right w:val="nil"/>
            </w:tcBorders>
            <w:shd w:val="clear" w:color="auto" w:fill="auto"/>
            <w:noWrap/>
            <w:vAlign w:val="bottom"/>
            <w:hideMark/>
          </w:tcPr>
          <w:p w14:paraId="435B0F00"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079" w:type="dxa"/>
            <w:tcBorders>
              <w:top w:val="nil"/>
              <w:left w:val="nil"/>
              <w:bottom w:val="double" w:sz="6" w:space="0" w:color="auto"/>
              <w:right w:val="nil"/>
            </w:tcBorders>
            <w:shd w:val="clear" w:color="auto" w:fill="auto"/>
            <w:noWrap/>
            <w:vAlign w:val="bottom"/>
            <w:hideMark/>
          </w:tcPr>
          <w:p w14:paraId="175B4101"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006" w:type="dxa"/>
            <w:tcBorders>
              <w:top w:val="nil"/>
              <w:left w:val="nil"/>
              <w:bottom w:val="double" w:sz="6" w:space="0" w:color="auto"/>
              <w:right w:val="nil"/>
            </w:tcBorders>
            <w:shd w:val="clear" w:color="auto" w:fill="auto"/>
            <w:noWrap/>
            <w:vAlign w:val="bottom"/>
            <w:hideMark/>
          </w:tcPr>
          <w:p w14:paraId="22D97A37"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170" w:type="dxa"/>
            <w:tcBorders>
              <w:top w:val="nil"/>
              <w:left w:val="nil"/>
              <w:bottom w:val="double" w:sz="6" w:space="0" w:color="auto"/>
              <w:right w:val="nil"/>
            </w:tcBorders>
            <w:shd w:val="clear" w:color="auto" w:fill="auto"/>
            <w:noWrap/>
            <w:vAlign w:val="bottom"/>
            <w:hideMark/>
          </w:tcPr>
          <w:p w14:paraId="0C3241F6"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r>
      <w:tr w:rsidR="00B972E0" w:rsidRPr="00B972E0" w14:paraId="2B54B0E8" w14:textId="77777777" w:rsidTr="00FE5A60">
        <w:tblPrEx>
          <w:tblW w:w="10995" w:type="dxa"/>
          <w:tblInd w:w="-792" w:type="dxa"/>
          <w:tblLayout w:type="fixed"/>
          <w:tblPrExChange w:id="200" w:author="Audrey Renson" w:date="2017-05-20T10:19:00Z">
            <w:tblPrEx>
              <w:tblW w:w="10995" w:type="dxa"/>
              <w:tblInd w:w="-792" w:type="dxa"/>
              <w:tblLayout w:type="fixed"/>
            </w:tblPrEx>
          </w:tblPrExChange>
        </w:tblPrEx>
        <w:trPr>
          <w:trHeight w:val="405"/>
          <w:trPrChange w:id="201" w:author="Audrey Renson" w:date="2017-05-20T10:19:00Z">
            <w:trPr>
              <w:trHeight w:val="600"/>
            </w:trPr>
          </w:trPrChange>
        </w:trPr>
        <w:tc>
          <w:tcPr>
            <w:tcW w:w="10995" w:type="dxa"/>
            <w:gridSpan w:val="10"/>
            <w:tcBorders>
              <w:top w:val="double" w:sz="6" w:space="0" w:color="auto"/>
              <w:left w:val="nil"/>
              <w:bottom w:val="nil"/>
              <w:right w:val="nil"/>
            </w:tcBorders>
            <w:shd w:val="clear" w:color="auto" w:fill="auto"/>
            <w:vAlign w:val="bottom"/>
            <w:hideMark/>
            <w:tcPrChange w:id="202" w:author="Audrey Renson" w:date="2017-05-20T10:19:00Z">
              <w:tcPr>
                <w:tcW w:w="10995" w:type="dxa"/>
                <w:gridSpan w:val="10"/>
                <w:tcBorders>
                  <w:top w:val="double" w:sz="6" w:space="0" w:color="auto"/>
                  <w:left w:val="nil"/>
                  <w:bottom w:val="nil"/>
                  <w:right w:val="nil"/>
                </w:tcBorders>
                <w:shd w:val="clear" w:color="auto" w:fill="auto"/>
                <w:vAlign w:val="bottom"/>
                <w:hideMark/>
              </w:tcPr>
            </w:tcPrChange>
          </w:tcPr>
          <w:p w14:paraId="7189E121" w14:textId="6582AEFC" w:rsidR="003F0C2B" w:rsidRDefault="003F0C2B" w:rsidP="00B972E0">
            <w:pPr>
              <w:spacing w:after="0" w:line="240" w:lineRule="auto"/>
              <w:rPr>
                <w:ins w:id="203" w:author="Audrey Renson" w:date="2017-05-20T10:15:00Z"/>
                <w:rFonts w:ascii="Calibri" w:eastAsia="Times New Roman" w:hAnsi="Calibri" w:cs="Calibri"/>
                <w:color w:val="000000"/>
                <w:sz w:val="20"/>
                <w:szCs w:val="20"/>
              </w:rPr>
            </w:pPr>
            <w:ins w:id="204" w:author="Audrey Renson" w:date="2017-05-20T10:15:00Z">
              <w:r w:rsidRPr="00B972E0">
                <w:rPr>
                  <w:rFonts w:ascii="Calibri" w:eastAsia="Times New Roman" w:hAnsi="Calibri" w:cs="Calibri"/>
                  <w:color w:val="000000"/>
                  <w:sz w:val="20"/>
                  <w:szCs w:val="20"/>
                </w:rPr>
                <w:lastRenderedPageBreak/>
                <w:t xml:space="preserve">Estimates are presented as </w:t>
              </w:r>
              <w:r w:rsidRPr="00B972E0">
                <w:rPr>
                  <w:rFonts w:ascii="Calibri" w:eastAsia="Times New Roman" w:hAnsi="Calibri" w:cs="Calibri"/>
                  <w:i/>
                  <w:iCs/>
                  <w:color w:val="000000"/>
                  <w:sz w:val="20"/>
                  <w:szCs w:val="20"/>
                </w:rPr>
                <w:t xml:space="preserve">e </w:t>
              </w:r>
              <w:r w:rsidRPr="00B972E0">
                <w:rPr>
                  <w:rFonts w:ascii="Calibri" w:eastAsia="Times New Roman" w:hAnsi="Calibri" w:cs="Calibri"/>
                  <w:color w:val="000000"/>
                  <w:sz w:val="20"/>
                  <w:szCs w:val="20"/>
                </w:rPr>
                <w:t>raised to the β power, and represent arithmetic mean ratios (AMRs).</w:t>
              </w:r>
              <w:r>
                <w:rPr>
                  <w:rFonts w:ascii="Calibri" w:eastAsia="Times New Roman" w:hAnsi="Calibri" w:cs="Calibri"/>
                  <w:color w:val="000000"/>
                  <w:sz w:val="20"/>
                  <w:szCs w:val="20"/>
                </w:rPr>
                <w:t xml:space="preserve"> These are ratios and as such the null value is 1.</w:t>
              </w:r>
              <w:r w:rsidRPr="00B972E0">
                <w:rPr>
                  <w:rFonts w:ascii="Calibri" w:eastAsia="Times New Roman" w:hAnsi="Calibri" w:cs="Calibri"/>
                  <w:color w:val="000000"/>
                  <w:sz w:val="20"/>
                  <w:szCs w:val="20"/>
                </w:rPr>
                <w:t xml:space="preserve"> 95% confidence intervals (CIs) are computed for indirect effect estimates using bootstrap resampling with 1000 replications.</w:t>
              </w:r>
            </w:ins>
          </w:p>
          <w:p w14:paraId="04E39EEE"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*Models fit using least squares linear regression adjusted for the survey design. Adjusted model include terms for age (continuous), gender, race/ethnicity, physical activity, birth control use, HRT use, sleep medication use, plasma cotinine, and obesity (BMI &gt; 30).</w:t>
            </w:r>
          </w:p>
        </w:tc>
      </w:tr>
      <w:tr w:rsidR="00FE5A60" w:rsidRPr="00B972E0" w14:paraId="52BB1A5B" w14:textId="77777777" w:rsidTr="00FE5A60">
        <w:trPr>
          <w:trHeight w:val="290"/>
        </w:trPr>
        <w:tc>
          <w:tcPr>
            <w:tcW w:w="10995" w:type="dxa"/>
            <w:gridSpan w:val="10"/>
            <w:tcBorders>
              <w:top w:val="nil"/>
              <w:left w:val="nil"/>
              <w:bottom w:val="nil"/>
              <w:right w:val="nil"/>
            </w:tcBorders>
            <w:shd w:val="clear" w:color="auto" w:fill="auto"/>
            <w:noWrap/>
            <w:vAlign w:val="bottom"/>
            <w:hideMark/>
          </w:tcPr>
          <w:p w14:paraId="6CA00A61" w14:textId="50A56B4A" w:rsidR="00FE5A60" w:rsidRPr="00B972E0" w:rsidRDefault="00FE5A60" w:rsidP="00FE5A60">
            <w:pPr>
              <w:spacing w:after="0" w:line="240" w:lineRule="auto"/>
              <w:rPr>
                <w:rFonts w:ascii="Times New Roman" w:eastAsia="Times New Roman" w:hAnsi="Times New Roman" w:cs="Times New Roman"/>
                <w:sz w:val="20"/>
                <w:szCs w:val="20"/>
              </w:rPr>
            </w:pPr>
            <w:r w:rsidRPr="00B972E0">
              <w:rPr>
                <w:rFonts w:ascii="Calibri" w:eastAsia="Times New Roman" w:hAnsi="Calibri" w:cs="Calibri"/>
                <w:color w:val="000000"/>
                <w:sz w:val="20"/>
                <w:szCs w:val="20"/>
              </w:rPr>
              <w:t>ǂ TIE = Total indirect effect</w:t>
            </w:r>
            <w:ins w:id="205" w:author="Audrey Renson" w:date="2017-05-20T10:16:00Z">
              <w:r>
                <w:rPr>
                  <w:rFonts w:ascii="Calibri" w:eastAsia="Times New Roman" w:hAnsi="Calibri" w:cs="Calibri"/>
                  <w:color w:val="000000"/>
                  <w:sz w:val="20"/>
                  <w:szCs w:val="20"/>
                </w:rPr>
                <w:t xml:space="preserve">, or the relative </w:t>
              </w:r>
            </w:ins>
            <w:ins w:id="206" w:author="Audrey Renson" w:date="2017-05-20T10:18:00Z">
              <w:r>
                <w:rPr>
                  <w:rFonts w:ascii="Calibri" w:eastAsia="Times New Roman" w:hAnsi="Calibri" w:cs="Calibri"/>
                  <w:color w:val="000000"/>
                  <w:sz w:val="20"/>
                  <w:szCs w:val="20"/>
                </w:rPr>
                <w:t>increase</w:t>
              </w:r>
            </w:ins>
            <w:ins w:id="207" w:author="Audrey Renson" w:date="2017-05-20T10:17:00Z">
              <w:r>
                <w:rPr>
                  <w:rFonts w:ascii="Calibri" w:eastAsia="Times New Roman" w:hAnsi="Calibri" w:cs="Calibri"/>
                  <w:color w:val="000000"/>
                  <w:sz w:val="20"/>
                  <w:szCs w:val="20"/>
                </w:rPr>
                <w:t xml:space="preserve"> in CRP</w:t>
              </w:r>
            </w:ins>
            <w:ins w:id="208" w:author="Audrey Renson" w:date="2017-05-20T10:18:00Z">
              <w:r>
                <w:rPr>
                  <w:rFonts w:ascii="Calibri" w:eastAsia="Times New Roman" w:hAnsi="Calibri" w:cs="Calibri"/>
                  <w:color w:val="000000"/>
                  <w:sz w:val="20"/>
                  <w:szCs w:val="20"/>
                </w:rPr>
                <w:t xml:space="preserve"> as a result of the fact that SES affects sleep.</w:t>
              </w:r>
            </w:ins>
            <w:ins w:id="209" w:author="Audrey Renson" w:date="2017-05-20T10:17:00Z">
              <w:r>
                <w:rPr>
                  <w:rFonts w:ascii="Calibri" w:eastAsia="Times New Roman" w:hAnsi="Calibri" w:cs="Calibri"/>
                  <w:color w:val="000000"/>
                  <w:sz w:val="20"/>
                  <w:szCs w:val="20"/>
                </w:rPr>
                <w:t xml:space="preserve"> </w:t>
              </w:r>
            </w:ins>
          </w:p>
        </w:tc>
      </w:tr>
    </w:tbl>
    <w:p w14:paraId="6EEEFD48" w14:textId="77777777" w:rsidR="00091BED" w:rsidRDefault="00091BED" w:rsidP="001F714F"/>
    <w:p w14:paraId="6177A665" w14:textId="77777777" w:rsidR="00B972E0" w:rsidRDefault="00B972E0" w:rsidP="001F714F"/>
    <w:tbl>
      <w:tblPr>
        <w:tblW w:w="6860" w:type="dxa"/>
        <w:tblInd w:w="108" w:type="dxa"/>
        <w:tblLook w:val="04A0" w:firstRow="1" w:lastRow="0" w:firstColumn="1" w:lastColumn="0" w:noHBand="0" w:noVBand="1"/>
      </w:tblPr>
      <w:tblGrid>
        <w:gridCol w:w="2074"/>
        <w:gridCol w:w="571"/>
        <w:gridCol w:w="316"/>
        <w:gridCol w:w="860"/>
        <w:gridCol w:w="953"/>
        <w:gridCol w:w="571"/>
        <w:gridCol w:w="316"/>
        <w:gridCol w:w="666"/>
        <w:gridCol w:w="877"/>
      </w:tblGrid>
      <w:tr w:rsidR="00B972E0" w:rsidRPr="00B972E0" w14:paraId="544F7CC4" w14:textId="77777777" w:rsidTr="00B972E0">
        <w:trPr>
          <w:trHeight w:val="630"/>
        </w:trPr>
        <w:tc>
          <w:tcPr>
            <w:tcW w:w="6860" w:type="dxa"/>
            <w:gridSpan w:val="9"/>
            <w:tcBorders>
              <w:top w:val="nil"/>
              <w:left w:val="nil"/>
              <w:bottom w:val="double" w:sz="6" w:space="0" w:color="auto"/>
              <w:right w:val="nil"/>
            </w:tcBorders>
            <w:shd w:val="clear" w:color="auto" w:fill="auto"/>
            <w:vAlign w:val="bottom"/>
            <w:hideMark/>
          </w:tcPr>
          <w:p w14:paraId="4637589E"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b/>
                <w:bCs/>
                <w:color w:val="000000"/>
                <w:sz w:val="20"/>
                <w:szCs w:val="20"/>
              </w:rPr>
              <w:t xml:space="preserve">Supplementary table 1. </w:t>
            </w:r>
            <w:r w:rsidRPr="00B972E0">
              <w:rPr>
                <w:rFonts w:ascii="Calibri" w:eastAsia="Times New Roman" w:hAnsi="Calibri" w:cs="Calibri"/>
                <w:color w:val="000000"/>
                <w:sz w:val="20"/>
                <w:szCs w:val="20"/>
              </w:rPr>
              <w:t xml:space="preserve">Results of examining </w:t>
            </w:r>
            <w:commentRangeStart w:id="210"/>
            <w:r w:rsidRPr="00B972E0">
              <w:rPr>
                <w:rFonts w:ascii="Calibri" w:eastAsia="Times New Roman" w:hAnsi="Calibri" w:cs="Calibri"/>
                <w:color w:val="000000"/>
                <w:sz w:val="20"/>
                <w:szCs w:val="20"/>
              </w:rPr>
              <w:t xml:space="preserve">whether each hypothesized mediator was associated with each exposure and the outcome. </w:t>
            </w:r>
            <w:commentRangeEnd w:id="210"/>
            <w:r w:rsidR="00944B06">
              <w:rPr>
                <w:rStyle w:val="CommentReference"/>
              </w:rPr>
              <w:commentReference w:id="210"/>
            </w:r>
          </w:p>
        </w:tc>
      </w:tr>
      <w:tr w:rsidR="00B972E0" w:rsidRPr="00B972E0" w14:paraId="54D0F752" w14:textId="77777777" w:rsidTr="00B972E0">
        <w:trPr>
          <w:trHeight w:val="450"/>
        </w:trPr>
        <w:tc>
          <w:tcPr>
            <w:tcW w:w="2074" w:type="dxa"/>
            <w:tcBorders>
              <w:top w:val="nil"/>
              <w:left w:val="nil"/>
              <w:bottom w:val="nil"/>
              <w:right w:val="nil"/>
            </w:tcBorders>
            <w:shd w:val="clear" w:color="auto" w:fill="auto"/>
            <w:noWrap/>
            <w:vAlign w:val="bottom"/>
            <w:hideMark/>
          </w:tcPr>
          <w:p w14:paraId="08723D1A" w14:textId="77777777" w:rsidR="00B972E0" w:rsidRPr="00B972E0" w:rsidRDefault="00B972E0" w:rsidP="00B972E0">
            <w:pPr>
              <w:spacing w:after="0" w:line="240" w:lineRule="auto"/>
              <w:rPr>
                <w:rFonts w:ascii="Calibri" w:eastAsia="Times New Roman" w:hAnsi="Calibri" w:cs="Calibri"/>
                <w:color w:val="000000"/>
                <w:sz w:val="20"/>
                <w:szCs w:val="20"/>
              </w:rPr>
            </w:pPr>
          </w:p>
        </w:tc>
        <w:tc>
          <w:tcPr>
            <w:tcW w:w="2529" w:type="dxa"/>
            <w:gridSpan w:val="4"/>
            <w:tcBorders>
              <w:top w:val="nil"/>
              <w:left w:val="nil"/>
              <w:bottom w:val="nil"/>
              <w:right w:val="nil"/>
            </w:tcBorders>
            <w:shd w:val="clear" w:color="auto" w:fill="auto"/>
            <w:noWrap/>
            <w:vAlign w:val="bottom"/>
            <w:hideMark/>
          </w:tcPr>
          <w:p w14:paraId="219ED661"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Short Sleep</w:t>
            </w:r>
          </w:p>
        </w:tc>
        <w:tc>
          <w:tcPr>
            <w:tcW w:w="2257" w:type="dxa"/>
            <w:gridSpan w:val="4"/>
            <w:tcBorders>
              <w:top w:val="nil"/>
              <w:left w:val="nil"/>
              <w:bottom w:val="nil"/>
              <w:right w:val="nil"/>
            </w:tcBorders>
            <w:shd w:val="clear" w:color="auto" w:fill="auto"/>
            <w:noWrap/>
            <w:vAlign w:val="bottom"/>
            <w:hideMark/>
          </w:tcPr>
          <w:p w14:paraId="65930919"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Poor Sleep</w:t>
            </w:r>
          </w:p>
        </w:tc>
      </w:tr>
      <w:tr w:rsidR="00B972E0" w:rsidRPr="00B972E0" w14:paraId="55ABA774" w14:textId="77777777" w:rsidTr="00B972E0">
        <w:trPr>
          <w:trHeight w:val="300"/>
        </w:trPr>
        <w:tc>
          <w:tcPr>
            <w:tcW w:w="2074" w:type="dxa"/>
            <w:tcBorders>
              <w:top w:val="nil"/>
              <w:left w:val="nil"/>
              <w:bottom w:val="nil"/>
              <w:right w:val="nil"/>
            </w:tcBorders>
            <w:shd w:val="clear" w:color="auto" w:fill="auto"/>
            <w:noWrap/>
            <w:vAlign w:val="bottom"/>
            <w:hideMark/>
          </w:tcPr>
          <w:p w14:paraId="6FACEC90" w14:textId="77777777" w:rsidR="00B972E0" w:rsidRPr="00B972E0" w:rsidRDefault="00B972E0" w:rsidP="00B972E0">
            <w:pPr>
              <w:spacing w:after="0" w:line="240" w:lineRule="auto"/>
              <w:jc w:val="center"/>
              <w:rPr>
                <w:rFonts w:ascii="Calibri" w:eastAsia="Times New Roman" w:hAnsi="Calibri" w:cs="Calibri"/>
                <w:color w:val="000000"/>
                <w:sz w:val="20"/>
                <w:szCs w:val="20"/>
              </w:rPr>
            </w:pPr>
          </w:p>
        </w:tc>
        <w:tc>
          <w:tcPr>
            <w:tcW w:w="535" w:type="dxa"/>
            <w:tcBorders>
              <w:top w:val="nil"/>
              <w:left w:val="nil"/>
              <w:bottom w:val="single" w:sz="4" w:space="0" w:color="auto"/>
              <w:right w:val="nil"/>
            </w:tcBorders>
            <w:shd w:val="clear" w:color="auto" w:fill="auto"/>
            <w:noWrap/>
            <w:vAlign w:val="bottom"/>
            <w:hideMark/>
          </w:tcPr>
          <w:p w14:paraId="57FC401B"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Χ</w:t>
            </w:r>
            <w:r w:rsidRPr="00B972E0">
              <w:rPr>
                <w:rFonts w:ascii="Calibri" w:eastAsia="Times New Roman" w:hAnsi="Calibri" w:cs="Calibri"/>
                <w:color w:val="000000"/>
                <w:sz w:val="20"/>
                <w:szCs w:val="20"/>
                <w:vertAlign w:val="superscript"/>
              </w:rPr>
              <w:t>2</w:t>
            </w:r>
          </w:p>
        </w:tc>
        <w:tc>
          <w:tcPr>
            <w:tcW w:w="181" w:type="dxa"/>
            <w:tcBorders>
              <w:top w:val="nil"/>
              <w:left w:val="nil"/>
              <w:bottom w:val="single" w:sz="4" w:space="0" w:color="auto"/>
              <w:right w:val="nil"/>
            </w:tcBorders>
            <w:shd w:val="clear" w:color="auto" w:fill="auto"/>
            <w:noWrap/>
            <w:vAlign w:val="bottom"/>
            <w:hideMark/>
          </w:tcPr>
          <w:p w14:paraId="033425F4"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860" w:type="dxa"/>
            <w:tcBorders>
              <w:top w:val="nil"/>
              <w:left w:val="nil"/>
              <w:bottom w:val="single" w:sz="4" w:space="0" w:color="auto"/>
              <w:right w:val="nil"/>
            </w:tcBorders>
            <w:shd w:val="clear" w:color="auto" w:fill="auto"/>
            <w:vAlign w:val="bottom"/>
            <w:hideMark/>
          </w:tcPr>
          <w:p w14:paraId="02A0A277"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DF</w:t>
            </w:r>
          </w:p>
        </w:tc>
        <w:tc>
          <w:tcPr>
            <w:tcW w:w="953" w:type="dxa"/>
            <w:tcBorders>
              <w:top w:val="nil"/>
              <w:left w:val="nil"/>
              <w:bottom w:val="single" w:sz="4" w:space="0" w:color="auto"/>
              <w:right w:val="nil"/>
            </w:tcBorders>
            <w:shd w:val="clear" w:color="auto" w:fill="auto"/>
            <w:noWrap/>
            <w:vAlign w:val="bottom"/>
            <w:hideMark/>
          </w:tcPr>
          <w:p w14:paraId="678551C6"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P-value</w:t>
            </w:r>
          </w:p>
        </w:tc>
        <w:tc>
          <w:tcPr>
            <w:tcW w:w="534" w:type="dxa"/>
            <w:tcBorders>
              <w:top w:val="nil"/>
              <w:left w:val="nil"/>
              <w:bottom w:val="single" w:sz="4" w:space="0" w:color="auto"/>
              <w:right w:val="nil"/>
            </w:tcBorders>
            <w:shd w:val="clear" w:color="auto" w:fill="auto"/>
            <w:noWrap/>
            <w:vAlign w:val="bottom"/>
            <w:hideMark/>
          </w:tcPr>
          <w:p w14:paraId="009EFFA8"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Χ</w:t>
            </w:r>
            <w:r w:rsidRPr="00B972E0">
              <w:rPr>
                <w:rFonts w:ascii="Calibri" w:eastAsia="Times New Roman" w:hAnsi="Calibri" w:cs="Calibri"/>
                <w:color w:val="000000"/>
                <w:sz w:val="20"/>
                <w:szCs w:val="20"/>
                <w:vertAlign w:val="superscript"/>
              </w:rPr>
              <w:t>2</w:t>
            </w:r>
          </w:p>
        </w:tc>
        <w:tc>
          <w:tcPr>
            <w:tcW w:w="180" w:type="dxa"/>
            <w:tcBorders>
              <w:top w:val="nil"/>
              <w:left w:val="nil"/>
              <w:bottom w:val="single" w:sz="4" w:space="0" w:color="auto"/>
              <w:right w:val="nil"/>
            </w:tcBorders>
            <w:shd w:val="clear" w:color="auto" w:fill="auto"/>
            <w:noWrap/>
            <w:vAlign w:val="bottom"/>
            <w:hideMark/>
          </w:tcPr>
          <w:p w14:paraId="6EC27CFC"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666" w:type="dxa"/>
            <w:tcBorders>
              <w:top w:val="nil"/>
              <w:left w:val="nil"/>
              <w:bottom w:val="single" w:sz="4" w:space="0" w:color="auto"/>
              <w:right w:val="nil"/>
            </w:tcBorders>
            <w:shd w:val="clear" w:color="auto" w:fill="auto"/>
            <w:vAlign w:val="bottom"/>
            <w:hideMark/>
          </w:tcPr>
          <w:p w14:paraId="3641CF27"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DF</w:t>
            </w:r>
          </w:p>
        </w:tc>
        <w:tc>
          <w:tcPr>
            <w:tcW w:w="877" w:type="dxa"/>
            <w:tcBorders>
              <w:top w:val="nil"/>
              <w:left w:val="nil"/>
              <w:bottom w:val="single" w:sz="4" w:space="0" w:color="auto"/>
              <w:right w:val="nil"/>
            </w:tcBorders>
            <w:shd w:val="clear" w:color="auto" w:fill="auto"/>
            <w:noWrap/>
            <w:vAlign w:val="bottom"/>
            <w:hideMark/>
          </w:tcPr>
          <w:p w14:paraId="15B4D713" w14:textId="77777777"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P-value</w:t>
            </w:r>
          </w:p>
        </w:tc>
      </w:tr>
      <w:tr w:rsidR="00B972E0" w:rsidRPr="00B972E0" w14:paraId="4FB75DA1" w14:textId="77777777" w:rsidTr="00B972E0">
        <w:trPr>
          <w:trHeight w:val="290"/>
        </w:trPr>
        <w:tc>
          <w:tcPr>
            <w:tcW w:w="2074" w:type="dxa"/>
            <w:tcBorders>
              <w:top w:val="nil"/>
              <w:left w:val="nil"/>
              <w:bottom w:val="nil"/>
              <w:right w:val="nil"/>
            </w:tcBorders>
            <w:shd w:val="clear" w:color="auto" w:fill="auto"/>
            <w:noWrap/>
            <w:vAlign w:val="bottom"/>
            <w:hideMark/>
          </w:tcPr>
          <w:p w14:paraId="3543E5C8"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Education</w:t>
            </w:r>
          </w:p>
        </w:tc>
        <w:tc>
          <w:tcPr>
            <w:tcW w:w="535" w:type="dxa"/>
            <w:tcBorders>
              <w:top w:val="nil"/>
              <w:left w:val="nil"/>
              <w:bottom w:val="nil"/>
              <w:right w:val="nil"/>
            </w:tcBorders>
            <w:shd w:val="clear" w:color="auto" w:fill="auto"/>
            <w:noWrap/>
            <w:vAlign w:val="bottom"/>
            <w:hideMark/>
          </w:tcPr>
          <w:p w14:paraId="08D2FEEE"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78.7</w:t>
            </w:r>
          </w:p>
        </w:tc>
        <w:tc>
          <w:tcPr>
            <w:tcW w:w="181" w:type="dxa"/>
            <w:tcBorders>
              <w:top w:val="nil"/>
              <w:left w:val="nil"/>
              <w:bottom w:val="nil"/>
              <w:right w:val="nil"/>
            </w:tcBorders>
            <w:shd w:val="clear" w:color="auto" w:fill="auto"/>
            <w:noWrap/>
            <w:vAlign w:val="bottom"/>
            <w:hideMark/>
          </w:tcPr>
          <w:p w14:paraId="218A98B3"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860" w:type="dxa"/>
            <w:tcBorders>
              <w:top w:val="nil"/>
              <w:left w:val="nil"/>
              <w:bottom w:val="nil"/>
              <w:right w:val="nil"/>
            </w:tcBorders>
            <w:shd w:val="clear" w:color="auto" w:fill="auto"/>
            <w:noWrap/>
            <w:vAlign w:val="bottom"/>
            <w:hideMark/>
          </w:tcPr>
          <w:p w14:paraId="5D10D342"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4</w:t>
            </w:r>
          </w:p>
        </w:tc>
        <w:tc>
          <w:tcPr>
            <w:tcW w:w="953" w:type="dxa"/>
            <w:tcBorders>
              <w:top w:val="nil"/>
              <w:left w:val="nil"/>
              <w:bottom w:val="nil"/>
              <w:right w:val="nil"/>
            </w:tcBorders>
            <w:shd w:val="clear" w:color="auto" w:fill="auto"/>
            <w:noWrap/>
            <w:vAlign w:val="bottom"/>
            <w:hideMark/>
          </w:tcPr>
          <w:p w14:paraId="698568B6"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c>
          <w:tcPr>
            <w:tcW w:w="534" w:type="dxa"/>
            <w:tcBorders>
              <w:top w:val="nil"/>
              <w:left w:val="nil"/>
              <w:bottom w:val="nil"/>
              <w:right w:val="nil"/>
            </w:tcBorders>
            <w:shd w:val="clear" w:color="auto" w:fill="auto"/>
            <w:noWrap/>
            <w:vAlign w:val="bottom"/>
            <w:hideMark/>
          </w:tcPr>
          <w:p w14:paraId="3E0EF0E0"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4.6</w:t>
            </w:r>
          </w:p>
        </w:tc>
        <w:tc>
          <w:tcPr>
            <w:tcW w:w="180" w:type="dxa"/>
            <w:tcBorders>
              <w:top w:val="nil"/>
              <w:left w:val="nil"/>
              <w:bottom w:val="nil"/>
              <w:right w:val="nil"/>
            </w:tcBorders>
            <w:shd w:val="clear" w:color="auto" w:fill="auto"/>
            <w:noWrap/>
            <w:vAlign w:val="bottom"/>
            <w:hideMark/>
          </w:tcPr>
          <w:p w14:paraId="5E3B8449"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666" w:type="dxa"/>
            <w:tcBorders>
              <w:top w:val="nil"/>
              <w:left w:val="nil"/>
              <w:bottom w:val="nil"/>
              <w:right w:val="nil"/>
            </w:tcBorders>
            <w:shd w:val="clear" w:color="auto" w:fill="auto"/>
            <w:noWrap/>
            <w:vAlign w:val="bottom"/>
            <w:hideMark/>
          </w:tcPr>
          <w:p w14:paraId="2C4EC63A"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4</w:t>
            </w:r>
          </w:p>
        </w:tc>
        <w:tc>
          <w:tcPr>
            <w:tcW w:w="877" w:type="dxa"/>
            <w:tcBorders>
              <w:top w:val="nil"/>
              <w:left w:val="nil"/>
              <w:bottom w:val="nil"/>
              <w:right w:val="nil"/>
            </w:tcBorders>
            <w:shd w:val="clear" w:color="auto" w:fill="auto"/>
            <w:noWrap/>
            <w:vAlign w:val="bottom"/>
            <w:hideMark/>
          </w:tcPr>
          <w:p w14:paraId="65177383"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0.33</w:t>
            </w:r>
          </w:p>
        </w:tc>
      </w:tr>
      <w:tr w:rsidR="00B972E0" w:rsidRPr="00B972E0" w14:paraId="2BFB292F" w14:textId="77777777" w:rsidTr="00B972E0">
        <w:trPr>
          <w:trHeight w:val="290"/>
        </w:trPr>
        <w:tc>
          <w:tcPr>
            <w:tcW w:w="2074" w:type="dxa"/>
            <w:tcBorders>
              <w:top w:val="nil"/>
              <w:left w:val="nil"/>
              <w:bottom w:val="nil"/>
              <w:right w:val="nil"/>
            </w:tcBorders>
            <w:shd w:val="clear" w:color="auto" w:fill="auto"/>
            <w:noWrap/>
            <w:vAlign w:val="bottom"/>
            <w:hideMark/>
          </w:tcPr>
          <w:p w14:paraId="488FB8B0"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Income</w:t>
            </w:r>
          </w:p>
        </w:tc>
        <w:tc>
          <w:tcPr>
            <w:tcW w:w="535" w:type="dxa"/>
            <w:tcBorders>
              <w:top w:val="nil"/>
              <w:left w:val="nil"/>
              <w:bottom w:val="nil"/>
              <w:right w:val="nil"/>
            </w:tcBorders>
            <w:shd w:val="clear" w:color="auto" w:fill="auto"/>
            <w:noWrap/>
            <w:vAlign w:val="bottom"/>
            <w:hideMark/>
          </w:tcPr>
          <w:p w14:paraId="4CAD118D"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59.2</w:t>
            </w:r>
          </w:p>
        </w:tc>
        <w:tc>
          <w:tcPr>
            <w:tcW w:w="181" w:type="dxa"/>
            <w:tcBorders>
              <w:top w:val="nil"/>
              <w:left w:val="nil"/>
              <w:bottom w:val="nil"/>
              <w:right w:val="nil"/>
            </w:tcBorders>
            <w:shd w:val="clear" w:color="auto" w:fill="auto"/>
            <w:noWrap/>
            <w:vAlign w:val="bottom"/>
            <w:hideMark/>
          </w:tcPr>
          <w:p w14:paraId="2687315B"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860" w:type="dxa"/>
            <w:tcBorders>
              <w:top w:val="nil"/>
              <w:left w:val="nil"/>
              <w:bottom w:val="nil"/>
              <w:right w:val="nil"/>
            </w:tcBorders>
            <w:shd w:val="clear" w:color="auto" w:fill="auto"/>
            <w:noWrap/>
            <w:vAlign w:val="bottom"/>
            <w:hideMark/>
          </w:tcPr>
          <w:p w14:paraId="2B7D2F73"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2</w:t>
            </w:r>
          </w:p>
        </w:tc>
        <w:tc>
          <w:tcPr>
            <w:tcW w:w="953" w:type="dxa"/>
            <w:tcBorders>
              <w:top w:val="nil"/>
              <w:left w:val="nil"/>
              <w:bottom w:val="nil"/>
              <w:right w:val="nil"/>
            </w:tcBorders>
            <w:shd w:val="clear" w:color="auto" w:fill="auto"/>
            <w:noWrap/>
            <w:vAlign w:val="bottom"/>
            <w:hideMark/>
          </w:tcPr>
          <w:p w14:paraId="7C921BE0"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c>
          <w:tcPr>
            <w:tcW w:w="534" w:type="dxa"/>
            <w:tcBorders>
              <w:top w:val="nil"/>
              <w:left w:val="nil"/>
              <w:bottom w:val="nil"/>
              <w:right w:val="nil"/>
            </w:tcBorders>
            <w:shd w:val="clear" w:color="auto" w:fill="auto"/>
            <w:noWrap/>
            <w:vAlign w:val="bottom"/>
            <w:hideMark/>
          </w:tcPr>
          <w:p w14:paraId="0C445D0F"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11.6</w:t>
            </w:r>
          </w:p>
        </w:tc>
        <w:tc>
          <w:tcPr>
            <w:tcW w:w="180" w:type="dxa"/>
            <w:tcBorders>
              <w:top w:val="nil"/>
              <w:left w:val="nil"/>
              <w:bottom w:val="nil"/>
              <w:right w:val="nil"/>
            </w:tcBorders>
            <w:shd w:val="clear" w:color="auto" w:fill="auto"/>
            <w:noWrap/>
            <w:vAlign w:val="bottom"/>
            <w:hideMark/>
          </w:tcPr>
          <w:p w14:paraId="35B2C584" w14:textId="77777777"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666" w:type="dxa"/>
            <w:tcBorders>
              <w:top w:val="nil"/>
              <w:left w:val="nil"/>
              <w:bottom w:val="nil"/>
              <w:right w:val="nil"/>
            </w:tcBorders>
            <w:shd w:val="clear" w:color="auto" w:fill="auto"/>
            <w:noWrap/>
            <w:vAlign w:val="bottom"/>
            <w:hideMark/>
          </w:tcPr>
          <w:p w14:paraId="26503438"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2</w:t>
            </w:r>
          </w:p>
        </w:tc>
        <w:tc>
          <w:tcPr>
            <w:tcW w:w="877" w:type="dxa"/>
            <w:tcBorders>
              <w:top w:val="nil"/>
              <w:left w:val="nil"/>
              <w:bottom w:val="nil"/>
              <w:right w:val="nil"/>
            </w:tcBorders>
            <w:shd w:val="clear" w:color="auto" w:fill="auto"/>
            <w:noWrap/>
            <w:vAlign w:val="bottom"/>
            <w:hideMark/>
          </w:tcPr>
          <w:p w14:paraId="6DF004F5"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0.003</w:t>
            </w:r>
          </w:p>
        </w:tc>
      </w:tr>
      <w:tr w:rsidR="00B972E0" w:rsidRPr="00B972E0" w14:paraId="33CDAF91" w14:textId="77777777" w:rsidTr="00B972E0">
        <w:trPr>
          <w:trHeight w:val="290"/>
        </w:trPr>
        <w:tc>
          <w:tcPr>
            <w:tcW w:w="2074" w:type="dxa"/>
            <w:tcBorders>
              <w:top w:val="nil"/>
              <w:left w:val="nil"/>
              <w:bottom w:val="nil"/>
              <w:right w:val="nil"/>
            </w:tcBorders>
            <w:shd w:val="clear" w:color="auto" w:fill="auto"/>
            <w:noWrap/>
            <w:vAlign w:val="bottom"/>
            <w:hideMark/>
          </w:tcPr>
          <w:p w14:paraId="5D67C56B"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C-reactive protein</w:t>
            </w:r>
          </w:p>
        </w:tc>
        <w:tc>
          <w:tcPr>
            <w:tcW w:w="535" w:type="dxa"/>
            <w:tcBorders>
              <w:top w:val="nil"/>
              <w:left w:val="nil"/>
              <w:bottom w:val="nil"/>
              <w:right w:val="nil"/>
            </w:tcBorders>
            <w:shd w:val="clear" w:color="auto" w:fill="auto"/>
            <w:noWrap/>
            <w:vAlign w:val="bottom"/>
            <w:hideMark/>
          </w:tcPr>
          <w:p w14:paraId="710D6F70"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6.4</w:t>
            </w:r>
          </w:p>
        </w:tc>
        <w:tc>
          <w:tcPr>
            <w:tcW w:w="181" w:type="dxa"/>
            <w:tcBorders>
              <w:top w:val="nil"/>
              <w:left w:val="nil"/>
              <w:bottom w:val="nil"/>
              <w:right w:val="nil"/>
            </w:tcBorders>
            <w:shd w:val="clear" w:color="auto" w:fill="auto"/>
            <w:noWrap/>
            <w:vAlign w:val="bottom"/>
            <w:hideMark/>
          </w:tcPr>
          <w:p w14:paraId="2B79062A"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860" w:type="dxa"/>
            <w:tcBorders>
              <w:top w:val="nil"/>
              <w:left w:val="nil"/>
              <w:bottom w:val="nil"/>
              <w:right w:val="nil"/>
            </w:tcBorders>
            <w:shd w:val="clear" w:color="auto" w:fill="auto"/>
            <w:noWrap/>
            <w:vAlign w:val="bottom"/>
            <w:hideMark/>
          </w:tcPr>
          <w:p w14:paraId="5CEE3114"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w:t>
            </w:r>
          </w:p>
        </w:tc>
        <w:tc>
          <w:tcPr>
            <w:tcW w:w="953" w:type="dxa"/>
            <w:tcBorders>
              <w:top w:val="nil"/>
              <w:left w:val="nil"/>
              <w:bottom w:val="nil"/>
              <w:right w:val="nil"/>
            </w:tcBorders>
            <w:shd w:val="clear" w:color="auto" w:fill="auto"/>
            <w:noWrap/>
            <w:vAlign w:val="bottom"/>
            <w:hideMark/>
          </w:tcPr>
          <w:p w14:paraId="38DDB278"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0.014</w:t>
            </w:r>
          </w:p>
        </w:tc>
        <w:tc>
          <w:tcPr>
            <w:tcW w:w="534" w:type="dxa"/>
            <w:tcBorders>
              <w:top w:val="nil"/>
              <w:left w:val="nil"/>
              <w:bottom w:val="nil"/>
              <w:right w:val="nil"/>
            </w:tcBorders>
            <w:shd w:val="clear" w:color="auto" w:fill="auto"/>
            <w:noWrap/>
            <w:vAlign w:val="bottom"/>
            <w:hideMark/>
          </w:tcPr>
          <w:p w14:paraId="2C147625"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5.1</w:t>
            </w:r>
          </w:p>
        </w:tc>
        <w:tc>
          <w:tcPr>
            <w:tcW w:w="180" w:type="dxa"/>
            <w:tcBorders>
              <w:top w:val="nil"/>
              <w:left w:val="nil"/>
              <w:bottom w:val="nil"/>
              <w:right w:val="nil"/>
            </w:tcBorders>
            <w:shd w:val="clear" w:color="auto" w:fill="auto"/>
            <w:noWrap/>
            <w:vAlign w:val="bottom"/>
            <w:hideMark/>
          </w:tcPr>
          <w:p w14:paraId="28052709"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666" w:type="dxa"/>
            <w:tcBorders>
              <w:top w:val="nil"/>
              <w:left w:val="nil"/>
              <w:bottom w:val="nil"/>
              <w:right w:val="nil"/>
            </w:tcBorders>
            <w:shd w:val="clear" w:color="auto" w:fill="auto"/>
            <w:noWrap/>
            <w:vAlign w:val="bottom"/>
            <w:hideMark/>
          </w:tcPr>
          <w:p w14:paraId="68B74395"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w:t>
            </w:r>
          </w:p>
        </w:tc>
        <w:tc>
          <w:tcPr>
            <w:tcW w:w="877" w:type="dxa"/>
            <w:tcBorders>
              <w:top w:val="nil"/>
              <w:left w:val="nil"/>
              <w:bottom w:val="nil"/>
              <w:right w:val="nil"/>
            </w:tcBorders>
            <w:shd w:val="clear" w:color="auto" w:fill="auto"/>
            <w:noWrap/>
            <w:vAlign w:val="bottom"/>
            <w:hideMark/>
          </w:tcPr>
          <w:p w14:paraId="59A897A0" w14:textId="77777777"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0.028</w:t>
            </w:r>
          </w:p>
        </w:tc>
      </w:tr>
      <w:tr w:rsidR="00B972E0" w:rsidRPr="00B972E0" w14:paraId="3FB041E1" w14:textId="77777777" w:rsidTr="00B972E0">
        <w:trPr>
          <w:trHeight w:val="110"/>
        </w:trPr>
        <w:tc>
          <w:tcPr>
            <w:tcW w:w="2074" w:type="dxa"/>
            <w:tcBorders>
              <w:top w:val="nil"/>
              <w:left w:val="nil"/>
              <w:bottom w:val="single" w:sz="4" w:space="0" w:color="auto"/>
              <w:right w:val="nil"/>
            </w:tcBorders>
            <w:shd w:val="clear" w:color="auto" w:fill="auto"/>
            <w:noWrap/>
            <w:vAlign w:val="bottom"/>
            <w:hideMark/>
          </w:tcPr>
          <w:p w14:paraId="74D50A5D"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535" w:type="dxa"/>
            <w:tcBorders>
              <w:top w:val="nil"/>
              <w:left w:val="nil"/>
              <w:bottom w:val="single" w:sz="4" w:space="0" w:color="auto"/>
              <w:right w:val="nil"/>
            </w:tcBorders>
            <w:shd w:val="clear" w:color="auto" w:fill="auto"/>
            <w:noWrap/>
            <w:vAlign w:val="bottom"/>
            <w:hideMark/>
          </w:tcPr>
          <w:p w14:paraId="2BFB96EF"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81" w:type="dxa"/>
            <w:tcBorders>
              <w:top w:val="nil"/>
              <w:left w:val="nil"/>
              <w:bottom w:val="single" w:sz="4" w:space="0" w:color="auto"/>
              <w:right w:val="nil"/>
            </w:tcBorders>
            <w:shd w:val="clear" w:color="auto" w:fill="auto"/>
            <w:noWrap/>
            <w:vAlign w:val="bottom"/>
            <w:hideMark/>
          </w:tcPr>
          <w:p w14:paraId="6DDA201E"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860" w:type="dxa"/>
            <w:tcBorders>
              <w:top w:val="nil"/>
              <w:left w:val="nil"/>
              <w:bottom w:val="single" w:sz="4" w:space="0" w:color="auto"/>
              <w:right w:val="nil"/>
            </w:tcBorders>
            <w:shd w:val="clear" w:color="auto" w:fill="auto"/>
            <w:noWrap/>
            <w:vAlign w:val="bottom"/>
            <w:hideMark/>
          </w:tcPr>
          <w:p w14:paraId="640F222C"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953" w:type="dxa"/>
            <w:tcBorders>
              <w:top w:val="nil"/>
              <w:left w:val="nil"/>
              <w:bottom w:val="single" w:sz="4" w:space="0" w:color="auto"/>
              <w:right w:val="nil"/>
            </w:tcBorders>
            <w:shd w:val="clear" w:color="auto" w:fill="auto"/>
            <w:noWrap/>
            <w:vAlign w:val="bottom"/>
            <w:hideMark/>
          </w:tcPr>
          <w:p w14:paraId="339ED4D1"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534" w:type="dxa"/>
            <w:tcBorders>
              <w:top w:val="nil"/>
              <w:left w:val="nil"/>
              <w:bottom w:val="single" w:sz="4" w:space="0" w:color="auto"/>
              <w:right w:val="nil"/>
            </w:tcBorders>
            <w:shd w:val="clear" w:color="auto" w:fill="auto"/>
            <w:noWrap/>
            <w:vAlign w:val="bottom"/>
            <w:hideMark/>
          </w:tcPr>
          <w:p w14:paraId="6F571FCD"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80" w:type="dxa"/>
            <w:tcBorders>
              <w:top w:val="nil"/>
              <w:left w:val="nil"/>
              <w:bottom w:val="single" w:sz="4" w:space="0" w:color="auto"/>
              <w:right w:val="nil"/>
            </w:tcBorders>
            <w:shd w:val="clear" w:color="auto" w:fill="auto"/>
            <w:noWrap/>
            <w:vAlign w:val="bottom"/>
            <w:hideMark/>
          </w:tcPr>
          <w:p w14:paraId="7C6BFF6B"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666" w:type="dxa"/>
            <w:tcBorders>
              <w:top w:val="nil"/>
              <w:left w:val="nil"/>
              <w:bottom w:val="single" w:sz="4" w:space="0" w:color="auto"/>
              <w:right w:val="nil"/>
            </w:tcBorders>
            <w:shd w:val="clear" w:color="auto" w:fill="auto"/>
            <w:noWrap/>
            <w:vAlign w:val="bottom"/>
            <w:hideMark/>
          </w:tcPr>
          <w:p w14:paraId="5632A721"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877" w:type="dxa"/>
            <w:tcBorders>
              <w:top w:val="nil"/>
              <w:left w:val="nil"/>
              <w:bottom w:val="single" w:sz="4" w:space="0" w:color="auto"/>
              <w:right w:val="nil"/>
            </w:tcBorders>
            <w:shd w:val="clear" w:color="auto" w:fill="auto"/>
            <w:noWrap/>
            <w:vAlign w:val="bottom"/>
            <w:hideMark/>
          </w:tcPr>
          <w:p w14:paraId="70426F2F"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r>
      <w:tr w:rsidR="00B972E0" w:rsidRPr="00B972E0" w14:paraId="62CAD05F" w14:textId="77777777" w:rsidTr="00B972E0">
        <w:trPr>
          <w:trHeight w:val="300"/>
        </w:trPr>
        <w:tc>
          <w:tcPr>
            <w:tcW w:w="3650" w:type="dxa"/>
            <w:gridSpan w:val="4"/>
            <w:tcBorders>
              <w:top w:val="nil"/>
              <w:left w:val="nil"/>
              <w:bottom w:val="nil"/>
              <w:right w:val="nil"/>
            </w:tcBorders>
            <w:shd w:val="clear" w:color="auto" w:fill="auto"/>
            <w:noWrap/>
            <w:vAlign w:val="bottom"/>
            <w:hideMark/>
          </w:tcPr>
          <w:p w14:paraId="67DC2C7A" w14:textId="77777777"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*Values are F statistic, rather than X</w:t>
            </w:r>
            <w:r w:rsidRPr="00B972E0">
              <w:rPr>
                <w:rFonts w:ascii="Calibri" w:eastAsia="Times New Roman" w:hAnsi="Calibri" w:cs="Calibri"/>
                <w:color w:val="000000"/>
                <w:sz w:val="20"/>
                <w:szCs w:val="20"/>
                <w:vertAlign w:val="superscript"/>
              </w:rPr>
              <w:t>2</w:t>
            </w:r>
            <w:r w:rsidRPr="00B972E0">
              <w:rPr>
                <w:rFonts w:ascii="Calibri" w:eastAsia="Times New Roman" w:hAnsi="Calibri" w:cs="Calibri"/>
                <w:color w:val="000000"/>
                <w:sz w:val="20"/>
                <w:szCs w:val="20"/>
              </w:rPr>
              <w:t>.</w:t>
            </w:r>
          </w:p>
        </w:tc>
        <w:tc>
          <w:tcPr>
            <w:tcW w:w="953" w:type="dxa"/>
            <w:tcBorders>
              <w:top w:val="nil"/>
              <w:left w:val="nil"/>
              <w:bottom w:val="nil"/>
              <w:right w:val="nil"/>
            </w:tcBorders>
            <w:shd w:val="clear" w:color="auto" w:fill="auto"/>
            <w:noWrap/>
            <w:vAlign w:val="bottom"/>
            <w:hideMark/>
          </w:tcPr>
          <w:p w14:paraId="04A33910" w14:textId="77777777" w:rsidR="00B972E0" w:rsidRPr="00B972E0" w:rsidRDefault="00B972E0" w:rsidP="00B972E0">
            <w:pPr>
              <w:spacing w:after="0" w:line="240" w:lineRule="auto"/>
              <w:rPr>
                <w:rFonts w:ascii="Calibri" w:eastAsia="Times New Roman" w:hAnsi="Calibri" w:cs="Calibri"/>
                <w:color w:val="000000"/>
                <w:sz w:val="20"/>
                <w:szCs w:val="20"/>
              </w:rPr>
            </w:pPr>
          </w:p>
        </w:tc>
        <w:tc>
          <w:tcPr>
            <w:tcW w:w="534" w:type="dxa"/>
            <w:tcBorders>
              <w:top w:val="nil"/>
              <w:left w:val="nil"/>
              <w:bottom w:val="nil"/>
              <w:right w:val="nil"/>
            </w:tcBorders>
            <w:shd w:val="clear" w:color="auto" w:fill="auto"/>
            <w:noWrap/>
            <w:vAlign w:val="bottom"/>
            <w:hideMark/>
          </w:tcPr>
          <w:p w14:paraId="04D0CE24"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14:paraId="5980FED0"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666" w:type="dxa"/>
            <w:tcBorders>
              <w:top w:val="nil"/>
              <w:left w:val="nil"/>
              <w:bottom w:val="nil"/>
              <w:right w:val="nil"/>
            </w:tcBorders>
            <w:shd w:val="clear" w:color="auto" w:fill="auto"/>
            <w:noWrap/>
            <w:vAlign w:val="bottom"/>
            <w:hideMark/>
          </w:tcPr>
          <w:p w14:paraId="44BC5332" w14:textId="77777777" w:rsidR="00B972E0" w:rsidRPr="00B972E0" w:rsidRDefault="00B972E0" w:rsidP="00B972E0">
            <w:pPr>
              <w:spacing w:after="0" w:line="240" w:lineRule="auto"/>
              <w:rPr>
                <w:rFonts w:ascii="Times New Roman" w:eastAsia="Times New Roman" w:hAnsi="Times New Roman" w:cs="Times New Roman"/>
                <w:sz w:val="20"/>
                <w:szCs w:val="20"/>
              </w:rPr>
            </w:pPr>
          </w:p>
        </w:tc>
        <w:tc>
          <w:tcPr>
            <w:tcW w:w="877" w:type="dxa"/>
            <w:tcBorders>
              <w:top w:val="nil"/>
              <w:left w:val="nil"/>
              <w:bottom w:val="nil"/>
              <w:right w:val="nil"/>
            </w:tcBorders>
            <w:shd w:val="clear" w:color="auto" w:fill="auto"/>
            <w:noWrap/>
            <w:vAlign w:val="bottom"/>
            <w:hideMark/>
          </w:tcPr>
          <w:p w14:paraId="07D072A5" w14:textId="77777777" w:rsidR="00B972E0" w:rsidRPr="00B972E0" w:rsidRDefault="00B972E0" w:rsidP="00B972E0">
            <w:pPr>
              <w:spacing w:after="0" w:line="240" w:lineRule="auto"/>
              <w:rPr>
                <w:rFonts w:ascii="Times New Roman" w:eastAsia="Times New Roman" w:hAnsi="Times New Roman" w:cs="Times New Roman"/>
                <w:sz w:val="20"/>
                <w:szCs w:val="20"/>
              </w:rPr>
            </w:pPr>
          </w:p>
        </w:tc>
      </w:tr>
    </w:tbl>
    <w:p w14:paraId="19A8C1B4" w14:textId="77777777" w:rsidR="00B972E0" w:rsidRDefault="00B972E0" w:rsidP="001F714F"/>
    <w:p w14:paraId="7A1BCD29" w14:textId="77777777" w:rsidR="00091BED" w:rsidRPr="001F714F" w:rsidRDefault="00091BED" w:rsidP="001F714F"/>
    <w:p w14:paraId="179A95A2" w14:textId="77777777" w:rsidR="00500835" w:rsidRDefault="005B7D8E" w:rsidP="005B7D8E">
      <w:pPr>
        <w:pStyle w:val="Heading1"/>
      </w:pPr>
      <w:r>
        <w:t>References</w:t>
      </w:r>
    </w:p>
    <w:p w14:paraId="206B2585" w14:textId="77777777" w:rsidR="0050486B" w:rsidRPr="0050486B" w:rsidRDefault="00500835" w:rsidP="0050486B">
      <w:pPr>
        <w:pStyle w:val="EndNoteBibliography"/>
        <w:spacing w:after="0"/>
        <w:ind w:left="720" w:hanging="720"/>
      </w:pPr>
      <w:r>
        <w:fldChar w:fldCharType="begin"/>
      </w:r>
      <w:r>
        <w:instrText xml:space="preserve"> ADDIN EN.REFLIST </w:instrText>
      </w:r>
      <w:r>
        <w:fldChar w:fldCharType="separate"/>
      </w:r>
      <w:r w:rsidR="0050486B" w:rsidRPr="0050486B">
        <w:t>1.</w:t>
      </w:r>
      <w:r w:rsidR="0050486B" w:rsidRPr="0050486B">
        <w:tab/>
        <w:t xml:space="preserve">Ram S, Seirawan H, Kumar SK, Clark GT. Prevalence and impact of sleep disorders and sleep habits in the United States. </w:t>
      </w:r>
      <w:r w:rsidR="0050486B" w:rsidRPr="0050486B">
        <w:rPr>
          <w:i/>
        </w:rPr>
        <w:t xml:space="preserve">Sleep and Breathing. </w:t>
      </w:r>
      <w:r w:rsidR="0050486B" w:rsidRPr="0050486B">
        <w:t>2010;14(1):63-70.</w:t>
      </w:r>
    </w:p>
    <w:p w14:paraId="498B2599" w14:textId="77777777" w:rsidR="0050486B" w:rsidRPr="0050486B" w:rsidRDefault="0050486B" w:rsidP="0050486B">
      <w:pPr>
        <w:pStyle w:val="EndNoteBibliography"/>
        <w:spacing w:after="0"/>
        <w:ind w:left="720" w:hanging="720"/>
      </w:pPr>
      <w:r w:rsidRPr="0050486B">
        <w:t>2.</w:t>
      </w:r>
      <w:r w:rsidRPr="0050486B">
        <w:tab/>
        <w:t xml:space="preserve">Roth T. Insomnia: definition, prevalence, etiology, and consequences. </w:t>
      </w:r>
      <w:r w:rsidRPr="0050486B">
        <w:rPr>
          <w:i/>
        </w:rPr>
        <w:t xml:space="preserve">Journal of clinical sleep medicine: JCSM: official publication of the American Academy of Sleep Medicine. </w:t>
      </w:r>
      <w:r w:rsidRPr="0050486B">
        <w:t>2007;3(5 Suppl):S7.</w:t>
      </w:r>
    </w:p>
    <w:p w14:paraId="7A2E46F4" w14:textId="77777777" w:rsidR="0050486B" w:rsidRPr="0050486B" w:rsidRDefault="0050486B" w:rsidP="0050486B">
      <w:pPr>
        <w:pStyle w:val="EndNoteBibliography"/>
        <w:spacing w:after="0"/>
        <w:ind w:left="720" w:hanging="720"/>
      </w:pPr>
      <w:r w:rsidRPr="0050486B">
        <w:t>3.</w:t>
      </w:r>
      <w:r w:rsidRPr="0050486B">
        <w:tab/>
        <w:t xml:space="preserve">Gallicchio L, Kalesan B. Sleep duration and mortality: a systematic review and meta‐analysis. </w:t>
      </w:r>
      <w:r w:rsidRPr="0050486B">
        <w:rPr>
          <w:i/>
        </w:rPr>
        <w:t xml:space="preserve">Journal of sleep research. </w:t>
      </w:r>
      <w:r w:rsidRPr="0050486B">
        <w:t>2009;18(2):148-158.</w:t>
      </w:r>
    </w:p>
    <w:p w14:paraId="5C64FFD1" w14:textId="77777777" w:rsidR="0050486B" w:rsidRPr="0050486B" w:rsidRDefault="0050486B" w:rsidP="0050486B">
      <w:pPr>
        <w:pStyle w:val="EndNoteBibliography"/>
        <w:spacing w:after="0"/>
        <w:ind w:left="720" w:hanging="720"/>
      </w:pPr>
      <w:r w:rsidRPr="0050486B">
        <w:t>4.</w:t>
      </w:r>
      <w:r w:rsidRPr="0050486B">
        <w:tab/>
        <w:t xml:space="preserve">Cappuccio FP, D'Elia L, Strazzullo P, Miller MA. Sleep duration and all-cause mortality: a systematic review and meta-analysis of prospective studies. </w:t>
      </w:r>
      <w:r w:rsidRPr="0050486B">
        <w:rPr>
          <w:i/>
        </w:rPr>
        <w:t xml:space="preserve">Sleep. </w:t>
      </w:r>
      <w:r w:rsidRPr="0050486B">
        <w:t>2010;33(5):585.</w:t>
      </w:r>
    </w:p>
    <w:p w14:paraId="29B6D476" w14:textId="77777777" w:rsidR="0050486B" w:rsidRPr="0050486B" w:rsidRDefault="0050486B" w:rsidP="0050486B">
      <w:pPr>
        <w:pStyle w:val="EndNoteBibliography"/>
        <w:spacing w:after="0"/>
        <w:ind w:left="720" w:hanging="720"/>
      </w:pPr>
      <w:r w:rsidRPr="0050486B">
        <w:t>5.</w:t>
      </w:r>
      <w:r w:rsidRPr="0050486B">
        <w:tab/>
        <w:t xml:space="preserve">Cappuccio FP, D'elia L, Strazzullo P, Miller MA. Quantity and quality of sleep and incidence of type 2 diabetes. </w:t>
      </w:r>
      <w:r w:rsidRPr="0050486B">
        <w:rPr>
          <w:i/>
        </w:rPr>
        <w:t xml:space="preserve">Diabetes care. </w:t>
      </w:r>
      <w:r w:rsidRPr="0050486B">
        <w:t>2010;33(2):414-420.</w:t>
      </w:r>
    </w:p>
    <w:p w14:paraId="66017D0B" w14:textId="77777777" w:rsidR="0050486B" w:rsidRPr="0050486B" w:rsidRDefault="0050486B" w:rsidP="0050486B">
      <w:pPr>
        <w:pStyle w:val="EndNoteBibliography"/>
        <w:spacing w:after="0"/>
        <w:ind w:left="720" w:hanging="720"/>
      </w:pPr>
      <w:r w:rsidRPr="0050486B">
        <w:t>6.</w:t>
      </w:r>
      <w:r w:rsidRPr="0050486B">
        <w:tab/>
        <w:t xml:space="preserve">Ayas NT, White DP, Al-Delaimy WK, et al. A prospective study of self-reported sleep duration and incident diabetes in women. </w:t>
      </w:r>
      <w:r w:rsidRPr="0050486B">
        <w:rPr>
          <w:i/>
        </w:rPr>
        <w:t xml:space="preserve">Diabetes care. </w:t>
      </w:r>
      <w:r w:rsidRPr="0050486B">
        <w:t>2003;26(2):380-384.</w:t>
      </w:r>
    </w:p>
    <w:p w14:paraId="62270874" w14:textId="77777777" w:rsidR="0050486B" w:rsidRPr="0050486B" w:rsidRDefault="0050486B" w:rsidP="0050486B">
      <w:pPr>
        <w:pStyle w:val="EndNoteBibliography"/>
        <w:spacing w:after="0"/>
        <w:ind w:left="720" w:hanging="720"/>
      </w:pPr>
      <w:r w:rsidRPr="0050486B">
        <w:t>7.</w:t>
      </w:r>
      <w:r w:rsidRPr="0050486B">
        <w:tab/>
        <w:t xml:space="preserve">Bansil P, Kuklina EV, Merritt RK, Yoon PW. Associations between sleep disorders, sleep duration, quality of sleep, and hypertension: results from the National Health and Nutrition Examination Survey, 2005 to 2008. </w:t>
      </w:r>
      <w:r w:rsidRPr="0050486B">
        <w:rPr>
          <w:i/>
        </w:rPr>
        <w:t xml:space="preserve">The Journal of Clinical Hypertension. </w:t>
      </w:r>
      <w:r w:rsidRPr="0050486B">
        <w:t>2011;13(10):739-743.</w:t>
      </w:r>
    </w:p>
    <w:p w14:paraId="0E7C34D8" w14:textId="77777777" w:rsidR="0050486B" w:rsidRPr="0050486B" w:rsidRDefault="0050486B" w:rsidP="0050486B">
      <w:pPr>
        <w:pStyle w:val="EndNoteBibliography"/>
        <w:spacing w:after="0"/>
        <w:ind w:left="720" w:hanging="720"/>
      </w:pPr>
      <w:r w:rsidRPr="0050486B">
        <w:t>8.</w:t>
      </w:r>
      <w:r w:rsidRPr="0050486B">
        <w:tab/>
        <w:t xml:space="preserve">Ayas NT, White DP, Manson JE, et al. A prospective study of sleep duration and coronary heart disease in women. </w:t>
      </w:r>
      <w:r w:rsidRPr="0050486B">
        <w:rPr>
          <w:i/>
        </w:rPr>
        <w:t xml:space="preserve">Archives of internal medicine. </w:t>
      </w:r>
      <w:r w:rsidRPr="0050486B">
        <w:t>2003;163(2):205-209.</w:t>
      </w:r>
    </w:p>
    <w:p w14:paraId="4E03E8C2" w14:textId="77777777" w:rsidR="0050486B" w:rsidRPr="0050486B" w:rsidRDefault="0050486B" w:rsidP="0050486B">
      <w:pPr>
        <w:pStyle w:val="EndNoteBibliography"/>
        <w:spacing w:after="0"/>
        <w:ind w:left="720" w:hanging="720"/>
      </w:pPr>
      <w:r w:rsidRPr="0050486B">
        <w:t>9.</w:t>
      </w:r>
      <w:r w:rsidRPr="0050486B">
        <w:tab/>
        <w:t xml:space="preserve">Yaggi HK, Concato J, Kernan WN, Lichtman JH, Brass LM, Mohsenin V. Obstructive sleep apnea as a risk factor for stroke and death. </w:t>
      </w:r>
      <w:r w:rsidRPr="0050486B">
        <w:rPr>
          <w:i/>
        </w:rPr>
        <w:t xml:space="preserve">New England Journal of Medicine. </w:t>
      </w:r>
      <w:r w:rsidRPr="0050486B">
        <w:t>2005;353(19):2034-2041.</w:t>
      </w:r>
    </w:p>
    <w:p w14:paraId="07052D5A" w14:textId="77777777" w:rsidR="0050486B" w:rsidRPr="0050486B" w:rsidRDefault="0050486B" w:rsidP="0050486B">
      <w:pPr>
        <w:pStyle w:val="EndNoteBibliography"/>
        <w:spacing w:after="0"/>
        <w:ind w:left="720" w:hanging="720"/>
      </w:pPr>
      <w:r w:rsidRPr="0050486B">
        <w:t>10.</w:t>
      </w:r>
      <w:r w:rsidRPr="0050486B">
        <w:tab/>
        <w:t xml:space="preserve">Roberts WL, Moulton L, Law TC, et al. Evaluation of nine automated high-sensitivity C-reactive protein methods: implications for clinical and epidemiological applications. Part 2. </w:t>
      </w:r>
      <w:r w:rsidRPr="0050486B">
        <w:rPr>
          <w:i/>
        </w:rPr>
        <w:t xml:space="preserve">Clinical chemistry. </w:t>
      </w:r>
      <w:r w:rsidRPr="0050486B">
        <w:t>2001;47(3):418-425.</w:t>
      </w:r>
    </w:p>
    <w:p w14:paraId="6CA9851F" w14:textId="77777777" w:rsidR="0050486B" w:rsidRPr="0050486B" w:rsidRDefault="0050486B" w:rsidP="0050486B">
      <w:pPr>
        <w:pStyle w:val="EndNoteBibliography"/>
        <w:spacing w:after="0"/>
        <w:ind w:left="720" w:hanging="720"/>
      </w:pPr>
      <w:r w:rsidRPr="0050486B">
        <w:lastRenderedPageBreak/>
        <w:t>11.</w:t>
      </w:r>
      <w:r w:rsidRPr="0050486B">
        <w:tab/>
        <w:t xml:space="preserve">Timpson NJ, Lawlor DA, Harbord RM, et al. C-reactive protein and its role in metabolic syndrome: mendelian randomisation study. </w:t>
      </w:r>
      <w:r w:rsidRPr="0050486B">
        <w:rPr>
          <w:i/>
        </w:rPr>
        <w:t xml:space="preserve">The Lancet. </w:t>
      </w:r>
      <w:r w:rsidRPr="0050486B">
        <w:t>2005;366(9501):1954-1959.</w:t>
      </w:r>
    </w:p>
    <w:p w14:paraId="3E64F5A4" w14:textId="77777777" w:rsidR="0050486B" w:rsidRPr="0050486B" w:rsidRDefault="0050486B" w:rsidP="0050486B">
      <w:pPr>
        <w:pStyle w:val="EndNoteBibliography"/>
        <w:spacing w:after="0"/>
        <w:ind w:left="720" w:hanging="720"/>
      </w:pPr>
      <w:r w:rsidRPr="0050486B">
        <w:t>12.</w:t>
      </w:r>
      <w:r w:rsidRPr="0050486B">
        <w:tab/>
        <w:t xml:space="preserve">Zacho J, Tybjærg-Hansen A, Jensen JS, Grande P, Sillesen H, Nordestgaard BG. Genetically elevated C-reactive protein and ischemic vascular disease. </w:t>
      </w:r>
      <w:r w:rsidRPr="0050486B">
        <w:rPr>
          <w:i/>
        </w:rPr>
        <w:t xml:space="preserve">New England Journal of Medicine. </w:t>
      </w:r>
      <w:r w:rsidRPr="0050486B">
        <w:t>2008;359(18):1897-1908.</w:t>
      </w:r>
    </w:p>
    <w:p w14:paraId="42306653" w14:textId="77777777" w:rsidR="0050486B" w:rsidRPr="0050486B" w:rsidRDefault="0050486B" w:rsidP="0050486B">
      <w:pPr>
        <w:pStyle w:val="EndNoteBibliography"/>
        <w:spacing w:after="0"/>
        <w:ind w:left="720" w:hanging="720"/>
      </w:pPr>
      <w:r w:rsidRPr="0050486B">
        <w:t>13.</w:t>
      </w:r>
      <w:r w:rsidRPr="0050486B">
        <w:tab/>
        <w:t xml:space="preserve">Bisoendial RJ, Kastelein JJ, Levels JH, et al. Activation of inflammation and coagulation after infusion of C-reactive protein in humans. </w:t>
      </w:r>
      <w:r w:rsidRPr="0050486B">
        <w:rPr>
          <w:i/>
        </w:rPr>
        <w:t xml:space="preserve">Circulation Research. </w:t>
      </w:r>
      <w:r w:rsidRPr="0050486B">
        <w:t>2005;96(7):714-716.</w:t>
      </w:r>
    </w:p>
    <w:p w14:paraId="55D25E82" w14:textId="77777777" w:rsidR="0050486B" w:rsidRPr="0050486B" w:rsidRDefault="0050486B" w:rsidP="0050486B">
      <w:pPr>
        <w:pStyle w:val="EndNoteBibliography"/>
        <w:spacing w:after="0"/>
        <w:ind w:left="720" w:hanging="720"/>
      </w:pPr>
      <w:r w:rsidRPr="0050486B">
        <w:t>14.</w:t>
      </w:r>
      <w:r w:rsidRPr="0050486B">
        <w:tab/>
        <w:t xml:space="preserve">Marnell L, Mold C, Du Clos TW. C-reactive protein: ligands, receptors and role in inflammation. </w:t>
      </w:r>
      <w:r w:rsidRPr="0050486B">
        <w:rPr>
          <w:i/>
        </w:rPr>
        <w:t xml:space="preserve">Clinical immunology. </w:t>
      </w:r>
      <w:r w:rsidRPr="0050486B">
        <w:t>2005;117(2):104-111.</w:t>
      </w:r>
    </w:p>
    <w:p w14:paraId="028091B3" w14:textId="77777777" w:rsidR="0050486B" w:rsidRPr="0050486B" w:rsidRDefault="0050486B" w:rsidP="0050486B">
      <w:pPr>
        <w:pStyle w:val="EndNoteBibliography"/>
        <w:spacing w:after="0"/>
        <w:ind w:left="720" w:hanging="720"/>
      </w:pPr>
      <w:r w:rsidRPr="0050486B">
        <w:t>15.</w:t>
      </w:r>
      <w:r w:rsidRPr="0050486B">
        <w:tab/>
        <w:t xml:space="preserve">Ridker PM, Buring JE, Shih J, Matias M, Hennekens CH. Prospective study of C-reactive protein and the risk of future cardiovascular events among apparently healthy women. </w:t>
      </w:r>
      <w:r w:rsidRPr="0050486B">
        <w:rPr>
          <w:i/>
        </w:rPr>
        <w:t xml:space="preserve">Circulation. </w:t>
      </w:r>
      <w:r w:rsidRPr="0050486B">
        <w:t>1998;98(8):731-733.</w:t>
      </w:r>
    </w:p>
    <w:p w14:paraId="196225CB" w14:textId="77777777" w:rsidR="0050486B" w:rsidRPr="0050486B" w:rsidRDefault="0050486B" w:rsidP="0050486B">
      <w:pPr>
        <w:pStyle w:val="EndNoteBibliography"/>
        <w:spacing w:after="0"/>
        <w:ind w:left="720" w:hanging="720"/>
      </w:pPr>
      <w:r w:rsidRPr="0050486B">
        <w:t>16.</w:t>
      </w:r>
      <w:r w:rsidRPr="0050486B">
        <w:tab/>
        <w:t xml:space="preserve">Ridker PM, Buring JE, Cook NR, Rifai N. C-reactive protein, the metabolic syndrome, and risk of incident cardiovascular events. </w:t>
      </w:r>
      <w:r w:rsidRPr="0050486B">
        <w:rPr>
          <w:i/>
        </w:rPr>
        <w:t xml:space="preserve">Circulation. </w:t>
      </w:r>
      <w:r w:rsidRPr="0050486B">
        <w:t>2003;107(3):391-397.</w:t>
      </w:r>
    </w:p>
    <w:p w14:paraId="6550A534" w14:textId="77777777" w:rsidR="0050486B" w:rsidRPr="0050486B" w:rsidRDefault="0050486B" w:rsidP="0050486B">
      <w:pPr>
        <w:pStyle w:val="EndNoteBibliography"/>
        <w:spacing w:after="0"/>
        <w:ind w:left="720" w:hanging="720"/>
      </w:pPr>
      <w:r w:rsidRPr="0050486B">
        <w:t>17.</w:t>
      </w:r>
      <w:r w:rsidRPr="0050486B">
        <w:tab/>
        <w:t xml:space="preserve">Ridker PM. Clinical application of C-reactive protein for cardiovascular disease detection and prevention. </w:t>
      </w:r>
      <w:r w:rsidRPr="0050486B">
        <w:rPr>
          <w:i/>
        </w:rPr>
        <w:t xml:space="preserve">Circulation. </w:t>
      </w:r>
      <w:r w:rsidRPr="0050486B">
        <w:t>2003;107(3):363-369.</w:t>
      </w:r>
    </w:p>
    <w:p w14:paraId="61DE9F2B" w14:textId="77777777" w:rsidR="0050486B" w:rsidRPr="0050486B" w:rsidRDefault="0050486B" w:rsidP="0050486B">
      <w:pPr>
        <w:pStyle w:val="EndNoteBibliography"/>
        <w:spacing w:after="0"/>
        <w:ind w:left="720" w:hanging="720"/>
      </w:pPr>
      <w:r w:rsidRPr="0050486B">
        <w:t>18.</w:t>
      </w:r>
      <w:r w:rsidRPr="0050486B">
        <w:tab/>
        <w:t xml:space="preserve">Libby P, Okamoto Y, Rocha VZ, Folco E. Inflammation in atherosclerosis. </w:t>
      </w:r>
      <w:r w:rsidRPr="0050486B">
        <w:rPr>
          <w:i/>
        </w:rPr>
        <w:t xml:space="preserve">Circulation Journal. </w:t>
      </w:r>
      <w:r w:rsidRPr="0050486B">
        <w:t>2010;74(2):213-220.</w:t>
      </w:r>
    </w:p>
    <w:p w14:paraId="348D2850" w14:textId="77777777" w:rsidR="0050486B" w:rsidRPr="0050486B" w:rsidRDefault="0050486B" w:rsidP="0050486B">
      <w:pPr>
        <w:pStyle w:val="EndNoteBibliography"/>
        <w:spacing w:after="0"/>
        <w:ind w:left="720" w:hanging="720"/>
      </w:pPr>
      <w:r w:rsidRPr="0050486B">
        <w:t>19.</w:t>
      </w:r>
      <w:r w:rsidRPr="0050486B">
        <w:tab/>
        <w:t xml:space="preserve">Marsik C, Kazemi-Shirazi L, Schickbauer T, et al. C-reactive protein and all-cause mortality in a large hospital-based cohort. </w:t>
      </w:r>
      <w:r w:rsidRPr="0050486B">
        <w:rPr>
          <w:i/>
        </w:rPr>
        <w:t xml:space="preserve">Clinical chemistry. </w:t>
      </w:r>
      <w:r w:rsidRPr="0050486B">
        <w:t>2008;54(2):343-349.</w:t>
      </w:r>
    </w:p>
    <w:p w14:paraId="265049EC" w14:textId="77777777" w:rsidR="0050486B" w:rsidRPr="0050486B" w:rsidRDefault="0050486B" w:rsidP="0050486B">
      <w:pPr>
        <w:pStyle w:val="EndNoteBibliography"/>
        <w:spacing w:after="0"/>
        <w:ind w:left="720" w:hanging="720"/>
      </w:pPr>
      <w:r w:rsidRPr="0050486B">
        <w:t>20.</w:t>
      </w:r>
      <w:r w:rsidRPr="0050486B">
        <w:tab/>
        <w:t xml:space="preserve">Erlinger TP, Platz EA, Rifai N, Helzlsouer KJ. C-reactive protein and the risk of incident colorectal cancer. </w:t>
      </w:r>
      <w:r w:rsidRPr="0050486B">
        <w:rPr>
          <w:i/>
        </w:rPr>
        <w:t xml:space="preserve">Jama. </w:t>
      </w:r>
      <w:r w:rsidRPr="0050486B">
        <w:t>2004;291(5):585-590.</w:t>
      </w:r>
    </w:p>
    <w:p w14:paraId="7130B9CC" w14:textId="77777777" w:rsidR="0050486B" w:rsidRPr="0050486B" w:rsidRDefault="0050486B" w:rsidP="0050486B">
      <w:pPr>
        <w:pStyle w:val="EndNoteBibliography"/>
        <w:spacing w:after="0"/>
        <w:ind w:left="720" w:hanging="720"/>
      </w:pPr>
      <w:r w:rsidRPr="0050486B">
        <w:t>21.</w:t>
      </w:r>
      <w:r w:rsidRPr="0050486B">
        <w:tab/>
        <w:t xml:space="preserve">Arici M, Walls J. End-stage renal disease, atherosclerosis, and cardiovascular mortality: is C-reactive protein the missing link? </w:t>
      </w:r>
      <w:r w:rsidRPr="0050486B">
        <w:rPr>
          <w:i/>
        </w:rPr>
        <w:t xml:space="preserve">Kidney international. </w:t>
      </w:r>
      <w:r w:rsidRPr="0050486B">
        <w:t>2001;59(2):407-414.</w:t>
      </w:r>
    </w:p>
    <w:p w14:paraId="7554C9DB" w14:textId="77777777" w:rsidR="0050486B" w:rsidRPr="0050486B" w:rsidRDefault="0050486B" w:rsidP="0050486B">
      <w:pPr>
        <w:pStyle w:val="EndNoteBibliography"/>
        <w:spacing w:after="0"/>
        <w:ind w:left="720" w:hanging="720"/>
      </w:pPr>
      <w:r w:rsidRPr="0050486B">
        <w:t>22.</w:t>
      </w:r>
      <w:r w:rsidRPr="0050486B">
        <w:tab/>
        <w:t xml:space="preserve">Meier-Ewert HK, Ridker PM, Rifai N, et al. Effect of sleep loss on C-reactive protein, an inflammatory marker of cardiovascular risk. </w:t>
      </w:r>
      <w:r w:rsidRPr="0050486B">
        <w:rPr>
          <w:i/>
        </w:rPr>
        <w:t xml:space="preserve">Journal of the American College of Cardiology. </w:t>
      </w:r>
      <w:r w:rsidRPr="0050486B">
        <w:t>2004;43(4):678-683.</w:t>
      </w:r>
    </w:p>
    <w:p w14:paraId="50D0D569" w14:textId="77777777" w:rsidR="0050486B" w:rsidRPr="0050486B" w:rsidRDefault="0050486B" w:rsidP="0050486B">
      <w:pPr>
        <w:pStyle w:val="EndNoteBibliography"/>
        <w:spacing w:after="0"/>
        <w:ind w:left="720" w:hanging="720"/>
      </w:pPr>
      <w:r w:rsidRPr="0050486B">
        <w:t>23.</w:t>
      </w:r>
      <w:r w:rsidRPr="0050486B">
        <w:tab/>
        <w:t xml:space="preserve">Vgontzas AN, Zoumakis E, Bixler EO, et al. Adverse effects of modest sleep restriction on sleepiness, performance, and inflammatory cytokines. </w:t>
      </w:r>
      <w:r w:rsidRPr="0050486B">
        <w:rPr>
          <w:i/>
        </w:rPr>
        <w:t xml:space="preserve">The journal of Clinical Endocrinology &amp; Metabolism. </w:t>
      </w:r>
      <w:r w:rsidRPr="0050486B">
        <w:t>2004;89(5):2119-2126.</w:t>
      </w:r>
    </w:p>
    <w:p w14:paraId="76980AE9" w14:textId="77777777" w:rsidR="0050486B" w:rsidRPr="0050486B" w:rsidRDefault="0050486B" w:rsidP="0050486B">
      <w:pPr>
        <w:pStyle w:val="EndNoteBibliography"/>
        <w:spacing w:after="0"/>
        <w:ind w:left="720" w:hanging="720"/>
      </w:pPr>
      <w:r w:rsidRPr="0050486B">
        <w:t>24.</w:t>
      </w:r>
      <w:r w:rsidRPr="0050486B">
        <w:tab/>
        <w:t xml:space="preserve">Prather AA, Epel ES, Cohen BE, Neylan TC, Whooley MA. Gender differences in the prospective associations of self-reported sleep quality with biomarkers of systemic inflammation and coagulation: Findings from the Heart and Soul Study. </w:t>
      </w:r>
      <w:r w:rsidRPr="0050486B">
        <w:rPr>
          <w:i/>
        </w:rPr>
        <w:t xml:space="preserve">Journal of psychiatric research. </w:t>
      </w:r>
      <w:r w:rsidRPr="0050486B">
        <w:t>2013;47(9):1228-1235.</w:t>
      </w:r>
    </w:p>
    <w:p w14:paraId="41E790D1" w14:textId="77777777" w:rsidR="0050486B" w:rsidRPr="0050486B" w:rsidRDefault="0050486B" w:rsidP="0050486B">
      <w:pPr>
        <w:pStyle w:val="EndNoteBibliography"/>
        <w:spacing w:after="0"/>
        <w:ind w:left="720" w:hanging="720"/>
      </w:pPr>
      <w:r w:rsidRPr="0050486B">
        <w:t>25.</w:t>
      </w:r>
      <w:r w:rsidRPr="0050486B">
        <w:tab/>
        <w:t xml:space="preserve">Hall MH, Smagula SF, Boudreau RM, et al. Association between sleep duration and mortality is mediated by markers of inflammation and health in older adults: the health, aging and body composition study. </w:t>
      </w:r>
      <w:r w:rsidRPr="0050486B">
        <w:rPr>
          <w:i/>
        </w:rPr>
        <w:t xml:space="preserve">Sleep. </w:t>
      </w:r>
      <w:r w:rsidRPr="0050486B">
        <w:t>2015;38(2):189.</w:t>
      </w:r>
    </w:p>
    <w:p w14:paraId="6BAB8BA6" w14:textId="77777777" w:rsidR="0050486B" w:rsidRPr="0050486B" w:rsidRDefault="0050486B" w:rsidP="0050486B">
      <w:pPr>
        <w:pStyle w:val="EndNoteBibliography"/>
        <w:spacing w:after="0"/>
        <w:ind w:left="720" w:hanging="720"/>
      </w:pPr>
      <w:r w:rsidRPr="0050486B">
        <w:t>26.</w:t>
      </w:r>
      <w:r w:rsidRPr="0050486B">
        <w:tab/>
        <w:t xml:space="preserve">Jackowska M, Kumari M, Steptoe A. Sleep and biomarkers in the English Longitudinal Study of Ageing: associations with C-reactive protein, fibrinogen, dehydroepiandrosterone sulfate and hemoglobin. </w:t>
      </w:r>
      <w:r w:rsidRPr="0050486B">
        <w:rPr>
          <w:i/>
        </w:rPr>
        <w:t xml:space="preserve">Psychoneuroendocrinology. </w:t>
      </w:r>
      <w:r w:rsidRPr="0050486B">
        <w:t>2013;38(9):1484-1493.</w:t>
      </w:r>
    </w:p>
    <w:p w14:paraId="2F194476" w14:textId="77777777" w:rsidR="0050486B" w:rsidRPr="0050486B" w:rsidRDefault="0050486B" w:rsidP="0050486B">
      <w:pPr>
        <w:pStyle w:val="EndNoteBibliography"/>
        <w:spacing w:after="0"/>
        <w:ind w:left="720" w:hanging="720"/>
      </w:pPr>
      <w:r w:rsidRPr="0050486B">
        <w:t>27.</w:t>
      </w:r>
      <w:r w:rsidRPr="0050486B">
        <w:tab/>
        <w:t xml:space="preserve">Spiegel K, Leproult R, Van Cauter E. Impact of sleep debt on metabolic and endocrine function. </w:t>
      </w:r>
      <w:r w:rsidRPr="0050486B">
        <w:rPr>
          <w:i/>
        </w:rPr>
        <w:t xml:space="preserve">The lancet. </w:t>
      </w:r>
      <w:r w:rsidRPr="0050486B">
        <w:t>1999;354(9188):1435-1439.</w:t>
      </w:r>
    </w:p>
    <w:p w14:paraId="77641EBB" w14:textId="77777777" w:rsidR="0050486B" w:rsidRPr="0050486B" w:rsidRDefault="0050486B" w:rsidP="0050486B">
      <w:pPr>
        <w:pStyle w:val="EndNoteBibliography"/>
        <w:spacing w:after="0"/>
        <w:ind w:left="720" w:hanging="720"/>
      </w:pPr>
      <w:r w:rsidRPr="0050486B">
        <w:t>28.</w:t>
      </w:r>
      <w:r w:rsidRPr="0050486B">
        <w:tab/>
        <w:t xml:space="preserve">Adler NE, Boyce T, Chesney MA, et al. Socioeconomic status and health: the challenge of the gradient. </w:t>
      </w:r>
      <w:r w:rsidRPr="0050486B">
        <w:rPr>
          <w:i/>
        </w:rPr>
        <w:t xml:space="preserve">American psychologist. </w:t>
      </w:r>
      <w:r w:rsidRPr="0050486B">
        <w:t>1994;49(1):15.</w:t>
      </w:r>
    </w:p>
    <w:p w14:paraId="56FBF128" w14:textId="77777777" w:rsidR="0050486B" w:rsidRPr="0050486B" w:rsidRDefault="0050486B" w:rsidP="0050486B">
      <w:pPr>
        <w:pStyle w:val="EndNoteBibliography"/>
        <w:spacing w:after="0"/>
        <w:ind w:left="720" w:hanging="720"/>
      </w:pPr>
      <w:r w:rsidRPr="0050486B">
        <w:t>29.</w:t>
      </w:r>
      <w:r w:rsidRPr="0050486B">
        <w:tab/>
        <w:t xml:space="preserve">Blackwell DL, Lucas JW, Clarke TC. Summary health statistics for U.S. adults: national health interview survey, 2012. </w:t>
      </w:r>
      <w:r w:rsidRPr="0050486B">
        <w:rPr>
          <w:i/>
        </w:rPr>
        <w:t xml:space="preserve">Vital and health statistics Series 10, Data from the National Health Survey. </w:t>
      </w:r>
      <w:r w:rsidRPr="0050486B">
        <w:t>2014(260):1-161.</w:t>
      </w:r>
    </w:p>
    <w:p w14:paraId="1A5F63E0" w14:textId="77777777" w:rsidR="0050486B" w:rsidRPr="0050486B" w:rsidRDefault="0050486B" w:rsidP="0050486B">
      <w:pPr>
        <w:pStyle w:val="EndNoteBibliography"/>
        <w:spacing w:after="0"/>
        <w:ind w:left="720" w:hanging="720"/>
      </w:pPr>
      <w:r w:rsidRPr="0050486B">
        <w:lastRenderedPageBreak/>
        <w:t>30.</w:t>
      </w:r>
      <w:r w:rsidRPr="0050486B">
        <w:tab/>
        <w:t xml:space="preserve">Phillips JE, Marsland AL, Flory JD, Muldoon MF, Cohen S, Manuck SB. Parental education is related to C-reactive protein among female middle aged community volunteers. </w:t>
      </w:r>
      <w:r w:rsidRPr="0050486B">
        <w:rPr>
          <w:i/>
        </w:rPr>
        <w:t xml:space="preserve">Brain, behavior, and immunity. </w:t>
      </w:r>
      <w:r w:rsidRPr="0050486B">
        <w:t>2009;23(5):677-683.</w:t>
      </w:r>
    </w:p>
    <w:p w14:paraId="588741C5" w14:textId="77777777" w:rsidR="0050486B" w:rsidRPr="0050486B" w:rsidRDefault="0050486B" w:rsidP="0050486B">
      <w:pPr>
        <w:pStyle w:val="EndNoteBibliography"/>
        <w:spacing w:after="0"/>
        <w:ind w:left="720" w:hanging="720"/>
      </w:pPr>
      <w:r w:rsidRPr="0050486B">
        <w:t>31.</w:t>
      </w:r>
      <w:r w:rsidRPr="0050486B">
        <w:tab/>
        <w:t xml:space="preserve">Kershaw KN, Mezuk B, Abdou CM, Rafferty JA, Jackson JS. Socioeconomic position, health behaviors, and C-reactive protein: a moderated-mediation analysis. </w:t>
      </w:r>
      <w:r w:rsidRPr="0050486B">
        <w:rPr>
          <w:i/>
        </w:rPr>
        <w:t xml:space="preserve">Health Psychology. </w:t>
      </w:r>
      <w:r w:rsidRPr="0050486B">
        <w:t>2010;29(3):307.</w:t>
      </w:r>
    </w:p>
    <w:p w14:paraId="57F301A6" w14:textId="77777777" w:rsidR="0050486B" w:rsidRPr="0050486B" w:rsidRDefault="0050486B" w:rsidP="0050486B">
      <w:pPr>
        <w:pStyle w:val="EndNoteBibliography"/>
        <w:spacing w:after="0"/>
        <w:ind w:left="720" w:hanging="720"/>
      </w:pPr>
      <w:r w:rsidRPr="0050486B">
        <w:t>32.</w:t>
      </w:r>
      <w:r w:rsidRPr="0050486B">
        <w:tab/>
        <w:t xml:space="preserve">Matthews KA, Chang Y, Bromberger JT, et al. Childhood Socioeconomic Circumstances, Inflammation, and Hemostasis Among Midlife Women: Study of Women's Health Across the Nation. </w:t>
      </w:r>
      <w:r w:rsidRPr="0050486B">
        <w:rPr>
          <w:i/>
        </w:rPr>
        <w:t xml:space="preserve">Psychosomatic medicine. </w:t>
      </w:r>
      <w:r w:rsidRPr="0050486B">
        <w:t>2016;78(3):311-318.</w:t>
      </w:r>
    </w:p>
    <w:p w14:paraId="20932A67" w14:textId="77777777" w:rsidR="0050486B" w:rsidRPr="0050486B" w:rsidRDefault="0050486B" w:rsidP="0050486B">
      <w:pPr>
        <w:pStyle w:val="EndNoteBibliography"/>
        <w:spacing w:after="0"/>
        <w:ind w:left="720" w:hanging="720"/>
      </w:pPr>
      <w:r w:rsidRPr="0050486B">
        <w:t>33.</w:t>
      </w:r>
      <w:r w:rsidRPr="0050486B">
        <w:tab/>
        <w:t xml:space="preserve">Stepanikova I, Bateman LB, Oates GR. Systemic inflammation in midlife: race, socioeconomic status, and perceived discrimination. </w:t>
      </w:r>
      <w:r w:rsidRPr="0050486B">
        <w:rPr>
          <w:i/>
        </w:rPr>
        <w:t xml:space="preserve">American Journal of Preventive Medicine. </w:t>
      </w:r>
      <w:r w:rsidRPr="0050486B">
        <w:t>2017;52(1):S63-S76.</w:t>
      </w:r>
    </w:p>
    <w:p w14:paraId="48CE76E0" w14:textId="77777777" w:rsidR="0050486B" w:rsidRPr="0050486B" w:rsidRDefault="0050486B" w:rsidP="0050486B">
      <w:pPr>
        <w:pStyle w:val="EndNoteBibliography"/>
        <w:spacing w:after="0"/>
        <w:ind w:left="720" w:hanging="720"/>
      </w:pPr>
      <w:r w:rsidRPr="0050486B">
        <w:t>34.</w:t>
      </w:r>
      <w:r w:rsidRPr="0050486B">
        <w:tab/>
        <w:t xml:space="preserve">Gruenewald TL, Cohen S, Matthews KA, Tracy R, Seeman TE. Association of socioeconomic status with inflammation markers in black and white men and women in the Coronary Artery Risk Development in Young Adults (CARDIA) study. </w:t>
      </w:r>
      <w:r w:rsidRPr="0050486B">
        <w:rPr>
          <w:i/>
        </w:rPr>
        <w:t xml:space="preserve">Social science &amp; medicine. </w:t>
      </w:r>
      <w:r w:rsidRPr="0050486B">
        <w:t>2009;69(3):451-459.</w:t>
      </w:r>
    </w:p>
    <w:p w14:paraId="33B357D3" w14:textId="77777777" w:rsidR="0050486B" w:rsidRPr="0050486B" w:rsidRDefault="0050486B" w:rsidP="0050486B">
      <w:pPr>
        <w:pStyle w:val="EndNoteBibliography"/>
        <w:spacing w:after="0"/>
        <w:ind w:left="720" w:hanging="720"/>
      </w:pPr>
      <w:r w:rsidRPr="0050486B">
        <w:t>35.</w:t>
      </w:r>
      <w:r w:rsidRPr="0050486B">
        <w:tab/>
        <w:t xml:space="preserve">Piccolo RS, Yang M, Bliwise DL, Yaggi HK, Araujo AB. Racial and socioeconomic disparities in sleep and chronic disease: results of a longitudinal investigation. </w:t>
      </w:r>
      <w:r w:rsidRPr="0050486B">
        <w:rPr>
          <w:i/>
        </w:rPr>
        <w:t xml:space="preserve">Ethnicity &amp; disease. </w:t>
      </w:r>
      <w:r w:rsidRPr="0050486B">
        <w:t>2013;23(4):499.</w:t>
      </w:r>
    </w:p>
    <w:p w14:paraId="023D1B70" w14:textId="77777777" w:rsidR="0050486B" w:rsidRPr="0050486B" w:rsidRDefault="0050486B" w:rsidP="0050486B">
      <w:pPr>
        <w:pStyle w:val="EndNoteBibliography"/>
        <w:spacing w:after="0"/>
        <w:ind w:left="720" w:hanging="720"/>
      </w:pPr>
      <w:r w:rsidRPr="0050486B">
        <w:t>36.</w:t>
      </w:r>
      <w:r w:rsidRPr="0050486B">
        <w:tab/>
        <w:t xml:space="preserve">Patel NP, Grandner MA, Xie D, Branas CC, Gooneratne N. " Sleep disparity" in the population: poor sleep quality is strongly associated with poverty and ethnicity. </w:t>
      </w:r>
      <w:r w:rsidRPr="0050486B">
        <w:rPr>
          <w:i/>
        </w:rPr>
        <w:t xml:space="preserve">BMC Public Health. </w:t>
      </w:r>
      <w:r w:rsidRPr="0050486B">
        <w:t>2010;10(1):475.</w:t>
      </w:r>
    </w:p>
    <w:p w14:paraId="7D524CBC" w14:textId="77777777" w:rsidR="0050486B" w:rsidRPr="0050486B" w:rsidRDefault="0050486B" w:rsidP="0050486B">
      <w:pPr>
        <w:pStyle w:val="EndNoteBibliography"/>
        <w:spacing w:after="0"/>
        <w:ind w:left="720" w:hanging="720"/>
      </w:pPr>
      <w:r w:rsidRPr="0050486B">
        <w:t>37.</w:t>
      </w:r>
      <w:r w:rsidRPr="0050486B">
        <w:tab/>
        <w:t xml:space="preserve">Mezick EJ, Matthews KA, Hall M, et al. Influence of race and socioeconomic status on sleep: Pittsburgh Sleep SCORE project. </w:t>
      </w:r>
      <w:r w:rsidRPr="0050486B">
        <w:rPr>
          <w:i/>
        </w:rPr>
        <w:t xml:space="preserve">Psychosomatic medicine. </w:t>
      </w:r>
      <w:r w:rsidRPr="0050486B">
        <w:t>2008;70(4):410.</w:t>
      </w:r>
    </w:p>
    <w:p w14:paraId="5956B937" w14:textId="77777777" w:rsidR="0050486B" w:rsidRPr="0050486B" w:rsidRDefault="0050486B" w:rsidP="0050486B">
      <w:pPr>
        <w:pStyle w:val="EndNoteBibliography"/>
        <w:spacing w:after="0"/>
        <w:ind w:left="720" w:hanging="720"/>
      </w:pPr>
      <w:r w:rsidRPr="0050486B">
        <w:t>38.</w:t>
      </w:r>
      <w:r w:rsidRPr="0050486B">
        <w:tab/>
        <w:t xml:space="preserve">Grandner MA, Patel NP, Gehrman PR, et al. Who gets the best sleep? Ethnic and socioeconomic factors related to sleep complaints. </w:t>
      </w:r>
      <w:r w:rsidRPr="0050486B">
        <w:rPr>
          <w:i/>
        </w:rPr>
        <w:t xml:space="preserve">Sleep medicine. </w:t>
      </w:r>
      <w:r w:rsidRPr="0050486B">
        <w:t>2010;11(5):470-478.</w:t>
      </w:r>
    </w:p>
    <w:p w14:paraId="6F0C598E" w14:textId="77777777" w:rsidR="0050486B" w:rsidRPr="0050486B" w:rsidRDefault="0050486B" w:rsidP="0050486B">
      <w:pPr>
        <w:pStyle w:val="EndNoteBibliography"/>
        <w:spacing w:after="0"/>
        <w:ind w:left="720" w:hanging="720"/>
      </w:pPr>
      <w:r w:rsidRPr="0050486B">
        <w:t>39.</w:t>
      </w:r>
      <w:r w:rsidRPr="0050486B">
        <w:tab/>
        <w:t xml:space="preserve">Alterman T, Luckhaupt SE, Dahlhamer JM, Ward BW, Calvert GM. Prevalence rates of work organization characteristics among workers in the US: data from the 2010 National Health Interview Survey. </w:t>
      </w:r>
      <w:r w:rsidRPr="0050486B">
        <w:rPr>
          <w:i/>
        </w:rPr>
        <w:t xml:space="preserve">American journal of industrial medicine. </w:t>
      </w:r>
      <w:r w:rsidRPr="0050486B">
        <w:t>2013;56(6):647-659.</w:t>
      </w:r>
    </w:p>
    <w:p w14:paraId="47D48FFA" w14:textId="77777777" w:rsidR="0050486B" w:rsidRPr="0050486B" w:rsidRDefault="0050486B" w:rsidP="0050486B">
      <w:pPr>
        <w:pStyle w:val="EndNoteBibliography"/>
        <w:spacing w:after="0"/>
        <w:ind w:left="720" w:hanging="720"/>
      </w:pPr>
      <w:r w:rsidRPr="0050486B">
        <w:t>40.</w:t>
      </w:r>
      <w:r w:rsidRPr="0050486B">
        <w:tab/>
        <w:t xml:space="preserve">Montgomery P, Dennis J. A systematic review of non-pharmacological therapies for sleep problems in later life. </w:t>
      </w:r>
      <w:r w:rsidRPr="0050486B">
        <w:rPr>
          <w:i/>
        </w:rPr>
        <w:t xml:space="preserve">Sleep medicine reviews. </w:t>
      </w:r>
      <w:r w:rsidRPr="0050486B">
        <w:t>2004;8(1):47-62.</w:t>
      </w:r>
    </w:p>
    <w:p w14:paraId="40A4392B" w14:textId="77777777" w:rsidR="0050486B" w:rsidRPr="0050486B" w:rsidRDefault="0050486B" w:rsidP="0050486B">
      <w:pPr>
        <w:pStyle w:val="EndNoteBibliography"/>
        <w:spacing w:after="0"/>
        <w:ind w:left="720" w:hanging="720"/>
      </w:pPr>
      <w:r w:rsidRPr="0050486B">
        <w:t>41.</w:t>
      </w:r>
      <w:r w:rsidRPr="0050486B">
        <w:tab/>
        <w:t xml:space="preserve">Zipf G, Chiappa M, Porter K, Ostchega Y, Lewis B, Dostal J. National health and nutrition examination survey: plan and operations, 1999-2010. </w:t>
      </w:r>
      <w:r w:rsidRPr="0050486B">
        <w:rPr>
          <w:i/>
        </w:rPr>
        <w:t xml:space="preserve">Vital and health statistics Ser 1, Programs and collection procedures. </w:t>
      </w:r>
      <w:r w:rsidRPr="0050486B">
        <w:t>2013(56):1-37.</w:t>
      </w:r>
    </w:p>
    <w:p w14:paraId="77320E2B" w14:textId="77777777" w:rsidR="0050486B" w:rsidRPr="0050486B" w:rsidRDefault="0050486B" w:rsidP="0050486B">
      <w:pPr>
        <w:pStyle w:val="EndNoteBibliography"/>
        <w:spacing w:after="0"/>
        <w:ind w:left="720" w:hanging="720"/>
      </w:pPr>
      <w:r w:rsidRPr="0050486B">
        <w:t>42.</w:t>
      </w:r>
      <w:r w:rsidRPr="0050486B">
        <w:tab/>
        <w:t xml:space="preserve">Dinwiddie GY, Zambrana RE, Doamekpor LA, Lopez L. The Impact of Educational Attainment on Observed Race/Ethnic Disparities in Inflammatory Risk in the 2001–2008 National Health and Nutrition Examination Survey. </w:t>
      </w:r>
      <w:r w:rsidRPr="0050486B">
        <w:rPr>
          <w:i/>
        </w:rPr>
        <w:t xml:space="preserve">Int J Environ Res Public Health. </w:t>
      </w:r>
      <w:r w:rsidRPr="0050486B">
        <w:t>2015;13:0042.</w:t>
      </w:r>
    </w:p>
    <w:p w14:paraId="565688DF" w14:textId="77777777" w:rsidR="0050486B" w:rsidRPr="0050486B" w:rsidRDefault="0050486B" w:rsidP="0050486B">
      <w:pPr>
        <w:pStyle w:val="EndNoteBibliography"/>
        <w:spacing w:after="0"/>
        <w:ind w:left="720" w:hanging="720"/>
      </w:pPr>
      <w:r w:rsidRPr="0050486B">
        <w:t>43.</w:t>
      </w:r>
      <w:r w:rsidRPr="0050486B">
        <w:tab/>
        <w:t xml:space="preserve">Benowitz NL, Bernert JT, Caraballo RS, Holiday DB, Wang J. Optimal serum cotinine levels for distinguishing cigarette smokers and nonsmokers within different racial/ethnic groups in the United States between 1999 and 2004. </w:t>
      </w:r>
      <w:r w:rsidRPr="0050486B">
        <w:rPr>
          <w:i/>
        </w:rPr>
        <w:t xml:space="preserve">American journal of epidemiology. </w:t>
      </w:r>
      <w:r w:rsidRPr="0050486B">
        <w:t>2009;169(2):236-248.</w:t>
      </w:r>
    </w:p>
    <w:p w14:paraId="50CDB996" w14:textId="77777777" w:rsidR="0050486B" w:rsidRPr="0050486B" w:rsidRDefault="0050486B" w:rsidP="0050486B">
      <w:pPr>
        <w:pStyle w:val="EndNoteBibliography"/>
        <w:spacing w:after="0"/>
        <w:ind w:left="720" w:hanging="720"/>
      </w:pPr>
      <w:r w:rsidRPr="0050486B">
        <w:t>44.</w:t>
      </w:r>
      <w:r w:rsidRPr="0050486B">
        <w:tab/>
        <w:t xml:space="preserve">Hafeman DM, Schwartz S. Opening the Black Box: a motivation for the assessment of mediation. </w:t>
      </w:r>
      <w:r w:rsidRPr="0050486B">
        <w:rPr>
          <w:i/>
        </w:rPr>
        <w:t xml:space="preserve">International Journal of Epidemiology. </w:t>
      </w:r>
      <w:r w:rsidRPr="0050486B">
        <w:t>2009:dyn372.</w:t>
      </w:r>
    </w:p>
    <w:p w14:paraId="7F55A2E1" w14:textId="77777777" w:rsidR="0050486B" w:rsidRPr="0050486B" w:rsidRDefault="0050486B" w:rsidP="0050486B">
      <w:pPr>
        <w:pStyle w:val="EndNoteBibliography"/>
        <w:spacing w:after="0"/>
        <w:ind w:left="720" w:hanging="720"/>
      </w:pPr>
      <w:r w:rsidRPr="0050486B">
        <w:t>45.</w:t>
      </w:r>
      <w:r w:rsidRPr="0050486B">
        <w:tab/>
        <w:t xml:space="preserve">VanderWeele TJ. Mediation analysis: a practitioner's guide. </w:t>
      </w:r>
      <w:r w:rsidRPr="0050486B">
        <w:rPr>
          <w:i/>
        </w:rPr>
        <w:t xml:space="preserve">Annual review of public health. </w:t>
      </w:r>
      <w:r w:rsidRPr="0050486B">
        <w:t>2016;37:17-32.</w:t>
      </w:r>
    </w:p>
    <w:p w14:paraId="13568774" w14:textId="77777777" w:rsidR="0050486B" w:rsidRPr="0050486B" w:rsidRDefault="0050486B" w:rsidP="0050486B">
      <w:pPr>
        <w:pStyle w:val="EndNoteBibliography"/>
        <w:spacing w:after="0"/>
        <w:ind w:left="720" w:hanging="720"/>
      </w:pPr>
      <w:r w:rsidRPr="0050486B">
        <w:t>46.</w:t>
      </w:r>
      <w:r w:rsidRPr="0050486B">
        <w:tab/>
        <w:t xml:space="preserve">Localio AR, Margolis DJ, Berlin JA. Relative risks and confidence intervals were easily computed indirectly from multivariable logistic regression. </w:t>
      </w:r>
      <w:r w:rsidRPr="0050486B">
        <w:rPr>
          <w:i/>
        </w:rPr>
        <w:t xml:space="preserve">Journal of clinical epidemiology. </w:t>
      </w:r>
      <w:r w:rsidRPr="0050486B">
        <w:t>2007;60(9):874-882.</w:t>
      </w:r>
    </w:p>
    <w:p w14:paraId="79972E66" w14:textId="77777777" w:rsidR="0050486B" w:rsidRPr="0050486B" w:rsidRDefault="0050486B" w:rsidP="0050486B">
      <w:pPr>
        <w:pStyle w:val="EndNoteBibliography"/>
        <w:spacing w:after="0"/>
        <w:ind w:left="720" w:hanging="720"/>
      </w:pPr>
      <w:r w:rsidRPr="0050486B">
        <w:lastRenderedPageBreak/>
        <w:t>47.</w:t>
      </w:r>
      <w:r w:rsidRPr="0050486B">
        <w:tab/>
        <w:t xml:space="preserve">Gruenewald TL, Cohen S, Matthews KA, Tracy R, Seeman TE. Association of socioeconomic status with inflammation markers in black and white men and women in the Coronary Artery Risk Development in Young Adults (CARDIA) study. </w:t>
      </w:r>
      <w:r w:rsidRPr="0050486B">
        <w:rPr>
          <w:i/>
        </w:rPr>
        <w:t xml:space="preserve">Soc Sci Med. </w:t>
      </w:r>
      <w:r w:rsidRPr="0050486B">
        <w:t>2009;69(3):451-459.</w:t>
      </w:r>
    </w:p>
    <w:p w14:paraId="37DC0746" w14:textId="77777777" w:rsidR="0050486B" w:rsidRPr="0050486B" w:rsidRDefault="0050486B" w:rsidP="0050486B">
      <w:pPr>
        <w:pStyle w:val="EndNoteBibliography"/>
        <w:spacing w:after="0"/>
        <w:ind w:left="720" w:hanging="720"/>
      </w:pPr>
      <w:r w:rsidRPr="0050486B">
        <w:t>48.</w:t>
      </w:r>
      <w:r w:rsidRPr="0050486B">
        <w:tab/>
        <w:t xml:space="preserve">Schmeer KK, Yoon A. Socioeconomic status inequalities in low-grade inflammation during childhood. </w:t>
      </w:r>
      <w:r w:rsidRPr="0050486B">
        <w:rPr>
          <w:i/>
        </w:rPr>
        <w:t xml:space="preserve">Arch Dis Child. </w:t>
      </w:r>
      <w:r w:rsidRPr="0050486B">
        <w:t>2016;101(11):1043-1047.</w:t>
      </w:r>
    </w:p>
    <w:p w14:paraId="0F0FEAF7" w14:textId="77777777" w:rsidR="0050486B" w:rsidRPr="0050486B" w:rsidRDefault="0050486B" w:rsidP="0050486B">
      <w:pPr>
        <w:pStyle w:val="EndNoteBibliography"/>
        <w:spacing w:after="0"/>
        <w:ind w:left="720" w:hanging="720"/>
      </w:pPr>
      <w:r w:rsidRPr="0050486B">
        <w:t>49.</w:t>
      </w:r>
      <w:r w:rsidRPr="0050486B">
        <w:tab/>
        <w:t xml:space="preserve">Kershaw KN, Mezuk B, Abdou CM, Rafferty JA, Jackson JS. Socioeconomic position, health behaviors, and C-reactive protein: a moderated-mediation analysis. </w:t>
      </w:r>
      <w:r w:rsidRPr="0050486B">
        <w:rPr>
          <w:i/>
        </w:rPr>
        <w:t xml:space="preserve">Health Psychol. </w:t>
      </w:r>
      <w:r w:rsidRPr="0050486B">
        <w:t>2010;29(3):307-316.</w:t>
      </w:r>
    </w:p>
    <w:p w14:paraId="70B5B3BC" w14:textId="77777777" w:rsidR="0050486B" w:rsidRPr="0050486B" w:rsidRDefault="0050486B" w:rsidP="0050486B">
      <w:pPr>
        <w:pStyle w:val="EndNoteBibliography"/>
        <w:spacing w:after="0"/>
        <w:ind w:left="720" w:hanging="720"/>
      </w:pPr>
      <w:r w:rsidRPr="0050486B">
        <w:t>50.</w:t>
      </w:r>
      <w:r w:rsidRPr="0050486B">
        <w:tab/>
        <w:t xml:space="preserve">Kushida CA, Chang A, Gadkary C, Guilleminault C, Carrillo O, Dement WC. Comparison of actigraphic, polysomnographic, and subjective assessment of sleep parameters in sleep-disordered patients. </w:t>
      </w:r>
      <w:r w:rsidRPr="0050486B">
        <w:rPr>
          <w:i/>
        </w:rPr>
        <w:t xml:space="preserve">Sleep medicine. </w:t>
      </w:r>
      <w:r w:rsidRPr="0050486B">
        <w:t>2001;2(5):389-396.</w:t>
      </w:r>
    </w:p>
    <w:p w14:paraId="05BD215F" w14:textId="77777777" w:rsidR="0050486B" w:rsidRPr="0050486B" w:rsidRDefault="0050486B" w:rsidP="0050486B">
      <w:pPr>
        <w:pStyle w:val="EndNoteBibliography"/>
        <w:spacing w:after="0"/>
        <w:ind w:left="720" w:hanging="720"/>
      </w:pPr>
      <w:r w:rsidRPr="0050486B">
        <w:t>51.</w:t>
      </w:r>
      <w:r w:rsidRPr="0050486B">
        <w:tab/>
        <w:t xml:space="preserve">Rowe MA, McCrae CS, Campbell JM, Benito AP, Cheng J. Sleep pattern differences between older adult dementia caregivers and older adult noncaregivers using objective and subjective measures. </w:t>
      </w:r>
      <w:r w:rsidRPr="0050486B">
        <w:rPr>
          <w:i/>
        </w:rPr>
        <w:t xml:space="preserve">Journal of Clinical Sleep Medicine. </w:t>
      </w:r>
      <w:r w:rsidRPr="0050486B">
        <w:t>2008;4(4):362-369.</w:t>
      </w:r>
    </w:p>
    <w:p w14:paraId="43B5E68B" w14:textId="77777777" w:rsidR="0050486B" w:rsidRPr="0050486B" w:rsidRDefault="0050486B" w:rsidP="0050486B">
      <w:pPr>
        <w:pStyle w:val="EndNoteBibliography"/>
        <w:spacing w:after="0"/>
        <w:ind w:left="720" w:hanging="720"/>
      </w:pPr>
      <w:r w:rsidRPr="0050486B">
        <w:t>52.</w:t>
      </w:r>
      <w:r w:rsidRPr="0050486B">
        <w:tab/>
        <w:t xml:space="preserve">Zhang L, Zhao Z-X. Objective and subjective measures for sleep disorders. </w:t>
      </w:r>
      <w:r w:rsidRPr="0050486B">
        <w:rPr>
          <w:i/>
        </w:rPr>
        <w:t xml:space="preserve">Neuroscience Bulletin. </w:t>
      </w:r>
      <w:r w:rsidRPr="0050486B">
        <w:t>2007;23(4):236-240.</w:t>
      </w:r>
    </w:p>
    <w:p w14:paraId="345A42B4" w14:textId="77777777" w:rsidR="0050486B" w:rsidRPr="0050486B" w:rsidRDefault="0050486B" w:rsidP="0050486B">
      <w:pPr>
        <w:pStyle w:val="EndNoteBibliography"/>
        <w:ind w:left="720" w:hanging="720"/>
      </w:pPr>
      <w:r w:rsidRPr="0050486B">
        <w:t>53.</w:t>
      </w:r>
      <w:r w:rsidRPr="0050486B">
        <w:tab/>
        <w:t xml:space="preserve">Blakely T, McKenzie S, Carter K. Misclassification of the mediator matters when estimating indirect effects. </w:t>
      </w:r>
      <w:r w:rsidRPr="0050486B">
        <w:rPr>
          <w:i/>
        </w:rPr>
        <w:t xml:space="preserve">Journal of epidemiology and community health. </w:t>
      </w:r>
      <w:r w:rsidRPr="0050486B">
        <w:t>2013:jech-2012-201813.</w:t>
      </w:r>
    </w:p>
    <w:p w14:paraId="05BDD5ED" w14:textId="77777777" w:rsidR="000E54A9" w:rsidRDefault="00500835">
      <w:r>
        <w:fldChar w:fldCharType="end"/>
      </w:r>
    </w:p>
    <w:p w14:paraId="5EC4931A" w14:textId="77777777" w:rsidR="000162EE" w:rsidRDefault="000162EE" w:rsidP="000162EE">
      <w:r>
        <w:t>libname dat 'H:\Personal\NHANES SES-sleep-CRP';</w:t>
      </w:r>
    </w:p>
    <w:p w14:paraId="364C3A84" w14:textId="77777777" w:rsidR="000162EE" w:rsidRDefault="000162EE" w:rsidP="000162EE"/>
    <w:p w14:paraId="256DAD46" w14:textId="77777777" w:rsidR="000162EE" w:rsidRDefault="000162EE" w:rsidP="000162EE">
      <w:r>
        <w:t>libname bmx_d Xport 'C:\Users\Audrey\Google Drive\CUNY SPH Coursework\EPID622 Applied Research- Data Management\NHANES SES sleep CRP\data\bmx_d.xpt';</w:t>
      </w:r>
    </w:p>
    <w:p w14:paraId="7B9D2FAA" w14:textId="77777777" w:rsidR="000162EE" w:rsidRDefault="000162EE" w:rsidP="000162EE">
      <w:r>
        <w:t>libname bmx_e Xport 'C:\Users\Audrey\Google Drive\CUNY SPH Coursework\EPID622 Applied Research- Data Management\NHANES SES sleep CRP\data\bmx_e.xpt';</w:t>
      </w:r>
    </w:p>
    <w:p w14:paraId="583A99C6" w14:textId="77777777" w:rsidR="000162EE" w:rsidRDefault="000162EE" w:rsidP="000162EE">
      <w:r>
        <w:t>libname bmx_f Xport 'C:\Users\Audrey\Google Drive\CUNY SPH Coursework\EPID622 Applied Research- Data Management\NHANES SES sleep CRP\data\bmx_f.xpt';</w:t>
      </w:r>
    </w:p>
    <w:p w14:paraId="5B2A1513" w14:textId="77777777" w:rsidR="000162EE" w:rsidRDefault="000162EE" w:rsidP="000162EE">
      <w:r>
        <w:t>libname crp_d Xport 'C:\Users\Audrey\Google Drive\CUNY SPH Coursework\EPID622 Applied Research- Data Management\NHANES SES sleep CRP\data\crp_d.xpt';</w:t>
      </w:r>
    </w:p>
    <w:p w14:paraId="78775310" w14:textId="77777777" w:rsidR="000162EE" w:rsidRDefault="000162EE" w:rsidP="000162EE">
      <w:r>
        <w:t>libname crp_e Xport 'C:\Users\Audrey\Google Drive\CUNY SPH Coursework\EPID622 Applied Research- Data Management\NHANES SES sleep CRP\data\crp_e.xpt';</w:t>
      </w:r>
    </w:p>
    <w:p w14:paraId="14BA92DD" w14:textId="77777777" w:rsidR="000162EE" w:rsidRDefault="000162EE" w:rsidP="000162EE">
      <w:r>
        <w:t>libname crp_f Xport 'C:\Users\Audrey\Google Drive\CUNY SPH Coursework\EPID622 Applied Research- Data Management\NHANES SES sleep CRP\data\crp_f.xpt';</w:t>
      </w:r>
    </w:p>
    <w:p w14:paraId="54A0DA1D" w14:textId="77777777" w:rsidR="000162EE" w:rsidRDefault="000162EE" w:rsidP="000162EE">
      <w:r>
        <w:t>libname demo_d Xport 'C:\Users\Audrey\Google Drive\CUNY SPH Coursework\EPID622 Applied Research- Data Management\NHANES SES sleep CRP\data\demo_d.xpt';</w:t>
      </w:r>
    </w:p>
    <w:p w14:paraId="39DC5C5C" w14:textId="77777777" w:rsidR="000162EE" w:rsidRDefault="000162EE" w:rsidP="000162EE">
      <w:r>
        <w:t>libname demo_e Xport 'C:\Users\Audrey\Google Drive\CUNY SPH Coursework\EPID622 Applied Research- Data Management\NHANES SES sleep CRP\data\demo_e.xpt';</w:t>
      </w:r>
    </w:p>
    <w:p w14:paraId="55CFF662" w14:textId="77777777" w:rsidR="000162EE" w:rsidRDefault="000162EE" w:rsidP="000162EE">
      <w:r>
        <w:t>libname demo_f Xport 'C:\Users\Audrey\Google Drive\CUNY SPH Coursework\EPID622 Applied Research- Data Management\NHANES SES sleep CRP\data\demo_f.xpt';</w:t>
      </w:r>
    </w:p>
    <w:p w14:paraId="262BF9F3" w14:textId="77777777" w:rsidR="000162EE" w:rsidRDefault="000162EE" w:rsidP="000162EE">
      <w:r>
        <w:lastRenderedPageBreak/>
        <w:t>libname slq_d Xport 'C:\Users\Audrey\Google Drive\CUNY SPH Coursework\EPID622 Applied Research- Data Management\NHANES SES sleep CRP\data\slq_d.xpt';</w:t>
      </w:r>
    </w:p>
    <w:p w14:paraId="0020ABC9" w14:textId="77777777" w:rsidR="000162EE" w:rsidRDefault="000162EE" w:rsidP="000162EE">
      <w:r>
        <w:t>libname slq_e Xport 'C:\Users\Audrey\Google Drive\CUNY SPH Coursework\EPID622 Applied Research- Data Management\NHANES SES sleep CRP\data\slq_e.xpt';</w:t>
      </w:r>
    </w:p>
    <w:p w14:paraId="006ADC98" w14:textId="77777777" w:rsidR="000162EE" w:rsidRDefault="000162EE" w:rsidP="000162EE">
      <w:r>
        <w:t>libname slq_f Xport 'C:\Users\Audrey\Google Drive\CUNY SPH Coursework\EPID622 Applied Research- Data Management\NHANES SES sleep CRP\data\slq_f.xpt';</w:t>
      </w:r>
    </w:p>
    <w:p w14:paraId="1E9D6AE5" w14:textId="77777777" w:rsidR="000162EE" w:rsidRDefault="000162EE" w:rsidP="000162EE">
      <w:r>
        <w:t>libname RHQ_D Xport 'C:\Users\Audrey\Google Drive\CUNY SPH Coursework\EPID622 Applied Research- Data Management\NHANES SES sleep CRP\data\rhq_d.xpt';</w:t>
      </w:r>
    </w:p>
    <w:p w14:paraId="181A9378" w14:textId="77777777" w:rsidR="000162EE" w:rsidRDefault="000162EE" w:rsidP="000162EE">
      <w:r>
        <w:t>libname RHQ_e Xport 'C:\Users\Audrey\Google Drive\CUNY SPH Coursework\EPID622 Applied Research- Data Management\NHANES SES sleep CRP\data\rhq_e.xpt';</w:t>
      </w:r>
    </w:p>
    <w:p w14:paraId="4E982B33" w14:textId="77777777" w:rsidR="000162EE" w:rsidRDefault="000162EE" w:rsidP="000162EE">
      <w:r>
        <w:t>libname RHQ_f Xport 'C:\Users\Audrey\Google Drive\CUNY SPH Coursework\EPID622 Applied Research- Data Management\NHANES SES sleep CRP\data\rhq_f.xpt';</w:t>
      </w:r>
    </w:p>
    <w:p w14:paraId="3EBE1DBE" w14:textId="77777777" w:rsidR="000162EE" w:rsidRDefault="000162EE" w:rsidP="000162EE">
      <w:r>
        <w:t>libname cot_d Xport 'C:\Users\Audrey\Google Drive\CUNY SPH Coursework\EPID622 Applied Research- Data Management\NHANES SES sleep CRP\data\cot_d.xpt';</w:t>
      </w:r>
    </w:p>
    <w:p w14:paraId="1E87D02D" w14:textId="77777777" w:rsidR="000162EE" w:rsidRDefault="000162EE" w:rsidP="000162EE">
      <w:r>
        <w:t>libname cotnal_e Xport 'C:\Users\Audrey\Google Drive\CUNY SPH Coursework\EPID622 Applied Research- Data Management\NHANES SES sleep CRP\data\cotnal_e.xpt';</w:t>
      </w:r>
    </w:p>
    <w:p w14:paraId="5B4A1321" w14:textId="77777777" w:rsidR="000162EE" w:rsidRDefault="000162EE" w:rsidP="000162EE">
      <w:r>
        <w:t>libname cotnal_f Xport 'C:\Users\Audrey\Google Drive\CUNY SPH Coursework\EPID622 Applied Research- Data Management\NHANES SES sleep CRP\data\cotnal_f.xpt';</w:t>
      </w:r>
    </w:p>
    <w:p w14:paraId="43CCCF73" w14:textId="77777777" w:rsidR="000162EE" w:rsidRDefault="000162EE" w:rsidP="000162EE">
      <w:r>
        <w:t>libname paq_d Xport 'C:\Users\Audrey\Google Drive\CUNY SPH Coursework\EPID622 Applied Research- Data Management\NHANES SES sleep CRP\data\paq_d.xpt';</w:t>
      </w:r>
    </w:p>
    <w:p w14:paraId="233F4F49" w14:textId="77777777" w:rsidR="000162EE" w:rsidRDefault="000162EE" w:rsidP="000162EE">
      <w:r>
        <w:t>libname paq_e Xport 'C:\Users\Audrey\Google Drive\CUNY SPH Coursework\EPID622 Applied Research- Data Management\NHANES SES sleep CRP\data\paq_e.xpt';</w:t>
      </w:r>
    </w:p>
    <w:p w14:paraId="4ED17B8F" w14:textId="77777777" w:rsidR="000162EE" w:rsidRDefault="000162EE" w:rsidP="000162EE">
      <w:r>
        <w:t>libname paq_f Xport 'C:\Users\Audrey\Google Drive\CUNY SPH Coursework\EPID622 Applied Research- Data Management\NHANES SES sleep CRP\data\paq_f.xpt';</w:t>
      </w:r>
    </w:p>
    <w:p w14:paraId="557E0732" w14:textId="77777777" w:rsidR="000162EE" w:rsidRDefault="000162EE" w:rsidP="000162EE">
      <w:r>
        <w:t>*vertically merge years for each dataset;</w:t>
      </w:r>
    </w:p>
    <w:p w14:paraId="5EE6F8BB" w14:textId="77777777" w:rsidR="000162EE" w:rsidRDefault="000162EE" w:rsidP="000162EE">
      <w:r>
        <w:t>data bmx; set bmx_d.bmx_d bmx_e.bmx_e bmx_f.bmx_f; run;</w:t>
      </w:r>
    </w:p>
    <w:p w14:paraId="5DE10987" w14:textId="77777777" w:rsidR="000162EE" w:rsidRDefault="000162EE" w:rsidP="000162EE">
      <w:r>
        <w:t>data crp; set crp_d.crp_d crp_e.crp_e crp_f.crp_f; run;</w:t>
      </w:r>
    </w:p>
    <w:p w14:paraId="1D3779F4" w14:textId="77777777" w:rsidR="000162EE" w:rsidRPr="000162EE" w:rsidRDefault="000162EE" w:rsidP="000162EE">
      <w:pPr>
        <w:rPr>
          <w:lang w:val="es-EC"/>
        </w:rPr>
      </w:pPr>
      <w:r w:rsidRPr="000162EE">
        <w:rPr>
          <w:lang w:val="es-EC"/>
        </w:rPr>
        <w:t>data demo; set demo_d.demo_d demo_e.demo_e demo_f.demo_f; run;</w:t>
      </w:r>
    </w:p>
    <w:p w14:paraId="744E4D6B" w14:textId="77777777" w:rsidR="000162EE" w:rsidRPr="000162EE" w:rsidRDefault="000162EE" w:rsidP="000162EE">
      <w:pPr>
        <w:rPr>
          <w:lang w:val="es-EC"/>
        </w:rPr>
      </w:pPr>
      <w:r w:rsidRPr="000162EE">
        <w:rPr>
          <w:lang w:val="es-EC"/>
        </w:rPr>
        <w:t>data slq; set slq_d.slq_d slq_e.slq_e slq_f.slq_f; run;</w:t>
      </w:r>
    </w:p>
    <w:p w14:paraId="7AFD0285" w14:textId="77777777" w:rsidR="000162EE" w:rsidRPr="000162EE" w:rsidRDefault="000162EE" w:rsidP="000162EE">
      <w:pPr>
        <w:rPr>
          <w:lang w:val="es-EC"/>
        </w:rPr>
      </w:pPr>
      <w:r w:rsidRPr="000162EE">
        <w:rPr>
          <w:lang w:val="es-EC"/>
        </w:rPr>
        <w:t>data rhq; set rhq_d.rhq_d rhq_e.rhq_e rhq_f.rhq_f; run;</w:t>
      </w:r>
    </w:p>
    <w:p w14:paraId="5756A3DF" w14:textId="77777777" w:rsidR="000162EE" w:rsidRDefault="000162EE" w:rsidP="000162EE">
      <w:r>
        <w:t>data cot; set cot_d.cot_d cotnal_e.cotnal_e cotnal_f.cotnal_f; run;</w:t>
      </w:r>
    </w:p>
    <w:p w14:paraId="31D99015" w14:textId="77777777" w:rsidR="000162EE" w:rsidRDefault="000162EE" w:rsidP="000162EE">
      <w:r>
        <w:t>data paq; set paq_d.paq_d paq_e.paq_e paq_f.paq_f; run;</w:t>
      </w:r>
    </w:p>
    <w:p w14:paraId="027948F4" w14:textId="77777777" w:rsidR="000162EE" w:rsidRDefault="000162EE" w:rsidP="000162EE">
      <w:r>
        <w:t>data dat.nhanes; *horizontally merge datasets and create 6-year weights, save physical file;</w:t>
      </w:r>
    </w:p>
    <w:p w14:paraId="01F06B85" w14:textId="77777777" w:rsidR="000162EE" w:rsidRDefault="000162EE" w:rsidP="000162EE">
      <w:r>
        <w:lastRenderedPageBreak/>
        <w:t xml:space="preserve">        merge bmx crp demo slq cot rhq paq;</w:t>
      </w:r>
    </w:p>
    <w:p w14:paraId="7F598D9B" w14:textId="77777777" w:rsidR="000162EE" w:rsidRDefault="000162EE" w:rsidP="000162EE">
      <w:r>
        <w:t xml:space="preserve">        by seqn;</w:t>
      </w:r>
    </w:p>
    <w:p w14:paraId="299A5E4E" w14:textId="77777777" w:rsidR="000162EE" w:rsidRDefault="000162EE" w:rsidP="000162EE"/>
    <w:p w14:paraId="22209102" w14:textId="77777777" w:rsidR="000162EE" w:rsidRDefault="000162EE" w:rsidP="000162EE">
      <w:r>
        <w:t xml:space="preserve">        WTMEC6YR = 1/3 * WTMEC2YR;</w:t>
      </w:r>
    </w:p>
    <w:p w14:paraId="5667B5D1" w14:textId="77777777" w:rsidR="000162EE" w:rsidRDefault="000162EE" w:rsidP="000162EE">
      <w:r>
        <w:t xml:space="preserve">        label WTMEC6YR = "Full Sample 6 Year MEC Exam Weight";</w:t>
      </w:r>
    </w:p>
    <w:p w14:paraId="63B706B0" w14:textId="77777777" w:rsidR="000162EE" w:rsidRDefault="000162EE" w:rsidP="000162EE"/>
    <w:p w14:paraId="7F888020" w14:textId="77777777" w:rsidR="000162EE" w:rsidRDefault="000162EE" w:rsidP="000162EE">
      <w:r>
        <w:t xml:space="preserve">        WTINT6YR = 1/3 * WTINT2YR;</w:t>
      </w:r>
    </w:p>
    <w:p w14:paraId="32A844EF" w14:textId="77777777" w:rsidR="000162EE" w:rsidRDefault="000162EE" w:rsidP="000162EE">
      <w:r>
        <w:t xml:space="preserve">        label WTINT6YR = "Full Sample 6 Year Interview Weight";</w:t>
      </w:r>
    </w:p>
    <w:p w14:paraId="7C6961A8" w14:textId="77777777" w:rsidR="000162EE" w:rsidRDefault="000162EE" w:rsidP="000162EE"/>
    <w:p w14:paraId="71D46C41" w14:textId="77777777" w:rsidR="000162EE" w:rsidRDefault="000162EE" w:rsidP="000162EE">
      <w:r>
        <w:t>run;</w:t>
      </w:r>
    </w:p>
    <w:p w14:paraId="7D49EE20" w14:textId="77777777" w:rsidR="000162EE" w:rsidRDefault="000162EE" w:rsidP="000162EE">
      <w:r>
        <w:t>proc contents data=dat.nhanes;</w:t>
      </w:r>
    </w:p>
    <w:p w14:paraId="18412CDA" w14:textId="77777777" w:rsidR="000162EE" w:rsidRDefault="000162EE" w:rsidP="000162EE">
      <w:r>
        <w:t>run;</w:t>
      </w:r>
    </w:p>
    <w:p w14:paraId="176257FA" w14:textId="77777777" w:rsidR="000162EE" w:rsidRDefault="000162EE" w:rsidP="000162EE"/>
    <w:p w14:paraId="32D5CED0" w14:textId="77777777" w:rsidR="000162EE" w:rsidRDefault="000162EE" w:rsidP="000162EE"/>
    <w:p w14:paraId="4F6BD5DB" w14:textId="77777777" w:rsidR="000162EE" w:rsidRDefault="000162EE" w:rsidP="000162EE">
      <w:r>
        <w:t>proc format library=dat; * all formats;</w:t>
      </w:r>
    </w:p>
    <w:p w14:paraId="76F819A8" w14:textId="77777777" w:rsidR="000162EE" w:rsidRDefault="000162EE" w:rsidP="000162EE">
      <w:r>
        <w:t xml:space="preserve">        value yesno 3="No" 1="Yes" 2="Missing";</w:t>
      </w:r>
    </w:p>
    <w:p w14:paraId="26FD3FD6" w14:textId="77777777" w:rsidR="000162EE" w:rsidRDefault="000162EE" w:rsidP="000162EE">
      <w:r>
        <w:t xml:space="preserve">        value crpbin 0="&lt;3" 1="3 to 10" 2="&gt;10";</w:t>
      </w:r>
    </w:p>
    <w:p w14:paraId="5C86CDAE" w14:textId="77777777" w:rsidR="000162EE" w:rsidRDefault="000162EE" w:rsidP="000162EE">
      <w:r>
        <w:t xml:space="preserve">        value sleepdur 0="7" 1="6" 2="&lt;6" 3="8" 4="&gt;8";</w:t>
      </w:r>
    </w:p>
    <w:p w14:paraId="3A8D7D5A" w14:textId="77777777" w:rsidR="000162EE" w:rsidRDefault="000162EE" w:rsidP="000162EE">
      <w:r>
        <w:t xml:space="preserve">        value pir 3="200%+" 1="100-199%" 2="0-100%";</w:t>
      </w:r>
    </w:p>
    <w:p w14:paraId="610ECA2C" w14:textId="77777777" w:rsidR="000162EE" w:rsidRDefault="000162EE" w:rsidP="000162EE">
      <w:r>
        <w:t xml:space="preserve">        value edu 1="Less Than 9th Grade" 2="9-11th Grade (Includes 12th grade with no diploma)"</w:t>
      </w:r>
    </w:p>
    <w:p w14:paraId="0F6EEA15" w14:textId="77777777" w:rsidR="000162EE" w:rsidRDefault="000162EE" w:rsidP="000162EE">
      <w:r>
        <w:t xml:space="preserve">                        3="High School Grad/GED or Equivalent" 4="Some College or AA degree"</w:t>
      </w:r>
    </w:p>
    <w:p w14:paraId="2D16D0EA" w14:textId="77777777" w:rsidR="000162EE" w:rsidRDefault="000162EE" w:rsidP="000162EE">
      <w:r>
        <w:t xml:space="preserve">                        5="College Graduate or above";</w:t>
      </w:r>
    </w:p>
    <w:p w14:paraId="5F597E11" w14:textId="77777777" w:rsidR="000162EE" w:rsidRDefault="000162EE" w:rsidP="000162EE">
      <w:r>
        <w:t xml:space="preserve">        value age_5yr 0="20-24" 1="25-29" 2="30-34"</w:t>
      </w:r>
    </w:p>
    <w:p w14:paraId="074642F2" w14:textId="77777777" w:rsidR="000162EE" w:rsidRDefault="000162EE" w:rsidP="000162EE">
      <w:r>
        <w:t xml:space="preserve">                        3="35-39" 4="40-44" 5="45-49" 6="50-54" 7="55-59"</w:t>
      </w:r>
    </w:p>
    <w:p w14:paraId="2D82FF8D" w14:textId="77777777" w:rsidR="000162EE" w:rsidRDefault="000162EE" w:rsidP="000162EE">
      <w:r>
        <w:t xml:space="preserve">                        8="60-64" 9="65-69" 10="70-74" 11="75-79" 12="80+";</w:t>
      </w:r>
    </w:p>
    <w:p w14:paraId="1592A28F" w14:textId="77777777" w:rsidR="000162EE" w:rsidRDefault="000162EE" w:rsidP="000162EE">
      <w:r>
        <w:t xml:space="preserve">        value cot 0="&lt;3 ng/mL" 1="3+ ng/mL";</w:t>
      </w:r>
    </w:p>
    <w:p w14:paraId="357315BA" w14:textId="77777777" w:rsidR="000162EE" w:rsidRDefault="000162EE" w:rsidP="000162EE">
      <w:r>
        <w:t xml:space="preserve">        value gender 1="Male" 2="Female";</w:t>
      </w:r>
    </w:p>
    <w:p w14:paraId="1B1548E1" w14:textId="77777777" w:rsidR="000162EE" w:rsidRDefault="000162EE" w:rsidP="000162EE">
      <w:r>
        <w:t xml:space="preserve">        value race 1="Mexican American" 2="Other Hispanic" 3="Non-Hispanic White"</w:t>
      </w:r>
    </w:p>
    <w:p w14:paraId="1A999E15" w14:textId="77777777" w:rsidR="000162EE" w:rsidRDefault="000162EE" w:rsidP="000162EE">
      <w:r>
        <w:t xml:space="preserve">                                4="Non-Hispanic Black" 5="Other Race - Including Multi-Racial";</w:t>
      </w:r>
    </w:p>
    <w:p w14:paraId="125243E7" w14:textId="77777777" w:rsidR="000162EE" w:rsidRDefault="000162EE" w:rsidP="000162EE">
      <w:r>
        <w:lastRenderedPageBreak/>
        <w:t xml:space="preserve">        value hrt 1="Yes" 0="No" 3="N/A (Male)" 4="Missing";</w:t>
      </w:r>
    </w:p>
    <w:p w14:paraId="7903B833" w14:textId="77777777" w:rsidR="000162EE" w:rsidRDefault="000162EE" w:rsidP="000162EE">
      <w:r>
        <w:t>run;</w:t>
      </w:r>
    </w:p>
    <w:p w14:paraId="1EBE8114" w14:textId="77777777" w:rsidR="000162EE" w:rsidRDefault="000162EE" w:rsidP="000162EE">
      <w:r>
        <w:t>options fmtsearch=(dat.formats);</w:t>
      </w:r>
    </w:p>
    <w:p w14:paraId="0D6A9C2F" w14:textId="77777777" w:rsidR="000162EE" w:rsidRDefault="000162EE" w:rsidP="000162EE">
      <w:r>
        <w:t>data nhanes; * grab from physical file, coding exposures, outcomes, mediators;</w:t>
      </w:r>
    </w:p>
    <w:p w14:paraId="4DF6683A" w14:textId="77777777" w:rsidR="000162EE" w:rsidRDefault="000162EE" w:rsidP="000162EE">
      <w:r>
        <w:t xml:space="preserve">        set dat.nhanes;</w:t>
      </w:r>
    </w:p>
    <w:p w14:paraId="010958E8" w14:textId="77777777" w:rsidR="000162EE" w:rsidRDefault="000162EE" w:rsidP="000162EE"/>
    <w:p w14:paraId="5EA47BF8" w14:textId="77777777" w:rsidR="000162EE" w:rsidRDefault="000162EE" w:rsidP="000162EE">
      <w:r>
        <w:t xml:space="preserve">        crp_bin = .;</w:t>
      </w:r>
    </w:p>
    <w:p w14:paraId="6734C211" w14:textId="77777777" w:rsidR="000162EE" w:rsidRDefault="000162EE" w:rsidP="000162EE">
      <w:r>
        <w:t xml:space="preserve">        if LBXCRP &lt; 3 then crp_bin = 0;</w:t>
      </w:r>
    </w:p>
    <w:p w14:paraId="6E05FDD5" w14:textId="77777777" w:rsidR="000162EE" w:rsidRDefault="000162EE" w:rsidP="000162EE">
      <w:r>
        <w:t xml:space="preserve">        else if 3 &lt;= LBXCRP &lt; 10 then crp_bin = 1;</w:t>
      </w:r>
    </w:p>
    <w:p w14:paraId="76E7D7A6" w14:textId="77777777" w:rsidR="000162EE" w:rsidRDefault="000162EE" w:rsidP="000162EE">
      <w:r>
        <w:t xml:space="preserve">        else if LBXCRP &gt;= 10 then crp_bin = 2;</w:t>
      </w:r>
    </w:p>
    <w:p w14:paraId="37490480" w14:textId="77777777" w:rsidR="000162EE" w:rsidRDefault="000162EE" w:rsidP="000162EE">
      <w:r>
        <w:t xml:space="preserve">        format crp_bin crpbin.;</w:t>
      </w:r>
    </w:p>
    <w:p w14:paraId="073E6C75" w14:textId="77777777" w:rsidR="000162EE" w:rsidRDefault="000162EE" w:rsidP="000162EE"/>
    <w:p w14:paraId="00D382B3" w14:textId="77777777" w:rsidR="000162EE" w:rsidRDefault="000162EE" w:rsidP="000162EE">
      <w:r>
        <w:t xml:space="preserve">        crp_log = log(LBXCRP);</w:t>
      </w:r>
    </w:p>
    <w:p w14:paraId="4D49B75D" w14:textId="77777777" w:rsidR="000162EE" w:rsidRDefault="000162EE" w:rsidP="000162EE"/>
    <w:p w14:paraId="200C3651" w14:textId="77777777" w:rsidR="000162EE" w:rsidRDefault="000162EE" w:rsidP="000162EE">
      <w:r>
        <w:t xml:space="preserve">        sleep_dur = .;</w:t>
      </w:r>
    </w:p>
    <w:p w14:paraId="0F8C83F7" w14:textId="77777777" w:rsidR="000162EE" w:rsidRDefault="000162EE" w:rsidP="000162EE">
      <w:r>
        <w:t xml:space="preserve">        if SLD010H &gt; 12 then sleep_dur = .; *deleting 77 and 99, these are missing;</w:t>
      </w:r>
    </w:p>
    <w:p w14:paraId="1CAF5999" w14:textId="77777777" w:rsidR="000162EE" w:rsidRDefault="000162EE" w:rsidP="000162EE">
      <w:r>
        <w:t xml:space="preserve">        else if SLD010H = 7 then sleep_dur = 0;</w:t>
      </w:r>
    </w:p>
    <w:p w14:paraId="0E0D0546" w14:textId="77777777" w:rsidR="000162EE" w:rsidRDefault="000162EE" w:rsidP="000162EE">
      <w:r>
        <w:t xml:space="preserve">        else if SLD010H = 6 then sleep_dur = 1;</w:t>
      </w:r>
    </w:p>
    <w:p w14:paraId="248FF4DF" w14:textId="77777777" w:rsidR="000162EE" w:rsidRDefault="000162EE" w:rsidP="000162EE">
      <w:r>
        <w:t xml:space="preserve">        else if SLD010H &lt; 6 then sleep_dur = 2;</w:t>
      </w:r>
    </w:p>
    <w:p w14:paraId="41B1C975" w14:textId="77777777" w:rsidR="000162EE" w:rsidRDefault="000162EE" w:rsidP="000162EE">
      <w:r>
        <w:t xml:space="preserve">        else if SLD010H = 8 then sleep_dur = 3;</w:t>
      </w:r>
    </w:p>
    <w:p w14:paraId="5C8A5B0E" w14:textId="77777777" w:rsidR="000162EE" w:rsidRDefault="000162EE" w:rsidP="000162EE">
      <w:r>
        <w:t xml:space="preserve">        else if SLD010H &gt; 8 then sleep_dur = 4;</w:t>
      </w:r>
    </w:p>
    <w:p w14:paraId="42D401DA" w14:textId="77777777" w:rsidR="000162EE" w:rsidRDefault="000162EE" w:rsidP="000162EE">
      <w:r>
        <w:t xml:space="preserve">        format sleep_dur sleepdur.;</w:t>
      </w:r>
    </w:p>
    <w:p w14:paraId="5A57D2E6" w14:textId="77777777" w:rsidR="000162EE" w:rsidRDefault="000162EE" w:rsidP="000162EE">
      <w:r>
        <w:t xml:space="preserve">        label sleep_dur="How much sleep do you get (hours)?";</w:t>
      </w:r>
    </w:p>
    <w:p w14:paraId="76429F10" w14:textId="77777777" w:rsidR="000162EE" w:rsidRDefault="000162EE" w:rsidP="000162EE"/>
    <w:p w14:paraId="74DD1D06" w14:textId="77777777" w:rsidR="000162EE" w:rsidRDefault="000162EE" w:rsidP="000162EE">
      <w:r>
        <w:t xml:space="preserve">        short_sleep = 3;</w:t>
      </w:r>
    </w:p>
    <w:p w14:paraId="61AF64E4" w14:textId="77777777" w:rsidR="000162EE" w:rsidRDefault="000162EE" w:rsidP="000162EE">
      <w:r>
        <w:t xml:space="preserve">        if sleep_dur = 2 then short_sleep = 1;</w:t>
      </w:r>
    </w:p>
    <w:p w14:paraId="20BE6675" w14:textId="77777777" w:rsidR="000162EE" w:rsidRDefault="000162EE" w:rsidP="000162EE">
      <w:r>
        <w:t xml:space="preserve">        else if sleep_dur = . then short_sleep = .;</w:t>
      </w:r>
    </w:p>
    <w:p w14:paraId="436D51FF" w14:textId="77777777" w:rsidR="000162EE" w:rsidRDefault="000162EE" w:rsidP="000162EE">
      <w:r>
        <w:t xml:space="preserve">        format short_sleep yesno.;</w:t>
      </w:r>
    </w:p>
    <w:p w14:paraId="53EF8604" w14:textId="77777777" w:rsidR="000162EE" w:rsidRDefault="000162EE" w:rsidP="000162EE">
      <w:r>
        <w:t xml:space="preserve">        label short_sleep="Short Sleep (&lt;6 hours per night)";</w:t>
      </w:r>
    </w:p>
    <w:p w14:paraId="26F53440" w14:textId="77777777" w:rsidR="000162EE" w:rsidRDefault="000162EE" w:rsidP="000162EE"/>
    <w:p w14:paraId="27E24B33" w14:textId="77777777" w:rsidR="000162EE" w:rsidRDefault="000162EE" w:rsidP="000162EE"/>
    <w:p w14:paraId="2F6BB61A" w14:textId="77777777" w:rsidR="000162EE" w:rsidRDefault="000162EE" w:rsidP="000162EE">
      <w:r>
        <w:t xml:space="preserve">        poor_sleep = .;</w:t>
      </w:r>
    </w:p>
    <w:p w14:paraId="5235BD5D" w14:textId="77777777" w:rsidR="000162EE" w:rsidRDefault="000162EE" w:rsidP="000162EE">
      <w:r>
        <w:t xml:space="preserve">        if 2 le SLQ080 le 4 then poor_sleep = 1;</w:t>
      </w:r>
    </w:p>
    <w:p w14:paraId="72AE8248" w14:textId="77777777" w:rsidR="000162EE" w:rsidRDefault="000162EE" w:rsidP="000162EE">
      <w:r>
        <w:t xml:space="preserve">        else if 2 le SLQ090 le 4 then poor_sleep = 1;</w:t>
      </w:r>
    </w:p>
    <w:p w14:paraId="2BC8FAC5" w14:textId="77777777" w:rsidR="000162EE" w:rsidRDefault="000162EE" w:rsidP="000162EE">
      <w:r>
        <w:t xml:space="preserve">        else if 2 le SLQ100 le 4  then poor_sleep = 1;</w:t>
      </w:r>
    </w:p>
    <w:p w14:paraId="58491FB9" w14:textId="77777777" w:rsidR="000162EE" w:rsidRDefault="000162EE" w:rsidP="000162EE">
      <w:r>
        <w:t xml:space="preserve">        else if 2 le SLQ110 le 4  then poor_sleep = 1;</w:t>
      </w:r>
    </w:p>
    <w:p w14:paraId="0852D2FA" w14:textId="77777777" w:rsidR="000162EE" w:rsidRDefault="000162EE" w:rsidP="000162EE">
      <w:r>
        <w:t xml:space="preserve">        else if 2 le SLQ120 le 4  then poor_sleep = 1;</w:t>
      </w:r>
    </w:p>
    <w:p w14:paraId="6C748155" w14:textId="77777777" w:rsidR="000162EE" w:rsidRDefault="000162EE" w:rsidP="000162EE">
      <w:r>
        <w:t xml:space="preserve">        else if SLQ080 &lt; 2 and SLQ090 &lt; 2 and SLQ100 &lt; 2 and SLQ110 &lt; 2 and SLQ120 &lt; 2 then poor_sleep = 3;</w:t>
      </w:r>
    </w:p>
    <w:p w14:paraId="4C9282C7" w14:textId="77777777" w:rsidR="000162EE" w:rsidRDefault="000162EE" w:rsidP="000162EE">
      <w:r>
        <w:t xml:space="preserve">        format poor_sleep yesno.;</w:t>
      </w:r>
    </w:p>
    <w:p w14:paraId="2BAFF186" w14:textId="77777777" w:rsidR="000162EE" w:rsidRDefault="000162EE" w:rsidP="000162EE"/>
    <w:p w14:paraId="17D1645E" w14:textId="77777777" w:rsidR="000162EE" w:rsidRDefault="000162EE" w:rsidP="000162EE">
      <w:r>
        <w:t xml:space="preserve">        pir_cat = .;</w:t>
      </w:r>
    </w:p>
    <w:p w14:paraId="570436F3" w14:textId="77777777" w:rsidR="000162EE" w:rsidRDefault="000162EE" w:rsidP="000162EE">
      <w:r>
        <w:t xml:space="preserve">        if INDFMPIR &gt; 2 then pir_cat = 3;</w:t>
      </w:r>
    </w:p>
    <w:p w14:paraId="57BCE915" w14:textId="77777777" w:rsidR="000162EE" w:rsidRDefault="000162EE" w:rsidP="000162EE">
      <w:r>
        <w:t xml:space="preserve">        else if INDFMPIR &gt; 1 then pir_cat = 1;</w:t>
      </w:r>
    </w:p>
    <w:p w14:paraId="0546BE8C" w14:textId="77777777" w:rsidR="000162EE" w:rsidRDefault="000162EE" w:rsidP="000162EE">
      <w:r>
        <w:t xml:space="preserve">        else if INDFMPIR &lt;= 1 then pir_cat = 2;</w:t>
      </w:r>
    </w:p>
    <w:p w14:paraId="0608B444" w14:textId="77777777" w:rsidR="000162EE" w:rsidRDefault="000162EE" w:rsidP="000162EE">
      <w:r>
        <w:t xml:space="preserve">        format pir_cat pir.;</w:t>
      </w:r>
    </w:p>
    <w:p w14:paraId="16F8390C" w14:textId="77777777" w:rsidR="000162EE" w:rsidRDefault="000162EE" w:rsidP="000162EE">
      <w:r>
        <w:t xml:space="preserve">        label pir_cat="Poverty income ratio";</w:t>
      </w:r>
    </w:p>
    <w:p w14:paraId="4BB13882" w14:textId="77777777" w:rsidR="000162EE" w:rsidRDefault="000162EE" w:rsidP="000162EE"/>
    <w:p w14:paraId="68D1A113" w14:textId="77777777" w:rsidR="000162EE" w:rsidRDefault="000162EE" w:rsidP="000162EE">
      <w:r>
        <w:t xml:space="preserve">        format DMDEDUC2 edu.;</w:t>
      </w:r>
    </w:p>
    <w:p w14:paraId="4D1D4B8A" w14:textId="77777777" w:rsidR="000162EE" w:rsidRDefault="000162EE" w:rsidP="000162EE">
      <w:r>
        <w:t xml:space="preserve">        if DMDEDUC2 &gt; 6 then DMDEDUC2 = .;</w:t>
      </w:r>
    </w:p>
    <w:p w14:paraId="77E7CDB6" w14:textId="77777777" w:rsidR="000162EE" w:rsidRDefault="000162EE" w:rsidP="000162EE"/>
    <w:p w14:paraId="12CBC47E" w14:textId="77777777" w:rsidR="000162EE" w:rsidRDefault="000162EE" w:rsidP="000162EE">
      <w:r>
        <w:t>run;</w:t>
      </w:r>
    </w:p>
    <w:p w14:paraId="2E3DD58A" w14:textId="77777777" w:rsidR="000162EE" w:rsidRDefault="000162EE" w:rsidP="000162EE">
      <w:r>
        <w:t>proc freq data=nhanes; *check for correct coding of exposures, outcomes, and mediators;</w:t>
      </w:r>
    </w:p>
    <w:p w14:paraId="1535D8B7" w14:textId="77777777" w:rsidR="000162EE" w:rsidRDefault="000162EE" w:rsidP="000162EE">
      <w:r>
        <w:t xml:space="preserve">        tables LBXCRP*crp_bin SLD010H*sleep_dur</w:t>
      </w:r>
    </w:p>
    <w:p w14:paraId="4DC7A631" w14:textId="77777777" w:rsidR="000162EE" w:rsidRDefault="000162EE" w:rsidP="000162EE">
      <w:r>
        <w:t xml:space="preserve">                        SLQ080*poor_sleep</w:t>
      </w:r>
    </w:p>
    <w:p w14:paraId="7F3F8B1A" w14:textId="77777777" w:rsidR="000162EE" w:rsidRDefault="000162EE" w:rsidP="000162EE">
      <w:r>
        <w:t xml:space="preserve">                        SLQ090*poor_sleep</w:t>
      </w:r>
    </w:p>
    <w:p w14:paraId="43C85477" w14:textId="77777777" w:rsidR="000162EE" w:rsidRDefault="000162EE" w:rsidP="000162EE">
      <w:r>
        <w:t xml:space="preserve">                        SLQ100*poor_sleep</w:t>
      </w:r>
    </w:p>
    <w:p w14:paraId="775D21FC" w14:textId="77777777" w:rsidR="000162EE" w:rsidRDefault="000162EE" w:rsidP="000162EE">
      <w:r>
        <w:t xml:space="preserve">                        SLQ110*poor_sleep</w:t>
      </w:r>
    </w:p>
    <w:p w14:paraId="4AEDA8B2" w14:textId="77777777" w:rsidR="000162EE" w:rsidRDefault="000162EE" w:rsidP="000162EE">
      <w:r>
        <w:lastRenderedPageBreak/>
        <w:t xml:space="preserve">                        SLQ120*poor_sleep</w:t>
      </w:r>
    </w:p>
    <w:p w14:paraId="1A6DA117" w14:textId="77777777" w:rsidR="000162EE" w:rsidRDefault="000162EE" w:rsidP="000162EE">
      <w:r>
        <w:t xml:space="preserve">                        INDFMPIR*pir_cat;</w:t>
      </w:r>
    </w:p>
    <w:p w14:paraId="7AC99C76" w14:textId="77777777" w:rsidR="000162EE" w:rsidRDefault="000162EE" w:rsidP="000162EE">
      <w:r>
        <w:t>run;</w:t>
      </w:r>
    </w:p>
    <w:p w14:paraId="2384420C" w14:textId="77777777" w:rsidR="000162EE" w:rsidRDefault="000162EE" w:rsidP="000162EE">
      <w:r>
        <w:t>data nhanes; *Coding age;</w:t>
      </w:r>
    </w:p>
    <w:p w14:paraId="23E67E7C" w14:textId="77777777" w:rsidR="000162EE" w:rsidRDefault="000162EE" w:rsidP="000162EE">
      <w:r>
        <w:t xml:space="preserve">        set nhanes;</w:t>
      </w:r>
    </w:p>
    <w:p w14:paraId="5C8F1065" w14:textId="77777777" w:rsidR="000162EE" w:rsidRDefault="000162EE" w:rsidP="000162EE"/>
    <w:p w14:paraId="7774D91E" w14:textId="77777777" w:rsidR="000162EE" w:rsidRDefault="000162EE" w:rsidP="000162EE">
      <w:r>
        <w:t xml:space="preserve">        agecat = .;</w:t>
      </w:r>
    </w:p>
    <w:p w14:paraId="58BA395A" w14:textId="77777777" w:rsidR="000162EE" w:rsidRDefault="000162EE" w:rsidP="000162EE">
      <w:r>
        <w:t xml:space="preserve">        if RIDAGEYR &lt; 20 then delete;</w:t>
      </w:r>
    </w:p>
    <w:p w14:paraId="7B37096F" w14:textId="77777777" w:rsidR="000162EE" w:rsidRDefault="000162EE" w:rsidP="000162EE">
      <w:r>
        <w:t xml:space="preserve">        else if RIDAGEYR &lt;25 then agecat = 0;</w:t>
      </w:r>
    </w:p>
    <w:p w14:paraId="0971DC11" w14:textId="77777777" w:rsidR="000162EE" w:rsidRDefault="000162EE" w:rsidP="000162EE">
      <w:r>
        <w:t xml:space="preserve">        else if RIDAGEYR &lt;30 then agecat = 1;</w:t>
      </w:r>
    </w:p>
    <w:p w14:paraId="70142BA6" w14:textId="77777777" w:rsidR="000162EE" w:rsidRDefault="000162EE" w:rsidP="000162EE">
      <w:r>
        <w:t xml:space="preserve">        else if RIDAGEYR &lt;35 then agecat = 2;</w:t>
      </w:r>
    </w:p>
    <w:p w14:paraId="50DB7757" w14:textId="77777777" w:rsidR="000162EE" w:rsidRDefault="000162EE" w:rsidP="000162EE">
      <w:r>
        <w:t xml:space="preserve">        else if RIDAGEYR &lt;40 then agecat = 3;</w:t>
      </w:r>
    </w:p>
    <w:p w14:paraId="0E7E1E26" w14:textId="77777777" w:rsidR="000162EE" w:rsidRDefault="000162EE" w:rsidP="000162EE">
      <w:r>
        <w:t xml:space="preserve">        else if RIDAGEYR &lt;45 then agecat = 4;</w:t>
      </w:r>
    </w:p>
    <w:p w14:paraId="17574D9B" w14:textId="77777777" w:rsidR="000162EE" w:rsidRDefault="000162EE" w:rsidP="000162EE">
      <w:r>
        <w:t xml:space="preserve">        else if RIDAGEYR &lt;50 then agecat = 5;</w:t>
      </w:r>
    </w:p>
    <w:p w14:paraId="0B48F6D3" w14:textId="77777777" w:rsidR="000162EE" w:rsidRDefault="000162EE" w:rsidP="000162EE">
      <w:r>
        <w:t xml:space="preserve">        else if RIDAGEYR &lt;55 then agecat = 6;</w:t>
      </w:r>
    </w:p>
    <w:p w14:paraId="0931A305" w14:textId="77777777" w:rsidR="000162EE" w:rsidRDefault="000162EE" w:rsidP="000162EE">
      <w:r>
        <w:t xml:space="preserve">        else if RIDAGEYR &lt;60 then agecat = 7;</w:t>
      </w:r>
    </w:p>
    <w:p w14:paraId="5047AA4B" w14:textId="77777777" w:rsidR="000162EE" w:rsidRDefault="000162EE" w:rsidP="000162EE">
      <w:r>
        <w:t xml:space="preserve">        else if RIDAGEYR &lt;65 then agecat = 8;</w:t>
      </w:r>
    </w:p>
    <w:p w14:paraId="685CD0EA" w14:textId="77777777" w:rsidR="000162EE" w:rsidRDefault="000162EE" w:rsidP="000162EE">
      <w:r>
        <w:t xml:space="preserve">        else if RIDAGEYR &lt;70 then agecat = 9;</w:t>
      </w:r>
    </w:p>
    <w:p w14:paraId="4BC7A0C3" w14:textId="77777777" w:rsidR="000162EE" w:rsidRDefault="000162EE" w:rsidP="000162EE">
      <w:r>
        <w:t xml:space="preserve">        else if RIDAGEYR &lt;75 then agecat = 10;</w:t>
      </w:r>
    </w:p>
    <w:p w14:paraId="446F2711" w14:textId="77777777" w:rsidR="000162EE" w:rsidRDefault="000162EE" w:rsidP="000162EE">
      <w:r>
        <w:t xml:space="preserve">        else if RIDAGEYR &lt;80 then agecat = 11;</w:t>
      </w:r>
    </w:p>
    <w:p w14:paraId="773A82ED" w14:textId="77777777" w:rsidR="000162EE" w:rsidRDefault="000162EE" w:rsidP="000162EE">
      <w:r>
        <w:t xml:space="preserve">        else agecat = 12;</w:t>
      </w:r>
    </w:p>
    <w:p w14:paraId="1ABDB071" w14:textId="77777777" w:rsidR="000162EE" w:rsidRDefault="000162EE" w:rsidP="000162EE">
      <w:r>
        <w:t xml:space="preserve">        format agecat age_5yr.;</w:t>
      </w:r>
    </w:p>
    <w:p w14:paraId="7A2699B7" w14:textId="77777777" w:rsidR="000162EE" w:rsidRDefault="000162EE" w:rsidP="000162EE">
      <w:r>
        <w:t xml:space="preserve">        label agecat = "Age (5yr categories)";</w:t>
      </w:r>
    </w:p>
    <w:p w14:paraId="35E40A4D" w14:textId="77777777" w:rsidR="000162EE" w:rsidRDefault="000162EE" w:rsidP="000162EE"/>
    <w:p w14:paraId="086BF987" w14:textId="77777777" w:rsidR="000162EE" w:rsidRDefault="000162EE" w:rsidP="000162EE"/>
    <w:p w14:paraId="31506372" w14:textId="77777777" w:rsidR="000162EE" w:rsidRDefault="000162EE" w:rsidP="000162EE"/>
    <w:p w14:paraId="7403D71D" w14:textId="77777777" w:rsidR="000162EE" w:rsidRDefault="000162EE" w:rsidP="000162EE">
      <w:r>
        <w:t>run;</w:t>
      </w:r>
    </w:p>
    <w:p w14:paraId="52607768" w14:textId="77777777" w:rsidR="000162EE" w:rsidRDefault="000162EE" w:rsidP="000162EE">
      <w:r>
        <w:t>proc freq data=nhanes; *check for correct coding of age;</w:t>
      </w:r>
    </w:p>
    <w:p w14:paraId="59D1C4FE" w14:textId="77777777" w:rsidR="000162EE" w:rsidRDefault="000162EE" w:rsidP="000162EE">
      <w:r>
        <w:t xml:space="preserve">        tables RIDAGEYR*agecat;</w:t>
      </w:r>
    </w:p>
    <w:p w14:paraId="5F7F39E9" w14:textId="77777777" w:rsidR="000162EE" w:rsidRDefault="000162EE" w:rsidP="000162EE">
      <w:r>
        <w:lastRenderedPageBreak/>
        <w:t>run;</w:t>
      </w:r>
    </w:p>
    <w:p w14:paraId="2EDD803A" w14:textId="77777777" w:rsidR="000162EE" w:rsidRDefault="000162EE" w:rsidP="000162EE">
      <w:r>
        <w:t>data nhanes; *Coding cotinine;</w:t>
      </w:r>
    </w:p>
    <w:p w14:paraId="028D1015" w14:textId="77777777" w:rsidR="000162EE" w:rsidRDefault="000162EE" w:rsidP="000162EE">
      <w:r>
        <w:t xml:space="preserve">        set nhanes;</w:t>
      </w:r>
    </w:p>
    <w:p w14:paraId="78AEB564" w14:textId="77777777" w:rsidR="000162EE" w:rsidRDefault="000162EE" w:rsidP="000162EE"/>
    <w:p w14:paraId="6171AD46" w14:textId="77777777" w:rsidR="000162EE" w:rsidRDefault="000162EE" w:rsidP="000162EE">
      <w:r>
        <w:t xml:space="preserve">        cotinine_cat = .;</w:t>
      </w:r>
    </w:p>
    <w:p w14:paraId="61112F38" w14:textId="77777777" w:rsidR="000162EE" w:rsidRDefault="000162EE" w:rsidP="000162EE">
      <w:r>
        <w:t xml:space="preserve">        if LBXCOT &lt; 3 then cotinine_cat = 0;</w:t>
      </w:r>
    </w:p>
    <w:p w14:paraId="6B4D5A8C" w14:textId="77777777" w:rsidR="000162EE" w:rsidRDefault="000162EE" w:rsidP="000162EE">
      <w:r>
        <w:t xml:space="preserve">        else if LBXCOT &gt;= 3 then cotinine_cat = 1;</w:t>
      </w:r>
    </w:p>
    <w:p w14:paraId="11979995" w14:textId="77777777" w:rsidR="000162EE" w:rsidRDefault="000162EE" w:rsidP="000162EE">
      <w:r>
        <w:t xml:space="preserve">        format cotinine_cat cot.;</w:t>
      </w:r>
    </w:p>
    <w:p w14:paraId="7FEBB22E" w14:textId="77777777" w:rsidR="000162EE" w:rsidRDefault="000162EE" w:rsidP="000162EE">
      <w:r>
        <w:t xml:space="preserve">        label cotinine_cat = "Cotinine level, two categories";</w:t>
      </w:r>
    </w:p>
    <w:p w14:paraId="101F92BD" w14:textId="77777777" w:rsidR="000162EE" w:rsidRDefault="000162EE" w:rsidP="000162EE">
      <w:r>
        <w:t>run;</w:t>
      </w:r>
    </w:p>
    <w:p w14:paraId="264D123C" w14:textId="77777777" w:rsidR="000162EE" w:rsidRDefault="000162EE" w:rsidP="000162EE">
      <w:r>
        <w:t>proc freq data=nhanes; tables LBXCOT*cotinine_cat; run; *Checking for correct cotinine coding;</w:t>
      </w:r>
    </w:p>
    <w:p w14:paraId="75C15CC3" w14:textId="77777777" w:rsidR="000162EE" w:rsidRDefault="000162EE" w:rsidP="000162EE">
      <w:r>
        <w:t>proc freq data=nhanes; *hrt missingness?;</w:t>
      </w:r>
    </w:p>
    <w:p w14:paraId="1610A44C" w14:textId="77777777" w:rsidR="000162EE" w:rsidRDefault="000162EE" w:rsidP="000162EE">
      <w:r>
        <w:t xml:space="preserve">  tables RHQ558 RHQ566 RHQ574 RHQ584 RHQ600;</w:t>
      </w:r>
    </w:p>
    <w:p w14:paraId="177BAA0A" w14:textId="77777777" w:rsidR="000162EE" w:rsidRDefault="000162EE" w:rsidP="000162EE">
      <w:r>
        <w:t>run;</w:t>
      </w:r>
    </w:p>
    <w:p w14:paraId="7E36FE79" w14:textId="77777777" w:rsidR="000162EE" w:rsidRDefault="000162EE" w:rsidP="000162EE">
      <w:r>
        <w:t>data nhanes; *coding other covariates;</w:t>
      </w:r>
    </w:p>
    <w:p w14:paraId="1ECD54AE" w14:textId="77777777" w:rsidR="000162EE" w:rsidRDefault="000162EE" w:rsidP="000162EE">
      <w:r>
        <w:t xml:space="preserve">        set nhanes;</w:t>
      </w:r>
    </w:p>
    <w:p w14:paraId="46366044" w14:textId="77777777" w:rsidR="000162EE" w:rsidRDefault="000162EE" w:rsidP="000162EE"/>
    <w:p w14:paraId="2F17EE5D" w14:textId="77777777" w:rsidR="000162EE" w:rsidRDefault="000162EE" w:rsidP="000162EE">
      <w:r>
        <w:t xml:space="preserve">        hrt = 4;</w:t>
      </w:r>
    </w:p>
    <w:p w14:paraId="44204193" w14:textId="77777777" w:rsidR="000162EE" w:rsidRDefault="000162EE" w:rsidP="000162EE">
      <w:r>
        <w:t xml:space="preserve">        if RIAGENDR = 1 then hrt = 3;</w:t>
      </w:r>
    </w:p>
    <w:p w14:paraId="24806B70" w14:textId="77777777" w:rsidR="000162EE" w:rsidRDefault="000162EE" w:rsidP="000162EE">
      <w:r>
        <w:t xml:space="preserve">        else if RHQ540 = 2 then hrt = 0;</w:t>
      </w:r>
    </w:p>
    <w:p w14:paraId="6DA662A7" w14:textId="77777777" w:rsidR="000162EE" w:rsidRDefault="000162EE" w:rsidP="000162EE">
      <w:r>
        <w:t xml:space="preserve">        else if RHQ558 = 1 or RHQ566 = 1 or RHQ574 = 1 or RHQ584 = 1 or RHQ600 = 1 then hrt = 1;</w:t>
      </w:r>
    </w:p>
    <w:p w14:paraId="23239F00" w14:textId="77777777" w:rsidR="000162EE" w:rsidRDefault="000162EE" w:rsidP="000162EE">
      <w:r>
        <w:t xml:space="preserve">        else if RHQ558 = 2 or RHQ566 = 2 or RHQ574 = 2 or RHQ584 = 2 or RHQ600 = 2 then hrt = 0;</w:t>
      </w:r>
    </w:p>
    <w:p w14:paraId="28978011" w14:textId="77777777" w:rsidR="000162EE" w:rsidRDefault="000162EE" w:rsidP="000162EE">
      <w:r>
        <w:t xml:space="preserve">        format hrt hrt.;</w:t>
      </w:r>
    </w:p>
    <w:p w14:paraId="5718E770" w14:textId="77777777" w:rsidR="000162EE" w:rsidRDefault="000162EE" w:rsidP="000162EE">
      <w:r>
        <w:t xml:space="preserve">        label hrt = "Using any HRT now (y/n)";</w:t>
      </w:r>
    </w:p>
    <w:p w14:paraId="717396AA" w14:textId="77777777" w:rsidR="000162EE" w:rsidRDefault="000162EE" w:rsidP="000162EE"/>
    <w:p w14:paraId="7A67F5EF" w14:textId="77777777" w:rsidR="000162EE" w:rsidRDefault="000162EE" w:rsidP="000162EE">
      <w:r>
        <w:t xml:space="preserve">        obese = 2;</w:t>
      </w:r>
    </w:p>
    <w:p w14:paraId="0152CD89" w14:textId="77777777" w:rsidR="000162EE" w:rsidRDefault="000162EE" w:rsidP="000162EE">
      <w:r>
        <w:t xml:space="preserve">        if BMXBMI ge 30 then obese=1;</w:t>
      </w:r>
    </w:p>
    <w:p w14:paraId="60A3B00C" w14:textId="77777777" w:rsidR="000162EE" w:rsidRDefault="000162EE" w:rsidP="000162EE">
      <w:r>
        <w:t xml:space="preserve">        else if BMXBMI lt 30 then obese=3;</w:t>
      </w:r>
    </w:p>
    <w:p w14:paraId="02A5ADCE" w14:textId="77777777" w:rsidR="000162EE" w:rsidRPr="000162EE" w:rsidRDefault="000162EE" w:rsidP="000162EE">
      <w:pPr>
        <w:rPr>
          <w:lang w:val="es-EC"/>
        </w:rPr>
      </w:pPr>
      <w:r>
        <w:t xml:space="preserve">        </w:t>
      </w:r>
      <w:r w:rsidRPr="000162EE">
        <w:rPr>
          <w:lang w:val="es-EC"/>
        </w:rPr>
        <w:t>format obese yesno.;</w:t>
      </w:r>
    </w:p>
    <w:p w14:paraId="290976ED" w14:textId="77777777" w:rsidR="000162EE" w:rsidRPr="000162EE" w:rsidRDefault="000162EE" w:rsidP="000162EE">
      <w:pPr>
        <w:rPr>
          <w:lang w:val="es-EC"/>
        </w:rPr>
      </w:pPr>
      <w:r w:rsidRPr="000162EE">
        <w:rPr>
          <w:lang w:val="es-EC"/>
        </w:rPr>
        <w:lastRenderedPageBreak/>
        <w:t xml:space="preserve">        label obese = "BMI 30+ (y/n)";</w:t>
      </w:r>
    </w:p>
    <w:p w14:paraId="6B2439B0" w14:textId="77777777" w:rsidR="000162EE" w:rsidRPr="000162EE" w:rsidRDefault="000162EE" w:rsidP="000162EE">
      <w:pPr>
        <w:rPr>
          <w:lang w:val="es-EC"/>
        </w:rPr>
      </w:pPr>
    </w:p>
    <w:p w14:paraId="67C612BD" w14:textId="77777777" w:rsidR="000162EE" w:rsidRDefault="000162EE" w:rsidP="000162EE">
      <w:r w:rsidRPr="000162EE">
        <w:rPr>
          <w:lang w:val="es-EC"/>
        </w:rPr>
        <w:t xml:space="preserve">        </w:t>
      </w:r>
      <w:r>
        <w:t>sleep_med = 2;</w:t>
      </w:r>
    </w:p>
    <w:p w14:paraId="34C9DBF7" w14:textId="77777777" w:rsidR="000162EE" w:rsidRDefault="000162EE" w:rsidP="000162EE">
      <w:r>
        <w:t xml:space="preserve">        if SLQ140=2 or SLQ140=3 then sleep_med = 1;</w:t>
      </w:r>
    </w:p>
    <w:p w14:paraId="3F085D82" w14:textId="77777777" w:rsidR="000162EE" w:rsidRDefault="000162EE" w:rsidP="000162EE">
      <w:r>
        <w:t xml:space="preserve">        else if SLQ140 le 2 then sleep_med = 3;</w:t>
      </w:r>
    </w:p>
    <w:p w14:paraId="3EF828B5" w14:textId="77777777" w:rsidR="000162EE" w:rsidRDefault="000162EE" w:rsidP="000162EE">
      <w:r>
        <w:t xml:space="preserve">        format sleep_med yesno.;</w:t>
      </w:r>
    </w:p>
    <w:p w14:paraId="513E717C" w14:textId="77777777" w:rsidR="000162EE" w:rsidRDefault="000162EE" w:rsidP="000162EE">
      <w:r>
        <w:t xml:space="preserve">        label sleep_med = "Used sleep medications 5 or more times in the last 30 days";</w:t>
      </w:r>
    </w:p>
    <w:p w14:paraId="639471B2" w14:textId="77777777" w:rsidR="000162EE" w:rsidRDefault="000162EE" w:rsidP="000162EE"/>
    <w:p w14:paraId="50DA96B9" w14:textId="77777777" w:rsidR="000162EE" w:rsidRDefault="000162EE" w:rsidP="000162EE">
      <w:r>
        <w:t xml:space="preserve">        birth_control = 4;</w:t>
      </w:r>
    </w:p>
    <w:p w14:paraId="6CD527F9" w14:textId="77777777" w:rsidR="000162EE" w:rsidRDefault="000162EE" w:rsidP="000162EE">
      <w:r>
        <w:t xml:space="preserve">        if RIAGENDR = 1 then birth_control = 3;</w:t>
      </w:r>
    </w:p>
    <w:p w14:paraId="486B6375" w14:textId="77777777" w:rsidR="000162EE" w:rsidRDefault="000162EE" w:rsidP="000162EE">
      <w:r>
        <w:t xml:space="preserve">        else if RHD442 = 1 or RHQ520 = 1 then birth_control = 1;</w:t>
      </w:r>
    </w:p>
    <w:p w14:paraId="5AD35DD6" w14:textId="77777777" w:rsidR="000162EE" w:rsidRDefault="000162EE" w:rsidP="000162EE">
      <w:r>
        <w:t xml:space="preserve">        else if RHQ420 = 2 or RHQ510 = 2 then birth_control = 0;</w:t>
      </w:r>
    </w:p>
    <w:p w14:paraId="79C3CEE1" w14:textId="77777777" w:rsidR="000162EE" w:rsidRDefault="000162EE" w:rsidP="000162EE">
      <w:r>
        <w:t xml:space="preserve">        else if RHD442 = 2 or RHQ520 = 2 then birth_control = 0;</w:t>
      </w:r>
    </w:p>
    <w:p w14:paraId="67E47C68" w14:textId="77777777" w:rsidR="000162EE" w:rsidRDefault="000162EE" w:rsidP="000162EE">
      <w:r>
        <w:t xml:space="preserve">        format birth_control hrt.;</w:t>
      </w:r>
    </w:p>
    <w:p w14:paraId="4385868F" w14:textId="77777777" w:rsidR="000162EE" w:rsidRDefault="000162EE" w:rsidP="000162EE"/>
    <w:p w14:paraId="7488018D" w14:textId="77777777" w:rsidR="000162EE" w:rsidRDefault="000162EE" w:rsidP="000162EE">
      <w:r>
        <w:t xml:space="preserve">        phys_act = 3;</w:t>
      </w:r>
    </w:p>
    <w:p w14:paraId="20B063C1" w14:textId="77777777" w:rsidR="000162EE" w:rsidRDefault="000162EE" w:rsidP="000162EE">
      <w:r>
        <w:t xml:space="preserve">        if PAQ605 = 1</w:t>
      </w:r>
    </w:p>
    <w:p w14:paraId="29EF9B63" w14:textId="77777777" w:rsidR="000162EE" w:rsidRDefault="000162EE" w:rsidP="000162EE">
      <w:r>
        <w:t xml:space="preserve">                OR PAQ620 = 1</w:t>
      </w:r>
    </w:p>
    <w:p w14:paraId="6828E840" w14:textId="77777777" w:rsidR="000162EE" w:rsidRDefault="000162EE" w:rsidP="000162EE">
      <w:r>
        <w:t xml:space="preserve">                OR PAQ635 = 1</w:t>
      </w:r>
    </w:p>
    <w:p w14:paraId="0462BD70" w14:textId="77777777" w:rsidR="000162EE" w:rsidRDefault="000162EE" w:rsidP="000162EE">
      <w:r>
        <w:t xml:space="preserve">                OR PAQ650 = 1</w:t>
      </w:r>
    </w:p>
    <w:p w14:paraId="5B0A3186" w14:textId="77777777" w:rsidR="000162EE" w:rsidRDefault="000162EE" w:rsidP="000162EE">
      <w:r>
        <w:t xml:space="preserve">                OR PAQ665 = 1</w:t>
      </w:r>
    </w:p>
    <w:p w14:paraId="311AD898" w14:textId="77777777" w:rsidR="000162EE" w:rsidRDefault="000162EE" w:rsidP="000162EE">
      <w:r>
        <w:t xml:space="preserve">                then phys_act = 1;</w:t>
      </w:r>
    </w:p>
    <w:p w14:paraId="6DF3FCCF" w14:textId="77777777" w:rsidR="000162EE" w:rsidRDefault="000162EE" w:rsidP="000162EE">
      <w:r>
        <w:t xml:space="preserve">        else if (PAQ605 ge 7 or PAQ605 = . )</w:t>
      </w:r>
    </w:p>
    <w:p w14:paraId="443676E1" w14:textId="77777777" w:rsidR="000162EE" w:rsidRDefault="000162EE" w:rsidP="000162EE">
      <w:r>
        <w:t xml:space="preserve">                AND (PAQ620 ge 7 or PAQ620 = . )</w:t>
      </w:r>
    </w:p>
    <w:p w14:paraId="787B5BF1" w14:textId="77777777" w:rsidR="000162EE" w:rsidRDefault="000162EE" w:rsidP="000162EE">
      <w:r>
        <w:t xml:space="preserve">                AND (PAQ635 ge 7 or PAQ635 = . )</w:t>
      </w:r>
    </w:p>
    <w:p w14:paraId="2F833452" w14:textId="77777777" w:rsidR="000162EE" w:rsidRDefault="000162EE" w:rsidP="000162EE">
      <w:r>
        <w:t xml:space="preserve">                AND (PAQ650 ge 7 or PAQ650 = . )</w:t>
      </w:r>
    </w:p>
    <w:p w14:paraId="577B0CB9" w14:textId="77777777" w:rsidR="000162EE" w:rsidRDefault="000162EE" w:rsidP="000162EE">
      <w:r>
        <w:t xml:space="preserve">                AND (PAQ665 ge 7 or PAQ665 = . )</w:t>
      </w:r>
    </w:p>
    <w:p w14:paraId="26A3F45E" w14:textId="77777777" w:rsidR="000162EE" w:rsidRDefault="000162EE" w:rsidP="000162EE">
      <w:r>
        <w:t xml:space="preserve">                then phys_act = 2;</w:t>
      </w:r>
    </w:p>
    <w:p w14:paraId="7AE287D9" w14:textId="77777777" w:rsidR="000162EE" w:rsidRDefault="000162EE" w:rsidP="000162EE">
      <w:r>
        <w:t xml:space="preserve">        format phys_act yesno.;</w:t>
      </w:r>
    </w:p>
    <w:p w14:paraId="5F827788" w14:textId="77777777" w:rsidR="000162EE" w:rsidRDefault="000162EE" w:rsidP="000162EE">
      <w:r>
        <w:lastRenderedPageBreak/>
        <w:t xml:space="preserve">        label phys_act="Vigorous or moderate work, recreational, or transportation activity at least once per week.";</w:t>
      </w:r>
    </w:p>
    <w:p w14:paraId="2B30853C" w14:textId="77777777" w:rsidR="000162EE" w:rsidRDefault="000162EE" w:rsidP="000162EE"/>
    <w:p w14:paraId="7F7406B1" w14:textId="77777777" w:rsidR="000162EE" w:rsidRDefault="000162EE" w:rsidP="000162EE"/>
    <w:p w14:paraId="2131A179" w14:textId="77777777" w:rsidR="000162EE" w:rsidRDefault="000162EE" w:rsidP="000162EE">
      <w:r>
        <w:t xml:space="preserve">        format RIAGENDR gender. RIDRETH1 race.;</w:t>
      </w:r>
    </w:p>
    <w:p w14:paraId="080C6B76" w14:textId="77777777" w:rsidR="000162EE" w:rsidRDefault="000162EE" w:rsidP="000162EE">
      <w:r>
        <w:t>run;</w:t>
      </w:r>
    </w:p>
    <w:p w14:paraId="5F8352CD" w14:textId="77777777" w:rsidR="000162EE" w:rsidRDefault="000162EE" w:rsidP="000162EE">
      <w:r>
        <w:t>proc freq data=nhanes; *check for correct coding of HRT, obese, sleepmed, birthcontrol;</w:t>
      </w:r>
    </w:p>
    <w:p w14:paraId="4C0C6082" w14:textId="77777777" w:rsidR="000162EE" w:rsidRDefault="000162EE" w:rsidP="000162EE">
      <w:r>
        <w:t xml:space="preserve">        tables hrt*RHQ558 hrt*RHQ566 hrt*RHQ574 hrt*RHQ584 hrt*RHQ600</w:t>
      </w:r>
    </w:p>
    <w:p w14:paraId="11DF337F" w14:textId="77777777" w:rsidR="000162EE" w:rsidRDefault="000162EE" w:rsidP="000162EE">
      <w:r>
        <w:t xml:space="preserve">                BMXBMI*obese SLQ140*sleep_med RHD442*birth_control;</w:t>
      </w:r>
    </w:p>
    <w:p w14:paraId="3AC74190" w14:textId="77777777" w:rsidR="000162EE" w:rsidRDefault="000162EE" w:rsidP="000162EE">
      <w:r>
        <w:t>run;</w:t>
      </w:r>
    </w:p>
    <w:p w14:paraId="092B1485" w14:textId="77777777" w:rsidR="000162EE" w:rsidRDefault="000162EE" w:rsidP="000162EE"/>
    <w:p w14:paraId="54BEF8AC" w14:textId="77777777" w:rsidR="000162EE" w:rsidRDefault="000162EE" w:rsidP="000162EE">
      <w:r>
        <w:t>data nhanes; *dropping 22 observations due to crp &gt;10;</w:t>
      </w:r>
    </w:p>
    <w:p w14:paraId="3D56CDD4" w14:textId="77777777" w:rsidR="000162EE" w:rsidRDefault="000162EE" w:rsidP="000162EE">
      <w:r>
        <w:t xml:space="preserve">        set nhanes;</w:t>
      </w:r>
    </w:p>
    <w:p w14:paraId="462314B5" w14:textId="77777777" w:rsidR="000162EE" w:rsidRDefault="000162EE" w:rsidP="000162EE">
      <w:r>
        <w:t xml:space="preserve">        </w:t>
      </w:r>
      <w:commentRangeStart w:id="211"/>
      <w:r>
        <w:t>if crp_bin = 2 then delete;</w:t>
      </w:r>
      <w:commentRangeEnd w:id="211"/>
      <w:r w:rsidR="00B506CB">
        <w:rPr>
          <w:rStyle w:val="CommentReference"/>
        </w:rPr>
        <w:commentReference w:id="211"/>
      </w:r>
    </w:p>
    <w:p w14:paraId="4ADE43A9" w14:textId="77777777" w:rsidR="000162EE" w:rsidRDefault="000162EE" w:rsidP="000162EE">
      <w:r>
        <w:t>run;</w:t>
      </w:r>
    </w:p>
    <w:p w14:paraId="4BD6976A" w14:textId="77777777" w:rsidR="000162EE" w:rsidRDefault="000162EE" w:rsidP="000162EE">
      <w:r>
        <w:t>proc freq data=nhanes; tables RHD143*RIDEXPRG; run; *check for pregnancies;</w:t>
      </w:r>
    </w:p>
    <w:p w14:paraId="027BA25E" w14:textId="77777777" w:rsidR="000162EE" w:rsidRDefault="000162EE" w:rsidP="000162EE">
      <w:r>
        <w:t>data nhanes; *dropping 456 observations due to currently pregnant (at exam);</w:t>
      </w:r>
    </w:p>
    <w:p w14:paraId="5C108FFE" w14:textId="77777777" w:rsidR="000162EE" w:rsidRDefault="000162EE" w:rsidP="000162EE">
      <w:r>
        <w:t xml:space="preserve">        set nhanes;</w:t>
      </w:r>
    </w:p>
    <w:p w14:paraId="0270E4B0" w14:textId="77777777" w:rsidR="000162EE" w:rsidRDefault="000162EE" w:rsidP="000162EE">
      <w:r>
        <w:t xml:space="preserve">        if RIDEXPRG = 1 then delete;</w:t>
      </w:r>
    </w:p>
    <w:p w14:paraId="4001DD26" w14:textId="77777777" w:rsidR="000162EE" w:rsidRDefault="000162EE" w:rsidP="000162EE">
      <w:r>
        <w:t>run;</w:t>
      </w:r>
    </w:p>
    <w:p w14:paraId="228DD0E7" w14:textId="77777777" w:rsidR="000162EE" w:rsidRDefault="000162EE" w:rsidP="000162EE">
      <w:r>
        <w:t>data nhanes; *renaming survey design variables;</w:t>
      </w:r>
    </w:p>
    <w:p w14:paraId="3593ED15" w14:textId="77777777" w:rsidR="000162EE" w:rsidRDefault="000162EE" w:rsidP="000162EE">
      <w:r>
        <w:t xml:space="preserve">        set nhanes;</w:t>
      </w:r>
    </w:p>
    <w:p w14:paraId="06FB1D31" w14:textId="77777777" w:rsidR="000162EE" w:rsidRDefault="000162EE" w:rsidP="000162EE">
      <w:r>
        <w:t xml:space="preserve">        weight=WTMEC6YR;</w:t>
      </w:r>
    </w:p>
    <w:p w14:paraId="6A9B9D1E" w14:textId="77777777" w:rsidR="000162EE" w:rsidRDefault="000162EE" w:rsidP="000162EE">
      <w:r>
        <w:t xml:space="preserve">        strata=SDMVSTRA;</w:t>
      </w:r>
    </w:p>
    <w:p w14:paraId="6EE76A34" w14:textId="77777777" w:rsidR="000162EE" w:rsidRDefault="000162EE" w:rsidP="000162EE">
      <w:r>
        <w:t xml:space="preserve">        cluster=SDMVPSU;</w:t>
      </w:r>
    </w:p>
    <w:p w14:paraId="3EE232B8" w14:textId="77777777" w:rsidR="000162EE" w:rsidRDefault="000162EE" w:rsidP="000162EE">
      <w:r>
        <w:t>run;</w:t>
      </w:r>
    </w:p>
    <w:p w14:paraId="06C090FE" w14:textId="77777777" w:rsidR="000162EE" w:rsidRDefault="000162EE" w:rsidP="000162EE">
      <w:r>
        <w:t>*save full dataset;</w:t>
      </w:r>
    </w:p>
    <w:p w14:paraId="24871314" w14:textId="77777777" w:rsidR="000162EE" w:rsidRDefault="000162EE" w:rsidP="000162EE">
      <w:r>
        <w:t>data dat.nhanes;</w:t>
      </w:r>
    </w:p>
    <w:p w14:paraId="6CF39F95" w14:textId="77777777" w:rsidR="000162EE" w:rsidRDefault="000162EE" w:rsidP="000162EE">
      <w:r>
        <w:t xml:space="preserve">        set nhanes;</w:t>
      </w:r>
    </w:p>
    <w:p w14:paraId="593E159B" w14:textId="77777777" w:rsidR="000162EE" w:rsidRDefault="000162EE" w:rsidP="000162EE">
      <w:r>
        <w:lastRenderedPageBreak/>
        <w:t>run;</w:t>
      </w:r>
    </w:p>
    <w:p w14:paraId="3DCFCC87" w14:textId="77777777" w:rsidR="000162EE" w:rsidRDefault="000162EE" w:rsidP="000162EE"/>
    <w:p w14:paraId="67E61C20" w14:textId="77777777" w:rsidR="000162EE" w:rsidRDefault="000162EE" w:rsidP="000162EE">
      <w:r>
        <w:t>*save final dataset with only relevant variables;</w:t>
      </w:r>
    </w:p>
    <w:p w14:paraId="01D1E39A" w14:textId="77777777" w:rsidR="000162EE" w:rsidRDefault="000162EE" w:rsidP="000162EE">
      <w:r>
        <w:t>data dat.final (keep=SEQN weight strata cluster LBXCRP crp_bin crp_log sleep_dur short_sleep poor_sleep pir_cat DMDEDUC2 agecat RIDAGEYR</w:t>
      </w:r>
    </w:p>
    <w:p w14:paraId="6C15349A" w14:textId="77777777" w:rsidR="000162EE" w:rsidRDefault="000162EE" w:rsidP="000162EE">
      <w:r>
        <w:t xml:space="preserve">                                        cotinine_cat LBXCOT hrt obese sleep_med birth_control phys_act RIAGENDR RIDRETH1 PAD200);</w:t>
      </w:r>
    </w:p>
    <w:p w14:paraId="048FF7DB" w14:textId="77777777" w:rsidR="000162EE" w:rsidRDefault="000162EE" w:rsidP="000162EE">
      <w:r>
        <w:t xml:space="preserve">        set nhanes;</w:t>
      </w:r>
    </w:p>
    <w:p w14:paraId="22243300" w14:textId="77777777" w:rsidR="000162EE" w:rsidRDefault="000162EE" w:rsidP="000162EE">
      <w:r>
        <w:t>run;</w:t>
      </w:r>
    </w:p>
    <w:p w14:paraId="61C54171" w14:textId="77777777" w:rsidR="000162EE" w:rsidRDefault="000162EE" w:rsidP="000162EE">
      <w:r>
        <w:t>proc contents data=dat.final;</w:t>
      </w:r>
    </w:p>
    <w:p w14:paraId="676C7FF6" w14:textId="77777777" w:rsidR="000162EE" w:rsidRDefault="000162EE" w:rsidP="000162EE">
      <w:r>
        <w:t>run;</w:t>
      </w:r>
    </w:p>
    <w:p w14:paraId="4876007F" w14:textId="77777777" w:rsidR="000162EE" w:rsidRDefault="000162EE" w:rsidP="000162EE"/>
    <w:p w14:paraId="71FDD2D6" w14:textId="77777777" w:rsidR="000162EE" w:rsidRDefault="000162EE" w:rsidP="000162EE">
      <w:r>
        <w:t>/**********************************/</w:t>
      </w:r>
    </w:p>
    <w:p w14:paraId="318E5F9E" w14:textId="77777777" w:rsidR="000162EE" w:rsidRDefault="000162EE" w:rsidP="000162EE">
      <w:r>
        <w:t>/*   PAPER TABLE 1                */</w:t>
      </w:r>
    </w:p>
    <w:p w14:paraId="3DF6FE40" w14:textId="77777777" w:rsidR="000162EE" w:rsidRDefault="000162EE" w:rsidP="000162EE">
      <w:r>
        <w:t>/**********************************/</w:t>
      </w:r>
    </w:p>
    <w:p w14:paraId="4784AC86" w14:textId="77777777" w:rsidR="000162EE" w:rsidRDefault="000162EE" w:rsidP="000162EE"/>
    <w:p w14:paraId="47DB7143" w14:textId="77777777" w:rsidR="000162EE" w:rsidRDefault="000162EE" w:rsidP="000162EE">
      <w:r>
        <w:t>/* One-way frequencies */</w:t>
      </w:r>
    </w:p>
    <w:p w14:paraId="4894F659" w14:textId="77777777" w:rsidR="000162EE" w:rsidRDefault="000162EE" w:rsidP="000162EE">
      <w:r>
        <w:t>ods output OneWay=oneway_dmdeduc2;</w:t>
      </w:r>
    </w:p>
    <w:p w14:paraId="15BB9A76" w14:textId="77777777" w:rsidR="000162EE" w:rsidRDefault="000162EE" w:rsidP="000162EE">
      <w:r>
        <w:t>proc surveyfreq data=dat.final; strata strata; cluster cluster; weight weight; tables DMDEDUC2; run;</w:t>
      </w:r>
    </w:p>
    <w:p w14:paraId="59216A72" w14:textId="77777777" w:rsidR="000162EE" w:rsidRDefault="000162EE" w:rsidP="000162EE">
      <w:r>
        <w:t>ods output OneWay=oneway_pir_cat;</w:t>
      </w:r>
    </w:p>
    <w:p w14:paraId="71FD7F7D" w14:textId="77777777" w:rsidR="000162EE" w:rsidRDefault="000162EE" w:rsidP="000162EE">
      <w:r>
        <w:t>proc surveyfreq data=dat.final; strata strata; cluster cluster; weight weight; tables pir_cat; run;</w:t>
      </w:r>
    </w:p>
    <w:p w14:paraId="2510C3B7" w14:textId="77777777" w:rsidR="000162EE" w:rsidRDefault="000162EE" w:rsidP="000162EE">
      <w:r>
        <w:t>ods output OneWay=oneway_short_sleep;</w:t>
      </w:r>
    </w:p>
    <w:p w14:paraId="0F310D23" w14:textId="77777777" w:rsidR="000162EE" w:rsidRDefault="000162EE" w:rsidP="000162EE">
      <w:r>
        <w:t>proc surveyfreq data=dat.final; strata strata; cluster cluster; weight weight; tables short_sleep; run;</w:t>
      </w:r>
    </w:p>
    <w:p w14:paraId="67D1C065" w14:textId="77777777" w:rsidR="000162EE" w:rsidRDefault="000162EE" w:rsidP="000162EE">
      <w:r>
        <w:t>ods output OneWay=oneway_poor_sleep;</w:t>
      </w:r>
    </w:p>
    <w:p w14:paraId="74CEC3DF" w14:textId="77777777" w:rsidR="000162EE" w:rsidRDefault="000162EE" w:rsidP="000162EE">
      <w:r>
        <w:t>proc surveyfreq data=dat.final; strata strata; cluster cluster; weight weight; tables poor_sleep; run;</w:t>
      </w:r>
    </w:p>
    <w:p w14:paraId="3B3D3268" w14:textId="77777777" w:rsidR="000162EE" w:rsidRDefault="000162EE" w:rsidP="000162EE">
      <w:r>
        <w:t>ods output OneWay=oneway_riagendr;</w:t>
      </w:r>
    </w:p>
    <w:p w14:paraId="35C384F1" w14:textId="77777777" w:rsidR="000162EE" w:rsidRDefault="000162EE" w:rsidP="000162EE">
      <w:r>
        <w:t>proc surveyfreq data=dat.final; strata strata; cluster cluster; weight weight; tables riagendr; run;</w:t>
      </w:r>
    </w:p>
    <w:p w14:paraId="28CFDE21" w14:textId="77777777" w:rsidR="000162EE" w:rsidRDefault="000162EE" w:rsidP="000162EE">
      <w:r>
        <w:t>ods output OneWay=oneway_ridreth1;</w:t>
      </w:r>
    </w:p>
    <w:p w14:paraId="498963E4" w14:textId="77777777" w:rsidR="000162EE" w:rsidRDefault="000162EE" w:rsidP="000162EE">
      <w:r>
        <w:t>proc surveyfreq data=dat.final; strata strata; cluster cluster; weight weight; tables ridreth1; run;</w:t>
      </w:r>
    </w:p>
    <w:p w14:paraId="36C9FBBE" w14:textId="77777777" w:rsidR="000162EE" w:rsidRDefault="000162EE" w:rsidP="000162EE">
      <w:r>
        <w:lastRenderedPageBreak/>
        <w:t>ods output OneWay=oneway_birth_control;</w:t>
      </w:r>
    </w:p>
    <w:p w14:paraId="7DCB80A9" w14:textId="77777777" w:rsidR="000162EE" w:rsidRDefault="000162EE" w:rsidP="000162EE">
      <w:r>
        <w:t>proc surveyfreq data=dat.final; strata strata; cluster cluster; weight weight; tables  birth_control; run;</w:t>
      </w:r>
    </w:p>
    <w:p w14:paraId="0313CF08" w14:textId="77777777" w:rsidR="000162EE" w:rsidRDefault="000162EE" w:rsidP="000162EE">
      <w:r>
        <w:t>ods output OneWay=oneway_cotinine_cat;</w:t>
      </w:r>
    </w:p>
    <w:p w14:paraId="29FA0E4B" w14:textId="77777777" w:rsidR="000162EE" w:rsidRDefault="000162EE" w:rsidP="000162EE">
      <w:r>
        <w:t>proc surveyfreq data=dat.final; strata strata; cluster cluster; weight weight; tables cotinine_cat; run;</w:t>
      </w:r>
    </w:p>
    <w:p w14:paraId="7903296A" w14:textId="77777777" w:rsidR="000162EE" w:rsidRDefault="000162EE" w:rsidP="000162EE">
      <w:r>
        <w:t>ods output OneWay=oneway_hrt;</w:t>
      </w:r>
    </w:p>
    <w:p w14:paraId="0958B402" w14:textId="77777777" w:rsidR="000162EE" w:rsidRDefault="000162EE" w:rsidP="000162EE">
      <w:r>
        <w:t>proc surveyfreq data=dat.final; strata strata; cluster cluster; weight weight; tables hrt; run;</w:t>
      </w:r>
    </w:p>
    <w:p w14:paraId="2AFE64CE" w14:textId="77777777" w:rsidR="000162EE" w:rsidRDefault="000162EE" w:rsidP="000162EE">
      <w:r>
        <w:t>ods output OneWay=oneway_obese;</w:t>
      </w:r>
    </w:p>
    <w:p w14:paraId="7C6DEF86" w14:textId="77777777" w:rsidR="000162EE" w:rsidRDefault="000162EE" w:rsidP="000162EE">
      <w:r>
        <w:t>proc surveyfreq data=dat.final; strata strata; cluster cluster; weight weight; tables obese; run;</w:t>
      </w:r>
    </w:p>
    <w:p w14:paraId="208AECD4" w14:textId="77777777" w:rsidR="000162EE" w:rsidRDefault="000162EE" w:rsidP="000162EE">
      <w:r>
        <w:t>ods output OneWay=oneway_sleep_med;</w:t>
      </w:r>
    </w:p>
    <w:p w14:paraId="0CAC5251" w14:textId="77777777" w:rsidR="000162EE" w:rsidRDefault="000162EE" w:rsidP="000162EE">
      <w:r>
        <w:t>proc surveyfreq data=dat.final; strata strata; cluster cluster; weight weight; tables sleep_med; run;</w:t>
      </w:r>
    </w:p>
    <w:p w14:paraId="49DEA3F9" w14:textId="77777777" w:rsidR="000162EE" w:rsidRDefault="000162EE" w:rsidP="000162EE">
      <w:r>
        <w:t>ods output OneWay=oneway_phys_act;</w:t>
      </w:r>
    </w:p>
    <w:p w14:paraId="7D456A49" w14:textId="77777777" w:rsidR="000162EE" w:rsidRDefault="000162EE" w:rsidP="000162EE">
      <w:r>
        <w:t>proc surveyfreq data=dat.final; strata strata; cluster cluster; weight weight; tables phys_act; run;</w:t>
      </w:r>
    </w:p>
    <w:p w14:paraId="6B0B62C3" w14:textId="77777777" w:rsidR="000162EE" w:rsidRDefault="000162EE" w:rsidP="000162EE"/>
    <w:p w14:paraId="2ED8B094" w14:textId="77777777" w:rsidR="000162EE" w:rsidRDefault="000162EE" w:rsidP="000162EE">
      <w:r>
        <w:t>data oneway_dmdeduc2(keep=table value frequency percent); set oneway_dmdeduc2;</w:t>
      </w:r>
    </w:p>
    <w:p w14:paraId="49FADA3C" w14:textId="77777777" w:rsidR="000162EE" w:rsidRDefault="000162EE" w:rsidP="000162EE">
      <w:r>
        <w:t xml:space="preserve">        value= vvalue(dmdeduc2); run;</w:t>
      </w:r>
    </w:p>
    <w:p w14:paraId="3792F9AD" w14:textId="77777777" w:rsidR="000162EE" w:rsidRDefault="000162EE" w:rsidP="000162EE">
      <w:r>
        <w:t>data oneway_pir_cat (keep=table value frequency percent); set oneway_pir_cat;</w:t>
      </w:r>
    </w:p>
    <w:p w14:paraId="1C813F70" w14:textId="77777777" w:rsidR="000162EE" w:rsidRDefault="000162EE" w:rsidP="000162EE">
      <w:r>
        <w:t xml:space="preserve">        value= vvalue(pir_cat); run;</w:t>
      </w:r>
    </w:p>
    <w:p w14:paraId="256B5A25" w14:textId="77777777" w:rsidR="000162EE" w:rsidRDefault="000162EE" w:rsidP="000162EE">
      <w:r>
        <w:t>data oneway_short_sleep(keep=table value frequency percent); set oneway_short_sleep;</w:t>
      </w:r>
    </w:p>
    <w:p w14:paraId="226E0899" w14:textId="77777777" w:rsidR="000162EE" w:rsidRDefault="000162EE" w:rsidP="000162EE">
      <w:r>
        <w:t xml:space="preserve">        value= vvalue(short_sleep); run;</w:t>
      </w:r>
    </w:p>
    <w:p w14:paraId="724C902C" w14:textId="77777777" w:rsidR="000162EE" w:rsidRDefault="000162EE" w:rsidP="000162EE">
      <w:r>
        <w:t>data oneway_poor_sleep(keep=table value frequency percent); set oneway_poor_sleep;</w:t>
      </w:r>
    </w:p>
    <w:p w14:paraId="7E43E9D5" w14:textId="77777777" w:rsidR="000162EE" w:rsidRDefault="000162EE" w:rsidP="000162EE">
      <w:r>
        <w:t xml:space="preserve">        value= vvalue(poor_sleep); run;</w:t>
      </w:r>
    </w:p>
    <w:p w14:paraId="0E6E8858" w14:textId="77777777" w:rsidR="000162EE" w:rsidRDefault="000162EE" w:rsidP="000162EE">
      <w:r>
        <w:t>data oneway_RIAGENDR (keep=table value frequency percent); set oneway_RIAGENDR ;</w:t>
      </w:r>
    </w:p>
    <w:p w14:paraId="4171441A" w14:textId="77777777" w:rsidR="000162EE" w:rsidRDefault="000162EE" w:rsidP="000162EE">
      <w:r>
        <w:t xml:space="preserve">        value= vvalue(RIAGENDR) ;  run;</w:t>
      </w:r>
    </w:p>
    <w:p w14:paraId="314E72C3" w14:textId="77777777" w:rsidR="000162EE" w:rsidRDefault="000162EE" w:rsidP="000162EE">
      <w:r>
        <w:t>data oneway_RIDRETH1 (keep=table value frequency percent); set oneway_RIDRETH1 ;</w:t>
      </w:r>
    </w:p>
    <w:p w14:paraId="29956A19" w14:textId="77777777" w:rsidR="000162EE" w:rsidRDefault="000162EE" w:rsidP="000162EE">
      <w:r>
        <w:t xml:space="preserve">        value= vvalue(RIDRETH1) ; run;</w:t>
      </w:r>
    </w:p>
    <w:p w14:paraId="641410F4" w14:textId="77777777" w:rsidR="000162EE" w:rsidRDefault="000162EE" w:rsidP="000162EE">
      <w:r>
        <w:t>data oneway_birth_control(keep=table value frequency percent); set oneway_birth_control;</w:t>
      </w:r>
    </w:p>
    <w:p w14:paraId="70DB529B" w14:textId="77777777" w:rsidR="000162EE" w:rsidRDefault="000162EE" w:rsidP="000162EE">
      <w:r>
        <w:t xml:space="preserve">        value= vvalue(birth_control); run;</w:t>
      </w:r>
    </w:p>
    <w:p w14:paraId="28FCE8B7" w14:textId="77777777" w:rsidR="000162EE" w:rsidRDefault="000162EE" w:rsidP="000162EE">
      <w:r>
        <w:t>data oneway_cotinine_cat(keep=table value frequency percent); set oneway_cotinine_cat;</w:t>
      </w:r>
    </w:p>
    <w:p w14:paraId="0978773F" w14:textId="77777777" w:rsidR="000162EE" w:rsidRDefault="000162EE" w:rsidP="000162EE">
      <w:r>
        <w:t xml:space="preserve">        value= vvalue(cotinine_cat); run;</w:t>
      </w:r>
    </w:p>
    <w:p w14:paraId="6D83594A" w14:textId="77777777" w:rsidR="000162EE" w:rsidRDefault="000162EE" w:rsidP="000162EE">
      <w:r>
        <w:lastRenderedPageBreak/>
        <w:t>data oneway_hrt(keep=table value frequency percent); set oneway_hrt;</w:t>
      </w:r>
    </w:p>
    <w:p w14:paraId="63056EEE" w14:textId="77777777" w:rsidR="000162EE" w:rsidRDefault="000162EE" w:rsidP="000162EE">
      <w:r>
        <w:t xml:space="preserve">        value= vvalue(hrt); run;</w:t>
      </w:r>
    </w:p>
    <w:p w14:paraId="627D94D3" w14:textId="77777777" w:rsidR="000162EE" w:rsidRDefault="000162EE" w:rsidP="000162EE">
      <w:r>
        <w:t>data oneway_obese (keep=table value frequency percent); set oneway_obese ;</w:t>
      </w:r>
    </w:p>
    <w:p w14:paraId="06C33FDE" w14:textId="77777777" w:rsidR="000162EE" w:rsidRDefault="000162EE" w:rsidP="000162EE">
      <w:r>
        <w:t xml:space="preserve">        value= vvalue(obese) ; run;</w:t>
      </w:r>
    </w:p>
    <w:p w14:paraId="0B75D9A1" w14:textId="77777777" w:rsidR="000162EE" w:rsidRDefault="000162EE" w:rsidP="000162EE">
      <w:r>
        <w:t>data oneway_sleep_med(keep=table value frequency percent); set oneway_sleep_med;</w:t>
      </w:r>
    </w:p>
    <w:p w14:paraId="432AAEE2" w14:textId="77777777" w:rsidR="000162EE" w:rsidRDefault="000162EE" w:rsidP="000162EE">
      <w:r>
        <w:t xml:space="preserve">        value= vvalue(sleep_med); run;</w:t>
      </w:r>
    </w:p>
    <w:p w14:paraId="5783F32F" w14:textId="77777777" w:rsidR="000162EE" w:rsidRDefault="000162EE" w:rsidP="000162EE">
      <w:r>
        <w:t>data oneway_phys_act(keep=table value frequency percent); set oneway_phys_act;</w:t>
      </w:r>
    </w:p>
    <w:p w14:paraId="7C153F2B" w14:textId="77777777" w:rsidR="000162EE" w:rsidRDefault="000162EE" w:rsidP="000162EE">
      <w:r>
        <w:t xml:space="preserve">        value= vvalue(phys_act); run;</w:t>
      </w:r>
    </w:p>
    <w:p w14:paraId="56254071" w14:textId="77777777" w:rsidR="000162EE" w:rsidRDefault="000162EE" w:rsidP="000162EE"/>
    <w:p w14:paraId="6E261793" w14:textId="77777777" w:rsidR="000162EE" w:rsidRDefault="000162EE" w:rsidP="000162EE">
      <w:r>
        <w:t>data oneway;</w:t>
      </w:r>
    </w:p>
    <w:p w14:paraId="46634B27" w14:textId="77777777" w:rsidR="000162EE" w:rsidRDefault="000162EE" w:rsidP="000162EE">
      <w:r>
        <w:t xml:space="preserve">        set oneway_dmdeduc2 oneway_pir_cat oneway_short_sleep oneway_poor_sleep</w:t>
      </w:r>
    </w:p>
    <w:p w14:paraId="6A46EE9B" w14:textId="77777777" w:rsidR="000162EE" w:rsidRDefault="000162EE" w:rsidP="000162EE">
      <w:r>
        <w:t xml:space="preserve">        oneway_RIAGENDR oneway_RIDRETH1 oneway_birth_control oneway_cotinine_cat</w:t>
      </w:r>
    </w:p>
    <w:p w14:paraId="3E3CAF8A" w14:textId="77777777" w:rsidR="000162EE" w:rsidRDefault="000162EE" w:rsidP="000162EE">
      <w:r>
        <w:t xml:space="preserve">        oneway_hrt oneway_obese oneway_sleep_med oneway_phys_act;</w:t>
      </w:r>
    </w:p>
    <w:p w14:paraId="392704F2" w14:textId="77777777" w:rsidR="000162EE" w:rsidRDefault="000162EE" w:rsidP="000162EE">
      <w:r>
        <w:t xml:space="preserve">        where percent &lt; 100;</w:t>
      </w:r>
    </w:p>
    <w:p w14:paraId="28F57A27" w14:textId="77777777" w:rsidR="000162EE" w:rsidRDefault="000162EE" w:rsidP="000162EE">
      <w:r>
        <w:t xml:space="preserve">        percent = percent / 100;</w:t>
      </w:r>
    </w:p>
    <w:p w14:paraId="6C5BF385" w14:textId="77777777" w:rsidR="000162EE" w:rsidRDefault="000162EE" w:rsidP="000162EE"/>
    <w:p w14:paraId="1E9A2EDA" w14:textId="77777777" w:rsidR="000162EE" w:rsidRDefault="000162EE" w:rsidP="000162EE">
      <w:r>
        <w:t xml:space="preserve">        table= STRIP( TRANWRD(table, "Table ", "") );</w:t>
      </w:r>
    </w:p>
    <w:p w14:paraId="1C042CA7" w14:textId="77777777" w:rsidR="000162EE" w:rsidRDefault="000162EE" w:rsidP="000162EE"/>
    <w:p w14:paraId="6731B2C5" w14:textId="77777777" w:rsidR="000162EE" w:rsidRDefault="000162EE" w:rsidP="000162EE">
      <w:r>
        <w:t>run;</w:t>
      </w:r>
    </w:p>
    <w:p w14:paraId="78A420EE" w14:textId="77777777" w:rsidR="000162EE" w:rsidRDefault="000162EE" w:rsidP="000162EE"/>
    <w:p w14:paraId="4B9043D8" w14:textId="77777777" w:rsidR="000162EE" w:rsidRDefault="000162EE" w:rsidP="000162EE"/>
    <w:p w14:paraId="78879932" w14:textId="77777777" w:rsidR="000162EE" w:rsidRDefault="000162EE" w:rsidP="000162EE"/>
    <w:p w14:paraId="050D0A4E" w14:textId="77777777" w:rsidR="000162EE" w:rsidRDefault="000162EE" w:rsidP="000162EE">
      <w:r>
        <w:t>/* Two-way frequencies by poor sleep */</w:t>
      </w:r>
    </w:p>
    <w:p w14:paraId="6050FE9E" w14:textId="77777777" w:rsidR="000162EE" w:rsidRDefault="000162EE" w:rsidP="000162EE"/>
    <w:p w14:paraId="1E44DAA7" w14:textId="77777777" w:rsidR="000162EE" w:rsidRDefault="000162EE" w:rsidP="000162EE">
      <w:r>
        <w:t>ods output crosstabs=ps_DMDEDUC2;</w:t>
      </w:r>
    </w:p>
    <w:p w14:paraId="5284F7AF" w14:textId="77777777" w:rsidR="000162EE" w:rsidRDefault="000162EE" w:rsidP="000162EE">
      <w:r>
        <w:t>proc surveyfreq data=dat.final; strata strata; cluster cluster; weight weight; tables DMDEDUC2*poor_sleep; run;</w:t>
      </w:r>
    </w:p>
    <w:p w14:paraId="521EC532" w14:textId="77777777" w:rsidR="000162EE" w:rsidRDefault="000162EE" w:rsidP="000162EE">
      <w:r>
        <w:t>ods output crosstabs=ps_pir_cat;</w:t>
      </w:r>
    </w:p>
    <w:p w14:paraId="017FFA17" w14:textId="77777777" w:rsidR="000162EE" w:rsidRDefault="000162EE" w:rsidP="000162EE">
      <w:r>
        <w:lastRenderedPageBreak/>
        <w:t>proc surveyfreq data=dat.final; strata strata; cluster cluster; weight weight; tables pir_cat*poor_sleep; run;</w:t>
      </w:r>
    </w:p>
    <w:p w14:paraId="25A9FF8D" w14:textId="77777777" w:rsidR="000162EE" w:rsidRDefault="000162EE" w:rsidP="000162EE">
      <w:r>
        <w:t>ods output crosstabs=ps_short_sleep;</w:t>
      </w:r>
    </w:p>
    <w:p w14:paraId="05BD8ABC" w14:textId="77777777" w:rsidR="000162EE" w:rsidRDefault="000162EE" w:rsidP="000162EE">
      <w:r>
        <w:t>proc surveyfreq data=dat.final; strata strata; cluster cluster; weight weight; tables short_sleep*poor_sleep; run;</w:t>
      </w:r>
    </w:p>
    <w:p w14:paraId="53800A5A" w14:textId="77777777" w:rsidR="000162EE" w:rsidRDefault="000162EE" w:rsidP="000162EE">
      <w:r>
        <w:t>ods output crosstabs=ps_riagendr;</w:t>
      </w:r>
    </w:p>
    <w:p w14:paraId="7219FBCA" w14:textId="77777777" w:rsidR="000162EE" w:rsidRDefault="000162EE" w:rsidP="000162EE">
      <w:r>
        <w:t>proc surveyfreq data=dat.final; strata strata; cluster cluster; weight weight; tables riagendr*poor_sleep; run;</w:t>
      </w:r>
    </w:p>
    <w:p w14:paraId="69DD7BDA" w14:textId="77777777" w:rsidR="000162EE" w:rsidRDefault="000162EE" w:rsidP="000162EE">
      <w:r>
        <w:t>ods output crosstabs=ps_ridreth1;</w:t>
      </w:r>
    </w:p>
    <w:p w14:paraId="70E5439E" w14:textId="77777777" w:rsidR="000162EE" w:rsidRDefault="000162EE" w:rsidP="000162EE">
      <w:r>
        <w:t>proc surveyfreq data=dat.final; strata strata; cluster cluster; weight weight; tables ridreth1*poor_sleep; run;</w:t>
      </w:r>
    </w:p>
    <w:p w14:paraId="265FF40B" w14:textId="77777777" w:rsidR="000162EE" w:rsidRDefault="000162EE" w:rsidP="000162EE">
      <w:r>
        <w:t>ods output crosstabs=ps_birth_control;</w:t>
      </w:r>
    </w:p>
    <w:p w14:paraId="4A221659" w14:textId="77777777" w:rsidR="000162EE" w:rsidRDefault="000162EE" w:rsidP="000162EE">
      <w:r>
        <w:t>proc surveyfreq data=dat.final; strata strata; cluster cluster; weight weight; tables  birth_control*poor_sleep; run;</w:t>
      </w:r>
    </w:p>
    <w:p w14:paraId="18C031B2" w14:textId="77777777" w:rsidR="000162EE" w:rsidRDefault="000162EE" w:rsidP="000162EE">
      <w:r>
        <w:t>ods output crosstabs=ps_cotinine_cat;</w:t>
      </w:r>
    </w:p>
    <w:p w14:paraId="203F3995" w14:textId="77777777" w:rsidR="000162EE" w:rsidRDefault="000162EE" w:rsidP="000162EE">
      <w:r>
        <w:t>proc surveyfreq data=dat.final; strata strata; cluster cluster; weight weight; tables cotinine_cat*poor_sleep; run;</w:t>
      </w:r>
    </w:p>
    <w:p w14:paraId="3490BA48" w14:textId="77777777" w:rsidR="000162EE" w:rsidRDefault="000162EE" w:rsidP="000162EE">
      <w:r>
        <w:t>ods output crosstabs=ps_hrt;</w:t>
      </w:r>
    </w:p>
    <w:p w14:paraId="2F473BFE" w14:textId="77777777" w:rsidR="000162EE" w:rsidRDefault="000162EE" w:rsidP="000162EE">
      <w:r>
        <w:t>proc surveyfreq data=dat.final; strata strata; cluster cluster; weight weight; tables hrt*poor_sleep; run;</w:t>
      </w:r>
    </w:p>
    <w:p w14:paraId="5AD53EF6" w14:textId="77777777" w:rsidR="000162EE" w:rsidRDefault="000162EE" w:rsidP="000162EE">
      <w:r>
        <w:t>ods output crosstabs=ps_obese;</w:t>
      </w:r>
    </w:p>
    <w:p w14:paraId="41DD4C58" w14:textId="77777777" w:rsidR="000162EE" w:rsidRDefault="000162EE" w:rsidP="000162EE">
      <w:r>
        <w:t>proc surveyfreq data=dat.final; strata strata; cluster cluster; weight weight; tables obese*poor_sleep; run;</w:t>
      </w:r>
    </w:p>
    <w:p w14:paraId="61C691CD" w14:textId="77777777" w:rsidR="000162EE" w:rsidRDefault="000162EE" w:rsidP="000162EE">
      <w:r>
        <w:t>ods output crosstabs=ps_sleep_med;</w:t>
      </w:r>
    </w:p>
    <w:p w14:paraId="19D44A67" w14:textId="77777777" w:rsidR="000162EE" w:rsidRDefault="000162EE" w:rsidP="000162EE">
      <w:r>
        <w:t>proc surveyfreq data=dat.final; strata strata; cluster cluster; weight weight; tables sleep_med*poor_sleep; run;</w:t>
      </w:r>
    </w:p>
    <w:p w14:paraId="00371E99" w14:textId="77777777" w:rsidR="000162EE" w:rsidRDefault="000162EE" w:rsidP="000162EE">
      <w:r>
        <w:t>ods output crosstabs=ps_phys_act;</w:t>
      </w:r>
    </w:p>
    <w:p w14:paraId="5D9D8A81" w14:textId="77777777" w:rsidR="000162EE" w:rsidRDefault="000162EE" w:rsidP="000162EE">
      <w:r>
        <w:t>proc surveyfreq data=dat.final; strata strata; cluster cluster; weight weight; tables phys_act*poor_sleep; run;</w:t>
      </w:r>
    </w:p>
    <w:p w14:paraId="7FD7562C" w14:textId="77777777" w:rsidR="000162EE" w:rsidRDefault="000162EE" w:rsidP="000162EE"/>
    <w:p w14:paraId="0311C003" w14:textId="77777777" w:rsidR="000162EE" w:rsidRDefault="000162EE" w:rsidP="000162EE">
      <w:r>
        <w:t>data ps_dmdeduc2 (keep=table value frequency percent); set ps_dmdeduc2;</w:t>
      </w:r>
    </w:p>
    <w:p w14:paraId="5AFFE777" w14:textId="77777777" w:rsidR="000162EE" w:rsidRDefault="000162EE" w:rsidP="000162EE">
      <w:r>
        <w:t xml:space="preserve">        value=vvalue(dmdeduc2); table="DMDEDUC2"; where poor_sleep=1;  run;</w:t>
      </w:r>
    </w:p>
    <w:p w14:paraId="265F98CD" w14:textId="77777777" w:rsidR="000162EE" w:rsidRDefault="000162EE" w:rsidP="000162EE">
      <w:r>
        <w:t>data ps_pir_cat (keep=table value frequency percent); set ps_pir_cat;</w:t>
      </w:r>
    </w:p>
    <w:p w14:paraId="3C75AF6A" w14:textId="77777777" w:rsidR="000162EE" w:rsidRDefault="000162EE" w:rsidP="000162EE">
      <w:r>
        <w:lastRenderedPageBreak/>
        <w:t xml:space="preserve">        value= vvalue(pir_cat); table="pir_cat"; where poor_sleep = 1;  run;</w:t>
      </w:r>
    </w:p>
    <w:p w14:paraId="09D73F2A" w14:textId="77777777" w:rsidR="000162EE" w:rsidRDefault="000162EE" w:rsidP="000162EE">
      <w:r>
        <w:t>data ps_short_sleep (keep=table value frequency percent); set ps_short_sleep;</w:t>
      </w:r>
    </w:p>
    <w:p w14:paraId="219EF6F1" w14:textId="77777777" w:rsidR="000162EE" w:rsidRDefault="000162EE" w:rsidP="000162EE">
      <w:r>
        <w:t xml:space="preserve">        value=vvalue(short_sleep);table="short_sleep"; where poor_sleep=1;  run;</w:t>
      </w:r>
    </w:p>
    <w:p w14:paraId="6A74365E" w14:textId="77777777" w:rsidR="000162EE" w:rsidRDefault="000162EE" w:rsidP="000162EE">
      <w:r>
        <w:t>data ps_riagendr (keep=table value frequency percent); set ps_riagendr ;</w:t>
      </w:r>
    </w:p>
    <w:p w14:paraId="0756A48B" w14:textId="77777777" w:rsidR="000162EE" w:rsidRDefault="000162EE" w:rsidP="000162EE">
      <w:r>
        <w:t xml:space="preserve">        value=vvalue(riagendr ); table="RIAGENDR"; where poor_sleep=1;    run;</w:t>
      </w:r>
    </w:p>
    <w:p w14:paraId="21F32DA8" w14:textId="77777777" w:rsidR="000162EE" w:rsidRDefault="000162EE" w:rsidP="000162EE">
      <w:r>
        <w:t>data ps_ridreth1(keep=table value frequency percent); set ps_ridreth1;</w:t>
      </w:r>
    </w:p>
    <w:p w14:paraId="092B529D" w14:textId="77777777" w:rsidR="000162EE" w:rsidRDefault="000162EE" w:rsidP="000162EE">
      <w:r>
        <w:t xml:space="preserve">        value=vvalue(ridreth1); table="RIDRETH1"; where poor_sleep=1; run;</w:t>
      </w:r>
    </w:p>
    <w:p w14:paraId="5E0CF693" w14:textId="77777777" w:rsidR="000162EE" w:rsidRDefault="000162EE" w:rsidP="000162EE">
      <w:r>
        <w:t>data ps_birth_control(keep=table value frequency percent); set ps_birth_control;</w:t>
      </w:r>
    </w:p>
    <w:p w14:paraId="325C3F51" w14:textId="77777777" w:rsidR="000162EE" w:rsidRDefault="000162EE" w:rsidP="000162EE">
      <w:r>
        <w:t xml:space="preserve">        value=vvalue(birth_control); table="birth_control"; where poor_sleep=1;  run;</w:t>
      </w:r>
    </w:p>
    <w:p w14:paraId="17F5DF12" w14:textId="77777777" w:rsidR="000162EE" w:rsidRDefault="000162EE" w:rsidP="000162EE">
      <w:r>
        <w:t>data ps_cotinine_cat(keep=table value frequency percent); set ps_cotinine_cat;</w:t>
      </w:r>
    </w:p>
    <w:p w14:paraId="4E7B6472" w14:textId="77777777" w:rsidR="000162EE" w:rsidRDefault="000162EE" w:rsidP="000162EE">
      <w:r>
        <w:t xml:space="preserve">        value=vvalue(cotinine_cat); table="cotinine_cat"; where poor_sleep=1; run;</w:t>
      </w:r>
    </w:p>
    <w:p w14:paraId="6EC93803" w14:textId="77777777" w:rsidR="000162EE" w:rsidRDefault="000162EE" w:rsidP="000162EE">
      <w:r>
        <w:t>data ps_hrt(keep=table value frequency percent); set ps_hrt;</w:t>
      </w:r>
    </w:p>
    <w:p w14:paraId="3876B9AF" w14:textId="77777777" w:rsidR="000162EE" w:rsidRDefault="000162EE" w:rsidP="000162EE">
      <w:r>
        <w:t xml:space="preserve">        value=vvalue(hrt); table="hrt"; where poor_sleep=1; run;</w:t>
      </w:r>
    </w:p>
    <w:p w14:paraId="3DBE4C4F" w14:textId="77777777" w:rsidR="000162EE" w:rsidRDefault="000162EE" w:rsidP="000162EE">
      <w:r>
        <w:t>data ps_obese(keep=table value frequency percent); set ps_obese;</w:t>
      </w:r>
    </w:p>
    <w:p w14:paraId="48825574" w14:textId="77777777" w:rsidR="000162EE" w:rsidRDefault="000162EE" w:rsidP="000162EE">
      <w:r>
        <w:t xml:space="preserve">        value=vvalue(obese); table="obese"; where poor_sleep=1; run;</w:t>
      </w:r>
    </w:p>
    <w:p w14:paraId="4B152C6A" w14:textId="77777777" w:rsidR="000162EE" w:rsidRDefault="000162EE" w:rsidP="000162EE">
      <w:r>
        <w:t>data ps_sleep_med(keep=table value frequency percent); set ps_sleep_med;</w:t>
      </w:r>
    </w:p>
    <w:p w14:paraId="0655C038" w14:textId="77777777" w:rsidR="000162EE" w:rsidRDefault="000162EE" w:rsidP="000162EE">
      <w:r>
        <w:t xml:space="preserve">        value=vvalue(sleep_med); table="sleep_med"; where poor_sleep=1; run;</w:t>
      </w:r>
    </w:p>
    <w:p w14:paraId="22BBD26D" w14:textId="77777777" w:rsidR="000162EE" w:rsidRDefault="000162EE" w:rsidP="000162EE">
      <w:r>
        <w:t>data ps_phys_act(keep=table value frequency percent); set ps_phys_act;</w:t>
      </w:r>
    </w:p>
    <w:p w14:paraId="1A846E46" w14:textId="77777777" w:rsidR="000162EE" w:rsidRDefault="000162EE" w:rsidP="000162EE">
      <w:r>
        <w:t xml:space="preserve">        value=vvalue(phys_act); table="phys_act"; where poor_sleep=1; run;</w:t>
      </w:r>
    </w:p>
    <w:p w14:paraId="658742A0" w14:textId="77777777" w:rsidR="000162EE" w:rsidRDefault="000162EE" w:rsidP="000162EE"/>
    <w:p w14:paraId="1113F41B" w14:textId="77777777" w:rsidR="000162EE" w:rsidRDefault="000162EE" w:rsidP="000162EE">
      <w:r>
        <w:t>data ps (keep=table value ps_freq ps_perc);</w:t>
      </w:r>
    </w:p>
    <w:p w14:paraId="45886C93" w14:textId="77777777" w:rsidR="000162EE" w:rsidRDefault="000162EE" w:rsidP="000162EE">
      <w:r>
        <w:t xml:space="preserve">        set ps_dmdeduc2   ps_pir_cat  ps_short_sleep  ps_riagendr ps_hrt</w:t>
      </w:r>
    </w:p>
    <w:p w14:paraId="1DBA2928" w14:textId="77777777" w:rsidR="000162EE" w:rsidRDefault="000162EE" w:rsidP="000162EE">
      <w:r>
        <w:t xml:space="preserve">        ps_ridreth1  ps_birth_control ps_cotinine_cat ps_obese ps_sleep_med ps_phys_act;</w:t>
      </w:r>
    </w:p>
    <w:p w14:paraId="09C9B0A3" w14:textId="77777777" w:rsidR="000162EE" w:rsidRDefault="000162EE" w:rsidP="000162EE">
      <w:r>
        <w:t xml:space="preserve">        where frequency &lt; 7310;</w:t>
      </w:r>
    </w:p>
    <w:p w14:paraId="198A0D2C" w14:textId="77777777" w:rsidR="000162EE" w:rsidRDefault="000162EE" w:rsidP="000162EE"/>
    <w:p w14:paraId="60280E0D" w14:textId="77777777" w:rsidR="000162EE" w:rsidRDefault="000162EE" w:rsidP="000162EE">
      <w:r>
        <w:t xml:space="preserve">        ps_freq = frequency;</w:t>
      </w:r>
    </w:p>
    <w:p w14:paraId="7BAFE3FB" w14:textId="77777777" w:rsidR="000162EE" w:rsidRDefault="000162EE" w:rsidP="000162EE">
      <w:r>
        <w:t xml:space="preserve">        ps_perc = 1/percent;</w:t>
      </w:r>
    </w:p>
    <w:p w14:paraId="25CA1D87" w14:textId="77777777" w:rsidR="000162EE" w:rsidRDefault="000162EE" w:rsidP="000162EE">
      <w:r>
        <w:t>run;</w:t>
      </w:r>
    </w:p>
    <w:p w14:paraId="55DB9BEF" w14:textId="77777777" w:rsidR="000162EE" w:rsidRDefault="000162EE" w:rsidP="000162EE"/>
    <w:p w14:paraId="64F9FC22" w14:textId="77777777" w:rsidR="000162EE" w:rsidRDefault="000162EE" w:rsidP="000162EE">
      <w:r>
        <w:lastRenderedPageBreak/>
        <w:t>/* Two-way frequencies by short sleep */</w:t>
      </w:r>
    </w:p>
    <w:p w14:paraId="654A9C29" w14:textId="77777777" w:rsidR="000162EE" w:rsidRDefault="000162EE" w:rsidP="000162EE"/>
    <w:p w14:paraId="7A55BBBD" w14:textId="77777777" w:rsidR="000162EE" w:rsidRDefault="000162EE" w:rsidP="000162EE">
      <w:r>
        <w:t>ods output crosstabs=ss_DMDEDUC2;</w:t>
      </w:r>
    </w:p>
    <w:p w14:paraId="4610429D" w14:textId="77777777" w:rsidR="000162EE" w:rsidRDefault="000162EE" w:rsidP="000162EE">
      <w:r>
        <w:t>proc surveyfreq data=dat.final; strata strata; cluster cluster; weight weight; tables DMDEDUC2*short_sleep; run;</w:t>
      </w:r>
    </w:p>
    <w:p w14:paraId="78D84BBC" w14:textId="77777777" w:rsidR="000162EE" w:rsidRDefault="000162EE" w:rsidP="000162EE">
      <w:r>
        <w:t>ods output crosstabs=ss_pir_cat;</w:t>
      </w:r>
    </w:p>
    <w:p w14:paraId="1CDE6F2C" w14:textId="77777777" w:rsidR="000162EE" w:rsidRDefault="000162EE" w:rsidP="000162EE">
      <w:r>
        <w:t>proc surveyfreq data=dat.final; strata strata; cluster cluster; weight weight; tables pir_cat*short_sleep; run;</w:t>
      </w:r>
    </w:p>
    <w:p w14:paraId="1C5BB8D6" w14:textId="77777777" w:rsidR="000162EE" w:rsidRDefault="000162EE" w:rsidP="000162EE">
      <w:r>
        <w:t>ods output crosstabs=ss_poor_sleep;</w:t>
      </w:r>
    </w:p>
    <w:p w14:paraId="05CEB905" w14:textId="77777777" w:rsidR="000162EE" w:rsidRDefault="000162EE" w:rsidP="000162EE">
      <w:r>
        <w:t>proc surveyfreq data=dat.final; strata strata; cluster cluster; weight weight; tables poor_sleep*short_sleep; run;</w:t>
      </w:r>
    </w:p>
    <w:p w14:paraId="669CAF09" w14:textId="77777777" w:rsidR="000162EE" w:rsidRDefault="000162EE" w:rsidP="000162EE">
      <w:r>
        <w:t>ods output crosstabs=ss_riagendr;</w:t>
      </w:r>
    </w:p>
    <w:p w14:paraId="23F3CB48" w14:textId="77777777" w:rsidR="000162EE" w:rsidRDefault="000162EE" w:rsidP="000162EE">
      <w:r>
        <w:t>proc surveyfreq data=dat.final; strata strata; cluster cluster; weight weight; tables riagendr*short_sleep; run;</w:t>
      </w:r>
    </w:p>
    <w:p w14:paraId="5ACA48EB" w14:textId="77777777" w:rsidR="000162EE" w:rsidRDefault="000162EE" w:rsidP="000162EE">
      <w:r>
        <w:t>ods output crosstabs=ss_ridreth1;</w:t>
      </w:r>
    </w:p>
    <w:p w14:paraId="1D5C4F51" w14:textId="77777777" w:rsidR="000162EE" w:rsidRDefault="000162EE" w:rsidP="000162EE">
      <w:r>
        <w:t>proc surveyfreq data=dat.final; strata strata; cluster cluster; weight weight; tables ridreth1*short_sleep; run;</w:t>
      </w:r>
    </w:p>
    <w:p w14:paraId="795B9822" w14:textId="77777777" w:rsidR="000162EE" w:rsidRDefault="000162EE" w:rsidP="000162EE">
      <w:r>
        <w:t>ods output crosstabs=ss_birth_control;</w:t>
      </w:r>
    </w:p>
    <w:p w14:paraId="49E85C05" w14:textId="77777777" w:rsidR="000162EE" w:rsidRDefault="000162EE" w:rsidP="000162EE">
      <w:r>
        <w:t>proc surveyfreq data=dat.final; strata strata; cluster cluster; weight weight; tables  birth_control*short_sleep; run;</w:t>
      </w:r>
    </w:p>
    <w:p w14:paraId="721EF578" w14:textId="77777777" w:rsidR="000162EE" w:rsidRDefault="000162EE" w:rsidP="000162EE">
      <w:r>
        <w:t>ods output crosstabs=ss_cotinine_cat;</w:t>
      </w:r>
    </w:p>
    <w:p w14:paraId="28BBEBA4" w14:textId="77777777" w:rsidR="000162EE" w:rsidRDefault="000162EE" w:rsidP="000162EE">
      <w:r>
        <w:t>proc surveyfreq data=dat.final; strata strata; cluster cluster; weight weight; tables cotinine_cat*short_sleep; run;</w:t>
      </w:r>
    </w:p>
    <w:p w14:paraId="4C4BAD8C" w14:textId="77777777" w:rsidR="000162EE" w:rsidRDefault="000162EE" w:rsidP="000162EE">
      <w:r>
        <w:t>ods output crosstabs=ss_hrt;</w:t>
      </w:r>
    </w:p>
    <w:p w14:paraId="0E4DABD4" w14:textId="77777777" w:rsidR="000162EE" w:rsidRDefault="000162EE" w:rsidP="000162EE">
      <w:r>
        <w:t>proc surveyfreq data=dat.final; strata strata; cluster cluster; weight weight; tables hrt*short_sleep; run;</w:t>
      </w:r>
    </w:p>
    <w:p w14:paraId="54C5A0EE" w14:textId="77777777" w:rsidR="000162EE" w:rsidRDefault="000162EE" w:rsidP="000162EE">
      <w:r>
        <w:t>ods output crosstabs=ss_obese;</w:t>
      </w:r>
    </w:p>
    <w:p w14:paraId="3CBBBE27" w14:textId="77777777" w:rsidR="000162EE" w:rsidRDefault="000162EE" w:rsidP="000162EE">
      <w:r>
        <w:t>proc surveyfreq data=dat.final; strata strata; cluster cluster; weight weight; tables obese*short_sleep; run;</w:t>
      </w:r>
    </w:p>
    <w:p w14:paraId="097AA308" w14:textId="77777777" w:rsidR="000162EE" w:rsidRDefault="000162EE" w:rsidP="000162EE">
      <w:r>
        <w:t>ods output crosstabs=ss_sleep_med;</w:t>
      </w:r>
    </w:p>
    <w:p w14:paraId="40CD1A9C" w14:textId="77777777" w:rsidR="000162EE" w:rsidRDefault="000162EE" w:rsidP="000162EE">
      <w:r>
        <w:t>proc surveyfreq data=dat.final; strata strata; cluster cluster; weight weight; tables sleep_med*short_sleep; run;</w:t>
      </w:r>
    </w:p>
    <w:p w14:paraId="1782AF10" w14:textId="77777777" w:rsidR="000162EE" w:rsidRDefault="000162EE" w:rsidP="000162EE">
      <w:r>
        <w:t>ods output crosstabs=ss_phys_act;</w:t>
      </w:r>
    </w:p>
    <w:p w14:paraId="0B82AADE" w14:textId="77777777" w:rsidR="000162EE" w:rsidRDefault="000162EE" w:rsidP="000162EE">
      <w:r>
        <w:lastRenderedPageBreak/>
        <w:t>proc surveyfreq data=dat.final; strata strata; cluster cluster; weight weight; tables phys_act*short_sleep; run;</w:t>
      </w:r>
    </w:p>
    <w:p w14:paraId="2EE1C703" w14:textId="77777777" w:rsidR="000162EE" w:rsidRDefault="000162EE" w:rsidP="000162EE"/>
    <w:p w14:paraId="269C990E" w14:textId="77777777" w:rsidR="000162EE" w:rsidRDefault="000162EE" w:rsidP="000162EE"/>
    <w:p w14:paraId="60A87531" w14:textId="77777777" w:rsidR="000162EE" w:rsidRDefault="000162EE" w:rsidP="000162EE">
      <w:r>
        <w:t>data ss_dmdeduc2 (keep=table value frequency percent); set ss_dmdeduc2;</w:t>
      </w:r>
    </w:p>
    <w:p w14:paraId="39A4C11A" w14:textId="77777777" w:rsidR="000162EE" w:rsidRDefault="000162EE" w:rsidP="000162EE">
      <w:r>
        <w:t xml:space="preserve">        value=vvalue(dmdeduc2); table="DMDEDUC2"; where short_sleep=1;  run;</w:t>
      </w:r>
    </w:p>
    <w:p w14:paraId="0090D64B" w14:textId="77777777" w:rsidR="000162EE" w:rsidRDefault="000162EE" w:rsidP="000162EE">
      <w:r>
        <w:t>data ss_pir_cat (keep=table value frequency percent); set ss_pir_cat;</w:t>
      </w:r>
    </w:p>
    <w:p w14:paraId="4F79B889" w14:textId="77777777" w:rsidR="000162EE" w:rsidRDefault="000162EE" w:rsidP="000162EE">
      <w:r>
        <w:t xml:space="preserve">        value= vvalue(pir_cat); table="pir_cat"; where short_sleep = 1;  run;</w:t>
      </w:r>
    </w:p>
    <w:p w14:paraId="0BA94FF1" w14:textId="77777777" w:rsidR="000162EE" w:rsidRDefault="000162EE" w:rsidP="000162EE">
      <w:r>
        <w:t>data ss_poor_sleep (keep=table value frequency percent); set ss_poor_sleep;</w:t>
      </w:r>
    </w:p>
    <w:p w14:paraId="796C8C44" w14:textId="77777777" w:rsidR="000162EE" w:rsidRDefault="000162EE" w:rsidP="000162EE">
      <w:r>
        <w:t xml:space="preserve">        value=vvalue(poor_sleep); table="poor_sleep"; where short_sleep=1;  run;</w:t>
      </w:r>
    </w:p>
    <w:p w14:paraId="544E03FD" w14:textId="77777777" w:rsidR="000162EE" w:rsidRDefault="000162EE" w:rsidP="000162EE">
      <w:r>
        <w:t>data ss_riagendr (keep=table value frequency percent); set ss_riagendr ;</w:t>
      </w:r>
    </w:p>
    <w:p w14:paraId="4FFBE158" w14:textId="77777777" w:rsidR="000162EE" w:rsidRDefault="000162EE" w:rsidP="000162EE">
      <w:r>
        <w:t xml:space="preserve">        value=vvalue(riagendr ); table="RIAGENDR"; where short_sleep=1;    run;</w:t>
      </w:r>
    </w:p>
    <w:p w14:paraId="0D00BE0B" w14:textId="77777777" w:rsidR="000162EE" w:rsidRDefault="000162EE" w:rsidP="000162EE">
      <w:r>
        <w:t>data ss_ridreth1(keep=table value frequency percent); set ss_ridreth1;</w:t>
      </w:r>
    </w:p>
    <w:p w14:paraId="70877400" w14:textId="77777777" w:rsidR="000162EE" w:rsidRDefault="000162EE" w:rsidP="000162EE">
      <w:r>
        <w:t xml:space="preserve">        value=vvalue(ridreth1); table="RIDRETH1"; where short_sleep=1; run;</w:t>
      </w:r>
    </w:p>
    <w:p w14:paraId="177A1332" w14:textId="77777777" w:rsidR="000162EE" w:rsidRDefault="000162EE" w:rsidP="000162EE">
      <w:r>
        <w:t>data ss_birth_control(keep=table value frequency percent); set ss_birth_control;</w:t>
      </w:r>
    </w:p>
    <w:p w14:paraId="413F2DEB" w14:textId="77777777" w:rsidR="000162EE" w:rsidRDefault="000162EE" w:rsidP="000162EE">
      <w:r>
        <w:t xml:space="preserve">        value=vvalue(birth_control); table="birth_control"; where short_sleep=1;  run;</w:t>
      </w:r>
    </w:p>
    <w:p w14:paraId="2FD17886" w14:textId="77777777" w:rsidR="000162EE" w:rsidRDefault="000162EE" w:rsidP="000162EE">
      <w:r>
        <w:t>data ss_cotinine_cat(keep=table value frequency percent); set ss_cotinine_cat;</w:t>
      </w:r>
    </w:p>
    <w:p w14:paraId="12097297" w14:textId="77777777" w:rsidR="000162EE" w:rsidRDefault="000162EE" w:rsidP="000162EE">
      <w:r>
        <w:t xml:space="preserve">        value=vvalue(cotinine_cat); table="cotinine_cat"; where short_sleep=1; run;</w:t>
      </w:r>
    </w:p>
    <w:p w14:paraId="0F7DD064" w14:textId="77777777" w:rsidR="000162EE" w:rsidRDefault="000162EE" w:rsidP="000162EE">
      <w:r>
        <w:t>data ss_hrt(keep=table value frequency percent); set ss_hrt;</w:t>
      </w:r>
    </w:p>
    <w:p w14:paraId="68B05562" w14:textId="77777777" w:rsidR="000162EE" w:rsidRDefault="000162EE" w:rsidP="000162EE">
      <w:r>
        <w:t xml:space="preserve">        value=vvalue(hrt); table="hrt"; where short_sleep=1; run;</w:t>
      </w:r>
    </w:p>
    <w:p w14:paraId="4FC86E43" w14:textId="77777777" w:rsidR="000162EE" w:rsidRDefault="000162EE" w:rsidP="000162EE">
      <w:r>
        <w:t>data ss_obese(keep=table value frequency percent); set ss_obese;</w:t>
      </w:r>
    </w:p>
    <w:p w14:paraId="573ADC20" w14:textId="77777777" w:rsidR="000162EE" w:rsidRDefault="000162EE" w:rsidP="000162EE">
      <w:r>
        <w:t xml:space="preserve">        value=vvalue(obese); table="obese"; where short_sleep=1; run;</w:t>
      </w:r>
    </w:p>
    <w:p w14:paraId="081BA506" w14:textId="77777777" w:rsidR="000162EE" w:rsidRDefault="000162EE" w:rsidP="000162EE">
      <w:r>
        <w:t>data ss_sleep_med(keep=table value frequency percent); set ss_sleep_med;</w:t>
      </w:r>
    </w:p>
    <w:p w14:paraId="27969226" w14:textId="77777777" w:rsidR="000162EE" w:rsidRDefault="000162EE" w:rsidP="000162EE">
      <w:r>
        <w:t xml:space="preserve">        value=vvalue(sleep_med); table="sleep_med"; where short_sleep=1; run;</w:t>
      </w:r>
    </w:p>
    <w:p w14:paraId="567193C5" w14:textId="77777777" w:rsidR="000162EE" w:rsidRDefault="000162EE" w:rsidP="000162EE">
      <w:r>
        <w:t>data ss_phys_act(keep=table value frequency percent); set ss_phys_act;</w:t>
      </w:r>
    </w:p>
    <w:p w14:paraId="5E3ECFD8" w14:textId="77777777" w:rsidR="000162EE" w:rsidRDefault="000162EE" w:rsidP="000162EE">
      <w:r>
        <w:t xml:space="preserve">        value=vvalue(phys_act); table="phys_act"; where short_sleep=1; run;</w:t>
      </w:r>
    </w:p>
    <w:p w14:paraId="2AB88529" w14:textId="77777777" w:rsidR="000162EE" w:rsidRDefault="000162EE" w:rsidP="000162EE">
      <w:r>
        <w:t>data ss (keep = table value ss_freq ss_perc);</w:t>
      </w:r>
    </w:p>
    <w:p w14:paraId="03D93AC2" w14:textId="77777777" w:rsidR="000162EE" w:rsidRDefault="000162EE" w:rsidP="000162EE">
      <w:r>
        <w:t xml:space="preserve">        set ss_dmdeduc2   ss_pir_cat  ss_poor_sleep  ss_riagendr ss_hrt</w:t>
      </w:r>
    </w:p>
    <w:p w14:paraId="3FAFD52E" w14:textId="77777777" w:rsidR="000162EE" w:rsidRDefault="000162EE" w:rsidP="000162EE">
      <w:r>
        <w:t xml:space="preserve">        ss_ridreth1  ss_birth_control ss_cotinine_cat ss_obese ss_sleep_med ss_phys_act;</w:t>
      </w:r>
    </w:p>
    <w:p w14:paraId="57922219" w14:textId="77777777" w:rsidR="000162EE" w:rsidRDefault="000162EE" w:rsidP="000162EE">
      <w:r>
        <w:lastRenderedPageBreak/>
        <w:t xml:space="preserve">        where frequency &lt; 2588;</w:t>
      </w:r>
    </w:p>
    <w:p w14:paraId="1C32F180" w14:textId="77777777" w:rsidR="000162EE" w:rsidRDefault="000162EE" w:rsidP="000162EE"/>
    <w:p w14:paraId="69677BDC" w14:textId="77777777" w:rsidR="000162EE" w:rsidRDefault="000162EE" w:rsidP="000162EE">
      <w:r>
        <w:t xml:space="preserve">        ss_freq = frequency;</w:t>
      </w:r>
    </w:p>
    <w:p w14:paraId="4207A840" w14:textId="77777777" w:rsidR="000162EE" w:rsidRDefault="000162EE" w:rsidP="000162EE">
      <w:r>
        <w:t xml:space="preserve">        ss_perc = 1/percent;</w:t>
      </w:r>
    </w:p>
    <w:p w14:paraId="3ACE665C" w14:textId="77777777" w:rsidR="000162EE" w:rsidRDefault="000162EE" w:rsidP="000162EE">
      <w:r>
        <w:t>run;</w:t>
      </w:r>
    </w:p>
    <w:p w14:paraId="1B39995D" w14:textId="77777777" w:rsidR="000162EE" w:rsidRDefault="000162EE" w:rsidP="000162EE"/>
    <w:p w14:paraId="0BBD3245" w14:textId="77777777" w:rsidR="000162EE" w:rsidRDefault="000162EE" w:rsidP="000162EE">
      <w:r>
        <w:t>/* combine all into table1 */</w:t>
      </w:r>
    </w:p>
    <w:p w14:paraId="743E3E5B" w14:textId="77777777" w:rsidR="000162EE" w:rsidRDefault="000162EE" w:rsidP="000162EE">
      <w:r>
        <w:t>proc datasets lib=work nolist;</w:t>
      </w:r>
    </w:p>
    <w:p w14:paraId="12EB193B" w14:textId="77777777" w:rsidR="000162EE" w:rsidRDefault="000162EE" w:rsidP="000162EE">
      <w:r>
        <w:t xml:space="preserve">       save oneway ss ps;</w:t>
      </w:r>
    </w:p>
    <w:p w14:paraId="60339CC3" w14:textId="77777777" w:rsidR="000162EE" w:rsidRDefault="000162EE" w:rsidP="000162EE">
      <w:r>
        <w:t>run;</w:t>
      </w:r>
    </w:p>
    <w:p w14:paraId="3711C4C0" w14:textId="77777777" w:rsidR="000162EE" w:rsidRDefault="000162EE" w:rsidP="000162EE"/>
    <w:p w14:paraId="3FB5C068" w14:textId="77777777" w:rsidR="000162EE" w:rsidRDefault="000162EE" w:rsidP="000162EE">
      <w:r>
        <w:t>proc sort data=oneway; by table value; run;</w:t>
      </w:r>
    </w:p>
    <w:p w14:paraId="3AA33AA3" w14:textId="77777777" w:rsidR="000162EE" w:rsidRDefault="000162EE" w:rsidP="000162EE">
      <w:r>
        <w:t>proc sort data=ss; by table value; run;</w:t>
      </w:r>
    </w:p>
    <w:p w14:paraId="230D456D" w14:textId="77777777" w:rsidR="000162EE" w:rsidRDefault="000162EE" w:rsidP="000162EE">
      <w:r>
        <w:t>proc sort data=ps; by table value; run;</w:t>
      </w:r>
    </w:p>
    <w:p w14:paraId="4F2D21A4" w14:textId="77777777" w:rsidR="000162EE" w:rsidRDefault="000162EE" w:rsidP="000162EE"/>
    <w:p w14:paraId="11706F84" w14:textId="77777777" w:rsidR="000162EE" w:rsidRDefault="000162EE" w:rsidP="000162EE">
      <w:r>
        <w:t>data table1;</w:t>
      </w:r>
    </w:p>
    <w:p w14:paraId="2172D3C0" w14:textId="77777777" w:rsidR="000162EE" w:rsidRDefault="000162EE" w:rsidP="000162EE">
      <w:r>
        <w:t xml:space="preserve">        merge oneway ss ps;</w:t>
      </w:r>
    </w:p>
    <w:p w14:paraId="4D323A73" w14:textId="77777777" w:rsidR="000162EE" w:rsidRDefault="000162EE" w:rsidP="000162EE">
      <w:r>
        <w:t xml:space="preserve">        by table value;</w:t>
      </w:r>
    </w:p>
    <w:p w14:paraId="1AF9357B" w14:textId="77777777" w:rsidR="000162EE" w:rsidRDefault="000162EE" w:rsidP="000162EE">
      <w:r>
        <w:t>run;</w:t>
      </w:r>
    </w:p>
    <w:p w14:paraId="65857225" w14:textId="77777777" w:rsidR="000162EE" w:rsidRDefault="000162EE" w:rsidP="000162EE">
      <w:r>
        <w:t>proc export</w:t>
      </w:r>
    </w:p>
    <w:p w14:paraId="4B78D3B3" w14:textId="77777777" w:rsidR="000162EE" w:rsidRDefault="000162EE" w:rsidP="000162EE">
      <w:r>
        <w:t xml:space="preserve">  data=table1</w:t>
      </w:r>
    </w:p>
    <w:p w14:paraId="755E6732" w14:textId="77777777" w:rsidR="000162EE" w:rsidRDefault="000162EE" w:rsidP="000162EE">
      <w:r>
        <w:t xml:space="preserve">  dbms=xlsx</w:t>
      </w:r>
    </w:p>
    <w:p w14:paraId="41A9DBF4" w14:textId="77777777" w:rsidR="000162EE" w:rsidRDefault="000162EE" w:rsidP="000162EE">
      <w:r>
        <w:t xml:space="preserve">  outfile="C:\Users\Audrey\Google Drive\CUNY SPH Coursework\EPID622 Applied Research- Data Management\NHANES SES sleep CRP\table1.xlsx"</w:t>
      </w:r>
    </w:p>
    <w:p w14:paraId="2C6803F9" w14:textId="77777777" w:rsidR="000162EE" w:rsidRDefault="000162EE" w:rsidP="000162EE">
      <w:r>
        <w:t xml:space="preserve">  replace;</w:t>
      </w:r>
    </w:p>
    <w:p w14:paraId="2D6D2340" w14:textId="77777777" w:rsidR="000162EE" w:rsidRDefault="000162EE" w:rsidP="000162EE">
      <w:r>
        <w:t>run;</w:t>
      </w:r>
    </w:p>
    <w:p w14:paraId="4EEE2624" w14:textId="77777777" w:rsidR="000162EE" w:rsidRDefault="000162EE" w:rsidP="000162EE"/>
    <w:p w14:paraId="213A0F64" w14:textId="77777777" w:rsidR="000162EE" w:rsidRDefault="000162EE" w:rsidP="000162EE">
      <w:r>
        <w:t>/**************************************/</w:t>
      </w:r>
    </w:p>
    <w:p w14:paraId="4B6D40C6" w14:textId="77777777" w:rsidR="000162EE" w:rsidRDefault="000162EE" w:rsidP="000162EE">
      <w:r>
        <w:t>/*  PAPER TABLE 2   *******************/</w:t>
      </w:r>
    </w:p>
    <w:p w14:paraId="395AD6C7" w14:textId="77777777" w:rsidR="000162EE" w:rsidRDefault="000162EE" w:rsidP="000162EE">
      <w:r>
        <w:lastRenderedPageBreak/>
        <w:t>/**************************************/</w:t>
      </w:r>
    </w:p>
    <w:p w14:paraId="6CEE6AE1" w14:textId="77777777" w:rsidR="000162EE" w:rsidRDefault="000162EE" w:rsidP="000162EE"/>
    <w:p w14:paraId="11872ABC" w14:textId="77777777" w:rsidR="000162EE" w:rsidRDefault="000162EE" w:rsidP="000162EE">
      <w:r>
        <w:t>/*Mean CRP (log) by each variable &amp; f test */</w:t>
      </w:r>
    </w:p>
    <w:p w14:paraId="097F1E7B" w14:textId="77777777" w:rsidR="000162EE" w:rsidRDefault="000162EE" w:rsidP="000162EE">
      <w:r>
        <w:t>ods output parameterestimates=p effects=e;</w:t>
      </w:r>
    </w:p>
    <w:p w14:paraId="6CC1004A" w14:textId="77777777" w:rsidR="000162EE" w:rsidRDefault="000162EE" w:rsidP="000162EE">
      <w:r>
        <w:t>proc surveyreg data=dat.final; title "univariable crp=edu";</w:t>
      </w:r>
    </w:p>
    <w:p w14:paraId="43350C25" w14:textId="77777777" w:rsidR="000162EE" w:rsidRDefault="000162EE" w:rsidP="000162EE">
      <w:r>
        <w:t xml:space="preserve">        strata strata; cluster cluster; weight weight;</w:t>
      </w:r>
    </w:p>
    <w:p w14:paraId="651FCB9E" w14:textId="77777777" w:rsidR="000162EE" w:rsidRDefault="000162EE" w:rsidP="000162EE">
      <w:r>
        <w:t xml:space="preserve">        class DMDEDUC2;</w:t>
      </w:r>
    </w:p>
    <w:p w14:paraId="0FD366FC" w14:textId="77777777" w:rsidR="000162EE" w:rsidRDefault="000162EE" w:rsidP="000162EE">
      <w:r>
        <w:t xml:space="preserve">        model crp_log = DMDEDUC2 /solution noint;</w:t>
      </w:r>
    </w:p>
    <w:p w14:paraId="3C228B51" w14:textId="77777777" w:rsidR="000162EE" w:rsidRDefault="000162EE" w:rsidP="000162EE">
      <w:r>
        <w:t>run;</w:t>
      </w:r>
    </w:p>
    <w:p w14:paraId="14477DFE" w14:textId="77777777" w:rsidR="000162EE" w:rsidRDefault="000162EE" w:rsidP="000162EE">
      <w:r>
        <w:t>data p; set p; effect='DMDEDUC2'; run; data e; set e; where not(effect='Model'); run;</w:t>
      </w:r>
    </w:p>
    <w:p w14:paraId="15B92B67" w14:textId="77777777" w:rsidR="000162EE" w:rsidRDefault="000162EE" w:rsidP="000162EE">
      <w:r>
        <w:t>data edu (keep=effect parameter estimate probF); merge e p; by effect; run;</w:t>
      </w:r>
    </w:p>
    <w:p w14:paraId="7BC2D5BF" w14:textId="77777777" w:rsidR="000162EE" w:rsidRDefault="000162EE" w:rsidP="000162EE"/>
    <w:p w14:paraId="7C8EFD97" w14:textId="77777777" w:rsidR="000162EE" w:rsidRDefault="000162EE" w:rsidP="000162EE">
      <w:r>
        <w:t>ods output parameterestimates=p effects=e;</w:t>
      </w:r>
    </w:p>
    <w:p w14:paraId="14A377C7" w14:textId="77777777" w:rsidR="000162EE" w:rsidRDefault="000162EE" w:rsidP="000162EE">
      <w:r>
        <w:t>proc surveyreg data=dat.final; title "univariable crp=pir_cat";</w:t>
      </w:r>
    </w:p>
    <w:p w14:paraId="5E36D2C0" w14:textId="77777777" w:rsidR="000162EE" w:rsidRDefault="000162EE" w:rsidP="000162EE">
      <w:r>
        <w:t xml:space="preserve">        strata strata; cluster cluster; weight weight;</w:t>
      </w:r>
    </w:p>
    <w:p w14:paraId="783FF832" w14:textId="77777777" w:rsidR="000162EE" w:rsidRDefault="000162EE" w:rsidP="000162EE">
      <w:r>
        <w:t xml:space="preserve">        class pir_cat;</w:t>
      </w:r>
    </w:p>
    <w:p w14:paraId="49219E4F" w14:textId="77777777" w:rsidR="000162EE" w:rsidRDefault="000162EE" w:rsidP="000162EE">
      <w:r>
        <w:t xml:space="preserve">        model crp_log = pir_cat /solution noint;</w:t>
      </w:r>
    </w:p>
    <w:p w14:paraId="29C31830" w14:textId="77777777" w:rsidR="000162EE" w:rsidRDefault="000162EE" w:rsidP="000162EE">
      <w:r>
        <w:t>run;</w:t>
      </w:r>
    </w:p>
    <w:p w14:paraId="3C83BAF6" w14:textId="77777777" w:rsidR="000162EE" w:rsidRDefault="000162EE" w:rsidP="000162EE">
      <w:r>
        <w:t>data p; set p; effect='pir_cat'; run; data e; set e; where not(effect='Model'); run;</w:t>
      </w:r>
    </w:p>
    <w:p w14:paraId="24A83AD2" w14:textId="77777777" w:rsidR="000162EE" w:rsidRDefault="000162EE" w:rsidP="000162EE">
      <w:r>
        <w:t>data pir (keep=effect parameter estimate probF); merge e p; by effect; run;</w:t>
      </w:r>
    </w:p>
    <w:p w14:paraId="64E560C1" w14:textId="77777777" w:rsidR="000162EE" w:rsidRDefault="000162EE" w:rsidP="000162EE"/>
    <w:p w14:paraId="4EBDBD7B" w14:textId="77777777" w:rsidR="000162EE" w:rsidRDefault="000162EE" w:rsidP="000162EE">
      <w:r>
        <w:t>ods output parameterestimates=p effects=e;</w:t>
      </w:r>
    </w:p>
    <w:p w14:paraId="601AEAB4" w14:textId="77777777" w:rsidR="000162EE" w:rsidRDefault="000162EE" w:rsidP="000162EE">
      <w:r>
        <w:t>proc surveyreg data=dat.final; title "univariable crp=activity";</w:t>
      </w:r>
    </w:p>
    <w:p w14:paraId="03AADF20" w14:textId="77777777" w:rsidR="000162EE" w:rsidRDefault="000162EE" w:rsidP="000162EE">
      <w:r>
        <w:t xml:space="preserve">        strata strata; cluster cluster; weight weight;</w:t>
      </w:r>
    </w:p>
    <w:p w14:paraId="4D3E7909" w14:textId="77777777" w:rsidR="000162EE" w:rsidRDefault="000162EE" w:rsidP="000162EE">
      <w:r>
        <w:t xml:space="preserve">        class phys_act;</w:t>
      </w:r>
    </w:p>
    <w:p w14:paraId="70B620C3" w14:textId="77777777" w:rsidR="000162EE" w:rsidRDefault="000162EE" w:rsidP="000162EE">
      <w:r>
        <w:t xml:space="preserve">        model crp_log = phys_act/solution noint;</w:t>
      </w:r>
    </w:p>
    <w:p w14:paraId="1613D885" w14:textId="77777777" w:rsidR="000162EE" w:rsidRDefault="000162EE" w:rsidP="000162EE">
      <w:r>
        <w:t xml:space="preserve">        lsmeans phys_act;</w:t>
      </w:r>
    </w:p>
    <w:p w14:paraId="12662D94" w14:textId="77777777" w:rsidR="000162EE" w:rsidRDefault="000162EE" w:rsidP="000162EE">
      <w:r>
        <w:t>run;</w:t>
      </w:r>
    </w:p>
    <w:p w14:paraId="74EF3046" w14:textId="77777777" w:rsidR="000162EE" w:rsidRDefault="000162EE" w:rsidP="000162EE">
      <w:r>
        <w:t>data p; set p; effect='phys_act'; run; data e; set e; where not(effect='Model'); run;</w:t>
      </w:r>
    </w:p>
    <w:p w14:paraId="171BDF66" w14:textId="77777777" w:rsidR="000162EE" w:rsidRDefault="000162EE" w:rsidP="000162EE">
      <w:r>
        <w:lastRenderedPageBreak/>
        <w:t>data phys (keep=effect parameter estimate probF); merge e p; by effect; run;</w:t>
      </w:r>
    </w:p>
    <w:p w14:paraId="23560A2C" w14:textId="77777777" w:rsidR="000162EE" w:rsidRDefault="000162EE" w:rsidP="000162EE"/>
    <w:p w14:paraId="36D103B7" w14:textId="77777777" w:rsidR="000162EE" w:rsidRDefault="000162EE" w:rsidP="000162EE">
      <w:r>
        <w:t>ods output parameterestimates=p effects=e;</w:t>
      </w:r>
    </w:p>
    <w:p w14:paraId="0B885322" w14:textId="77777777" w:rsidR="000162EE" w:rsidRDefault="000162EE" w:rsidP="000162EE">
      <w:r>
        <w:t>proc surveyreg data=dat.final; title "univariable crp=gender";</w:t>
      </w:r>
    </w:p>
    <w:p w14:paraId="07E9F60E" w14:textId="77777777" w:rsidR="000162EE" w:rsidRDefault="000162EE" w:rsidP="000162EE">
      <w:r>
        <w:t xml:space="preserve">        strata strata; cluster cluster; weight weight;</w:t>
      </w:r>
    </w:p>
    <w:p w14:paraId="35911B21" w14:textId="77777777" w:rsidR="000162EE" w:rsidRDefault="000162EE" w:rsidP="000162EE">
      <w:r>
        <w:t xml:space="preserve">        class RIAGENDR;</w:t>
      </w:r>
    </w:p>
    <w:p w14:paraId="1ACA82A1" w14:textId="77777777" w:rsidR="000162EE" w:rsidRDefault="000162EE" w:rsidP="000162EE">
      <w:r>
        <w:t xml:space="preserve">        model crp_log = RIAGENDR /solution noint;</w:t>
      </w:r>
    </w:p>
    <w:p w14:paraId="66021275" w14:textId="77777777" w:rsidR="000162EE" w:rsidRDefault="000162EE" w:rsidP="000162EE">
      <w:r>
        <w:t>run;</w:t>
      </w:r>
    </w:p>
    <w:p w14:paraId="788B06A4" w14:textId="77777777" w:rsidR="000162EE" w:rsidRDefault="000162EE" w:rsidP="000162EE">
      <w:r>
        <w:t>data p; set p; effect='RIAGENDR'; run; data e; set e; where not(effect='Model'); run;</w:t>
      </w:r>
    </w:p>
    <w:p w14:paraId="088AB040" w14:textId="77777777" w:rsidR="000162EE" w:rsidRDefault="000162EE" w:rsidP="000162EE">
      <w:r>
        <w:t>data gender (keep=effect parameter estimate probF); merge e p; by effect; run;</w:t>
      </w:r>
    </w:p>
    <w:p w14:paraId="4B9845AA" w14:textId="77777777" w:rsidR="000162EE" w:rsidRDefault="000162EE" w:rsidP="000162EE"/>
    <w:p w14:paraId="2BB5705D" w14:textId="77777777" w:rsidR="000162EE" w:rsidRDefault="000162EE" w:rsidP="000162EE">
      <w:r>
        <w:t>ods output parameterestimates=p effects=e;</w:t>
      </w:r>
    </w:p>
    <w:p w14:paraId="6AA45EF3" w14:textId="77777777" w:rsidR="000162EE" w:rsidRDefault="000162EE" w:rsidP="000162EE">
      <w:r>
        <w:t>proc surveyreg data=dat.final; title "univariable crp=race";</w:t>
      </w:r>
    </w:p>
    <w:p w14:paraId="3EDB6ED6" w14:textId="77777777" w:rsidR="000162EE" w:rsidRDefault="000162EE" w:rsidP="000162EE">
      <w:r>
        <w:t xml:space="preserve">        strata strata; cluster cluster; weight weight;</w:t>
      </w:r>
    </w:p>
    <w:p w14:paraId="0337EA6D" w14:textId="77777777" w:rsidR="000162EE" w:rsidRDefault="000162EE" w:rsidP="000162EE">
      <w:r>
        <w:t xml:space="preserve">        class RIDRETH1;</w:t>
      </w:r>
    </w:p>
    <w:p w14:paraId="1329138B" w14:textId="77777777" w:rsidR="000162EE" w:rsidRDefault="000162EE" w:rsidP="000162EE">
      <w:r>
        <w:t xml:space="preserve">        model crp_log = RIDRETH1 /solution noint;</w:t>
      </w:r>
    </w:p>
    <w:p w14:paraId="29DF7AF7" w14:textId="77777777" w:rsidR="000162EE" w:rsidRDefault="000162EE" w:rsidP="000162EE">
      <w:r>
        <w:t>run;</w:t>
      </w:r>
    </w:p>
    <w:p w14:paraId="7D7D1A70" w14:textId="77777777" w:rsidR="000162EE" w:rsidRDefault="000162EE" w:rsidP="000162EE">
      <w:r>
        <w:t>data p; set p; effect='RIDRETH1'; run; data e; set e; where not(effect='Model'); run;</w:t>
      </w:r>
    </w:p>
    <w:p w14:paraId="436C2A2E" w14:textId="77777777" w:rsidR="000162EE" w:rsidRDefault="000162EE" w:rsidP="000162EE">
      <w:r>
        <w:t>data race(keep=effect parameter estimate probF); merge e p; by effect; run;</w:t>
      </w:r>
    </w:p>
    <w:p w14:paraId="279B0B57" w14:textId="77777777" w:rsidR="000162EE" w:rsidRDefault="000162EE" w:rsidP="000162EE"/>
    <w:p w14:paraId="020EE047" w14:textId="77777777" w:rsidR="000162EE" w:rsidRDefault="000162EE" w:rsidP="000162EE">
      <w:r>
        <w:t>ods output parameterestimates=p effects=e;</w:t>
      </w:r>
    </w:p>
    <w:p w14:paraId="0FBEA4D7" w14:textId="77777777" w:rsidR="000162EE" w:rsidRDefault="000162EE" w:rsidP="000162EE">
      <w:r>
        <w:t>proc surveyreg data=dat.final; title "univariable crp=age";</w:t>
      </w:r>
    </w:p>
    <w:p w14:paraId="1FC6838F" w14:textId="77777777" w:rsidR="000162EE" w:rsidRDefault="000162EE" w:rsidP="000162EE">
      <w:r>
        <w:t xml:space="preserve">        strata strata; cluster cluster; weight weight;</w:t>
      </w:r>
    </w:p>
    <w:p w14:paraId="1DB1B8F4" w14:textId="77777777" w:rsidR="000162EE" w:rsidRDefault="000162EE" w:rsidP="000162EE">
      <w:r>
        <w:t xml:space="preserve">        class agecat;</w:t>
      </w:r>
    </w:p>
    <w:p w14:paraId="46111E5D" w14:textId="77777777" w:rsidR="000162EE" w:rsidRDefault="000162EE" w:rsidP="000162EE">
      <w:r>
        <w:t xml:space="preserve">        model crp_log = agecat /solution noint;</w:t>
      </w:r>
    </w:p>
    <w:p w14:paraId="19C6B8B1" w14:textId="77777777" w:rsidR="000162EE" w:rsidRDefault="000162EE" w:rsidP="000162EE">
      <w:r>
        <w:t>run;</w:t>
      </w:r>
    </w:p>
    <w:p w14:paraId="77A82F25" w14:textId="77777777" w:rsidR="000162EE" w:rsidRDefault="000162EE" w:rsidP="000162EE">
      <w:r>
        <w:t>data p; set p; effect='agecat'; run; data e; set e; where not(effect='Model'); run;</w:t>
      </w:r>
    </w:p>
    <w:p w14:paraId="0A259E46" w14:textId="77777777" w:rsidR="000162EE" w:rsidRDefault="000162EE" w:rsidP="000162EE">
      <w:r>
        <w:t>data age (keep=effect parameter estimate probF); merge e p; by effect; run;</w:t>
      </w:r>
    </w:p>
    <w:p w14:paraId="60359268" w14:textId="77777777" w:rsidR="000162EE" w:rsidRDefault="000162EE" w:rsidP="000162EE"/>
    <w:p w14:paraId="023E9BB7" w14:textId="77777777" w:rsidR="000162EE" w:rsidRDefault="000162EE" w:rsidP="000162EE">
      <w:r>
        <w:lastRenderedPageBreak/>
        <w:t>ods output parameterestimates=p effects=e;</w:t>
      </w:r>
    </w:p>
    <w:p w14:paraId="36E87F97" w14:textId="77777777" w:rsidR="000162EE" w:rsidRDefault="000162EE" w:rsidP="000162EE">
      <w:r>
        <w:t>proc surveyreg data=dat.final; title "univariable crp=birth control";</w:t>
      </w:r>
    </w:p>
    <w:p w14:paraId="1073A1F9" w14:textId="77777777" w:rsidR="000162EE" w:rsidRDefault="000162EE" w:rsidP="000162EE">
      <w:r>
        <w:t xml:space="preserve">        strata strata; cluster cluster; weight weight;</w:t>
      </w:r>
    </w:p>
    <w:p w14:paraId="3F1976F8" w14:textId="77777777" w:rsidR="000162EE" w:rsidRDefault="000162EE" w:rsidP="000162EE">
      <w:r>
        <w:t xml:space="preserve">        class birth_control;</w:t>
      </w:r>
    </w:p>
    <w:p w14:paraId="4EF5D3B2" w14:textId="77777777" w:rsidR="000162EE" w:rsidRDefault="000162EE" w:rsidP="000162EE">
      <w:r>
        <w:t xml:space="preserve">        model crp_log = birth_control /solution noint;</w:t>
      </w:r>
    </w:p>
    <w:p w14:paraId="47C73811" w14:textId="77777777" w:rsidR="000162EE" w:rsidRDefault="000162EE" w:rsidP="000162EE">
      <w:r>
        <w:t>run;</w:t>
      </w:r>
    </w:p>
    <w:p w14:paraId="40BECD4D" w14:textId="77777777" w:rsidR="000162EE" w:rsidRDefault="000162EE" w:rsidP="000162EE">
      <w:r>
        <w:t>data p; set p; effect='birth_control'; run; data e; set e; where not(effect='Model'); run;</w:t>
      </w:r>
    </w:p>
    <w:p w14:paraId="72D6D6BD" w14:textId="77777777" w:rsidR="000162EE" w:rsidRDefault="000162EE" w:rsidP="000162EE">
      <w:r>
        <w:t>data birth (keep=effect parameter estimate probF); merge e p; by effect; run;</w:t>
      </w:r>
    </w:p>
    <w:p w14:paraId="36F913B6" w14:textId="77777777" w:rsidR="000162EE" w:rsidRDefault="000162EE" w:rsidP="000162EE"/>
    <w:p w14:paraId="0C75FB1F" w14:textId="77777777" w:rsidR="000162EE" w:rsidRDefault="000162EE" w:rsidP="000162EE">
      <w:r>
        <w:t>ods output parameterestimates=p effects=e;</w:t>
      </w:r>
    </w:p>
    <w:p w14:paraId="252F8B1C" w14:textId="77777777" w:rsidR="000162EE" w:rsidRDefault="000162EE" w:rsidP="000162EE">
      <w:r>
        <w:t>proc surveyreg data=dat.final; title "univariable crp=cotinine";</w:t>
      </w:r>
    </w:p>
    <w:p w14:paraId="2BF88984" w14:textId="77777777" w:rsidR="000162EE" w:rsidRDefault="000162EE" w:rsidP="000162EE">
      <w:r>
        <w:t xml:space="preserve">        strata strata; cluster cluster; weight weight;</w:t>
      </w:r>
    </w:p>
    <w:p w14:paraId="78C04658" w14:textId="77777777" w:rsidR="000162EE" w:rsidRDefault="000162EE" w:rsidP="000162EE">
      <w:r>
        <w:t xml:space="preserve">        class cotinine_cat;</w:t>
      </w:r>
    </w:p>
    <w:p w14:paraId="0357A36C" w14:textId="77777777" w:rsidR="000162EE" w:rsidRDefault="000162EE" w:rsidP="000162EE">
      <w:r>
        <w:t xml:space="preserve">        model crp_log = cotinine_cat /solution noint;</w:t>
      </w:r>
    </w:p>
    <w:p w14:paraId="542506AD" w14:textId="77777777" w:rsidR="000162EE" w:rsidRDefault="000162EE" w:rsidP="000162EE">
      <w:r>
        <w:t>run;</w:t>
      </w:r>
    </w:p>
    <w:p w14:paraId="2B7E0DA4" w14:textId="77777777" w:rsidR="000162EE" w:rsidRDefault="000162EE" w:rsidP="000162EE">
      <w:r>
        <w:t>data p; set p; effect='cotinine_cat'; run; data e; set e; where not(effect='Model'); run;</w:t>
      </w:r>
    </w:p>
    <w:p w14:paraId="1DDE0A8C" w14:textId="77777777" w:rsidR="000162EE" w:rsidRDefault="000162EE" w:rsidP="000162EE">
      <w:r>
        <w:t>data cotinine (keep=effect parameter estimate probF); merge e p; by effect; run;</w:t>
      </w:r>
    </w:p>
    <w:p w14:paraId="6A4758A6" w14:textId="77777777" w:rsidR="000162EE" w:rsidRDefault="000162EE" w:rsidP="000162EE"/>
    <w:p w14:paraId="4E20D68F" w14:textId="77777777" w:rsidR="000162EE" w:rsidRDefault="000162EE" w:rsidP="000162EE">
      <w:r>
        <w:t>ods output parameterestimates=p effects=e;</w:t>
      </w:r>
    </w:p>
    <w:p w14:paraId="5CD40842" w14:textId="77777777" w:rsidR="000162EE" w:rsidRDefault="000162EE" w:rsidP="000162EE">
      <w:r>
        <w:t>proc surveyreg data=dat.final; title "univariable crp=hrt";</w:t>
      </w:r>
    </w:p>
    <w:p w14:paraId="4D4DC3C9" w14:textId="77777777" w:rsidR="000162EE" w:rsidRDefault="000162EE" w:rsidP="000162EE">
      <w:r>
        <w:t xml:space="preserve">        strata strata; cluster cluster; weight weight;</w:t>
      </w:r>
    </w:p>
    <w:p w14:paraId="3B5CE0DE" w14:textId="77777777" w:rsidR="000162EE" w:rsidRDefault="000162EE" w:rsidP="000162EE">
      <w:r>
        <w:t xml:space="preserve">        class hrt;</w:t>
      </w:r>
    </w:p>
    <w:p w14:paraId="752B7F3C" w14:textId="77777777" w:rsidR="000162EE" w:rsidRDefault="000162EE" w:rsidP="000162EE">
      <w:r>
        <w:t xml:space="preserve">        model crp_log = hrt /solution noint;</w:t>
      </w:r>
    </w:p>
    <w:p w14:paraId="20BD11CA" w14:textId="77777777" w:rsidR="000162EE" w:rsidRDefault="000162EE" w:rsidP="000162EE">
      <w:r>
        <w:t>run;</w:t>
      </w:r>
    </w:p>
    <w:p w14:paraId="106048EE" w14:textId="77777777" w:rsidR="000162EE" w:rsidRDefault="000162EE" w:rsidP="000162EE">
      <w:r>
        <w:t>data p; set p; effect='hrt'; run; data e; set e; where not(effect='Model'); run;</w:t>
      </w:r>
    </w:p>
    <w:p w14:paraId="58DA7E11" w14:textId="77777777" w:rsidR="000162EE" w:rsidRDefault="000162EE" w:rsidP="000162EE">
      <w:r>
        <w:t>data hrt (keep=effect parameter estimate probF); merge e p; by effect; run;</w:t>
      </w:r>
    </w:p>
    <w:p w14:paraId="51234770" w14:textId="77777777" w:rsidR="000162EE" w:rsidRDefault="000162EE" w:rsidP="000162EE"/>
    <w:p w14:paraId="517877CA" w14:textId="77777777" w:rsidR="000162EE" w:rsidRDefault="000162EE" w:rsidP="000162EE">
      <w:r>
        <w:t>ods output parameterestimates=p effects=e;</w:t>
      </w:r>
    </w:p>
    <w:p w14:paraId="15987400" w14:textId="77777777" w:rsidR="000162EE" w:rsidRDefault="000162EE" w:rsidP="000162EE">
      <w:r>
        <w:t>proc surveyreg data=dat.final; title "univariable crp=obese";</w:t>
      </w:r>
    </w:p>
    <w:p w14:paraId="14A6E1E5" w14:textId="77777777" w:rsidR="000162EE" w:rsidRDefault="000162EE" w:rsidP="000162EE">
      <w:r>
        <w:lastRenderedPageBreak/>
        <w:t xml:space="preserve">        strata strata; cluster cluster; weight weight;</w:t>
      </w:r>
    </w:p>
    <w:p w14:paraId="6134C304" w14:textId="77777777" w:rsidR="000162EE" w:rsidRDefault="000162EE" w:rsidP="000162EE">
      <w:r>
        <w:t xml:space="preserve">        class obese;</w:t>
      </w:r>
    </w:p>
    <w:p w14:paraId="402A4C77" w14:textId="77777777" w:rsidR="000162EE" w:rsidRDefault="000162EE" w:rsidP="000162EE">
      <w:r>
        <w:t xml:space="preserve">        model crp_log = obese /solution noint;</w:t>
      </w:r>
    </w:p>
    <w:p w14:paraId="31C44D2B" w14:textId="77777777" w:rsidR="000162EE" w:rsidRDefault="000162EE" w:rsidP="000162EE">
      <w:r>
        <w:t>run;</w:t>
      </w:r>
    </w:p>
    <w:p w14:paraId="52D13F97" w14:textId="77777777" w:rsidR="000162EE" w:rsidRDefault="000162EE" w:rsidP="000162EE">
      <w:r>
        <w:t>data p; set p; effect='obese'; run; data e; set e; where not(effect='Model'); run;</w:t>
      </w:r>
    </w:p>
    <w:p w14:paraId="40815CF2" w14:textId="77777777" w:rsidR="000162EE" w:rsidRDefault="000162EE" w:rsidP="000162EE">
      <w:r>
        <w:t>data obese (keep=effect parameter estimate probF); merge e p; by effect; run;</w:t>
      </w:r>
    </w:p>
    <w:p w14:paraId="3DD788A1" w14:textId="77777777" w:rsidR="000162EE" w:rsidRDefault="000162EE" w:rsidP="000162EE"/>
    <w:p w14:paraId="10A164BA" w14:textId="77777777" w:rsidR="000162EE" w:rsidRDefault="000162EE" w:rsidP="000162EE">
      <w:r>
        <w:t>ods output parameterestimates=p effects=e;</w:t>
      </w:r>
    </w:p>
    <w:p w14:paraId="1AA1FE0D" w14:textId="77777777" w:rsidR="000162EE" w:rsidRDefault="000162EE" w:rsidP="000162EE">
      <w:r>
        <w:t>proc surveyreg data=dat.final; title "univariable crp=poor sleep";</w:t>
      </w:r>
    </w:p>
    <w:p w14:paraId="539C0154" w14:textId="77777777" w:rsidR="000162EE" w:rsidRDefault="000162EE" w:rsidP="000162EE">
      <w:r>
        <w:t xml:space="preserve">        strata strata; cluster cluster; weight weight;</w:t>
      </w:r>
    </w:p>
    <w:p w14:paraId="22EBCDBB" w14:textId="77777777" w:rsidR="000162EE" w:rsidRDefault="000162EE" w:rsidP="000162EE">
      <w:r>
        <w:t xml:space="preserve">        class poor_sleep;</w:t>
      </w:r>
    </w:p>
    <w:p w14:paraId="4B404D15" w14:textId="77777777" w:rsidR="000162EE" w:rsidRDefault="000162EE" w:rsidP="000162EE">
      <w:r>
        <w:t xml:space="preserve">        model crp_log = poor_sleep /solution noint;</w:t>
      </w:r>
    </w:p>
    <w:p w14:paraId="7CDA09C6" w14:textId="77777777" w:rsidR="000162EE" w:rsidRDefault="000162EE" w:rsidP="000162EE">
      <w:r>
        <w:t>run;</w:t>
      </w:r>
    </w:p>
    <w:p w14:paraId="53B5E764" w14:textId="77777777" w:rsidR="000162EE" w:rsidRDefault="000162EE" w:rsidP="000162EE">
      <w:r>
        <w:t>data p; set p; effect='poor_sleep'; run; data e; set e; where not(effect='Model'); run;</w:t>
      </w:r>
    </w:p>
    <w:p w14:paraId="047AC7EA" w14:textId="77777777" w:rsidR="000162EE" w:rsidRDefault="000162EE" w:rsidP="000162EE">
      <w:r>
        <w:t>data poor (keep=effect parameter estimate probF); merge e p; by effect; run;</w:t>
      </w:r>
    </w:p>
    <w:p w14:paraId="755414A7" w14:textId="77777777" w:rsidR="000162EE" w:rsidRDefault="000162EE" w:rsidP="000162EE"/>
    <w:p w14:paraId="35A930CC" w14:textId="77777777" w:rsidR="000162EE" w:rsidRDefault="000162EE" w:rsidP="000162EE">
      <w:r>
        <w:t>ods output parameterestimates=p effects=e;</w:t>
      </w:r>
    </w:p>
    <w:p w14:paraId="36C1CBC4" w14:textId="77777777" w:rsidR="000162EE" w:rsidRDefault="000162EE" w:rsidP="000162EE">
      <w:r>
        <w:t>proc surveyreg data=dat.final; title "univariable crp=sleep duration";</w:t>
      </w:r>
    </w:p>
    <w:p w14:paraId="43B2E6E2" w14:textId="77777777" w:rsidR="000162EE" w:rsidRDefault="000162EE" w:rsidP="000162EE">
      <w:r>
        <w:t xml:space="preserve">        strata strata; cluster cluster; weight weight;</w:t>
      </w:r>
    </w:p>
    <w:p w14:paraId="41504D49" w14:textId="77777777" w:rsidR="000162EE" w:rsidRDefault="000162EE" w:rsidP="000162EE">
      <w:r>
        <w:t xml:space="preserve">        class short_sleep;</w:t>
      </w:r>
    </w:p>
    <w:p w14:paraId="40B1B38D" w14:textId="77777777" w:rsidR="000162EE" w:rsidRDefault="000162EE" w:rsidP="000162EE">
      <w:r>
        <w:t xml:space="preserve">        model crp_log = short_sleep /solution noint;</w:t>
      </w:r>
    </w:p>
    <w:p w14:paraId="7C41ED61" w14:textId="77777777" w:rsidR="000162EE" w:rsidRDefault="000162EE" w:rsidP="000162EE">
      <w:r>
        <w:t>run;</w:t>
      </w:r>
    </w:p>
    <w:p w14:paraId="083C952F" w14:textId="77777777" w:rsidR="000162EE" w:rsidRDefault="000162EE" w:rsidP="000162EE">
      <w:r>
        <w:t>data p; set p; effect='short_sleep'; run; data e; set e; where not(effect='Model'); run;</w:t>
      </w:r>
    </w:p>
    <w:p w14:paraId="1733D1C4" w14:textId="77777777" w:rsidR="000162EE" w:rsidRDefault="000162EE" w:rsidP="000162EE">
      <w:r>
        <w:t>data short (keep=effect parameter estimate probF); merge e p; by effect; run;</w:t>
      </w:r>
    </w:p>
    <w:p w14:paraId="3A030DB1" w14:textId="77777777" w:rsidR="000162EE" w:rsidRDefault="000162EE" w:rsidP="000162EE"/>
    <w:p w14:paraId="22310FB3" w14:textId="77777777" w:rsidR="000162EE" w:rsidRDefault="000162EE" w:rsidP="000162EE">
      <w:r>
        <w:t>ods output parameterestimates=p effects=e;</w:t>
      </w:r>
    </w:p>
    <w:p w14:paraId="4F341C0B" w14:textId="77777777" w:rsidR="000162EE" w:rsidRDefault="000162EE" w:rsidP="000162EE">
      <w:r>
        <w:t>proc surveyreg data=dat.final; title "univariable crp=sleep meds";</w:t>
      </w:r>
    </w:p>
    <w:p w14:paraId="1D24BFEB" w14:textId="77777777" w:rsidR="000162EE" w:rsidRDefault="000162EE" w:rsidP="000162EE">
      <w:r>
        <w:t xml:space="preserve">        strata strata; cluster cluster; weight weight;</w:t>
      </w:r>
    </w:p>
    <w:p w14:paraId="25E35FC2" w14:textId="77777777" w:rsidR="000162EE" w:rsidRDefault="000162EE" w:rsidP="000162EE">
      <w:r>
        <w:t xml:space="preserve">        class sleep_med;</w:t>
      </w:r>
    </w:p>
    <w:p w14:paraId="1EDD5099" w14:textId="77777777" w:rsidR="000162EE" w:rsidRDefault="000162EE" w:rsidP="000162EE">
      <w:r>
        <w:lastRenderedPageBreak/>
        <w:t xml:space="preserve">        model crp_log = sleep_med /solution noint;</w:t>
      </w:r>
    </w:p>
    <w:p w14:paraId="2B69BD1F" w14:textId="77777777" w:rsidR="000162EE" w:rsidRDefault="000162EE" w:rsidP="000162EE">
      <w:r>
        <w:t>run;</w:t>
      </w:r>
    </w:p>
    <w:p w14:paraId="1289294D" w14:textId="77777777" w:rsidR="000162EE" w:rsidRDefault="000162EE" w:rsidP="000162EE">
      <w:r>
        <w:t>data p; set p; effect='sleep_med'; run; data e; set e; where not(effect='Model'); run;</w:t>
      </w:r>
    </w:p>
    <w:p w14:paraId="33023D0D" w14:textId="77777777" w:rsidR="000162EE" w:rsidRDefault="000162EE" w:rsidP="000162EE">
      <w:r>
        <w:t>data sleep_med (keep=effect parameter estimate probF); merge e p; by effect; run;</w:t>
      </w:r>
    </w:p>
    <w:p w14:paraId="77ECD989" w14:textId="77777777" w:rsidR="000162EE" w:rsidRDefault="000162EE" w:rsidP="000162EE"/>
    <w:p w14:paraId="5462575A" w14:textId="77777777" w:rsidR="000162EE" w:rsidRDefault="000162EE" w:rsidP="000162EE">
      <w:r>
        <w:t>/* combine into table 2 */</w:t>
      </w:r>
    </w:p>
    <w:p w14:paraId="5BBDF7D4" w14:textId="77777777" w:rsidR="000162EE" w:rsidRDefault="000162EE" w:rsidP="000162EE">
      <w:r>
        <w:t>data table2 (keep=effect parameter estimate exp_estimate pval);</w:t>
      </w:r>
    </w:p>
    <w:p w14:paraId="21D95B95" w14:textId="77777777" w:rsidR="000162EE" w:rsidRDefault="000162EE" w:rsidP="000162EE">
      <w:r>
        <w:t xml:space="preserve">        set edu pir phys gender race age birth cotinine hrt obese poor short sleep_med;</w:t>
      </w:r>
    </w:p>
    <w:p w14:paraId="2A9B1542" w14:textId="77777777" w:rsidR="000162EE" w:rsidRDefault="000162EE" w:rsidP="000162EE"/>
    <w:p w14:paraId="1A8B4C50" w14:textId="77777777" w:rsidR="000162EE" w:rsidRDefault="000162EE" w:rsidP="000162EE">
      <w:r>
        <w:t xml:space="preserve">                if probF &lt; 0.0001 then pval = "&lt;0.0001";</w:t>
      </w:r>
    </w:p>
    <w:p w14:paraId="6CFB498A" w14:textId="77777777" w:rsidR="000162EE" w:rsidRDefault="000162EE" w:rsidP="000162EE">
      <w:r>
        <w:t xml:space="preserve">        else pval = input(probF, 1.4);</w:t>
      </w:r>
    </w:p>
    <w:p w14:paraId="7F4120F9" w14:textId="77777777" w:rsidR="000162EE" w:rsidRDefault="000162EE" w:rsidP="000162EE"/>
    <w:p w14:paraId="009AFBC1" w14:textId="77777777" w:rsidR="000162EE" w:rsidRDefault="000162EE" w:rsidP="000162EE">
      <w:r>
        <w:t xml:space="preserve">                parameter = STRIP( TRANWRD(parameter, effect, "") );</w:t>
      </w:r>
    </w:p>
    <w:p w14:paraId="54B8C200" w14:textId="77777777" w:rsidR="000162EE" w:rsidRDefault="000162EE" w:rsidP="000162EE"/>
    <w:p w14:paraId="4EF75E41" w14:textId="77777777" w:rsidR="000162EE" w:rsidRDefault="000162EE" w:rsidP="000162EE">
      <w:r>
        <w:t xml:space="preserve">                exp_estimate = exp(estimate);</w:t>
      </w:r>
    </w:p>
    <w:p w14:paraId="02E7CA45" w14:textId="77777777" w:rsidR="000162EE" w:rsidRDefault="000162EE" w:rsidP="000162EE">
      <w:r>
        <w:t>run;</w:t>
      </w:r>
    </w:p>
    <w:p w14:paraId="114766B3" w14:textId="77777777" w:rsidR="000162EE" w:rsidRDefault="000162EE" w:rsidP="000162EE">
      <w:r>
        <w:t>*get total geometric mean crp;</w:t>
      </w:r>
    </w:p>
    <w:p w14:paraId="7B3BAC41" w14:textId="77777777" w:rsidR="000162EE" w:rsidRDefault="000162EE" w:rsidP="000162EE">
      <w:r>
        <w:t>ods output statistics=mean_crp_log;</w:t>
      </w:r>
    </w:p>
    <w:p w14:paraId="3B4C388B" w14:textId="77777777" w:rsidR="000162EE" w:rsidRDefault="000162EE" w:rsidP="000162EE">
      <w:r>
        <w:t>proc surveymeans data=dat.final;</w:t>
      </w:r>
    </w:p>
    <w:p w14:paraId="7621FAF1" w14:textId="77777777" w:rsidR="000162EE" w:rsidRDefault="000162EE" w:rsidP="000162EE">
      <w:r>
        <w:t xml:space="preserve">        strata strata; cluster cluster; weight weight;</w:t>
      </w:r>
    </w:p>
    <w:p w14:paraId="10A4F693" w14:textId="77777777" w:rsidR="000162EE" w:rsidRDefault="000162EE" w:rsidP="000162EE">
      <w:r>
        <w:t xml:space="preserve">        var crp_log;</w:t>
      </w:r>
    </w:p>
    <w:p w14:paraId="2394252B" w14:textId="77777777" w:rsidR="000162EE" w:rsidRDefault="000162EE" w:rsidP="000162EE">
      <w:r>
        <w:t>run;</w:t>
      </w:r>
    </w:p>
    <w:p w14:paraId="0562AC34" w14:textId="77777777" w:rsidR="000162EE" w:rsidRDefault="000162EE" w:rsidP="000162EE">
      <w:r>
        <w:t>data geom_mean_crp (keep=geom_mean); set mean_crp_log;</w:t>
      </w:r>
    </w:p>
    <w:p w14:paraId="3575089B" w14:textId="77777777" w:rsidR="000162EE" w:rsidRDefault="000162EE" w:rsidP="000162EE">
      <w:r>
        <w:t xml:space="preserve">        geom_mean = exp(mean);</w:t>
      </w:r>
    </w:p>
    <w:p w14:paraId="65D7E13F" w14:textId="77777777" w:rsidR="000162EE" w:rsidRDefault="000162EE" w:rsidP="000162EE">
      <w:r>
        <w:t>run;</w:t>
      </w:r>
    </w:p>
    <w:p w14:paraId="25E91DE8" w14:textId="77777777" w:rsidR="000162EE" w:rsidRDefault="000162EE" w:rsidP="000162EE">
      <w:r>
        <w:t>proc print data=geom_mean_crp; title 'Geometric mean CRP (total)'; run;</w:t>
      </w:r>
    </w:p>
    <w:p w14:paraId="7B2D15F5" w14:textId="77777777" w:rsidR="000162EE" w:rsidRDefault="000162EE" w:rsidP="000162EE"/>
    <w:p w14:paraId="0BB05F8D" w14:textId="77777777" w:rsidR="000162EE" w:rsidRDefault="000162EE" w:rsidP="000162EE">
      <w:r>
        <w:t>proc export</w:t>
      </w:r>
    </w:p>
    <w:p w14:paraId="084E6E55" w14:textId="77777777" w:rsidR="000162EE" w:rsidRDefault="000162EE" w:rsidP="000162EE">
      <w:r>
        <w:t xml:space="preserve">  data=table2</w:t>
      </w:r>
    </w:p>
    <w:p w14:paraId="43EB58A5" w14:textId="77777777" w:rsidR="000162EE" w:rsidRDefault="000162EE" w:rsidP="000162EE">
      <w:r>
        <w:lastRenderedPageBreak/>
        <w:t xml:space="preserve">  dbms=xlsx</w:t>
      </w:r>
    </w:p>
    <w:p w14:paraId="36B47A66" w14:textId="77777777" w:rsidR="000162EE" w:rsidRDefault="000162EE" w:rsidP="000162EE">
      <w:r>
        <w:t xml:space="preserve">  outfile="h:\personal\NHANES SES sleep CRP\table2.xlsx"</w:t>
      </w:r>
    </w:p>
    <w:p w14:paraId="44C86755" w14:textId="77777777" w:rsidR="000162EE" w:rsidRDefault="000162EE" w:rsidP="000162EE">
      <w:r>
        <w:t xml:space="preserve">  replace;</w:t>
      </w:r>
    </w:p>
    <w:p w14:paraId="5730FE45" w14:textId="77777777" w:rsidR="000162EE" w:rsidRDefault="000162EE" w:rsidP="000162EE">
      <w:r>
        <w:t>run;</w:t>
      </w:r>
    </w:p>
    <w:p w14:paraId="0D978778" w14:textId="77777777" w:rsidR="000162EE" w:rsidRDefault="000162EE" w:rsidP="000162EE"/>
    <w:p w14:paraId="0934B760" w14:textId="77777777" w:rsidR="000162EE" w:rsidRDefault="000162EE" w:rsidP="000162EE">
      <w:r>
        <w:t>/* Checking residuals</w:t>
      </w:r>
    </w:p>
    <w:p w14:paraId="466B9ADE" w14:textId="77777777" w:rsidR="000162EE" w:rsidRDefault="000162EE" w:rsidP="000162EE">
      <w:r>
        <w:t>ods graphics on;</w:t>
      </w:r>
    </w:p>
    <w:p w14:paraId="29210AF2" w14:textId="77777777" w:rsidR="000162EE" w:rsidRDefault="000162EE" w:rsidP="000162EE">
      <w:r>
        <w:t>proc glm data=dat.final order=INTERNAL PLOTS=DIAGNOSTICS;</w:t>
      </w:r>
    </w:p>
    <w:p w14:paraId="73ADA6A6" w14:textId="77777777" w:rsidR="000162EE" w:rsidRDefault="000162EE" w:rsidP="000162EE">
      <w:r>
        <w:t xml:space="preserve">        class DMDEDUC2 phys_act poor_sleep</w:t>
      </w:r>
    </w:p>
    <w:p w14:paraId="67DF2C1B" w14:textId="77777777" w:rsidR="000162EE" w:rsidRDefault="000162EE" w:rsidP="000162EE">
      <w:r>
        <w:t xml:space="preserve">                RIAGENDR RIDRETH1 agecat</w:t>
      </w:r>
    </w:p>
    <w:p w14:paraId="77AC071C" w14:textId="77777777" w:rsidR="000162EE" w:rsidRDefault="000162EE" w:rsidP="000162EE">
      <w:r>
        <w:t xml:space="preserve">                birth_control cotinine_cat hrt</w:t>
      </w:r>
    </w:p>
    <w:p w14:paraId="1D99AE51" w14:textId="77777777" w:rsidR="000162EE" w:rsidRDefault="000162EE" w:rsidP="000162EE">
      <w:r>
        <w:t xml:space="preserve">                obese sleep_med;</w:t>
      </w:r>
    </w:p>
    <w:p w14:paraId="2BC117B1" w14:textId="77777777" w:rsidR="000162EE" w:rsidRDefault="000162EE" w:rsidP="000162EE">
      <w:r>
        <w:t xml:space="preserve">        model crp_log = DMDEDUC2 poor_sleep phys_act RIAGENDR RIDRETH1 agecat birth_control</w:t>
      </w:r>
    </w:p>
    <w:p w14:paraId="29B6B8F8" w14:textId="77777777" w:rsidR="000162EE" w:rsidRDefault="000162EE" w:rsidP="000162EE">
      <w:r>
        <w:t xml:space="preserve">                cotinine_cat hrt obese sleep_med;</w:t>
      </w:r>
    </w:p>
    <w:p w14:paraId="61E2C980" w14:textId="77777777" w:rsidR="000162EE" w:rsidRDefault="000162EE" w:rsidP="000162EE"/>
    <w:p w14:paraId="5459114F" w14:textId="77777777" w:rsidR="000162EE" w:rsidRDefault="000162EE" w:rsidP="000162EE">
      <w:r>
        <w:t>run; quit;</w:t>
      </w:r>
    </w:p>
    <w:p w14:paraId="77F9ED6C" w14:textId="77777777" w:rsidR="000162EE" w:rsidRDefault="000162EE" w:rsidP="000162EE">
      <w:r>
        <w:t>*/</w:t>
      </w:r>
    </w:p>
    <w:p w14:paraId="4A162D63" w14:textId="77777777" w:rsidR="000162EE" w:rsidRDefault="000162EE" w:rsidP="000162EE"/>
    <w:p w14:paraId="4FD81132" w14:textId="77777777" w:rsidR="000162EE" w:rsidRDefault="000162EE" w:rsidP="000162EE">
      <w:r>
        <w:t>/*********************************/</w:t>
      </w:r>
    </w:p>
    <w:p w14:paraId="2F188A06" w14:textId="77777777" w:rsidR="000162EE" w:rsidRDefault="000162EE" w:rsidP="000162EE">
      <w:r>
        <w:t>/* Supplemental Table 1 **********/</w:t>
      </w:r>
    </w:p>
    <w:p w14:paraId="5B73E05E" w14:textId="77777777" w:rsidR="000162EE" w:rsidRDefault="000162EE" w:rsidP="000162EE">
      <w:r>
        <w:t>/*********************************/</w:t>
      </w:r>
    </w:p>
    <w:p w14:paraId="07736E56" w14:textId="77777777" w:rsidR="000162EE" w:rsidRDefault="000162EE" w:rsidP="000162EE"/>
    <w:p w14:paraId="725C9A34" w14:textId="77777777" w:rsidR="000162EE" w:rsidRDefault="000162EE" w:rsidP="000162EE">
      <w:r>
        <w:t>/* CHECKING IF EXPOSURE-&gt;MEDIATOR, MEDIATOR-&gt;OUTCOME */</w:t>
      </w:r>
    </w:p>
    <w:p w14:paraId="6594A93C" w14:textId="77777777" w:rsidR="000162EE" w:rsidRDefault="000162EE" w:rsidP="000162EE"/>
    <w:p w14:paraId="132D55D1" w14:textId="77777777" w:rsidR="000162EE" w:rsidRDefault="000162EE" w:rsidP="000162EE"/>
    <w:p w14:paraId="4D41DF6F" w14:textId="77777777" w:rsidR="000162EE" w:rsidRDefault="000162EE" w:rsidP="000162EE">
      <w:r>
        <w:t>/* EXPOSURE-&gt;MEDIATOR */</w:t>
      </w:r>
    </w:p>
    <w:p w14:paraId="73257B1D" w14:textId="77777777" w:rsidR="000162EE" w:rsidRDefault="000162EE" w:rsidP="000162EE"/>
    <w:p w14:paraId="7FF106E9" w14:textId="77777777" w:rsidR="000162EE" w:rsidRDefault="000162EE" w:rsidP="000162EE">
      <w:r>
        <w:t>/* edu-&gt;short_sleep YES */</w:t>
      </w:r>
    </w:p>
    <w:p w14:paraId="5CA310C1" w14:textId="77777777" w:rsidR="000162EE" w:rsidRDefault="000162EE" w:rsidP="000162EE">
      <w:r>
        <w:t>ods output type3=edu_ss;</w:t>
      </w:r>
    </w:p>
    <w:p w14:paraId="76C69C8B" w14:textId="77777777" w:rsidR="000162EE" w:rsidRDefault="000162EE" w:rsidP="000162EE">
      <w:r>
        <w:lastRenderedPageBreak/>
        <w:t>proc surveylogistic data=dat.final order=INTERNAL;</w:t>
      </w:r>
    </w:p>
    <w:p w14:paraId="3C7077EF" w14:textId="77777777" w:rsidR="000162EE" w:rsidRDefault="000162EE" w:rsidP="000162EE">
      <w:r>
        <w:t xml:space="preserve">        strata strata; cluster cluster; weight weight;</w:t>
      </w:r>
    </w:p>
    <w:p w14:paraId="41B5D3FB" w14:textId="77777777" w:rsidR="000162EE" w:rsidRDefault="000162EE" w:rsidP="000162EE">
      <w:r>
        <w:t xml:space="preserve">        class sleep_med DMDEDUC2 RIAGENDR RIDRETH1 birth_control cotinine_cat hrt obese;</w:t>
      </w:r>
    </w:p>
    <w:p w14:paraId="77921AF3" w14:textId="77777777" w:rsidR="000162EE" w:rsidRDefault="000162EE" w:rsidP="000162EE">
      <w:r>
        <w:t xml:space="preserve">        model short_sleep = DMDEDUC2  RIAGENDR RIDRETH1 RIDAGEYR  birth_control</w:t>
      </w:r>
    </w:p>
    <w:p w14:paraId="3B20C328" w14:textId="77777777" w:rsidR="000162EE" w:rsidRDefault="000162EE" w:rsidP="000162EE">
      <w:r>
        <w:t xml:space="preserve">                cotinine_cat hrt obese sleep_med;</w:t>
      </w:r>
    </w:p>
    <w:p w14:paraId="72EB9824" w14:textId="77777777" w:rsidR="000162EE" w:rsidRDefault="000162EE" w:rsidP="000162EE">
      <w:r>
        <w:t>run;</w:t>
      </w:r>
    </w:p>
    <w:p w14:paraId="53388946" w14:textId="77777777" w:rsidR="000162EE" w:rsidRDefault="000162EE" w:rsidP="000162EE">
      <w:r>
        <w:t>/* edu-&gt;poor_sleep NO */</w:t>
      </w:r>
    </w:p>
    <w:p w14:paraId="3AF7275C" w14:textId="77777777" w:rsidR="000162EE" w:rsidRDefault="000162EE" w:rsidP="000162EE">
      <w:r>
        <w:t>ods output type3=edu_ps;</w:t>
      </w:r>
    </w:p>
    <w:p w14:paraId="36ADC199" w14:textId="77777777" w:rsidR="000162EE" w:rsidRDefault="000162EE" w:rsidP="000162EE">
      <w:r>
        <w:t>proc surveylogistic data=dat.final order=INTERNAL;</w:t>
      </w:r>
    </w:p>
    <w:p w14:paraId="42E8E7DE" w14:textId="77777777" w:rsidR="000162EE" w:rsidRDefault="000162EE" w:rsidP="000162EE">
      <w:r>
        <w:t xml:space="preserve">        strata strata; cluster cluster; weight weight;</w:t>
      </w:r>
    </w:p>
    <w:p w14:paraId="7C140EF4" w14:textId="77777777" w:rsidR="000162EE" w:rsidRDefault="000162EE" w:rsidP="000162EE">
      <w:r>
        <w:t xml:space="preserve">        class sleep_med DMDEDUC2 RIAGENDR RIDRETH1 birth_control cotinine_cat hrt obese;</w:t>
      </w:r>
    </w:p>
    <w:p w14:paraId="288EA8A5" w14:textId="77777777" w:rsidR="000162EE" w:rsidRDefault="000162EE" w:rsidP="000162EE">
      <w:r>
        <w:t xml:space="preserve">        model poor_sleep = DMDEDUC2  RIAGENDR RIDRETH1 RIDAGEYR  birth_control</w:t>
      </w:r>
    </w:p>
    <w:p w14:paraId="03E87B1E" w14:textId="77777777" w:rsidR="000162EE" w:rsidRDefault="000162EE" w:rsidP="000162EE">
      <w:r>
        <w:t xml:space="preserve">                cotinine_cat hrt obese sleep_med;</w:t>
      </w:r>
    </w:p>
    <w:p w14:paraId="08C7D1B8" w14:textId="77777777" w:rsidR="000162EE" w:rsidRDefault="000162EE" w:rsidP="000162EE">
      <w:r>
        <w:t>run;</w:t>
      </w:r>
    </w:p>
    <w:p w14:paraId="74C52C93" w14:textId="77777777" w:rsidR="000162EE" w:rsidRDefault="000162EE" w:rsidP="000162EE">
      <w:r>
        <w:t>/* inc-&gt;short_sleep YES */</w:t>
      </w:r>
    </w:p>
    <w:p w14:paraId="4B4BEE1A" w14:textId="77777777" w:rsidR="000162EE" w:rsidRDefault="000162EE" w:rsidP="000162EE">
      <w:r>
        <w:t>ods output type3=inc_ss;</w:t>
      </w:r>
    </w:p>
    <w:p w14:paraId="3AFA2819" w14:textId="77777777" w:rsidR="000162EE" w:rsidRDefault="000162EE" w:rsidP="000162EE">
      <w:r>
        <w:t>proc surveylogistic data=dat.final order=INTERNAL;</w:t>
      </w:r>
    </w:p>
    <w:p w14:paraId="29E119F4" w14:textId="77777777" w:rsidR="000162EE" w:rsidRDefault="000162EE" w:rsidP="000162EE">
      <w:r>
        <w:t xml:space="preserve">        strata strata; cluster cluster; weight weight;</w:t>
      </w:r>
    </w:p>
    <w:p w14:paraId="3BAD7B6F" w14:textId="77777777" w:rsidR="000162EE" w:rsidRDefault="000162EE" w:rsidP="000162EE">
      <w:r>
        <w:t xml:space="preserve">        class sleep_med pir_cat RIAGENDR RIDRETH1 birth_control cotinine_cat hrt obese;</w:t>
      </w:r>
    </w:p>
    <w:p w14:paraId="09652A58" w14:textId="77777777" w:rsidR="000162EE" w:rsidRDefault="000162EE" w:rsidP="000162EE">
      <w:r>
        <w:t xml:space="preserve">        model short_sleep = pir_cat RIAGENDR RIDRETH1 RIDAGEYR  birth_control</w:t>
      </w:r>
    </w:p>
    <w:p w14:paraId="09161D5B" w14:textId="77777777" w:rsidR="000162EE" w:rsidRDefault="000162EE" w:rsidP="000162EE">
      <w:r>
        <w:t xml:space="preserve">                cotinine_cat hrt obese sleep_med;</w:t>
      </w:r>
    </w:p>
    <w:p w14:paraId="3070E60E" w14:textId="77777777" w:rsidR="000162EE" w:rsidRDefault="000162EE" w:rsidP="000162EE">
      <w:r>
        <w:t>run;</w:t>
      </w:r>
    </w:p>
    <w:p w14:paraId="76367130" w14:textId="77777777" w:rsidR="000162EE" w:rsidRDefault="000162EE" w:rsidP="000162EE">
      <w:r>
        <w:t>/* inc-&gt;poor_sleep YES */</w:t>
      </w:r>
    </w:p>
    <w:p w14:paraId="21A130EE" w14:textId="77777777" w:rsidR="000162EE" w:rsidRDefault="000162EE" w:rsidP="000162EE">
      <w:r>
        <w:t>ods output type3=inc_ps;</w:t>
      </w:r>
    </w:p>
    <w:p w14:paraId="3FDEE2EB" w14:textId="77777777" w:rsidR="000162EE" w:rsidRDefault="000162EE" w:rsidP="000162EE">
      <w:r>
        <w:t>proc surveylogistic data=dat.final order=INTERNAL;</w:t>
      </w:r>
    </w:p>
    <w:p w14:paraId="64B41DA5" w14:textId="77777777" w:rsidR="000162EE" w:rsidRDefault="000162EE" w:rsidP="000162EE">
      <w:r>
        <w:t xml:space="preserve">        strata strata; cluster cluster; weight weight;</w:t>
      </w:r>
    </w:p>
    <w:p w14:paraId="6CE23FB2" w14:textId="77777777" w:rsidR="000162EE" w:rsidRDefault="000162EE" w:rsidP="000162EE">
      <w:r>
        <w:t xml:space="preserve">        class sleep_med pir_cat RIAGENDR RIDRETH1 birth_control cotinine_cat hrt obese;</w:t>
      </w:r>
    </w:p>
    <w:p w14:paraId="3EB27A10" w14:textId="77777777" w:rsidR="000162EE" w:rsidRDefault="000162EE" w:rsidP="000162EE">
      <w:r>
        <w:t xml:space="preserve">        model poor_sleep = pir_cat RIAGENDR RIDRETH1 RIDAGEYR  birth_control</w:t>
      </w:r>
    </w:p>
    <w:p w14:paraId="60018EF4" w14:textId="77777777" w:rsidR="000162EE" w:rsidRDefault="000162EE" w:rsidP="000162EE">
      <w:r>
        <w:t xml:space="preserve">                cotinine_cat hrt obese sleep_med;</w:t>
      </w:r>
    </w:p>
    <w:p w14:paraId="36D609FF" w14:textId="77777777" w:rsidR="000162EE" w:rsidRDefault="000162EE" w:rsidP="000162EE">
      <w:r>
        <w:lastRenderedPageBreak/>
        <w:t>run;</w:t>
      </w:r>
    </w:p>
    <w:p w14:paraId="4C4A4FEE" w14:textId="77777777" w:rsidR="000162EE" w:rsidRDefault="000162EE" w:rsidP="000162EE">
      <w:r>
        <w:t>/* MEDIATOR-&gt;OUTCOME */</w:t>
      </w:r>
    </w:p>
    <w:p w14:paraId="59E94490" w14:textId="77777777" w:rsidR="000162EE" w:rsidRDefault="000162EE" w:rsidP="000162EE"/>
    <w:p w14:paraId="64F81FC0" w14:textId="77777777" w:rsidR="000162EE" w:rsidRDefault="000162EE" w:rsidP="000162EE">
      <w:r>
        <w:t>/* short_sleep-&gt;CRP YES */</w:t>
      </w:r>
    </w:p>
    <w:p w14:paraId="1DE707FB" w14:textId="77777777" w:rsidR="000162EE" w:rsidRDefault="000162EE" w:rsidP="000162EE">
      <w:r>
        <w:t>ods output effects=ss_crp;</w:t>
      </w:r>
    </w:p>
    <w:p w14:paraId="4329EBFE" w14:textId="77777777" w:rsidR="000162EE" w:rsidRDefault="000162EE" w:rsidP="000162EE">
      <w:r>
        <w:t>proc surveyreg data=dat.final order=INTERNAL;</w:t>
      </w:r>
    </w:p>
    <w:p w14:paraId="3A4F57E0" w14:textId="77777777" w:rsidR="000162EE" w:rsidRDefault="000162EE" w:rsidP="000162EE">
      <w:r>
        <w:t xml:space="preserve">        strata strata; cluster cluster; weight weight;</w:t>
      </w:r>
    </w:p>
    <w:p w14:paraId="10EAF5BC" w14:textId="77777777" w:rsidR="000162EE" w:rsidRDefault="000162EE" w:rsidP="000162EE">
      <w:r>
        <w:t xml:space="preserve">        class short_sleep sleep_med RIAGENDR RIDRETH1 birth_control cotinine_cat hrt obese;</w:t>
      </w:r>
    </w:p>
    <w:p w14:paraId="20E1DA1B" w14:textId="77777777" w:rsidR="000162EE" w:rsidRDefault="000162EE" w:rsidP="000162EE">
      <w:r>
        <w:t xml:space="preserve">        model crp_log = short_sleep RIAGENDR RIDRETH1 RIDAGEYR  birth_control</w:t>
      </w:r>
    </w:p>
    <w:p w14:paraId="1379091D" w14:textId="77777777" w:rsidR="000162EE" w:rsidRDefault="000162EE" w:rsidP="000162EE">
      <w:r>
        <w:t xml:space="preserve">                cotinine_cat hrt obese sleep_med /solution CLPARM;</w:t>
      </w:r>
    </w:p>
    <w:p w14:paraId="255F6611" w14:textId="77777777" w:rsidR="000162EE" w:rsidRDefault="000162EE" w:rsidP="000162EE">
      <w:r>
        <w:t>run;</w:t>
      </w:r>
    </w:p>
    <w:p w14:paraId="57DB6D6C" w14:textId="77777777" w:rsidR="000162EE" w:rsidRDefault="000162EE" w:rsidP="000162EE">
      <w:r>
        <w:t>/* poor_sleep-&gt;CRP */</w:t>
      </w:r>
    </w:p>
    <w:p w14:paraId="18019A82" w14:textId="77777777" w:rsidR="000162EE" w:rsidRDefault="000162EE" w:rsidP="000162EE">
      <w:r>
        <w:t>ods output effects=ps_crp;</w:t>
      </w:r>
    </w:p>
    <w:p w14:paraId="109131A4" w14:textId="77777777" w:rsidR="000162EE" w:rsidRDefault="000162EE" w:rsidP="000162EE">
      <w:r>
        <w:t>proc surveyreg data=dat.final order=INTERNAL;</w:t>
      </w:r>
    </w:p>
    <w:p w14:paraId="2D2A0DD6" w14:textId="77777777" w:rsidR="000162EE" w:rsidRDefault="000162EE" w:rsidP="000162EE">
      <w:r>
        <w:t xml:space="preserve">        strata strata; cluster cluster; weight weight;</w:t>
      </w:r>
    </w:p>
    <w:p w14:paraId="4161997E" w14:textId="77777777" w:rsidR="000162EE" w:rsidRDefault="000162EE" w:rsidP="000162EE">
      <w:r>
        <w:t xml:space="preserve">        class sleep_med poor_sleep RIAGENDR RIDRETH1 birth_control cotinine_cat hrt obese;</w:t>
      </w:r>
    </w:p>
    <w:p w14:paraId="584A4CF1" w14:textId="77777777" w:rsidR="000162EE" w:rsidRDefault="000162EE" w:rsidP="000162EE">
      <w:r>
        <w:t xml:space="preserve">        model crp_log =  poor_sleep RIAGENDR RIDRETH1 RIDAGEYR  birth_control</w:t>
      </w:r>
    </w:p>
    <w:p w14:paraId="35768F0C" w14:textId="77777777" w:rsidR="000162EE" w:rsidRDefault="000162EE" w:rsidP="000162EE">
      <w:r>
        <w:t xml:space="preserve">                cotinine_cat hrt obese sleep_med /solution CLPARM;</w:t>
      </w:r>
    </w:p>
    <w:p w14:paraId="205A7C81" w14:textId="77777777" w:rsidR="000162EE" w:rsidRDefault="000162EE" w:rsidP="000162EE">
      <w:r>
        <w:t>run;</w:t>
      </w:r>
    </w:p>
    <w:p w14:paraId="4A671CBB" w14:textId="77777777" w:rsidR="000162EE" w:rsidRDefault="000162EE" w:rsidP="000162EE"/>
    <w:p w14:paraId="70C610CA" w14:textId="77777777" w:rsidR="000162EE" w:rsidRDefault="000162EE" w:rsidP="000162EE">
      <w:r>
        <w:t>data edu_ps (keep=effect ps_x2 ps_df ps_p); set edu_ps;</w:t>
      </w:r>
    </w:p>
    <w:p w14:paraId="797F13EF" w14:textId="77777777" w:rsidR="000162EE" w:rsidRDefault="000162EE" w:rsidP="000162EE">
      <w:r>
        <w:t xml:space="preserve">        ps_x2 = waldchisq; ps_df=df; ps_p=probchisq;</w:t>
      </w:r>
    </w:p>
    <w:p w14:paraId="1B2CB016" w14:textId="77777777" w:rsidR="000162EE" w:rsidRDefault="000162EE" w:rsidP="000162EE">
      <w:r>
        <w:t xml:space="preserve">        where effect="DMDEDUC2";</w:t>
      </w:r>
    </w:p>
    <w:p w14:paraId="1C6C0400" w14:textId="77777777" w:rsidR="000162EE" w:rsidRDefault="000162EE" w:rsidP="000162EE">
      <w:r>
        <w:t>run;</w:t>
      </w:r>
    </w:p>
    <w:p w14:paraId="76E23CD4" w14:textId="77777777" w:rsidR="000162EE" w:rsidRDefault="000162EE" w:rsidP="000162EE">
      <w:r>
        <w:t>data edu_ss (keep=effect ss_x2 ss_df ss_p); set edu_ss;</w:t>
      </w:r>
    </w:p>
    <w:p w14:paraId="60448022" w14:textId="77777777" w:rsidR="000162EE" w:rsidRDefault="000162EE" w:rsidP="000162EE">
      <w:r>
        <w:t xml:space="preserve">        ss_x2 = waldchisq; ss_df=df; ss_p=probchisq;</w:t>
      </w:r>
    </w:p>
    <w:p w14:paraId="3EF48094" w14:textId="77777777" w:rsidR="000162EE" w:rsidRDefault="000162EE" w:rsidP="000162EE">
      <w:r>
        <w:t xml:space="preserve">        where effect="DMDEDUC2";</w:t>
      </w:r>
    </w:p>
    <w:p w14:paraId="44F57AA4" w14:textId="77777777" w:rsidR="000162EE" w:rsidRDefault="000162EE" w:rsidP="000162EE">
      <w:r>
        <w:t>run;</w:t>
      </w:r>
    </w:p>
    <w:p w14:paraId="186ECD5B" w14:textId="77777777" w:rsidR="000162EE" w:rsidRDefault="000162EE" w:rsidP="000162EE">
      <w:r>
        <w:t>data inc_ps (keep=effect ps_x2 ps_df ps_p); set inc_ps;</w:t>
      </w:r>
    </w:p>
    <w:p w14:paraId="6DC8E57C" w14:textId="77777777" w:rsidR="000162EE" w:rsidRDefault="000162EE" w:rsidP="000162EE">
      <w:r>
        <w:lastRenderedPageBreak/>
        <w:t xml:space="preserve">        ps_x2 = waldchisq; ps_df=df; ps_p=probchisq;</w:t>
      </w:r>
    </w:p>
    <w:p w14:paraId="4F18C68C" w14:textId="77777777" w:rsidR="000162EE" w:rsidRDefault="000162EE" w:rsidP="000162EE">
      <w:r>
        <w:t xml:space="preserve">        where effect="pir_cat";</w:t>
      </w:r>
    </w:p>
    <w:p w14:paraId="0485D67C" w14:textId="77777777" w:rsidR="000162EE" w:rsidRDefault="000162EE" w:rsidP="000162EE">
      <w:r>
        <w:t>run;</w:t>
      </w:r>
    </w:p>
    <w:p w14:paraId="1D81FC8F" w14:textId="77777777" w:rsidR="000162EE" w:rsidRDefault="000162EE" w:rsidP="000162EE">
      <w:r>
        <w:t>data inc_ss (keep=effect ss_x2 ss_df ss_p); set inc_ss;</w:t>
      </w:r>
    </w:p>
    <w:p w14:paraId="1EC2C58E" w14:textId="77777777" w:rsidR="000162EE" w:rsidRDefault="000162EE" w:rsidP="000162EE">
      <w:r>
        <w:t xml:space="preserve">        ss_x2 = waldchisq; ss_df=df; ss_p=probchisq;</w:t>
      </w:r>
    </w:p>
    <w:p w14:paraId="312196A1" w14:textId="77777777" w:rsidR="000162EE" w:rsidRDefault="000162EE" w:rsidP="000162EE">
      <w:r>
        <w:t xml:space="preserve">        where effect="pir_cat";</w:t>
      </w:r>
    </w:p>
    <w:p w14:paraId="709C613F" w14:textId="77777777" w:rsidR="000162EE" w:rsidRDefault="000162EE" w:rsidP="000162EE">
      <w:r>
        <w:t>run;</w:t>
      </w:r>
    </w:p>
    <w:p w14:paraId="3A4BA805" w14:textId="77777777" w:rsidR="000162EE" w:rsidRDefault="000162EE" w:rsidP="000162EE">
      <w:r>
        <w:t>data ss_crp (keep=effect ss_x2 ss_df ss_p); set ss_crp;</w:t>
      </w:r>
    </w:p>
    <w:p w14:paraId="0379A4A8" w14:textId="77777777" w:rsidR="000162EE" w:rsidRDefault="000162EE" w:rsidP="000162EE">
      <w:r>
        <w:t xml:space="preserve">        where effect="short_sleep";</w:t>
      </w:r>
    </w:p>
    <w:p w14:paraId="6CAE7687" w14:textId="77777777" w:rsidR="000162EE" w:rsidRDefault="000162EE" w:rsidP="000162EE">
      <w:r>
        <w:t xml:space="preserve">        ss_x2=fvalue; ss_df=numdf; ss_p=probf;</w:t>
      </w:r>
    </w:p>
    <w:p w14:paraId="7C060D67" w14:textId="77777777" w:rsidR="000162EE" w:rsidRDefault="000162EE" w:rsidP="000162EE">
      <w:r>
        <w:t>run;</w:t>
      </w:r>
    </w:p>
    <w:p w14:paraId="0F3D2C12" w14:textId="77777777" w:rsidR="000162EE" w:rsidRDefault="000162EE" w:rsidP="000162EE">
      <w:r>
        <w:t>data ps_crp(keep=effect ps_x2 ps_df ps_p); set ps_crp;</w:t>
      </w:r>
    </w:p>
    <w:p w14:paraId="38D0678F" w14:textId="77777777" w:rsidR="000162EE" w:rsidRDefault="000162EE" w:rsidP="000162EE">
      <w:r>
        <w:t xml:space="preserve">        where effect="poor_sleep";</w:t>
      </w:r>
    </w:p>
    <w:p w14:paraId="2E21BB8E" w14:textId="77777777" w:rsidR="000162EE" w:rsidRDefault="000162EE" w:rsidP="000162EE">
      <w:r>
        <w:t xml:space="preserve">        ps_x2=fvalue; ps_df=numdf; ps_p=probf;</w:t>
      </w:r>
    </w:p>
    <w:p w14:paraId="5F2511EC" w14:textId="77777777" w:rsidR="000162EE" w:rsidRDefault="000162EE" w:rsidP="000162EE">
      <w:r>
        <w:t>run;</w:t>
      </w:r>
    </w:p>
    <w:p w14:paraId="2C2D74AF" w14:textId="77777777" w:rsidR="000162EE" w:rsidRDefault="000162EE" w:rsidP="000162EE"/>
    <w:p w14:paraId="66E23144" w14:textId="77777777" w:rsidR="000162EE" w:rsidRDefault="000162EE" w:rsidP="000162EE">
      <w:r>
        <w:t>data ps_crp; set ps_crp; effect="crp"; run;</w:t>
      </w:r>
    </w:p>
    <w:p w14:paraId="0E88F9CA" w14:textId="77777777" w:rsidR="000162EE" w:rsidRDefault="000162EE" w:rsidP="000162EE">
      <w:r>
        <w:t>data ss_crp; set ss_crp; effect="crp"; run;</w:t>
      </w:r>
    </w:p>
    <w:p w14:paraId="37E36611" w14:textId="77777777" w:rsidR="000162EE" w:rsidRDefault="000162EE" w:rsidP="000162EE"/>
    <w:p w14:paraId="29CF700C" w14:textId="77777777" w:rsidR="000162EE" w:rsidRDefault="000162EE" w:rsidP="000162EE">
      <w:r>
        <w:t>data ss; set edu_ss inc_ss ss_crp; run;</w:t>
      </w:r>
    </w:p>
    <w:p w14:paraId="160A35FB" w14:textId="77777777" w:rsidR="000162EE" w:rsidRDefault="000162EE" w:rsidP="000162EE">
      <w:r>
        <w:t>data ps; set edu_ps inc_ps ps_crp; run;</w:t>
      </w:r>
    </w:p>
    <w:p w14:paraId="20C5ABD0" w14:textId="77777777" w:rsidR="000162EE" w:rsidRDefault="000162EE" w:rsidP="000162EE">
      <w:r>
        <w:t>proc sort data=ss; by effect; run;</w:t>
      </w:r>
    </w:p>
    <w:p w14:paraId="5A5D04EE" w14:textId="77777777" w:rsidR="000162EE" w:rsidRDefault="000162EE" w:rsidP="000162EE">
      <w:r>
        <w:t>proc sort data=ps; by effect; run;</w:t>
      </w:r>
    </w:p>
    <w:p w14:paraId="3D930B68" w14:textId="77777777" w:rsidR="000162EE" w:rsidRDefault="000162EE" w:rsidP="000162EE">
      <w:r>
        <w:t>data suppl_table1; merge ss ps; by effect; run;</w:t>
      </w:r>
    </w:p>
    <w:p w14:paraId="4D2972AA" w14:textId="77777777" w:rsidR="000162EE" w:rsidRDefault="000162EE" w:rsidP="000162EE"/>
    <w:p w14:paraId="4A20D473" w14:textId="77777777" w:rsidR="000162EE" w:rsidRDefault="000162EE" w:rsidP="000162EE">
      <w:r>
        <w:t>proc export</w:t>
      </w:r>
    </w:p>
    <w:p w14:paraId="688320CF" w14:textId="77777777" w:rsidR="000162EE" w:rsidRDefault="000162EE" w:rsidP="000162EE">
      <w:r>
        <w:t xml:space="preserve">  data=suppl_table1</w:t>
      </w:r>
    </w:p>
    <w:p w14:paraId="098E87A9" w14:textId="77777777" w:rsidR="000162EE" w:rsidRDefault="000162EE" w:rsidP="000162EE">
      <w:r>
        <w:t xml:space="preserve">  dbms=xlsx</w:t>
      </w:r>
    </w:p>
    <w:p w14:paraId="3BF7056F" w14:textId="77777777" w:rsidR="000162EE" w:rsidRDefault="000162EE" w:rsidP="000162EE">
      <w:r>
        <w:t xml:space="preserve">  outfile="c:\users\audrey\documents\nhanes_ses_sleep_crp\suppl_table1.xlsx"</w:t>
      </w:r>
    </w:p>
    <w:p w14:paraId="0E983F28" w14:textId="77777777" w:rsidR="000162EE" w:rsidRDefault="000162EE" w:rsidP="000162EE">
      <w:r>
        <w:lastRenderedPageBreak/>
        <w:t xml:space="preserve">  replace;</w:t>
      </w:r>
    </w:p>
    <w:p w14:paraId="01BB8E1E" w14:textId="77777777" w:rsidR="000162EE" w:rsidRDefault="000162EE" w:rsidP="000162EE">
      <w:r>
        <w:t>run; quit;</w:t>
      </w:r>
    </w:p>
    <w:p w14:paraId="1347CB4D" w14:textId="77777777" w:rsidR="000162EE" w:rsidRDefault="000162EE" w:rsidP="000162EE"/>
    <w:p w14:paraId="444EF781" w14:textId="77777777" w:rsidR="000162EE" w:rsidRDefault="000162EE" w:rsidP="000162EE">
      <w:r>
        <w:t>/*****************************/</w:t>
      </w:r>
    </w:p>
    <w:p w14:paraId="2479F8FD" w14:textId="77777777" w:rsidR="000162EE" w:rsidRDefault="000162EE" w:rsidP="000162EE">
      <w:r>
        <w:t>/* PAPER TABLE 3 *************/</w:t>
      </w:r>
    </w:p>
    <w:p w14:paraId="7651D5AD" w14:textId="77777777" w:rsidR="000162EE" w:rsidRDefault="000162EE" w:rsidP="000162EE">
      <w:r>
        <w:t>/*****************************/</w:t>
      </w:r>
    </w:p>
    <w:p w14:paraId="3C7F50E6" w14:textId="77777777" w:rsidR="000162EE" w:rsidRDefault="000162EE" w:rsidP="000162EE"/>
    <w:p w14:paraId="7B4F558D" w14:textId="77777777" w:rsidR="000162EE" w:rsidRDefault="000162EE" w:rsidP="000162EE">
      <w:r>
        <w:t>/* creating a bootstrap sample of 1000 replicates */</w:t>
      </w:r>
    </w:p>
    <w:p w14:paraId="2D9205CC" w14:textId="77777777" w:rsidR="000162EE" w:rsidRDefault="000162EE" w:rsidP="000162EE">
      <w:r>
        <w:t>%let reps=1000;</w:t>
      </w:r>
    </w:p>
    <w:p w14:paraId="55F53B73" w14:textId="77777777" w:rsidR="000162EE" w:rsidRDefault="000162EE" w:rsidP="000162EE">
      <w:r>
        <w:t>proc surveyselect data=dat.final out=outboot</w:t>
      </w:r>
    </w:p>
    <w:p w14:paraId="3BF68A89" w14:textId="77777777" w:rsidR="000162EE" w:rsidRDefault="000162EE" w:rsidP="000162EE">
      <w:r>
        <w:t xml:space="preserve">        seed=1</w:t>
      </w:r>
    </w:p>
    <w:p w14:paraId="7C2D88DA" w14:textId="77777777" w:rsidR="000162EE" w:rsidRDefault="000162EE" w:rsidP="000162EE">
      <w:r>
        <w:t xml:space="preserve">        method=urs</w:t>
      </w:r>
    </w:p>
    <w:p w14:paraId="79E8004A" w14:textId="77777777" w:rsidR="000162EE" w:rsidRDefault="000162EE" w:rsidP="000162EE">
      <w:r>
        <w:t xml:space="preserve">        samprate=1</w:t>
      </w:r>
    </w:p>
    <w:p w14:paraId="546002B4" w14:textId="77777777" w:rsidR="000162EE" w:rsidRDefault="000162EE" w:rsidP="000162EE">
      <w:r>
        <w:t xml:space="preserve">        outhits</w:t>
      </w:r>
    </w:p>
    <w:p w14:paraId="02549BEB" w14:textId="77777777" w:rsidR="000162EE" w:rsidRDefault="000162EE" w:rsidP="000162EE">
      <w:r>
        <w:t xml:space="preserve">        rep=&amp;reps;</w:t>
      </w:r>
    </w:p>
    <w:p w14:paraId="02EE48C3" w14:textId="77777777" w:rsidR="000162EE" w:rsidRDefault="000162EE" w:rsidP="000162EE">
      <w:r>
        <w:t>run;</w:t>
      </w:r>
    </w:p>
    <w:p w14:paraId="0A6A11C6" w14:textId="77777777" w:rsidR="000162EE" w:rsidRDefault="000162EE" w:rsidP="000162EE">
      <w:r>
        <w:t>/**************************/</w:t>
      </w:r>
    </w:p>
    <w:p w14:paraId="2238947F" w14:textId="77777777" w:rsidR="000162EE" w:rsidRDefault="000162EE" w:rsidP="000162EE">
      <w:r>
        <w:t>/* 0. CRUDE TOTAL EFFECTS */</w:t>
      </w:r>
    </w:p>
    <w:p w14:paraId="6FA5877F" w14:textId="77777777" w:rsidR="000162EE" w:rsidRDefault="000162EE" w:rsidP="000162EE">
      <w:r>
        <w:t>/**************************/</w:t>
      </w:r>
    </w:p>
    <w:p w14:paraId="3C4C0614" w14:textId="77777777" w:rsidR="000162EE" w:rsidRDefault="000162EE" w:rsidP="000162EE">
      <w:r>
        <w:t>/* income */</w:t>
      </w:r>
    </w:p>
    <w:p w14:paraId="4B91F951" w14:textId="77777777" w:rsidR="000162EE" w:rsidRDefault="000162EE" w:rsidP="000162EE">
      <w:r>
        <w:t>ods output parameterestimates=te_crude_pir;</w:t>
      </w:r>
    </w:p>
    <w:p w14:paraId="3A168047" w14:textId="77777777" w:rsidR="000162EE" w:rsidRDefault="000162EE" w:rsidP="000162EE">
      <w:r>
        <w:t>proc surveyreg data=dat.final;</w:t>
      </w:r>
    </w:p>
    <w:p w14:paraId="0C43F432" w14:textId="77777777" w:rsidR="000162EE" w:rsidRDefault="000162EE" w:rsidP="000162EE">
      <w:r>
        <w:tab/>
        <w:t>strata strata; cluster cluster; weight weight;</w:t>
      </w:r>
    </w:p>
    <w:p w14:paraId="25FBD1D2" w14:textId="77777777" w:rsidR="000162EE" w:rsidRDefault="000162EE" w:rsidP="000162EE">
      <w:r>
        <w:tab/>
      </w:r>
      <w:r>
        <w:tab/>
        <w:t>class pir_cat;</w:t>
      </w:r>
    </w:p>
    <w:p w14:paraId="48AD2CD8" w14:textId="77777777" w:rsidR="000162EE" w:rsidRDefault="000162EE" w:rsidP="000162EE">
      <w:r>
        <w:tab/>
      </w:r>
      <w:r>
        <w:tab/>
        <w:t>model crp_log = pir_cat /solution CLPARM;</w:t>
      </w:r>
    </w:p>
    <w:p w14:paraId="369E4637" w14:textId="77777777" w:rsidR="000162EE" w:rsidRDefault="000162EE" w:rsidP="000162EE">
      <w:r>
        <w:t xml:space="preserve">run; </w:t>
      </w:r>
    </w:p>
    <w:p w14:paraId="70F88D76" w14:textId="77777777" w:rsidR="000162EE" w:rsidRDefault="000162EE" w:rsidP="000162EE">
      <w:r>
        <w:t>/* education */</w:t>
      </w:r>
    </w:p>
    <w:p w14:paraId="0A57CDC6" w14:textId="77777777" w:rsidR="000162EE" w:rsidRDefault="000162EE" w:rsidP="000162EE">
      <w:r>
        <w:t>ods output parameterestimates=te_crude_edu;</w:t>
      </w:r>
    </w:p>
    <w:p w14:paraId="657DD99A" w14:textId="77777777" w:rsidR="000162EE" w:rsidRDefault="000162EE" w:rsidP="000162EE">
      <w:r>
        <w:t>proc surveyreg data=dat.final;</w:t>
      </w:r>
    </w:p>
    <w:p w14:paraId="2811DD63" w14:textId="77777777" w:rsidR="000162EE" w:rsidRDefault="000162EE" w:rsidP="000162EE">
      <w:r>
        <w:lastRenderedPageBreak/>
        <w:tab/>
        <w:t>strata strata; cluster cluster; weight weight;</w:t>
      </w:r>
    </w:p>
    <w:p w14:paraId="5066DCC8" w14:textId="77777777" w:rsidR="000162EE" w:rsidRDefault="000162EE" w:rsidP="000162EE">
      <w:r>
        <w:tab/>
      </w:r>
      <w:r>
        <w:tab/>
        <w:t>class DMDEDUC2;</w:t>
      </w:r>
    </w:p>
    <w:p w14:paraId="1530B8E1" w14:textId="77777777" w:rsidR="000162EE" w:rsidRDefault="000162EE" w:rsidP="000162EE">
      <w:r>
        <w:tab/>
      </w:r>
      <w:r>
        <w:tab/>
        <w:t>model crp_log = DMDEDUC2 /solution CLPARM;</w:t>
      </w:r>
    </w:p>
    <w:p w14:paraId="09314983" w14:textId="77777777" w:rsidR="000162EE" w:rsidRPr="007C21C5" w:rsidRDefault="000162EE" w:rsidP="000162EE">
      <w:pPr>
        <w:rPr>
          <w:lang w:val="es-EC"/>
        </w:rPr>
      </w:pPr>
      <w:r w:rsidRPr="007C21C5">
        <w:rPr>
          <w:lang w:val="es-EC"/>
        </w:rPr>
        <w:t xml:space="preserve">run; </w:t>
      </w:r>
    </w:p>
    <w:p w14:paraId="42DDDBCA" w14:textId="77777777" w:rsidR="000162EE" w:rsidRPr="007C21C5" w:rsidRDefault="000162EE" w:rsidP="000162EE">
      <w:pPr>
        <w:rPr>
          <w:lang w:val="es-EC"/>
        </w:rPr>
      </w:pPr>
      <w:r w:rsidRPr="007C21C5">
        <w:rPr>
          <w:lang w:val="es-EC"/>
        </w:rPr>
        <w:t>data te_crude (keep=param est_TE_crude lwr_TE_crude upr_TE_crude); set te_crude_edu te_crude_pir;</w:t>
      </w:r>
    </w:p>
    <w:p w14:paraId="5445ACDF" w14:textId="77777777" w:rsidR="000162EE" w:rsidRDefault="000162EE" w:rsidP="000162EE">
      <w:r w:rsidRPr="007C21C5">
        <w:rPr>
          <w:lang w:val="es-EC"/>
        </w:rPr>
        <w:tab/>
      </w:r>
      <w:r>
        <w:t>param=parameter; est_TE_crude=estimate; lwr_TE_crude=LowerCL; upr_TE_crude=UpperCL;</w:t>
      </w:r>
    </w:p>
    <w:p w14:paraId="1005D4B6" w14:textId="77777777" w:rsidR="000162EE" w:rsidRDefault="000162EE" w:rsidP="000162EE">
      <w:r>
        <w:t>run;</w:t>
      </w:r>
    </w:p>
    <w:p w14:paraId="4ABDFA98" w14:textId="77777777" w:rsidR="000162EE" w:rsidRDefault="000162EE" w:rsidP="000162EE"/>
    <w:p w14:paraId="75438710" w14:textId="77777777" w:rsidR="000162EE" w:rsidRDefault="000162EE" w:rsidP="000162EE"/>
    <w:p w14:paraId="3AA15597" w14:textId="77777777" w:rsidR="000162EE" w:rsidRDefault="000162EE" w:rsidP="000162EE">
      <w:r>
        <w:t>/**************************************************************/</w:t>
      </w:r>
    </w:p>
    <w:p w14:paraId="5A5D6788" w14:textId="77777777" w:rsidR="000162EE" w:rsidRDefault="000162EE" w:rsidP="000162EE">
      <w:r>
        <w:t>/* 1. EXPOSURE=INCOME, MEDIATOR=POOR SLEEP (with interaction) */</w:t>
      </w:r>
    </w:p>
    <w:p w14:paraId="4C59B8E7" w14:textId="77777777" w:rsidR="000162EE" w:rsidRDefault="000162EE" w:rsidP="000162EE">
      <w:r>
        <w:t>/**************************************************************/</w:t>
      </w:r>
    </w:p>
    <w:p w14:paraId="2917505C" w14:textId="77777777" w:rsidR="000162EE" w:rsidRDefault="000162EE" w:rsidP="000162EE">
      <w:r>
        <w:t>/*total effect*/</w:t>
      </w:r>
    </w:p>
    <w:p w14:paraId="7E72961C" w14:textId="77777777" w:rsidR="000162EE" w:rsidRDefault="000162EE" w:rsidP="000162EE"/>
    <w:p w14:paraId="0CF5B553" w14:textId="77777777" w:rsidR="000162EE" w:rsidRDefault="000162EE" w:rsidP="000162EE">
      <w:r>
        <w:t>ods output parameterestimates=p;</w:t>
      </w:r>
    </w:p>
    <w:p w14:paraId="4939DC16" w14:textId="77777777" w:rsidR="000162EE" w:rsidRDefault="000162EE" w:rsidP="000162EE">
      <w:r>
        <w:t>proc surveyreg data=dat.final;</w:t>
      </w:r>
    </w:p>
    <w:p w14:paraId="4BBD14E7" w14:textId="77777777" w:rsidR="000162EE" w:rsidRDefault="000162EE" w:rsidP="000162EE">
      <w:r>
        <w:t xml:space="preserve">        strata strata; cluster cluster; weight weight;</w:t>
      </w:r>
    </w:p>
    <w:p w14:paraId="2FD7C4C0" w14:textId="77777777" w:rsidR="000162EE" w:rsidRDefault="000162EE" w:rsidP="000162EE">
      <w:r>
        <w:t xml:space="preserve">        class sleep_med pir_cat RIAGENDR RIDRETH1 birth_control cotinine_cat hrt obese;</w:t>
      </w:r>
    </w:p>
    <w:p w14:paraId="03A3C3A2" w14:textId="77777777" w:rsidR="000162EE" w:rsidRDefault="000162EE" w:rsidP="000162EE">
      <w:r>
        <w:t xml:space="preserve">        model crp_log = pir_cat RIAGENDR RIDRETH1 RIDAGEYR  birth_control</w:t>
      </w:r>
    </w:p>
    <w:p w14:paraId="3C94D513" w14:textId="77777777" w:rsidR="000162EE" w:rsidRDefault="000162EE" w:rsidP="000162EE">
      <w:r>
        <w:t xml:space="preserve">                cotinine_cat hrt obese sleep_med /solution CLPARM;</w:t>
      </w:r>
    </w:p>
    <w:p w14:paraId="34BF0EB9" w14:textId="77777777" w:rsidR="000162EE" w:rsidRDefault="000162EE" w:rsidP="000162EE">
      <w:r>
        <w:t>run;</w:t>
      </w:r>
    </w:p>
    <w:p w14:paraId="20A49A5D" w14:textId="77777777" w:rsidR="000162EE" w:rsidRDefault="000162EE" w:rsidP="000162EE">
      <w:r>
        <w:t>data total_effect_pir (keep=parameter estimate probt lowercl uppercl);</w:t>
      </w:r>
    </w:p>
    <w:p w14:paraId="65C29C61" w14:textId="77777777" w:rsidR="000162EE" w:rsidRDefault="000162EE" w:rsidP="000162EE">
      <w:r>
        <w:t xml:space="preserve">        set p (firstobs=2 obs=4);</w:t>
      </w:r>
    </w:p>
    <w:p w14:paraId="75F610B9" w14:textId="77777777" w:rsidR="000162EE" w:rsidRDefault="000162EE" w:rsidP="000162EE">
      <w:r>
        <w:t>run;</w:t>
      </w:r>
    </w:p>
    <w:p w14:paraId="7BEC8117" w14:textId="77777777" w:rsidR="000162EE" w:rsidRDefault="000162EE" w:rsidP="000162EE"/>
    <w:p w14:paraId="3B21412C" w14:textId="77777777" w:rsidR="000162EE" w:rsidRDefault="000162EE" w:rsidP="000162EE"/>
    <w:p w14:paraId="05CE0B88" w14:textId="77777777" w:rsidR="000162EE" w:rsidRDefault="000162EE" w:rsidP="000162EE">
      <w:r>
        <w:t>/*outcome regression*/</w:t>
      </w:r>
    </w:p>
    <w:p w14:paraId="4C9D0C04" w14:textId="77777777" w:rsidR="000162EE" w:rsidRDefault="000162EE" w:rsidP="000162EE">
      <w:r>
        <w:t>proc surveyreg data=outboot order=INTERNAL;* 1. outcome model;</w:t>
      </w:r>
    </w:p>
    <w:p w14:paraId="3FE2C45A" w14:textId="77777777" w:rsidR="000162EE" w:rsidRDefault="000162EE" w:rsidP="000162EE">
      <w:r>
        <w:t xml:space="preserve">        by replicate;</w:t>
      </w:r>
    </w:p>
    <w:p w14:paraId="799394CC" w14:textId="77777777" w:rsidR="000162EE" w:rsidRDefault="000162EE" w:rsidP="000162EE">
      <w:r>
        <w:lastRenderedPageBreak/>
        <w:t xml:space="preserve">        strata strata; cluster cluster; weight weight;</w:t>
      </w:r>
    </w:p>
    <w:p w14:paraId="2DC049BA" w14:textId="77777777" w:rsidR="000162EE" w:rsidRDefault="000162EE" w:rsidP="000162EE">
      <w:r>
        <w:t xml:space="preserve">        class poor_sleep sleep_med pir_cat</w:t>
      </w:r>
    </w:p>
    <w:p w14:paraId="44D92289" w14:textId="77777777" w:rsidR="000162EE" w:rsidRDefault="000162EE" w:rsidP="000162EE">
      <w:r>
        <w:t xml:space="preserve">                RIAGENDR RIDRETH1</w:t>
      </w:r>
    </w:p>
    <w:p w14:paraId="590EC3ED" w14:textId="77777777" w:rsidR="000162EE" w:rsidRDefault="000162EE" w:rsidP="000162EE">
      <w:r>
        <w:t xml:space="preserve">                birth_control cotinine_cat hrt obese;</w:t>
      </w:r>
    </w:p>
    <w:p w14:paraId="267F32FE" w14:textId="77777777" w:rsidR="000162EE" w:rsidRDefault="000162EE" w:rsidP="000162EE">
      <w:r>
        <w:t xml:space="preserve">        model crp_log = pir_cat poor_sleep pir_cat*poor_sleep RIAGENDR RIDRETH1 RIDAGEYR  birth_control</w:t>
      </w:r>
    </w:p>
    <w:p w14:paraId="78D3F038" w14:textId="77777777" w:rsidR="000162EE" w:rsidRDefault="000162EE" w:rsidP="000162EE">
      <w:r>
        <w:t xml:space="preserve">                cotinine_cat hrt obese sleep_med /solution;</w:t>
      </w:r>
    </w:p>
    <w:p w14:paraId="75B38C27" w14:textId="77777777" w:rsidR="000162EE" w:rsidRDefault="000162EE" w:rsidP="000162EE">
      <w:r>
        <w:t xml:space="preserve">        ods select none;</w:t>
      </w:r>
    </w:p>
    <w:p w14:paraId="04149F18" w14:textId="77777777" w:rsidR="000162EE" w:rsidRDefault="000162EE" w:rsidP="000162EE">
      <w:r>
        <w:t xml:space="preserve">        ods output ParameterEstimates = outcome_model;</w:t>
      </w:r>
    </w:p>
    <w:p w14:paraId="262816FD" w14:textId="77777777" w:rsidR="000162EE" w:rsidRDefault="000162EE" w:rsidP="000162EE">
      <w:r>
        <w:t>run;</w:t>
      </w:r>
    </w:p>
    <w:p w14:paraId="6B06B562" w14:textId="77777777" w:rsidR="000162EE" w:rsidRDefault="000162EE" w:rsidP="000162EE">
      <w:r>
        <w:t>data poorsleep (keep = replicate poorsleep); set outcome_model;</w:t>
      </w:r>
    </w:p>
    <w:p w14:paraId="7B6969C2" w14:textId="77777777" w:rsidR="000162EE" w:rsidRDefault="000162EE" w:rsidP="000162EE">
      <w:r>
        <w:t xml:space="preserve">        where parameter = 'poor_sleep Yes';</w:t>
      </w:r>
    </w:p>
    <w:p w14:paraId="160B2CBE" w14:textId="77777777" w:rsidR="000162EE" w:rsidRDefault="000162EE" w:rsidP="000162EE">
      <w:r>
        <w:t xml:space="preserve">        poorsleep = estimate;</w:t>
      </w:r>
    </w:p>
    <w:p w14:paraId="45C032D7" w14:textId="77777777" w:rsidR="000162EE" w:rsidRDefault="000162EE" w:rsidP="000162EE">
      <w:r>
        <w:t>run;</w:t>
      </w:r>
    </w:p>
    <w:p w14:paraId="796B3652" w14:textId="77777777" w:rsidR="000162EE" w:rsidRDefault="000162EE" w:rsidP="000162EE">
      <w:r>
        <w:t>data poorsleep_pir0100 (keep = replicate poorsleep_pir0100); set outcome_model;</w:t>
      </w:r>
    </w:p>
    <w:p w14:paraId="210FEE4A" w14:textId="77777777" w:rsidR="000162EE" w:rsidRDefault="000162EE" w:rsidP="000162EE">
      <w:r>
        <w:t xml:space="preserve">        where parameter = 'poor_sleep*pir_cat Yes 0-100%';</w:t>
      </w:r>
    </w:p>
    <w:p w14:paraId="7B354227" w14:textId="77777777" w:rsidR="000162EE" w:rsidRDefault="000162EE" w:rsidP="000162EE">
      <w:r>
        <w:t xml:space="preserve">        poorsleep_pir0100 = estimate;</w:t>
      </w:r>
    </w:p>
    <w:p w14:paraId="4537D7FD" w14:textId="77777777" w:rsidR="000162EE" w:rsidRDefault="000162EE" w:rsidP="000162EE">
      <w:r>
        <w:t>run;</w:t>
      </w:r>
    </w:p>
    <w:p w14:paraId="0A65EEA3" w14:textId="77777777" w:rsidR="000162EE" w:rsidRDefault="000162EE" w:rsidP="000162EE">
      <w:r>
        <w:t>data poorsleep_pir199 (keep = replicate poorsleep_pir199); set outcome_model;</w:t>
      </w:r>
    </w:p>
    <w:p w14:paraId="0380A202" w14:textId="77777777" w:rsidR="000162EE" w:rsidRDefault="000162EE" w:rsidP="000162EE">
      <w:r>
        <w:t xml:space="preserve">        where parameter = 'poor_sleep*pir_cat Yes 100-199%';</w:t>
      </w:r>
    </w:p>
    <w:p w14:paraId="78D3E271" w14:textId="77777777" w:rsidR="000162EE" w:rsidRDefault="000162EE" w:rsidP="000162EE">
      <w:r>
        <w:t xml:space="preserve">        poorsleep_pir199 = estimate;</w:t>
      </w:r>
    </w:p>
    <w:p w14:paraId="73A30055" w14:textId="77777777" w:rsidR="000162EE" w:rsidRDefault="000162EE" w:rsidP="000162EE">
      <w:r>
        <w:t>run;</w:t>
      </w:r>
    </w:p>
    <w:p w14:paraId="4F50C3AD" w14:textId="77777777" w:rsidR="000162EE" w:rsidRDefault="000162EE" w:rsidP="000162EE">
      <w:r>
        <w:t>/*mediator regression */</w:t>
      </w:r>
    </w:p>
    <w:p w14:paraId="686F94FE" w14:textId="77777777" w:rsidR="000162EE" w:rsidRDefault="000162EE" w:rsidP="000162EE">
      <w:r>
        <w:t>proc surveyreg data=outboot order=INTERNAL;</w:t>
      </w:r>
    </w:p>
    <w:p w14:paraId="1BB3C99D" w14:textId="77777777" w:rsidR="000162EE" w:rsidRDefault="000162EE" w:rsidP="000162EE">
      <w:r>
        <w:t xml:space="preserve">        by replicate;</w:t>
      </w:r>
    </w:p>
    <w:p w14:paraId="5B4A50BE" w14:textId="77777777" w:rsidR="000162EE" w:rsidRDefault="000162EE" w:rsidP="000162EE">
      <w:r>
        <w:t xml:space="preserve">        strata strata; cluster cluster; weight weight;</w:t>
      </w:r>
    </w:p>
    <w:p w14:paraId="4D087884" w14:textId="77777777" w:rsidR="000162EE" w:rsidRDefault="000162EE" w:rsidP="000162EE">
      <w:r>
        <w:t xml:space="preserve">        class poor_sleep sleep_med pir_cat</w:t>
      </w:r>
    </w:p>
    <w:p w14:paraId="59044495" w14:textId="77777777" w:rsidR="000162EE" w:rsidRDefault="000162EE" w:rsidP="000162EE">
      <w:r>
        <w:t xml:space="preserve">                RIAGENDR RIDRETH1</w:t>
      </w:r>
    </w:p>
    <w:p w14:paraId="13C7DFCC" w14:textId="77777777" w:rsidR="000162EE" w:rsidRDefault="000162EE" w:rsidP="000162EE">
      <w:r>
        <w:t xml:space="preserve">                birth_control cotinine_cat hrt obese;</w:t>
      </w:r>
    </w:p>
    <w:p w14:paraId="75E15C83" w14:textId="77777777" w:rsidR="000162EE" w:rsidRDefault="000162EE" w:rsidP="000162EE">
      <w:r>
        <w:lastRenderedPageBreak/>
        <w:t xml:space="preserve">        model poor_sleep = pir_cat RIAGENDR RIDRETH1 RIDAGEYR  birth_control</w:t>
      </w:r>
    </w:p>
    <w:p w14:paraId="61A711C3" w14:textId="77777777" w:rsidR="000162EE" w:rsidRDefault="000162EE" w:rsidP="000162EE">
      <w:r>
        <w:t xml:space="preserve">                cotinine_cat hrt obese sleep_med /solution;</w:t>
      </w:r>
    </w:p>
    <w:p w14:paraId="61614F90" w14:textId="77777777" w:rsidR="000162EE" w:rsidRDefault="000162EE" w:rsidP="000162EE">
      <w:r>
        <w:t xml:space="preserve">        ods select none;</w:t>
      </w:r>
    </w:p>
    <w:p w14:paraId="6D362C77" w14:textId="77777777" w:rsidR="000162EE" w:rsidRDefault="000162EE" w:rsidP="000162EE">
      <w:r>
        <w:t xml:space="preserve">        ods output ParameterEstimates = mediator_model;</w:t>
      </w:r>
    </w:p>
    <w:p w14:paraId="5254B350" w14:textId="77777777" w:rsidR="000162EE" w:rsidRDefault="000162EE" w:rsidP="000162EE">
      <w:r>
        <w:t>run;</w:t>
      </w:r>
    </w:p>
    <w:p w14:paraId="166FD510" w14:textId="77777777" w:rsidR="000162EE" w:rsidRDefault="000162EE" w:rsidP="000162EE">
      <w:r>
        <w:t>data pir0100 (keep = replicate pir0100); set mediator_model;</w:t>
      </w:r>
    </w:p>
    <w:p w14:paraId="5B4D87D9" w14:textId="77777777" w:rsidR="000162EE" w:rsidRDefault="000162EE" w:rsidP="000162EE">
      <w:r>
        <w:t xml:space="preserve">        where parameter = 'pir_cat 0-100%';</w:t>
      </w:r>
    </w:p>
    <w:p w14:paraId="48618325" w14:textId="77777777" w:rsidR="000162EE" w:rsidRDefault="000162EE" w:rsidP="000162EE">
      <w:r>
        <w:t xml:space="preserve">        pir0100 = estimate;</w:t>
      </w:r>
    </w:p>
    <w:p w14:paraId="5FF1112F" w14:textId="77777777" w:rsidR="000162EE" w:rsidRDefault="000162EE" w:rsidP="000162EE">
      <w:r>
        <w:t>run;</w:t>
      </w:r>
    </w:p>
    <w:p w14:paraId="3E2D23BF" w14:textId="77777777" w:rsidR="000162EE" w:rsidRDefault="000162EE" w:rsidP="000162EE">
      <w:r>
        <w:t>data pir199 (keep = replicate pir199); set mediator_model;</w:t>
      </w:r>
    </w:p>
    <w:p w14:paraId="64C130E6" w14:textId="77777777" w:rsidR="000162EE" w:rsidRDefault="000162EE" w:rsidP="000162EE">
      <w:r>
        <w:t xml:space="preserve">        where parameter = 'pir_cat 100-199%';</w:t>
      </w:r>
    </w:p>
    <w:p w14:paraId="627DD194" w14:textId="77777777" w:rsidR="000162EE" w:rsidRDefault="000162EE" w:rsidP="000162EE">
      <w:r>
        <w:t xml:space="preserve">        pir199 = estimate;</w:t>
      </w:r>
    </w:p>
    <w:p w14:paraId="0FDDF56F" w14:textId="77777777" w:rsidR="000162EE" w:rsidRDefault="000162EE" w:rsidP="000162EE">
      <w:r>
        <w:t>run;</w:t>
      </w:r>
    </w:p>
    <w:p w14:paraId="511D4E8F" w14:textId="77777777" w:rsidR="000162EE" w:rsidRDefault="000162EE" w:rsidP="000162EE">
      <w:r>
        <w:t>/* combine and calculate the indirect effect */</w:t>
      </w:r>
    </w:p>
    <w:p w14:paraId="6C5B965E" w14:textId="77777777" w:rsidR="000162EE" w:rsidRDefault="000162EE" w:rsidP="000162EE">
      <w:r>
        <w:t>data combine;</w:t>
      </w:r>
    </w:p>
    <w:p w14:paraId="10A48CDC" w14:textId="77777777" w:rsidR="000162EE" w:rsidRDefault="000162EE" w:rsidP="000162EE">
      <w:r>
        <w:t xml:space="preserve">        merge poorsleep poorsleep_pir0100 pir0100 poorsleep_pir199 pir199;</w:t>
      </w:r>
    </w:p>
    <w:p w14:paraId="13BC9F61" w14:textId="77777777" w:rsidR="000162EE" w:rsidRDefault="000162EE" w:rsidP="000162EE">
      <w:r>
        <w:t xml:space="preserve">        by replicate;</w:t>
      </w:r>
    </w:p>
    <w:p w14:paraId="463AFC58" w14:textId="77777777" w:rsidR="000162EE" w:rsidRDefault="000162EE" w:rsidP="000162EE">
      <w:r>
        <w:t xml:space="preserve">        indirect_pir0100 = (pir0100*poorsleep) + (pir0100*poorsleep_pir0100);</w:t>
      </w:r>
    </w:p>
    <w:p w14:paraId="5FEF86F8" w14:textId="77777777" w:rsidR="000162EE" w:rsidRDefault="000162EE" w:rsidP="000162EE">
      <w:r>
        <w:t xml:space="preserve">        indirect_pir199 = (pir199*poorsleep) + (pir199*poorsleep_pir199);</w:t>
      </w:r>
    </w:p>
    <w:p w14:paraId="0319D17B" w14:textId="77777777" w:rsidR="000162EE" w:rsidRDefault="000162EE" w:rsidP="000162EE">
      <w:r>
        <w:t>run;</w:t>
      </w:r>
    </w:p>
    <w:p w14:paraId="1086190E" w14:textId="77777777" w:rsidR="000162EE" w:rsidRDefault="000162EE" w:rsidP="000162EE">
      <w:r>
        <w:t>/* get confidence intervals from percentiles of the bootstrap estimates */</w:t>
      </w:r>
    </w:p>
    <w:p w14:paraId="037BD880" w14:textId="77777777" w:rsidR="000162EE" w:rsidRDefault="000162EE" w:rsidP="000162EE">
      <w:r>
        <w:t>proc univariate data=combine noprint;</w:t>
      </w:r>
    </w:p>
    <w:p w14:paraId="412D69A3" w14:textId="77777777" w:rsidR="000162EE" w:rsidRDefault="000162EE" w:rsidP="000162EE">
      <w:r>
        <w:t xml:space="preserve">        var indirect_pir199 indirect_pir0100;</w:t>
      </w:r>
    </w:p>
    <w:p w14:paraId="063A6278" w14:textId="77777777" w:rsidR="000162EE" w:rsidRDefault="000162EE" w:rsidP="000162EE">
      <w:r>
        <w:t xml:space="preserve">        output out=result_income_poorsleep mean=estimate199 estimate100 pctlpre=P_199_ p_100_  pctlpts= 2.5, 97.5;</w:t>
      </w:r>
    </w:p>
    <w:p w14:paraId="08E03751" w14:textId="77777777" w:rsidR="000162EE" w:rsidRDefault="000162EE" w:rsidP="000162EE">
      <w:r>
        <w:t>run;</w:t>
      </w:r>
    </w:p>
    <w:p w14:paraId="1CB6C7DD" w14:textId="77777777" w:rsidR="000162EE" w:rsidRDefault="000162EE" w:rsidP="000162EE">
      <w:r>
        <w:t>data dat.result_income_poorsleep; set result_income_poorsleep; run;</w:t>
      </w:r>
    </w:p>
    <w:p w14:paraId="2B1E2DEC" w14:textId="77777777" w:rsidR="000162EE" w:rsidRDefault="000162EE" w:rsidP="000162EE">
      <w:r>
        <w:t>proc print data=result_income_poorsleep;</w:t>
      </w:r>
    </w:p>
    <w:p w14:paraId="3FD478E5" w14:textId="77777777" w:rsidR="000162EE" w:rsidRDefault="000162EE" w:rsidP="000162EE">
      <w:r>
        <w:t xml:space="preserve">        title "Indirect Effect Estimates for Income Mediated by Poor Sleep.";</w:t>
      </w:r>
    </w:p>
    <w:p w14:paraId="552ED1F1" w14:textId="77777777" w:rsidR="000162EE" w:rsidRDefault="000162EE" w:rsidP="000162EE">
      <w:r>
        <w:lastRenderedPageBreak/>
        <w:t xml:space="preserve">        ods select all;</w:t>
      </w:r>
    </w:p>
    <w:p w14:paraId="0038E1D9" w14:textId="77777777" w:rsidR="000162EE" w:rsidRDefault="000162EE" w:rsidP="000162EE">
      <w:r>
        <w:t>run;</w:t>
      </w:r>
    </w:p>
    <w:p w14:paraId="213CE666" w14:textId="77777777" w:rsidR="000162EE" w:rsidRDefault="000162EE" w:rsidP="000162EE"/>
    <w:p w14:paraId="385FA31C" w14:textId="77777777" w:rsidR="000162EE" w:rsidRDefault="000162EE" w:rsidP="000162EE">
      <w:r>
        <w:t>/*************************************************************/</w:t>
      </w:r>
    </w:p>
    <w:p w14:paraId="4801390C" w14:textId="77777777" w:rsidR="000162EE" w:rsidRDefault="000162EE" w:rsidP="000162EE">
      <w:r>
        <w:t>/* 2. EXPOSURE=INCOME, MEDIATOR=SHORT SLEEP (no interaction) */</w:t>
      </w:r>
    </w:p>
    <w:p w14:paraId="71F64CF6" w14:textId="77777777" w:rsidR="000162EE" w:rsidRDefault="000162EE" w:rsidP="000162EE">
      <w:r>
        <w:t>/*************************************************************/</w:t>
      </w:r>
    </w:p>
    <w:p w14:paraId="10F35DC6" w14:textId="77777777" w:rsidR="000162EE" w:rsidRDefault="000162EE" w:rsidP="000162EE"/>
    <w:p w14:paraId="636137B0" w14:textId="77777777" w:rsidR="000162EE" w:rsidRDefault="000162EE" w:rsidP="000162EE"/>
    <w:p w14:paraId="23A25513" w14:textId="77777777" w:rsidR="000162EE" w:rsidRDefault="000162EE" w:rsidP="000162EE">
      <w:r>
        <w:t>/*outcome regression*/</w:t>
      </w:r>
    </w:p>
    <w:p w14:paraId="25A6703A" w14:textId="77777777" w:rsidR="000162EE" w:rsidRDefault="000162EE" w:rsidP="000162EE">
      <w:r>
        <w:t>proc surveyreg data=outboot order=INTERNAL;* 1. outcome model;</w:t>
      </w:r>
    </w:p>
    <w:p w14:paraId="7D2C2EFE" w14:textId="77777777" w:rsidR="000162EE" w:rsidRDefault="000162EE" w:rsidP="000162EE">
      <w:r>
        <w:t xml:space="preserve">        by replicate;</w:t>
      </w:r>
    </w:p>
    <w:p w14:paraId="2313C2E2" w14:textId="77777777" w:rsidR="000162EE" w:rsidRDefault="000162EE" w:rsidP="000162EE">
      <w:r>
        <w:t xml:space="preserve">        strata strata; cluster cluster; weight weight;</w:t>
      </w:r>
    </w:p>
    <w:p w14:paraId="48280E46" w14:textId="77777777" w:rsidR="000162EE" w:rsidRDefault="000162EE" w:rsidP="000162EE">
      <w:r>
        <w:t xml:space="preserve">        class short_sleep sleep_med pir_cat</w:t>
      </w:r>
    </w:p>
    <w:p w14:paraId="43B879C8" w14:textId="77777777" w:rsidR="000162EE" w:rsidRDefault="000162EE" w:rsidP="000162EE">
      <w:r>
        <w:t xml:space="preserve">                RIAGENDR RIDRETH1</w:t>
      </w:r>
    </w:p>
    <w:p w14:paraId="1724CC25" w14:textId="77777777" w:rsidR="000162EE" w:rsidRDefault="000162EE" w:rsidP="000162EE">
      <w:r>
        <w:t xml:space="preserve">                birth_control cotinine_cat hrt obese;</w:t>
      </w:r>
    </w:p>
    <w:p w14:paraId="79B85CCA" w14:textId="77777777" w:rsidR="000162EE" w:rsidRDefault="000162EE" w:rsidP="000162EE">
      <w:r>
        <w:t xml:space="preserve">        model crp_log = pir_cat short_sleep RIAGENDR RIDRETH1 RIDAGEYR  birth_control</w:t>
      </w:r>
    </w:p>
    <w:p w14:paraId="30CC97D0" w14:textId="77777777" w:rsidR="000162EE" w:rsidRDefault="000162EE" w:rsidP="000162EE">
      <w:r>
        <w:t xml:space="preserve">                cotinine_cat hrt obese sleep_med /solution;</w:t>
      </w:r>
    </w:p>
    <w:p w14:paraId="33E8C5BA" w14:textId="77777777" w:rsidR="000162EE" w:rsidRDefault="000162EE" w:rsidP="000162EE">
      <w:r>
        <w:t xml:space="preserve">        ods select none;</w:t>
      </w:r>
    </w:p>
    <w:p w14:paraId="03F64F22" w14:textId="77777777" w:rsidR="000162EE" w:rsidRDefault="000162EE" w:rsidP="000162EE">
      <w:r>
        <w:t xml:space="preserve">        ods output ParameterEstimates = outcome_model;</w:t>
      </w:r>
    </w:p>
    <w:p w14:paraId="1B4687AC" w14:textId="77777777" w:rsidR="000162EE" w:rsidRDefault="000162EE" w:rsidP="000162EE">
      <w:r>
        <w:t>run;</w:t>
      </w:r>
    </w:p>
    <w:p w14:paraId="7BCF8D6C" w14:textId="77777777" w:rsidR="000162EE" w:rsidRDefault="000162EE" w:rsidP="000162EE">
      <w:r>
        <w:t>data short_sleep (keep = replicate short_sleep); set outcome_model;</w:t>
      </w:r>
    </w:p>
    <w:p w14:paraId="6471746C" w14:textId="77777777" w:rsidR="000162EE" w:rsidRDefault="000162EE" w:rsidP="000162EE">
      <w:r>
        <w:t xml:space="preserve">        where parameter = 'short_sleep Yes';</w:t>
      </w:r>
    </w:p>
    <w:p w14:paraId="6F8C4DBD" w14:textId="77777777" w:rsidR="000162EE" w:rsidRDefault="000162EE" w:rsidP="000162EE">
      <w:r>
        <w:t xml:space="preserve">        short_sleep = estimate;</w:t>
      </w:r>
    </w:p>
    <w:p w14:paraId="748F4B2F" w14:textId="77777777" w:rsidR="000162EE" w:rsidRDefault="000162EE" w:rsidP="000162EE">
      <w:r>
        <w:t>run;</w:t>
      </w:r>
    </w:p>
    <w:p w14:paraId="38445046" w14:textId="77777777" w:rsidR="000162EE" w:rsidRDefault="000162EE" w:rsidP="000162EE"/>
    <w:p w14:paraId="2FC84D32" w14:textId="77777777" w:rsidR="000162EE" w:rsidRDefault="000162EE" w:rsidP="000162EE">
      <w:r>
        <w:t>/*mediator regression */</w:t>
      </w:r>
    </w:p>
    <w:p w14:paraId="324640BF" w14:textId="77777777" w:rsidR="000162EE" w:rsidRDefault="000162EE" w:rsidP="000162EE">
      <w:r>
        <w:t>proc surveyreg data=outboot order=INTERNAL;</w:t>
      </w:r>
    </w:p>
    <w:p w14:paraId="4C2EA119" w14:textId="77777777" w:rsidR="000162EE" w:rsidRDefault="000162EE" w:rsidP="000162EE">
      <w:r>
        <w:t xml:space="preserve">        by replicate;</w:t>
      </w:r>
    </w:p>
    <w:p w14:paraId="33E72163" w14:textId="77777777" w:rsidR="000162EE" w:rsidRDefault="000162EE" w:rsidP="000162EE">
      <w:r>
        <w:t xml:space="preserve">        strata strata; cluster cluster; weight weight;</w:t>
      </w:r>
    </w:p>
    <w:p w14:paraId="44F89C9F" w14:textId="77777777" w:rsidR="000162EE" w:rsidRDefault="000162EE" w:rsidP="000162EE">
      <w:r>
        <w:lastRenderedPageBreak/>
        <w:t xml:space="preserve">        class short_sleep sleep_med pir_cat</w:t>
      </w:r>
    </w:p>
    <w:p w14:paraId="109D4872" w14:textId="77777777" w:rsidR="000162EE" w:rsidRDefault="000162EE" w:rsidP="000162EE">
      <w:r>
        <w:t xml:space="preserve">                RIAGENDR RIDRETH1</w:t>
      </w:r>
    </w:p>
    <w:p w14:paraId="7CF0F83B" w14:textId="77777777" w:rsidR="000162EE" w:rsidRDefault="000162EE" w:rsidP="000162EE">
      <w:r>
        <w:t xml:space="preserve">                birth_control cotinine_cat hrt obese;</w:t>
      </w:r>
    </w:p>
    <w:p w14:paraId="436FDFD3" w14:textId="77777777" w:rsidR="000162EE" w:rsidRDefault="000162EE" w:rsidP="000162EE">
      <w:r>
        <w:t xml:space="preserve">        model short_sleep = pir_cat RIAGENDR RIDRETH1 RIDAGEYR  birth_control</w:t>
      </w:r>
    </w:p>
    <w:p w14:paraId="35EA8D2D" w14:textId="77777777" w:rsidR="000162EE" w:rsidRDefault="000162EE" w:rsidP="000162EE">
      <w:r>
        <w:t xml:space="preserve">                cotinine_cat hrt obese sleep_med /solution;</w:t>
      </w:r>
    </w:p>
    <w:p w14:paraId="0236C3EE" w14:textId="77777777" w:rsidR="000162EE" w:rsidRDefault="000162EE" w:rsidP="000162EE">
      <w:r>
        <w:t xml:space="preserve">        ods select none;</w:t>
      </w:r>
    </w:p>
    <w:p w14:paraId="0A072701" w14:textId="77777777" w:rsidR="000162EE" w:rsidRDefault="000162EE" w:rsidP="000162EE">
      <w:r>
        <w:t xml:space="preserve">        ods output ParameterEstimates = mediator_model;</w:t>
      </w:r>
    </w:p>
    <w:p w14:paraId="4F7004EA" w14:textId="77777777" w:rsidR="000162EE" w:rsidRDefault="000162EE" w:rsidP="000162EE">
      <w:r>
        <w:t>run;</w:t>
      </w:r>
    </w:p>
    <w:p w14:paraId="177974A5" w14:textId="77777777" w:rsidR="000162EE" w:rsidRDefault="000162EE" w:rsidP="000162EE">
      <w:r>
        <w:t>data pir0100 (keep = replicate pir0100); set mediator_model;</w:t>
      </w:r>
    </w:p>
    <w:p w14:paraId="297C9ADC" w14:textId="77777777" w:rsidR="000162EE" w:rsidRDefault="000162EE" w:rsidP="000162EE">
      <w:r>
        <w:t xml:space="preserve">        where parameter = 'pir_cat 0-100%';</w:t>
      </w:r>
    </w:p>
    <w:p w14:paraId="2C4DB740" w14:textId="77777777" w:rsidR="000162EE" w:rsidRDefault="000162EE" w:rsidP="000162EE">
      <w:r>
        <w:t xml:space="preserve">        pir0100 = estimate;</w:t>
      </w:r>
    </w:p>
    <w:p w14:paraId="3C7BD71C" w14:textId="77777777" w:rsidR="000162EE" w:rsidRDefault="000162EE" w:rsidP="000162EE">
      <w:r>
        <w:t>run;</w:t>
      </w:r>
    </w:p>
    <w:p w14:paraId="75F8243C" w14:textId="77777777" w:rsidR="000162EE" w:rsidRDefault="000162EE" w:rsidP="000162EE">
      <w:r>
        <w:t>data pir199 (keep = replicate pir199); set mediator_model;</w:t>
      </w:r>
    </w:p>
    <w:p w14:paraId="4B93148C" w14:textId="77777777" w:rsidR="000162EE" w:rsidRDefault="000162EE" w:rsidP="000162EE">
      <w:r>
        <w:t xml:space="preserve">        where parameter = 'pir_cat 100-199%';</w:t>
      </w:r>
    </w:p>
    <w:p w14:paraId="64881759" w14:textId="77777777" w:rsidR="000162EE" w:rsidRDefault="000162EE" w:rsidP="000162EE">
      <w:r>
        <w:t xml:space="preserve">        pir199 = estimate;</w:t>
      </w:r>
    </w:p>
    <w:p w14:paraId="53F49F07" w14:textId="77777777" w:rsidR="000162EE" w:rsidRDefault="000162EE" w:rsidP="000162EE">
      <w:r>
        <w:t>run;</w:t>
      </w:r>
    </w:p>
    <w:p w14:paraId="6A85A662" w14:textId="77777777" w:rsidR="000162EE" w:rsidRDefault="000162EE" w:rsidP="000162EE">
      <w:r>
        <w:t>/* combine and calculate the indirect effect */</w:t>
      </w:r>
    </w:p>
    <w:p w14:paraId="244CEB73" w14:textId="77777777" w:rsidR="000162EE" w:rsidRDefault="000162EE" w:rsidP="000162EE">
      <w:r>
        <w:t>data combine;</w:t>
      </w:r>
    </w:p>
    <w:p w14:paraId="35F15932" w14:textId="77777777" w:rsidR="000162EE" w:rsidRDefault="000162EE" w:rsidP="000162EE">
      <w:r>
        <w:t xml:space="preserve">        merge short_sleep pir0100 pir199;</w:t>
      </w:r>
    </w:p>
    <w:p w14:paraId="06F79268" w14:textId="77777777" w:rsidR="000162EE" w:rsidRDefault="000162EE" w:rsidP="000162EE">
      <w:r>
        <w:t xml:space="preserve">        by replicate;</w:t>
      </w:r>
    </w:p>
    <w:p w14:paraId="62B85EF2" w14:textId="77777777" w:rsidR="000162EE" w:rsidRDefault="000162EE" w:rsidP="000162EE">
      <w:r>
        <w:t xml:space="preserve">        indirect_pir0100 = (pir0100*short_sleep);</w:t>
      </w:r>
    </w:p>
    <w:p w14:paraId="561F4879" w14:textId="77777777" w:rsidR="000162EE" w:rsidRDefault="000162EE" w:rsidP="000162EE">
      <w:r>
        <w:t xml:space="preserve">        indirect_pir199 = (pir199*short_sleep) ;</w:t>
      </w:r>
    </w:p>
    <w:p w14:paraId="092C2CA4" w14:textId="77777777" w:rsidR="000162EE" w:rsidRDefault="000162EE" w:rsidP="000162EE">
      <w:r>
        <w:t>run;</w:t>
      </w:r>
    </w:p>
    <w:p w14:paraId="7EB94B84" w14:textId="77777777" w:rsidR="000162EE" w:rsidRDefault="000162EE" w:rsidP="000162EE">
      <w:r>
        <w:t>/* get confidence intervals from percentiles of the bootstrap estimates */</w:t>
      </w:r>
    </w:p>
    <w:p w14:paraId="25931325" w14:textId="77777777" w:rsidR="000162EE" w:rsidRDefault="000162EE" w:rsidP="000162EE">
      <w:r>
        <w:t>proc univariate data=combine noprint;</w:t>
      </w:r>
    </w:p>
    <w:p w14:paraId="16524697" w14:textId="77777777" w:rsidR="000162EE" w:rsidRDefault="000162EE" w:rsidP="000162EE">
      <w:r>
        <w:t xml:space="preserve">        var indirect_pir199 indirect_pir0100;</w:t>
      </w:r>
    </w:p>
    <w:p w14:paraId="6D6AC1A8" w14:textId="77777777" w:rsidR="000162EE" w:rsidRDefault="000162EE" w:rsidP="000162EE">
      <w:r>
        <w:t xml:space="preserve">        output out=result_income_shortsleep mean=estimate199 estimate100 pctlpre=P_199_ p_100_  pctlpts= 2.5, 97.5;</w:t>
      </w:r>
    </w:p>
    <w:p w14:paraId="339429B7" w14:textId="77777777" w:rsidR="000162EE" w:rsidRDefault="000162EE" w:rsidP="000162EE">
      <w:r>
        <w:t>run;</w:t>
      </w:r>
    </w:p>
    <w:p w14:paraId="561129AC" w14:textId="77777777" w:rsidR="000162EE" w:rsidRDefault="000162EE" w:rsidP="000162EE">
      <w:r>
        <w:lastRenderedPageBreak/>
        <w:t>data dat.result_income_shortsleep; set result_income_shortsleep; run;</w:t>
      </w:r>
    </w:p>
    <w:p w14:paraId="6B787D4E" w14:textId="77777777" w:rsidR="000162EE" w:rsidRDefault="000162EE" w:rsidP="000162EE">
      <w:r>
        <w:t>proc print data=result_income_shortsleep;</w:t>
      </w:r>
    </w:p>
    <w:p w14:paraId="086C00AA" w14:textId="77777777" w:rsidR="000162EE" w:rsidRDefault="000162EE" w:rsidP="000162EE">
      <w:r>
        <w:t xml:space="preserve">        title "Indirect Effect Estimates for Income Mediated by Short Sleep.";</w:t>
      </w:r>
    </w:p>
    <w:p w14:paraId="32623FD1" w14:textId="77777777" w:rsidR="000162EE" w:rsidRDefault="000162EE" w:rsidP="000162EE">
      <w:r>
        <w:t xml:space="preserve">        ods select all;</w:t>
      </w:r>
    </w:p>
    <w:p w14:paraId="7E370864" w14:textId="77777777" w:rsidR="000162EE" w:rsidRDefault="000162EE" w:rsidP="000162EE">
      <w:r>
        <w:t>run;</w:t>
      </w:r>
    </w:p>
    <w:p w14:paraId="2049F1DF" w14:textId="77777777" w:rsidR="000162EE" w:rsidRDefault="000162EE" w:rsidP="000162EE"/>
    <w:p w14:paraId="4FD0B022" w14:textId="77777777" w:rsidR="000162EE" w:rsidRDefault="000162EE" w:rsidP="000162EE">
      <w:r>
        <w:t>/****************************************************************/</w:t>
      </w:r>
    </w:p>
    <w:p w14:paraId="1401E411" w14:textId="77777777" w:rsidR="000162EE" w:rsidRDefault="000162EE" w:rsidP="000162EE">
      <w:r>
        <w:t>/* 3. EXPOSURE=EDUCATION, MEDIATOR=SHORT SLEEP (no interaction) */</w:t>
      </w:r>
    </w:p>
    <w:p w14:paraId="2797203E" w14:textId="77777777" w:rsidR="000162EE" w:rsidRDefault="000162EE" w:rsidP="000162EE">
      <w:r>
        <w:t>/****************************************************************/</w:t>
      </w:r>
    </w:p>
    <w:p w14:paraId="6BBCA99C" w14:textId="77777777" w:rsidR="000162EE" w:rsidRDefault="000162EE" w:rsidP="000162EE"/>
    <w:p w14:paraId="3FC3C3A0" w14:textId="77777777" w:rsidR="000162EE" w:rsidRDefault="000162EE" w:rsidP="000162EE">
      <w:r>
        <w:t>/*total effect of education */</w:t>
      </w:r>
    </w:p>
    <w:p w14:paraId="5434B800" w14:textId="77777777" w:rsidR="000162EE" w:rsidRDefault="000162EE" w:rsidP="000162EE"/>
    <w:p w14:paraId="0583C0E7" w14:textId="77777777" w:rsidR="000162EE" w:rsidRDefault="000162EE" w:rsidP="000162EE">
      <w:r>
        <w:t>ods output parameterestimates=p;</w:t>
      </w:r>
    </w:p>
    <w:p w14:paraId="2A8C1CC9" w14:textId="77777777" w:rsidR="000162EE" w:rsidRDefault="000162EE" w:rsidP="000162EE">
      <w:r>
        <w:t>proc surveyreg data=dat.final order=INTERNAL;</w:t>
      </w:r>
    </w:p>
    <w:p w14:paraId="5C390DB4" w14:textId="77777777" w:rsidR="000162EE" w:rsidRDefault="000162EE" w:rsidP="000162EE">
      <w:r>
        <w:t xml:space="preserve">        strata strata; cluster cluster; weight weight;</w:t>
      </w:r>
    </w:p>
    <w:p w14:paraId="13CFA58F" w14:textId="77777777" w:rsidR="000162EE" w:rsidRDefault="000162EE" w:rsidP="000162EE">
      <w:r>
        <w:t xml:space="preserve">        class sleep_med DMDEDUC2 RIAGENDR RIDRETH1 birth_control cotinine_cat hrt obese;</w:t>
      </w:r>
    </w:p>
    <w:p w14:paraId="200F1965" w14:textId="77777777" w:rsidR="000162EE" w:rsidRDefault="000162EE" w:rsidP="000162EE">
      <w:r>
        <w:t xml:space="preserve">        model crp_log = DMDEDUC2  RIAGENDR RIDRETH1 RIDAGEYR  birth_control</w:t>
      </w:r>
    </w:p>
    <w:p w14:paraId="7E4E053D" w14:textId="77777777" w:rsidR="000162EE" w:rsidRDefault="000162EE" w:rsidP="000162EE">
      <w:r>
        <w:t xml:space="preserve">                cotinine_cat hrt obese sleep_med /solution CLPARM;</w:t>
      </w:r>
    </w:p>
    <w:p w14:paraId="122BF54A" w14:textId="77777777" w:rsidR="000162EE" w:rsidRDefault="000162EE" w:rsidP="000162EE">
      <w:r>
        <w:t>run;</w:t>
      </w:r>
    </w:p>
    <w:p w14:paraId="3B6DE2BD" w14:textId="77777777" w:rsidR="000162EE" w:rsidRDefault="000162EE" w:rsidP="000162EE">
      <w:r>
        <w:t>data total_effect (keep=parameter estimate probt lowercl uppercl est_exp lwr_exp upr_exp);</w:t>
      </w:r>
    </w:p>
    <w:p w14:paraId="01A031C0" w14:textId="77777777" w:rsidR="000162EE" w:rsidRDefault="000162EE" w:rsidP="000162EE">
      <w:r>
        <w:t xml:space="preserve">        set total_effect_pir p (firstobs=2 obs=6);</w:t>
      </w:r>
    </w:p>
    <w:p w14:paraId="79A131FE" w14:textId="77777777" w:rsidR="000162EE" w:rsidRDefault="000162EE" w:rsidP="000162EE">
      <w:r>
        <w:t xml:space="preserve">        est_exp = exp(estimate);</w:t>
      </w:r>
    </w:p>
    <w:p w14:paraId="3807D3AA" w14:textId="77777777" w:rsidR="000162EE" w:rsidRDefault="000162EE" w:rsidP="000162EE">
      <w:r>
        <w:t xml:space="preserve">        lwr_exp = exp(lowercl);</w:t>
      </w:r>
    </w:p>
    <w:p w14:paraId="1F4FDF7A" w14:textId="77777777" w:rsidR="000162EE" w:rsidRDefault="000162EE" w:rsidP="000162EE">
      <w:r>
        <w:t xml:space="preserve">        upr_exp = exp(uppercl);</w:t>
      </w:r>
    </w:p>
    <w:p w14:paraId="563D0012" w14:textId="77777777" w:rsidR="000162EE" w:rsidRDefault="000162EE" w:rsidP="000162EE">
      <w:r>
        <w:t>run;</w:t>
      </w:r>
    </w:p>
    <w:p w14:paraId="7D388794" w14:textId="77777777" w:rsidR="000162EE" w:rsidRDefault="000162EE" w:rsidP="000162EE">
      <w:r>
        <w:t>proc print data=total_effect; run;</w:t>
      </w:r>
    </w:p>
    <w:p w14:paraId="7CB63F2F" w14:textId="77777777" w:rsidR="000162EE" w:rsidRDefault="000162EE" w:rsidP="000162EE"/>
    <w:p w14:paraId="76A2E92E" w14:textId="77777777" w:rsidR="000162EE" w:rsidRDefault="000162EE" w:rsidP="000162EE"/>
    <w:p w14:paraId="62D87455" w14:textId="77777777" w:rsidR="000162EE" w:rsidRDefault="000162EE" w:rsidP="000162EE">
      <w:r>
        <w:t>/*outcome regression*/</w:t>
      </w:r>
    </w:p>
    <w:p w14:paraId="24F3CD01" w14:textId="77777777" w:rsidR="000162EE" w:rsidRDefault="000162EE" w:rsidP="000162EE">
      <w:r>
        <w:lastRenderedPageBreak/>
        <w:t>proc surveyreg data=outboot order=INTERNAL;* 1. outcome model;</w:t>
      </w:r>
    </w:p>
    <w:p w14:paraId="380C56F6" w14:textId="77777777" w:rsidR="000162EE" w:rsidRDefault="000162EE" w:rsidP="000162EE">
      <w:r>
        <w:t xml:space="preserve">        by replicate;</w:t>
      </w:r>
    </w:p>
    <w:p w14:paraId="4C70ECAA" w14:textId="77777777" w:rsidR="000162EE" w:rsidRDefault="000162EE" w:rsidP="000162EE">
      <w:r>
        <w:t xml:space="preserve">        strata strata; cluster cluster; weight weight;</w:t>
      </w:r>
    </w:p>
    <w:p w14:paraId="233412AC" w14:textId="77777777" w:rsidR="000162EE" w:rsidRDefault="000162EE" w:rsidP="000162EE">
      <w:r>
        <w:t xml:space="preserve">        class short_sleep sleep_med DMDEDUC2</w:t>
      </w:r>
    </w:p>
    <w:p w14:paraId="1FBD0CF4" w14:textId="77777777" w:rsidR="000162EE" w:rsidRDefault="000162EE" w:rsidP="000162EE">
      <w:r>
        <w:t xml:space="preserve">                RIAGENDR RIDRETH1</w:t>
      </w:r>
    </w:p>
    <w:p w14:paraId="32A6B685" w14:textId="77777777" w:rsidR="000162EE" w:rsidRDefault="000162EE" w:rsidP="000162EE">
      <w:r>
        <w:t xml:space="preserve">                birth_control cotinine_cat hrt obese;</w:t>
      </w:r>
    </w:p>
    <w:p w14:paraId="40B4E9E7" w14:textId="77777777" w:rsidR="000162EE" w:rsidRDefault="000162EE" w:rsidP="000162EE">
      <w:r>
        <w:t xml:space="preserve">        model crp_log = DMDEDUC2 short_sleep RIAGENDR RIDRETH1 RIDAGEYR  birth_control</w:t>
      </w:r>
    </w:p>
    <w:p w14:paraId="777E17BC" w14:textId="77777777" w:rsidR="000162EE" w:rsidRDefault="000162EE" w:rsidP="000162EE">
      <w:r>
        <w:t xml:space="preserve">                cotinine_cat hrt obese sleep_med /solution;</w:t>
      </w:r>
    </w:p>
    <w:p w14:paraId="3B6178D0" w14:textId="77777777" w:rsidR="000162EE" w:rsidRDefault="000162EE" w:rsidP="000162EE">
      <w:r>
        <w:t xml:space="preserve">        ods select none;</w:t>
      </w:r>
    </w:p>
    <w:p w14:paraId="2564A499" w14:textId="77777777" w:rsidR="000162EE" w:rsidRDefault="000162EE" w:rsidP="000162EE">
      <w:r>
        <w:t xml:space="preserve">        ods output ParameterEstimates = outcome_model;</w:t>
      </w:r>
    </w:p>
    <w:p w14:paraId="210B3DAD" w14:textId="77777777" w:rsidR="000162EE" w:rsidRDefault="000162EE" w:rsidP="000162EE">
      <w:r>
        <w:t>run;</w:t>
      </w:r>
    </w:p>
    <w:p w14:paraId="4749E340" w14:textId="77777777" w:rsidR="000162EE" w:rsidRDefault="000162EE" w:rsidP="000162EE">
      <w:r>
        <w:t>data short_sleep (keep = replicate short_sleep); set outcome_model;</w:t>
      </w:r>
    </w:p>
    <w:p w14:paraId="789FDA13" w14:textId="77777777" w:rsidR="000162EE" w:rsidRDefault="000162EE" w:rsidP="000162EE">
      <w:r>
        <w:t xml:space="preserve">        where parameter = 'short_sleep Yes';</w:t>
      </w:r>
    </w:p>
    <w:p w14:paraId="277E0437" w14:textId="77777777" w:rsidR="000162EE" w:rsidRDefault="000162EE" w:rsidP="000162EE">
      <w:r>
        <w:t xml:space="preserve">        short_sleep = estimate;</w:t>
      </w:r>
    </w:p>
    <w:p w14:paraId="28746875" w14:textId="77777777" w:rsidR="000162EE" w:rsidRDefault="000162EE" w:rsidP="000162EE">
      <w:r>
        <w:t>run;</w:t>
      </w:r>
    </w:p>
    <w:p w14:paraId="14D80601" w14:textId="77777777" w:rsidR="000162EE" w:rsidRDefault="000162EE" w:rsidP="000162EE"/>
    <w:p w14:paraId="3E6B225D" w14:textId="77777777" w:rsidR="000162EE" w:rsidRDefault="000162EE" w:rsidP="000162EE">
      <w:r>
        <w:t>/*mediator regression */</w:t>
      </w:r>
    </w:p>
    <w:p w14:paraId="2F1226FF" w14:textId="77777777" w:rsidR="000162EE" w:rsidRDefault="000162EE" w:rsidP="000162EE">
      <w:r>
        <w:t>proc surveyreg data=outboot order=INTERNAL;* 1. outcome model;</w:t>
      </w:r>
    </w:p>
    <w:p w14:paraId="666EDCFA" w14:textId="77777777" w:rsidR="000162EE" w:rsidRDefault="000162EE" w:rsidP="000162EE">
      <w:r>
        <w:t xml:space="preserve">        by replicate;</w:t>
      </w:r>
    </w:p>
    <w:p w14:paraId="46204294" w14:textId="77777777" w:rsidR="000162EE" w:rsidRDefault="000162EE" w:rsidP="000162EE">
      <w:r>
        <w:t xml:space="preserve">        strata strata; cluster cluster; weight weight;</w:t>
      </w:r>
    </w:p>
    <w:p w14:paraId="5EA706D9" w14:textId="77777777" w:rsidR="000162EE" w:rsidRDefault="000162EE" w:rsidP="000162EE">
      <w:r>
        <w:t xml:space="preserve">        class short_sleep sleep_med DMDEDUC2</w:t>
      </w:r>
    </w:p>
    <w:p w14:paraId="48BE9FED" w14:textId="77777777" w:rsidR="000162EE" w:rsidRDefault="000162EE" w:rsidP="000162EE">
      <w:r>
        <w:t xml:space="preserve">                RIAGENDR RIDRETH1</w:t>
      </w:r>
    </w:p>
    <w:p w14:paraId="540A32EB" w14:textId="77777777" w:rsidR="000162EE" w:rsidRDefault="000162EE" w:rsidP="000162EE">
      <w:r>
        <w:t xml:space="preserve">                birth_control cotinine_cat hrt obese;</w:t>
      </w:r>
    </w:p>
    <w:p w14:paraId="265049D3" w14:textId="77777777" w:rsidR="000162EE" w:rsidRDefault="000162EE" w:rsidP="000162EE">
      <w:r>
        <w:t xml:space="preserve">        model short_sleep = DMDEDUC2 RIAGENDR RIDRETH1 RIDAGEYR  birth_control</w:t>
      </w:r>
    </w:p>
    <w:p w14:paraId="712CDF11" w14:textId="77777777" w:rsidR="000162EE" w:rsidRDefault="000162EE" w:rsidP="000162EE">
      <w:r>
        <w:t xml:space="preserve">                cotinine_cat hrt obese sleep_med /solution;</w:t>
      </w:r>
    </w:p>
    <w:p w14:paraId="617690F3" w14:textId="77777777" w:rsidR="000162EE" w:rsidRDefault="000162EE" w:rsidP="000162EE">
      <w:r>
        <w:t xml:space="preserve">        ods select none;</w:t>
      </w:r>
    </w:p>
    <w:p w14:paraId="1CA3AB32" w14:textId="77777777" w:rsidR="000162EE" w:rsidRDefault="000162EE" w:rsidP="000162EE">
      <w:r>
        <w:t xml:space="preserve">        ods output ParameterEstimates = mediator_model;</w:t>
      </w:r>
    </w:p>
    <w:p w14:paraId="4DEB6CBD" w14:textId="77777777" w:rsidR="000162EE" w:rsidRDefault="000162EE" w:rsidP="000162EE">
      <w:r>
        <w:t>run;</w:t>
      </w:r>
    </w:p>
    <w:p w14:paraId="5BB764C0" w14:textId="77777777" w:rsidR="000162EE" w:rsidRDefault="000162EE" w:rsidP="000162EE">
      <w:r>
        <w:lastRenderedPageBreak/>
        <w:t>data LessThan9th (keep = replicate LessThan9th); set mediator_model; where parameter = 'DMDEDUC2 Less Than 9th Grade';</w:t>
      </w:r>
    </w:p>
    <w:p w14:paraId="25A10EA4" w14:textId="77777777" w:rsidR="000162EE" w:rsidRDefault="000162EE" w:rsidP="000162EE">
      <w:r>
        <w:t>LessThan9th = estimate; run;</w:t>
      </w:r>
    </w:p>
    <w:p w14:paraId="2EBB6AD8" w14:textId="77777777" w:rsidR="000162EE" w:rsidRDefault="000162EE" w:rsidP="000162EE">
      <w:r>
        <w:t>data From9to11  (keep = replicate From9to11); set mediator_model; where parameter = 'DMDEDUC2 9-11th Grade (Includes 12th grade with no diploma)';</w:t>
      </w:r>
    </w:p>
    <w:p w14:paraId="66FE9BF6" w14:textId="77777777" w:rsidR="000162EE" w:rsidRDefault="000162EE" w:rsidP="000162EE">
      <w:r>
        <w:t>From9to11 = estimate; run;</w:t>
      </w:r>
    </w:p>
    <w:p w14:paraId="50B20EBF" w14:textId="77777777" w:rsidR="000162EE" w:rsidRDefault="000162EE" w:rsidP="000162EE">
      <w:r>
        <w:t>data HighSchool (keep = replicate HighSchool); set mediator_model; where parameter = 'DMDEDUC2 High School Grad/GED or Equivalent';</w:t>
      </w:r>
    </w:p>
    <w:p w14:paraId="59ECA22E" w14:textId="77777777" w:rsidR="000162EE" w:rsidRDefault="000162EE" w:rsidP="000162EE">
      <w:r>
        <w:t>HighSchool = estimate; run;</w:t>
      </w:r>
    </w:p>
    <w:p w14:paraId="6616B505" w14:textId="77777777" w:rsidR="000162EE" w:rsidRDefault="000162EE" w:rsidP="000162EE">
      <w:r>
        <w:t>data SomeCollege (keep = replicate SomeCollege); set mediator_model; where parameter = 'DMDEDUC2 Some College or AA degree';</w:t>
      </w:r>
    </w:p>
    <w:p w14:paraId="102B79C1" w14:textId="77777777" w:rsidR="000162EE" w:rsidRDefault="000162EE" w:rsidP="000162EE">
      <w:r>
        <w:t>SomeCollege = estimate; run;</w:t>
      </w:r>
    </w:p>
    <w:p w14:paraId="6EEA9B08" w14:textId="77777777" w:rsidR="000162EE" w:rsidRDefault="000162EE" w:rsidP="000162EE">
      <w:r>
        <w:t>/* combine and calculate the indirect effect */</w:t>
      </w:r>
    </w:p>
    <w:p w14:paraId="394A6B68" w14:textId="77777777" w:rsidR="000162EE" w:rsidRDefault="000162EE" w:rsidP="000162EE">
      <w:r>
        <w:t>data combine;</w:t>
      </w:r>
    </w:p>
    <w:p w14:paraId="77074507" w14:textId="77777777" w:rsidR="000162EE" w:rsidRDefault="000162EE" w:rsidP="000162EE">
      <w:r>
        <w:t xml:space="preserve">        merge short_sleep LessThan9th From9to11 HighSchool SomeCollege;</w:t>
      </w:r>
    </w:p>
    <w:p w14:paraId="6CF00BFC" w14:textId="77777777" w:rsidR="000162EE" w:rsidRDefault="000162EE" w:rsidP="000162EE">
      <w:r>
        <w:t xml:space="preserve">        by replicate;</w:t>
      </w:r>
    </w:p>
    <w:p w14:paraId="5008B8DC" w14:textId="77777777" w:rsidR="000162EE" w:rsidRDefault="000162EE" w:rsidP="000162EE">
      <w:r>
        <w:t xml:space="preserve">        indirect_LessThan9th = (LessThan9th*short_sleep);</w:t>
      </w:r>
    </w:p>
    <w:p w14:paraId="79A8A291" w14:textId="77777777" w:rsidR="000162EE" w:rsidRDefault="000162EE" w:rsidP="000162EE">
      <w:r>
        <w:t xml:space="preserve">        indirect_From9to11 = (From9to11*short_sleep);</w:t>
      </w:r>
    </w:p>
    <w:p w14:paraId="55717BED" w14:textId="77777777" w:rsidR="000162EE" w:rsidRDefault="000162EE" w:rsidP="000162EE">
      <w:r>
        <w:t xml:space="preserve">        indirect_HighSchool = (HighSchool*short_sleep);</w:t>
      </w:r>
    </w:p>
    <w:p w14:paraId="7DAC189F" w14:textId="77777777" w:rsidR="000162EE" w:rsidRDefault="000162EE" w:rsidP="000162EE">
      <w:r>
        <w:t xml:space="preserve">        indirect_SomeCollege = (SomeCollege*short_sleep);</w:t>
      </w:r>
    </w:p>
    <w:p w14:paraId="4E3990AF" w14:textId="77777777" w:rsidR="000162EE" w:rsidRDefault="000162EE" w:rsidP="000162EE">
      <w:r>
        <w:t>run;</w:t>
      </w:r>
    </w:p>
    <w:p w14:paraId="11706C68" w14:textId="77777777" w:rsidR="000162EE" w:rsidRDefault="000162EE" w:rsidP="000162EE">
      <w:r>
        <w:t>/* get confidence intervals from percentiles of the bootstrap estimates */</w:t>
      </w:r>
    </w:p>
    <w:p w14:paraId="20FB9BAA" w14:textId="77777777" w:rsidR="000162EE" w:rsidRDefault="000162EE" w:rsidP="000162EE">
      <w:r>
        <w:t>proc univariate data=combine noprint;</w:t>
      </w:r>
    </w:p>
    <w:p w14:paraId="6F8F7FFA" w14:textId="77777777" w:rsidR="000162EE" w:rsidRDefault="000162EE" w:rsidP="000162EE">
      <w:r>
        <w:t xml:space="preserve">        var indirect_LessThan9th indirect_From9to11 indirect_HighSchool indirect_SomeCollege;</w:t>
      </w:r>
    </w:p>
    <w:p w14:paraId="6F2D9500" w14:textId="77777777" w:rsidR="000162EE" w:rsidRDefault="000162EE" w:rsidP="000162EE">
      <w:r>
        <w:t xml:space="preserve">        output</w:t>
      </w:r>
    </w:p>
    <w:p w14:paraId="42BA1284" w14:textId="77777777" w:rsidR="000162EE" w:rsidRDefault="000162EE" w:rsidP="000162EE">
      <w:r>
        <w:t xml:space="preserve">                out=result_edu_shortsleep</w:t>
      </w:r>
    </w:p>
    <w:p w14:paraId="776532FB" w14:textId="77777777" w:rsidR="000162EE" w:rsidRDefault="000162EE" w:rsidP="000162EE">
      <w:r>
        <w:t xml:space="preserve">                mean=est_LessThan9th est_From9to11 est_HighSchool est_SomeCollege</w:t>
      </w:r>
    </w:p>
    <w:p w14:paraId="0061D002" w14:textId="77777777" w:rsidR="000162EE" w:rsidRDefault="000162EE" w:rsidP="000162EE">
      <w:r>
        <w:t xml:space="preserve">                pctlpre=LessThan9th_  From9to11_ HighSchool_ SomeCollege_</w:t>
      </w:r>
    </w:p>
    <w:p w14:paraId="437583EA" w14:textId="77777777" w:rsidR="000162EE" w:rsidRDefault="000162EE" w:rsidP="000162EE">
      <w:r>
        <w:t xml:space="preserve">                pctlpts= 2.5, 97.5;</w:t>
      </w:r>
    </w:p>
    <w:p w14:paraId="0E5281C7" w14:textId="77777777" w:rsidR="000162EE" w:rsidRDefault="000162EE" w:rsidP="000162EE">
      <w:r>
        <w:t>run;</w:t>
      </w:r>
    </w:p>
    <w:p w14:paraId="0E496206" w14:textId="77777777" w:rsidR="000162EE" w:rsidRDefault="000162EE" w:rsidP="000162EE">
      <w:r>
        <w:lastRenderedPageBreak/>
        <w:t>data dat.result_edu_shortsleep; set result_edu_shortsleep; run;</w:t>
      </w:r>
    </w:p>
    <w:p w14:paraId="30423288" w14:textId="77777777" w:rsidR="000162EE" w:rsidRDefault="000162EE" w:rsidP="000162EE">
      <w:r>
        <w:t>proc print data=result_edu_shortsleep;</w:t>
      </w:r>
    </w:p>
    <w:p w14:paraId="769967A4" w14:textId="77777777" w:rsidR="000162EE" w:rsidRDefault="000162EE" w:rsidP="000162EE">
      <w:r>
        <w:t xml:space="preserve">        title "Indirect Effect Estimates for Education Mediated by Short Sleep.";</w:t>
      </w:r>
    </w:p>
    <w:p w14:paraId="7629EF6B" w14:textId="77777777" w:rsidR="000162EE" w:rsidRDefault="000162EE" w:rsidP="000162EE">
      <w:r>
        <w:t xml:space="preserve">        ods select all;</w:t>
      </w:r>
    </w:p>
    <w:p w14:paraId="41D2CAFD" w14:textId="77777777" w:rsidR="000162EE" w:rsidRDefault="000162EE" w:rsidP="000162EE">
      <w:r>
        <w:t>run;</w:t>
      </w:r>
    </w:p>
    <w:p w14:paraId="4EC23423" w14:textId="77777777" w:rsidR="000162EE" w:rsidRDefault="000162EE" w:rsidP="000162EE"/>
    <w:p w14:paraId="0B56EF98" w14:textId="77777777" w:rsidR="000162EE" w:rsidRDefault="000162EE" w:rsidP="000162EE"/>
    <w:p w14:paraId="21325BA2" w14:textId="77777777" w:rsidR="000162EE" w:rsidRDefault="000162EE" w:rsidP="000162EE">
      <w:r>
        <w:t>/* COMBINING ALL THE RESULTS INTO TABLE 3 */</w:t>
      </w:r>
    </w:p>
    <w:p w14:paraId="23F21F49" w14:textId="77777777" w:rsidR="000162EE" w:rsidRDefault="000162EE" w:rsidP="000162EE">
      <w:r>
        <w:t>/* edu / ss */</w:t>
      </w:r>
    </w:p>
    <w:p w14:paraId="1AA6E74C" w14:textId="77777777" w:rsidR="000162EE" w:rsidRDefault="000162EE" w:rsidP="000162EE">
      <w:r>
        <w:t>data edu_9to11 (keep=param est_ss lwr_ss upr_ss); set dat.result_edu_shortsleep ;</w:t>
      </w:r>
    </w:p>
    <w:p w14:paraId="100415CB" w14:textId="77777777" w:rsidR="000162EE" w:rsidRDefault="000162EE" w:rsidP="000162EE">
      <w:r>
        <w:t xml:space="preserve">        param="DMDEDUC2 9-11th Grade (Includes 12th grade w"; est_ss=est_from9to11; lwr_ss=from9to11_2_5; upr_ss=from9to11_97_5;</w:t>
      </w:r>
    </w:p>
    <w:p w14:paraId="07C4D5A8" w14:textId="77777777" w:rsidR="000162EE" w:rsidRDefault="000162EE" w:rsidP="000162EE">
      <w:r>
        <w:t>run;</w:t>
      </w:r>
    </w:p>
    <w:p w14:paraId="25453765" w14:textId="77777777" w:rsidR="000162EE" w:rsidRDefault="000162EE" w:rsidP="000162EE">
      <w:r>
        <w:t>data edu_hs (keep=param est_ss lwr_ss upr_ss); set dat.result_edu_shortsleep ;</w:t>
      </w:r>
    </w:p>
    <w:p w14:paraId="6B6ADB5B" w14:textId="77777777" w:rsidR="000162EE" w:rsidRDefault="000162EE" w:rsidP="000162EE">
      <w:r>
        <w:t xml:space="preserve">        param="DMDEDUC2 High School Grad/GED or Equivalent"; est_ss=est_highschool; lwr_ss=highschool_2_5; upr_ss=highschool_97_5;</w:t>
      </w:r>
    </w:p>
    <w:p w14:paraId="7D6E1EB4" w14:textId="77777777" w:rsidR="000162EE" w:rsidRDefault="000162EE" w:rsidP="000162EE">
      <w:r>
        <w:t>run;</w:t>
      </w:r>
    </w:p>
    <w:p w14:paraId="049CC7EB" w14:textId="77777777" w:rsidR="000162EE" w:rsidRDefault="000162EE" w:rsidP="000162EE">
      <w:r>
        <w:t>data edu_les9 (keep=param est_ss lwr_ss upr_ss); set dat.result_edu_shortsleep ;</w:t>
      </w:r>
    </w:p>
    <w:p w14:paraId="0DAE44D6" w14:textId="77777777" w:rsidR="000162EE" w:rsidRDefault="000162EE" w:rsidP="000162EE">
      <w:r>
        <w:t xml:space="preserve">        param="DMDEDUC2 Less Than 9th Grade"; est_ss=est_lessthan9th; lwr_ss=lessthan9th_2_5; upr_ss=lessthan9th_97_5;</w:t>
      </w:r>
    </w:p>
    <w:p w14:paraId="71937DA3" w14:textId="77777777" w:rsidR="000162EE" w:rsidRDefault="000162EE" w:rsidP="000162EE">
      <w:r>
        <w:t>run;</w:t>
      </w:r>
    </w:p>
    <w:p w14:paraId="4247C363" w14:textId="77777777" w:rsidR="000162EE" w:rsidRDefault="000162EE" w:rsidP="000162EE">
      <w:r>
        <w:t>data edu_some (keep=param est_ss lwr_ss upr_ss); set dat.result_edu_shortsleep ;</w:t>
      </w:r>
    </w:p>
    <w:p w14:paraId="561F7977" w14:textId="77777777" w:rsidR="000162EE" w:rsidRDefault="000162EE" w:rsidP="000162EE">
      <w:r>
        <w:t xml:space="preserve">        param="DMDEDUC2 Some College or AA degree"; est_ss=est_SomeCollege; lwr_ss=SomeCollege_2_5; upr_ss=SomeCollege_97_5;</w:t>
      </w:r>
    </w:p>
    <w:p w14:paraId="1083B588" w14:textId="77777777" w:rsidR="000162EE" w:rsidRDefault="000162EE" w:rsidP="000162EE">
      <w:r>
        <w:t>run;</w:t>
      </w:r>
    </w:p>
    <w:p w14:paraId="27D7DA14" w14:textId="77777777" w:rsidR="000162EE" w:rsidRDefault="000162EE" w:rsidP="000162EE">
      <w:r>
        <w:t>data table3; set edu_9to11 edu_hs edu_les9 edu_some; run;</w:t>
      </w:r>
    </w:p>
    <w:p w14:paraId="1ED60989" w14:textId="77777777" w:rsidR="000162EE" w:rsidRDefault="000162EE" w:rsidP="000162EE"/>
    <w:p w14:paraId="14387F33" w14:textId="77777777" w:rsidR="000162EE" w:rsidRDefault="000162EE" w:rsidP="000162EE">
      <w:r>
        <w:t>/* income / ss */</w:t>
      </w:r>
    </w:p>
    <w:p w14:paraId="5674845E" w14:textId="77777777" w:rsidR="000162EE" w:rsidRDefault="000162EE" w:rsidP="000162EE">
      <w:r>
        <w:t>data pir100  (keep=param est_ss lwr_ss upr_ss); set dat.result_income_shortsleep;</w:t>
      </w:r>
    </w:p>
    <w:p w14:paraId="4F06F6DE" w14:textId="77777777" w:rsidR="000162EE" w:rsidRDefault="000162EE" w:rsidP="000162EE">
      <w:r>
        <w:t xml:space="preserve">        param="pir_cat 0-100%"; est_ss=estimate100; lwr_ss=p_100_2_5; upr_ss=p_100_97_5;</w:t>
      </w:r>
    </w:p>
    <w:p w14:paraId="593991FE" w14:textId="77777777" w:rsidR="000162EE" w:rsidRDefault="000162EE" w:rsidP="000162EE">
      <w:r>
        <w:lastRenderedPageBreak/>
        <w:t>run;</w:t>
      </w:r>
    </w:p>
    <w:p w14:paraId="10A293F8" w14:textId="77777777" w:rsidR="000162EE" w:rsidRDefault="000162EE" w:rsidP="000162EE">
      <w:r>
        <w:t>data pir199 (keep=param est_ss lwr_ss upr_ss); set dat.result_income_shortsleep;</w:t>
      </w:r>
    </w:p>
    <w:p w14:paraId="48134AA3" w14:textId="77777777" w:rsidR="000162EE" w:rsidRDefault="000162EE" w:rsidP="000162EE">
      <w:r>
        <w:t xml:space="preserve">        param="pir_cat 100-199%"; est_ss=estimate199; lwr_ss=p_199_2_5; upr_ss=p_199_97_5;</w:t>
      </w:r>
    </w:p>
    <w:p w14:paraId="27233C3D" w14:textId="77777777" w:rsidR="000162EE" w:rsidRDefault="000162EE" w:rsidP="000162EE">
      <w:r>
        <w:t>run;</w:t>
      </w:r>
    </w:p>
    <w:p w14:paraId="0DCAAEA7" w14:textId="77777777" w:rsidR="000162EE" w:rsidRDefault="000162EE" w:rsidP="000162EE">
      <w:r>
        <w:t>data table3; set table3 pir100 pir199; run;</w:t>
      </w:r>
    </w:p>
    <w:p w14:paraId="339B02E0" w14:textId="77777777" w:rsidR="000162EE" w:rsidRDefault="000162EE" w:rsidP="000162EE"/>
    <w:p w14:paraId="5CCA2CC8" w14:textId="77777777" w:rsidR="000162EE" w:rsidRDefault="000162EE" w:rsidP="000162EE">
      <w:r>
        <w:t>/* income / ps */</w:t>
      </w:r>
    </w:p>
    <w:p w14:paraId="5324D397" w14:textId="77777777" w:rsidR="000162EE" w:rsidRDefault="000162EE" w:rsidP="000162EE">
      <w:r>
        <w:t>data pir100_ps  (keep=param est_ps lwr_ps upr_ps ); set dat.result_income_poorsleep;</w:t>
      </w:r>
    </w:p>
    <w:p w14:paraId="46D62704" w14:textId="77777777" w:rsidR="000162EE" w:rsidRDefault="000162EE" w:rsidP="000162EE">
      <w:r>
        <w:t xml:space="preserve">        param="pir_cat 0-100%"; est_ps =estimate100; lwr_ps =p_100_2_5; upr_ps =p_100_97_5;</w:t>
      </w:r>
    </w:p>
    <w:p w14:paraId="20A39228" w14:textId="77777777" w:rsidR="000162EE" w:rsidRDefault="000162EE" w:rsidP="000162EE">
      <w:r>
        <w:t>run;</w:t>
      </w:r>
    </w:p>
    <w:p w14:paraId="3E2AC9DF" w14:textId="77777777" w:rsidR="000162EE" w:rsidRDefault="000162EE" w:rsidP="000162EE">
      <w:r>
        <w:t>data pir199_ps (keep=param est_ps lwr_ps upr_ps ); set dat.result_income_poorsleep;</w:t>
      </w:r>
    </w:p>
    <w:p w14:paraId="0A8F327A" w14:textId="77777777" w:rsidR="000162EE" w:rsidRDefault="000162EE" w:rsidP="000162EE">
      <w:r>
        <w:t xml:space="preserve">        param="pir_cat 100-199%"; est_ps =estimate199; lwr_ps =p_199_2_5; upr_ps =p_199_97_5;</w:t>
      </w:r>
    </w:p>
    <w:p w14:paraId="32902A38" w14:textId="77777777" w:rsidR="000162EE" w:rsidRDefault="000162EE" w:rsidP="000162EE">
      <w:r>
        <w:t>run;</w:t>
      </w:r>
    </w:p>
    <w:p w14:paraId="5FB06D26" w14:textId="77777777" w:rsidR="000162EE" w:rsidRDefault="000162EE" w:rsidP="000162EE">
      <w:r>
        <w:t>data ps; set pir199_ps pir100_ps ; run;</w:t>
      </w:r>
    </w:p>
    <w:p w14:paraId="0E583D99" w14:textId="77777777" w:rsidR="000162EE" w:rsidRDefault="000162EE" w:rsidP="000162EE">
      <w:r>
        <w:t>proc sort data=ps; by param; run;</w:t>
      </w:r>
    </w:p>
    <w:p w14:paraId="6A3FD48C" w14:textId="77777777" w:rsidR="000162EE" w:rsidRDefault="000162EE" w:rsidP="000162EE">
      <w:r>
        <w:t>proc sort data=table3; by param; run;</w:t>
      </w:r>
    </w:p>
    <w:p w14:paraId="2DC9E104" w14:textId="77777777" w:rsidR="000162EE" w:rsidRDefault="000162EE" w:rsidP="000162EE">
      <w:r>
        <w:t>data te (keep=param est_TE lwr_TE upr_TE); set total_effect;</w:t>
      </w:r>
    </w:p>
    <w:p w14:paraId="34CA2E58" w14:textId="77777777" w:rsidR="000162EE" w:rsidRDefault="000162EE" w:rsidP="000162EE">
      <w:r>
        <w:t xml:space="preserve">        param=parameter; est_TE=estimate; lwr_TE=LowerCL; upr_TE=UpperCL;</w:t>
      </w:r>
    </w:p>
    <w:p w14:paraId="4B60C248" w14:textId="77777777" w:rsidR="000162EE" w:rsidRDefault="000162EE" w:rsidP="000162EE">
      <w:r>
        <w:t>run;</w:t>
      </w:r>
    </w:p>
    <w:p w14:paraId="5A0A159A" w14:textId="77777777" w:rsidR="000162EE" w:rsidRDefault="000162EE" w:rsidP="000162EE">
      <w:r>
        <w:t>proc sort data=te; by param; run;</w:t>
      </w:r>
    </w:p>
    <w:p w14:paraId="4FEB9FCB" w14:textId="77777777" w:rsidR="000162EE" w:rsidRDefault="000162EE" w:rsidP="000162EE">
      <w:r>
        <w:t>data table3; merge te table3 ps; by param; run;</w:t>
      </w:r>
    </w:p>
    <w:p w14:paraId="1D5E0956" w14:textId="77777777" w:rsidR="000162EE" w:rsidRDefault="000162EE" w:rsidP="000162EE">
      <w:r>
        <w:t>proc sort data=te_crude; by param; run;</w:t>
      </w:r>
    </w:p>
    <w:p w14:paraId="3B98F2DF" w14:textId="77777777" w:rsidR="000162EE" w:rsidRDefault="000162EE" w:rsidP="000162EE">
      <w:r>
        <w:t>data table3; merge table3 te_crude; by param; if not(param="Intercept"); run;</w:t>
      </w:r>
    </w:p>
    <w:p w14:paraId="75AA2B8D" w14:textId="77777777" w:rsidR="000162EE" w:rsidRDefault="000162EE" w:rsidP="000162EE"/>
    <w:p w14:paraId="1C55B88F" w14:textId="77777777" w:rsidR="000162EE" w:rsidRDefault="000162EE" w:rsidP="000162EE">
      <w:r>
        <w:t>proc export</w:t>
      </w:r>
    </w:p>
    <w:p w14:paraId="1F961500" w14:textId="77777777" w:rsidR="000162EE" w:rsidRDefault="000162EE" w:rsidP="000162EE">
      <w:r>
        <w:t xml:space="preserve">  data=table3</w:t>
      </w:r>
    </w:p>
    <w:p w14:paraId="5BB06CAD" w14:textId="77777777" w:rsidR="000162EE" w:rsidRDefault="000162EE" w:rsidP="000162EE">
      <w:r>
        <w:t xml:space="preserve">  dbms=xlsx</w:t>
      </w:r>
    </w:p>
    <w:p w14:paraId="1A461439" w14:textId="77777777" w:rsidR="000162EE" w:rsidRDefault="000162EE" w:rsidP="000162EE">
      <w:r>
        <w:t xml:space="preserve">  outfile="H:\Personal\NHANES SES sleep CRP\table3.xlsx"</w:t>
      </w:r>
    </w:p>
    <w:p w14:paraId="0D828D5A" w14:textId="77777777" w:rsidR="000162EE" w:rsidRDefault="000162EE" w:rsidP="000162EE">
      <w:r>
        <w:t xml:space="preserve">  replace;</w:t>
      </w:r>
    </w:p>
    <w:p w14:paraId="64756379" w14:textId="77777777" w:rsidR="000162EE" w:rsidRDefault="000162EE" w:rsidP="000162EE">
      <w:r>
        <w:lastRenderedPageBreak/>
        <w:t>run;</w:t>
      </w:r>
    </w:p>
    <w:p w14:paraId="0676187D" w14:textId="77777777" w:rsidR="000162EE" w:rsidRDefault="000162EE" w:rsidP="000162EE"/>
    <w:p w14:paraId="7B962CBA" w14:textId="218D66D0" w:rsidR="000162EE" w:rsidRDefault="000162EE"/>
    <w:sectPr w:rsidR="000162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2" w:author="faculty" w:date="2017-05-07T11:12:00Z" w:initials="f">
    <w:p w14:paraId="453FEF93" w14:textId="77777777" w:rsidR="001A64BC" w:rsidRDefault="001A64BC">
      <w:pPr>
        <w:pStyle w:val="CommentText"/>
      </w:pPr>
      <w:r>
        <w:rPr>
          <w:rStyle w:val="CommentReference"/>
        </w:rPr>
        <w:annotationRef/>
      </w:r>
      <w:r>
        <w:t>So the age strata for 2005-2006 are different from those in 2007-2010.  Does NHANES say anything about the validity of combining those datasets?  I wonder if you might be better off just looking at 2007-2010 to be sure (or at least doing a sensitivity analysis in that smaller more recent dataset to make sure you get the same results).</w:t>
      </w:r>
    </w:p>
  </w:comment>
  <w:comment w:id="123" w:author="faculty" w:date="2017-05-07T11:28:00Z" w:initials="f">
    <w:p w14:paraId="40D6C5DA" w14:textId="77777777" w:rsidR="001A64BC" w:rsidRDefault="001A64BC">
      <w:pPr>
        <w:pStyle w:val="CommentText"/>
      </w:pPr>
      <w:r>
        <w:rPr>
          <w:rStyle w:val="CommentReference"/>
        </w:rPr>
        <w:annotationRef/>
      </w:r>
      <w:r>
        <w:t xml:space="preserve"> You cannot delete participants from the data set for analysis,  instead you have to use a DOMAIN statement for all analyses.  </w:t>
      </w:r>
    </w:p>
  </w:comment>
  <w:comment w:id="124" w:author="faculty" w:date="2017-05-07T11:12:00Z" w:initials="f">
    <w:p w14:paraId="0A7101CF" w14:textId="77777777" w:rsidR="001A64BC" w:rsidRDefault="001A64BC">
      <w:pPr>
        <w:pStyle w:val="CommentText"/>
      </w:pPr>
      <w:r>
        <w:rPr>
          <w:rStyle w:val="CommentReference"/>
        </w:rPr>
        <w:annotationRef/>
      </w:r>
      <w:r>
        <w:t>Do you want to collapse some of these?</w:t>
      </w:r>
    </w:p>
  </w:comment>
  <w:comment w:id="125" w:author="faculty" w:date="2017-05-07T11:12:00Z" w:initials="f">
    <w:p w14:paraId="2C5F0BDC" w14:textId="77777777" w:rsidR="001A64BC" w:rsidRDefault="001A64BC">
      <w:pPr>
        <w:pStyle w:val="CommentText"/>
      </w:pPr>
      <w:r>
        <w:rPr>
          <w:rStyle w:val="CommentReference"/>
        </w:rPr>
        <w:annotationRef/>
      </w:r>
      <w:r>
        <w:t>Put into the citation software.</w:t>
      </w:r>
    </w:p>
  </w:comment>
  <w:comment w:id="126" w:author="faculty" w:date="2017-05-07T11:28:00Z" w:initials="f">
    <w:p w14:paraId="5556D076" w14:textId="77777777" w:rsidR="001A64BC" w:rsidRDefault="001A64BC">
      <w:pPr>
        <w:pStyle w:val="CommentText"/>
      </w:pPr>
      <w:r>
        <w:rPr>
          <w:rStyle w:val="CommentReference"/>
        </w:rPr>
        <w:annotationRef/>
      </w:r>
      <w:r>
        <w:t>I think you need a paragraph or two in the introduction explaining how these variables are related to the exposures or outcomes.</w:t>
      </w:r>
    </w:p>
    <w:p w14:paraId="7E881B07" w14:textId="77777777" w:rsidR="001A64BC" w:rsidRDefault="001A64BC">
      <w:pPr>
        <w:pStyle w:val="CommentText"/>
      </w:pPr>
    </w:p>
    <w:p w14:paraId="4681C56B" w14:textId="77777777" w:rsidR="001A64BC" w:rsidRDefault="001A64BC">
      <w:pPr>
        <w:pStyle w:val="CommentText"/>
      </w:pPr>
      <w:r>
        <w:t xml:space="preserve">I think psychosocial stress is really a mental health indicator and might be a mediator between SES stress and inflammation, no?  So some discussion about how these are related to the variables of primary interest would help the reader (maybe draw a DAG). </w:t>
      </w:r>
    </w:p>
    <w:p w14:paraId="7B7F66AB" w14:textId="77777777" w:rsidR="001A64BC" w:rsidRDefault="001A64BC">
      <w:pPr>
        <w:pStyle w:val="CommentText"/>
      </w:pPr>
    </w:p>
    <w:p w14:paraId="6192B54A" w14:textId="77777777" w:rsidR="001A64BC" w:rsidRDefault="001A64BC">
      <w:pPr>
        <w:pStyle w:val="CommentText"/>
      </w:pPr>
      <w:r>
        <w:t>Also, maybe expand on these variables a bit,   so physical activity was examine das a continuous variable?  How was sleep medication data collected?</w:t>
      </w:r>
    </w:p>
  </w:comment>
  <w:comment w:id="129" w:author="faculty" w:date="2017-05-07T11:12:00Z" w:initials="f">
    <w:p w14:paraId="5441CBCC" w14:textId="77777777" w:rsidR="001A64BC" w:rsidRDefault="001A64BC">
      <w:pPr>
        <w:pStyle w:val="CommentText"/>
      </w:pPr>
      <w:r>
        <w:rPr>
          <w:rStyle w:val="CommentReference"/>
        </w:rPr>
        <w:annotationRef/>
      </w:r>
      <w:r>
        <w:t>Not sure what you mean by “separately”, maybe move to the analysis section?</w:t>
      </w:r>
    </w:p>
  </w:comment>
  <w:comment w:id="130" w:author="faculty" w:date="2017-05-07T11:12:00Z" w:initials="f">
    <w:p w14:paraId="7B342ADF" w14:textId="77777777" w:rsidR="001A64BC" w:rsidRDefault="001A64BC">
      <w:pPr>
        <w:pStyle w:val="CommentText"/>
      </w:pPr>
      <w:r>
        <w:rPr>
          <w:rStyle w:val="CommentReference"/>
        </w:rPr>
        <w:annotationRef/>
      </w:r>
      <w:r>
        <w:t>A DAG would be helpful here.</w:t>
      </w:r>
    </w:p>
  </w:comment>
  <w:comment w:id="133" w:author="faculty" w:date="2017-05-07T11:28:00Z" w:initials="f">
    <w:p w14:paraId="1B5D9E15" w14:textId="77777777" w:rsidR="001A64BC" w:rsidRDefault="001A64BC">
      <w:pPr>
        <w:pStyle w:val="CommentText"/>
      </w:pPr>
      <w:r>
        <w:rPr>
          <w:rStyle w:val="CommentReference"/>
        </w:rPr>
        <w:annotationRef/>
      </w:r>
      <w:r>
        <w:t>Chi-square and t-test were conducted to look at the differences in each variable by sleep outcomes…</w:t>
      </w:r>
    </w:p>
  </w:comment>
  <w:comment w:id="134" w:author="faculty" w:date="2017-05-07T11:28:00Z" w:initials="f">
    <w:p w14:paraId="718642D9" w14:textId="77777777" w:rsidR="001A64BC" w:rsidRDefault="001A64BC">
      <w:pPr>
        <w:pStyle w:val="CommentText"/>
      </w:pPr>
      <w:r>
        <w:rPr>
          <w:rStyle w:val="CommentReference"/>
        </w:rPr>
        <w:annotationRef/>
      </w:r>
      <w:r>
        <w:t>Somewhere here you need to describe how you determined the final adjusted models.  So maybe first have a section describing the regression modeling process (run crude and then multivariate adjusted for all potential confounders), then in the mediation section say you ran the multivariate models….</w:t>
      </w:r>
    </w:p>
  </w:comment>
  <w:comment w:id="138" w:author="faculty" w:date="2017-05-07T11:28:00Z" w:initials="f">
    <w:p w14:paraId="46BF7A04" w14:textId="77777777" w:rsidR="001A64BC" w:rsidRDefault="001A64BC">
      <w:pPr>
        <w:pStyle w:val="CommentText"/>
      </w:pPr>
      <w:r>
        <w:rPr>
          <w:rStyle w:val="CommentReference"/>
        </w:rPr>
        <w:annotationRef/>
      </w:r>
      <w:r>
        <w:t>Can you do this with complex sampling accounted for?  If not you need to explain that.</w:t>
      </w:r>
    </w:p>
    <w:p w14:paraId="3AB8B69B" w14:textId="77777777" w:rsidR="001A64BC" w:rsidRDefault="001A64BC">
      <w:pPr>
        <w:pStyle w:val="CommentText"/>
      </w:pPr>
    </w:p>
    <w:p w14:paraId="5B423944" w14:textId="77777777" w:rsidR="001A64BC" w:rsidRDefault="001A64BC">
      <w:pPr>
        <w:pStyle w:val="CommentText"/>
      </w:pPr>
      <w:r>
        <w:t>Also, did you adjust for confounders in the mediation analysis ?  I am guessing not since that might take a lot of time to run with boot strapping, but you need to explain that.</w:t>
      </w:r>
    </w:p>
  </w:comment>
  <w:comment w:id="144" w:author="faculty" w:date="2017-05-07T11:12:00Z" w:initials="f">
    <w:p w14:paraId="169BC132" w14:textId="77777777" w:rsidR="001A64BC" w:rsidRDefault="001A64BC">
      <w:pPr>
        <w:pStyle w:val="CommentText"/>
      </w:pPr>
      <w:r>
        <w:rPr>
          <w:rStyle w:val="CommentReference"/>
        </w:rPr>
        <w:annotationRef/>
      </w:r>
      <w:r>
        <w:t>For your purposes I think these can be collapsed.</w:t>
      </w:r>
    </w:p>
  </w:comment>
  <w:comment w:id="150" w:author="faculty" w:date="2017-05-07T11:28:00Z" w:initials="f">
    <w:p w14:paraId="704F4652" w14:textId="77777777" w:rsidR="001A64BC" w:rsidRDefault="001A64BC">
      <w:pPr>
        <w:pStyle w:val="CommentText"/>
      </w:pPr>
      <w:r>
        <w:rPr>
          <w:rStyle w:val="CommentReference"/>
        </w:rPr>
        <w:annotationRef/>
      </w:r>
      <w:r>
        <w:t>Need to specify table where the results are located in the text.</w:t>
      </w:r>
    </w:p>
  </w:comment>
  <w:comment w:id="152" w:author="faculty" w:date="2017-05-07T11:28:00Z" w:initials="f">
    <w:p w14:paraId="2C49A99B" w14:textId="77777777" w:rsidR="001A64BC" w:rsidRDefault="001A64BC">
      <w:pPr>
        <w:pStyle w:val="CommentText"/>
      </w:pPr>
      <w:r>
        <w:rPr>
          <w:rStyle w:val="CommentReference"/>
        </w:rPr>
        <w:annotationRef/>
      </w:r>
      <w:r>
        <w:t>You should report the mean for each category in the text.</w:t>
      </w:r>
    </w:p>
  </w:comment>
  <w:comment w:id="153" w:author="faculty" w:date="2017-05-07T11:28:00Z" w:initials="f">
    <w:p w14:paraId="20FC75DA" w14:textId="77777777" w:rsidR="001A64BC" w:rsidRDefault="001A64BC">
      <w:pPr>
        <w:pStyle w:val="CommentText"/>
      </w:pPr>
      <w:r>
        <w:rPr>
          <w:rStyle w:val="CommentReference"/>
        </w:rPr>
        <w:annotationRef/>
      </w:r>
      <w:r>
        <w:t>Need to report significant associations with sleep variables form table 1 as well.</w:t>
      </w:r>
    </w:p>
  </w:comment>
  <w:comment w:id="155" w:author="faculty" w:date="2017-05-07T11:12:00Z" w:initials="f">
    <w:p w14:paraId="1041FE2C" w14:textId="77777777" w:rsidR="001A64BC" w:rsidRDefault="001A64BC">
      <w:pPr>
        <w:pStyle w:val="CommentText"/>
      </w:pPr>
      <w:r>
        <w:rPr>
          <w:rStyle w:val="CommentReference"/>
        </w:rPr>
        <w:annotationRef/>
      </w:r>
      <w:r>
        <w:t>This should be run using regression and adjusting for confounders.</w:t>
      </w:r>
    </w:p>
  </w:comment>
  <w:comment w:id="154" w:author="faculty" w:date="2017-05-07T11:12:00Z" w:initials="f">
    <w:p w14:paraId="4EC08685" w14:textId="77777777" w:rsidR="001A64BC" w:rsidRDefault="001A64BC">
      <w:pPr>
        <w:pStyle w:val="CommentText"/>
      </w:pPr>
      <w:r>
        <w:rPr>
          <w:rStyle w:val="CommentReference"/>
        </w:rPr>
        <w:annotationRef/>
      </w:r>
      <w:r>
        <w:t>You need to also  report the measure of effect (beta or OR) here.  These results also need to go into a table.</w:t>
      </w:r>
    </w:p>
  </w:comment>
  <w:comment w:id="156" w:author="faculty" w:date="2017-05-07T11:28:00Z" w:initials="f">
    <w:p w14:paraId="4AF5806C" w14:textId="77777777" w:rsidR="001A64BC" w:rsidRDefault="001A64BC">
      <w:pPr>
        <w:pStyle w:val="CommentText"/>
      </w:pPr>
      <w:r>
        <w:rPr>
          <w:rStyle w:val="CommentReference"/>
        </w:rPr>
        <w:annotationRef/>
      </w:r>
      <w:r>
        <w:t>Were education and income associated with CRP?</w:t>
      </w:r>
    </w:p>
  </w:comment>
  <w:comment w:id="157" w:author="faculty" w:date="2017-05-07T11:29:00Z" w:initials="f">
    <w:p w14:paraId="474C7C7C" w14:textId="77777777" w:rsidR="001A64BC" w:rsidRDefault="001A64BC">
      <w:pPr>
        <w:pStyle w:val="CommentText"/>
      </w:pPr>
      <w:r>
        <w:rPr>
          <w:rStyle w:val="CommentReference"/>
        </w:rPr>
        <w:annotationRef/>
      </w:r>
      <w:r>
        <w:t>Wow, you got the boot strapping to run with all the confounders?  Impressive!</w:t>
      </w:r>
    </w:p>
  </w:comment>
  <w:comment w:id="158" w:author="faculty" w:date="2017-05-07T11:12:00Z" w:initials="f">
    <w:p w14:paraId="5C50854D" w14:textId="77777777" w:rsidR="001A64BC" w:rsidRDefault="001A64BC">
      <w:pPr>
        <w:pStyle w:val="CommentText"/>
      </w:pPr>
      <w:r>
        <w:rPr>
          <w:rStyle w:val="CommentReference"/>
        </w:rPr>
        <w:annotationRef/>
      </w:r>
      <w:r>
        <w:t>Is this a ratio or a beta?</w:t>
      </w:r>
    </w:p>
  </w:comment>
  <w:comment w:id="159" w:author="faculty" w:date="2017-05-07T11:29:00Z" w:initials="f">
    <w:p w14:paraId="1816B62A" w14:textId="77777777" w:rsidR="001A64BC" w:rsidRDefault="001A64BC">
      <w:pPr>
        <w:pStyle w:val="CommentText"/>
      </w:pPr>
      <w:r>
        <w:rPr>
          <w:rStyle w:val="CommentReference"/>
        </w:rPr>
        <w:annotationRef/>
      </w:r>
      <w:r>
        <w:t>So what is the null value for the AMR?  Is it zero or 1?  I am not sure how to interpret these Cis.</w:t>
      </w:r>
    </w:p>
  </w:comment>
  <w:comment w:id="179" w:author="faculty" w:date="2017-05-07T11:17:00Z" w:initials="f">
    <w:p w14:paraId="0EAEE751" w14:textId="77777777" w:rsidR="001A64BC" w:rsidRDefault="001A64BC">
      <w:pPr>
        <w:pStyle w:val="CommentText"/>
      </w:pPr>
      <w:r>
        <w:rPr>
          <w:rStyle w:val="CommentReference"/>
        </w:rPr>
        <w:annotationRef/>
      </w:r>
      <w:r>
        <w:t>You should try modeling CPR dichotomously with this as a cut-off as the relationship might not be linear.  Also, maybe try modeling sleep duration in a few categories because it could be that it is only the really sleep deprived who have this relationship, or that people under-report sleep so those saying they sleep only 6 hours are really sleeping 7 hours.</w:t>
      </w:r>
    </w:p>
  </w:comment>
  <w:comment w:id="180" w:author="faculty" w:date="2017-05-07T11:29:00Z" w:initials="f">
    <w:p w14:paraId="66ECC126" w14:textId="77777777" w:rsidR="001A64BC" w:rsidRDefault="001A64BC">
      <w:pPr>
        <w:pStyle w:val="CommentText"/>
      </w:pPr>
      <w:r>
        <w:rPr>
          <w:rStyle w:val="CommentReference"/>
        </w:rPr>
        <w:annotationRef/>
      </w:r>
      <w:r>
        <w:t>Also the mediation analysis did not account for the sampling and population weights.</w:t>
      </w:r>
    </w:p>
    <w:p w14:paraId="23BACDE3" w14:textId="77777777" w:rsidR="001A64BC" w:rsidRDefault="001A64BC">
      <w:pPr>
        <w:pStyle w:val="CommentText"/>
      </w:pPr>
    </w:p>
    <w:p w14:paraId="50793356" w14:textId="77777777" w:rsidR="001A64BC" w:rsidRDefault="001A64BC">
      <w:pPr>
        <w:pStyle w:val="CommentText"/>
      </w:pPr>
      <w:r>
        <w:t>And, you need to redo the analyses that do adjust for sampling using a domain statement to exclude those not eligible for your analyses.</w:t>
      </w:r>
    </w:p>
  </w:comment>
  <w:comment w:id="195" w:author="faculty" w:date="2017-05-07T11:29:00Z" w:initials="f">
    <w:p w14:paraId="54B35B15" w14:textId="77777777" w:rsidR="001A64BC" w:rsidRDefault="001A64BC">
      <w:pPr>
        <w:pStyle w:val="CommentText"/>
      </w:pPr>
      <w:r>
        <w:rPr>
          <w:rStyle w:val="CommentReference"/>
        </w:rPr>
        <w:annotationRef/>
      </w:r>
      <w:r>
        <w:t>You need to report p-values for each of these comparisons.</w:t>
      </w:r>
    </w:p>
  </w:comment>
  <w:comment w:id="196" w:author="faculty" w:date="2017-05-07T11:29:00Z" w:initials="f">
    <w:p w14:paraId="7FBA2398" w14:textId="77777777" w:rsidR="001A64BC" w:rsidRDefault="001A64BC">
      <w:pPr>
        <w:pStyle w:val="CommentText"/>
      </w:pPr>
      <w:r>
        <w:rPr>
          <w:rStyle w:val="CommentReference"/>
        </w:rPr>
        <w:annotationRef/>
      </w:r>
      <w:r>
        <w:t>Exclude the missing and recode male as “no” for analysis</w:t>
      </w:r>
    </w:p>
  </w:comment>
  <w:comment w:id="197" w:author="faculty" w:date="2017-05-07T11:12:00Z" w:initials="f">
    <w:p w14:paraId="22F47ECC" w14:textId="77777777" w:rsidR="001A64BC" w:rsidRDefault="001A64BC">
      <w:pPr>
        <w:pStyle w:val="CommentText"/>
      </w:pPr>
      <w:r>
        <w:rPr>
          <w:rStyle w:val="CommentReference"/>
        </w:rPr>
        <w:annotationRef/>
      </w:r>
      <w:r>
        <w:t>Do not keep missing as a category.  Either exclude them or recode as no</w:t>
      </w:r>
    </w:p>
  </w:comment>
  <w:comment w:id="210" w:author="faculty" w:date="2017-05-07T11:12:00Z" w:initials="f">
    <w:p w14:paraId="18B12643" w14:textId="77777777" w:rsidR="001A64BC" w:rsidRDefault="001A64BC">
      <w:pPr>
        <w:pStyle w:val="CommentText"/>
      </w:pPr>
      <w:r>
        <w:rPr>
          <w:rStyle w:val="CommentReference"/>
        </w:rPr>
        <w:annotationRef/>
      </w:r>
      <w:r>
        <w:t xml:space="preserve">Can’t you just put this in tables 1 and 2?  </w:t>
      </w:r>
    </w:p>
  </w:comment>
  <w:comment w:id="211" w:author="faculty" w:date="2017-05-07T11:12:00Z" w:initials="f">
    <w:p w14:paraId="5F159D1F" w14:textId="77777777" w:rsidR="001A64BC" w:rsidRDefault="001A64BC">
      <w:pPr>
        <w:pStyle w:val="CommentText"/>
      </w:pPr>
      <w:r>
        <w:rPr>
          <w:rStyle w:val="CommentReference"/>
        </w:rPr>
        <w:annotationRef/>
      </w:r>
      <w:r>
        <w:t>You cannot delete individual participants from the dataset because that invalidates the weight variables.  Instead you need to create an indicator for exclude from analyses (yes/no) based on the various exclusion criteria and use that variable in a domain statement.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3FEF93" w15:done="0"/>
  <w15:commentEx w15:paraId="40D6C5DA" w15:done="0"/>
  <w15:commentEx w15:paraId="0A7101CF" w15:done="0"/>
  <w15:commentEx w15:paraId="2C5F0BDC" w15:done="0"/>
  <w15:commentEx w15:paraId="6192B54A" w15:done="0"/>
  <w15:commentEx w15:paraId="5441CBCC" w15:done="0"/>
  <w15:commentEx w15:paraId="7B342ADF" w15:done="0"/>
  <w15:commentEx w15:paraId="1B5D9E15" w15:done="0"/>
  <w15:commentEx w15:paraId="718642D9" w15:done="0"/>
  <w15:commentEx w15:paraId="5B423944" w15:done="0"/>
  <w15:commentEx w15:paraId="169BC132" w15:done="0"/>
  <w15:commentEx w15:paraId="704F4652" w15:done="0"/>
  <w15:commentEx w15:paraId="2C49A99B" w15:done="0"/>
  <w15:commentEx w15:paraId="20FC75DA" w15:done="0"/>
  <w15:commentEx w15:paraId="1041FE2C" w15:done="0"/>
  <w15:commentEx w15:paraId="4EC08685" w15:done="0"/>
  <w15:commentEx w15:paraId="4AF5806C" w15:done="0"/>
  <w15:commentEx w15:paraId="474C7C7C" w15:done="0"/>
  <w15:commentEx w15:paraId="5C50854D" w15:done="0"/>
  <w15:commentEx w15:paraId="1816B62A" w15:done="0"/>
  <w15:commentEx w15:paraId="0EAEE751" w15:done="0"/>
  <w15:commentEx w15:paraId="50793356" w15:done="0"/>
  <w15:commentEx w15:paraId="54B35B15" w15:done="0"/>
  <w15:commentEx w15:paraId="7FBA2398" w15:done="0"/>
  <w15:commentEx w15:paraId="22F47ECC" w15:done="0"/>
  <w15:commentEx w15:paraId="18B12643" w15:done="0"/>
  <w15:commentEx w15:paraId="5F159D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70DB8" w14:textId="77777777" w:rsidR="002478CB" w:rsidRDefault="002478CB" w:rsidP="00707131">
      <w:pPr>
        <w:spacing w:after="0" w:line="240" w:lineRule="auto"/>
      </w:pPr>
      <w:r>
        <w:separator/>
      </w:r>
    </w:p>
  </w:endnote>
  <w:endnote w:type="continuationSeparator" w:id="0">
    <w:p w14:paraId="2B4F837D" w14:textId="77777777" w:rsidR="002478CB" w:rsidRDefault="002478CB" w:rsidP="00707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67798" w14:textId="77777777" w:rsidR="002478CB" w:rsidRDefault="002478CB" w:rsidP="00707131">
      <w:pPr>
        <w:spacing w:after="0" w:line="240" w:lineRule="auto"/>
      </w:pPr>
      <w:r>
        <w:separator/>
      </w:r>
    </w:p>
  </w:footnote>
  <w:footnote w:type="continuationSeparator" w:id="0">
    <w:p w14:paraId="0F3E9FE6" w14:textId="77777777" w:rsidR="002478CB" w:rsidRDefault="002478CB" w:rsidP="00707131">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udrey Renson">
    <w15:presenceInfo w15:providerId="Windows Live" w15:userId="b07550da35f204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G3MDU1NzUwMzYxM7RU0lEKTi0uzszPAykwqgUAjHsehCwAAAA="/>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edvvsfs4xafd5ezfp8vx505vxt00dp52ds9&quot;&gt;My EndNote Library&lt;record-ids&gt;&lt;item&gt;658&lt;/item&gt;&lt;item&gt;687&lt;/item&gt;&lt;item&gt;696&lt;/item&gt;&lt;item&gt;698&lt;/item&gt;&lt;item&gt;705&lt;/item&gt;&lt;item&gt;719&lt;/item&gt;&lt;item&gt;720&lt;/item&gt;&lt;item&gt;722&lt;/item&gt;&lt;item&gt;723&lt;/item&gt;&lt;/record-ids&gt;&lt;/item&gt;&lt;/Libraries&gt;"/>
  </w:docVars>
  <w:rsids>
    <w:rsidRoot w:val="00792227"/>
    <w:rsid w:val="000162EE"/>
    <w:rsid w:val="000572E8"/>
    <w:rsid w:val="00091BED"/>
    <w:rsid w:val="000C4B11"/>
    <w:rsid w:val="000E54A9"/>
    <w:rsid w:val="00150E12"/>
    <w:rsid w:val="00151639"/>
    <w:rsid w:val="001704DE"/>
    <w:rsid w:val="001A64BC"/>
    <w:rsid w:val="001B2198"/>
    <w:rsid w:val="001D399A"/>
    <w:rsid w:val="001E23A5"/>
    <w:rsid w:val="001F14B5"/>
    <w:rsid w:val="001F714F"/>
    <w:rsid w:val="002068F3"/>
    <w:rsid w:val="00215AF2"/>
    <w:rsid w:val="00222557"/>
    <w:rsid w:val="00231305"/>
    <w:rsid w:val="0024374D"/>
    <w:rsid w:val="00247175"/>
    <w:rsid w:val="002478CB"/>
    <w:rsid w:val="00295F00"/>
    <w:rsid w:val="002A4DD6"/>
    <w:rsid w:val="003177F3"/>
    <w:rsid w:val="003418B2"/>
    <w:rsid w:val="00346ACC"/>
    <w:rsid w:val="003634E7"/>
    <w:rsid w:val="0037269C"/>
    <w:rsid w:val="003F0C2B"/>
    <w:rsid w:val="003F177D"/>
    <w:rsid w:val="00401A98"/>
    <w:rsid w:val="0041656F"/>
    <w:rsid w:val="004D4125"/>
    <w:rsid w:val="004D7501"/>
    <w:rsid w:val="00500835"/>
    <w:rsid w:val="0050486B"/>
    <w:rsid w:val="00531087"/>
    <w:rsid w:val="005B7D8E"/>
    <w:rsid w:val="005D50D1"/>
    <w:rsid w:val="00621522"/>
    <w:rsid w:val="00635E4C"/>
    <w:rsid w:val="00697072"/>
    <w:rsid w:val="006A09D1"/>
    <w:rsid w:val="00707131"/>
    <w:rsid w:val="00717126"/>
    <w:rsid w:val="00742F87"/>
    <w:rsid w:val="00754099"/>
    <w:rsid w:val="00771D1B"/>
    <w:rsid w:val="00792227"/>
    <w:rsid w:val="007A2B62"/>
    <w:rsid w:val="007C21C5"/>
    <w:rsid w:val="007F6B6B"/>
    <w:rsid w:val="00816AC0"/>
    <w:rsid w:val="00866E0F"/>
    <w:rsid w:val="00884F86"/>
    <w:rsid w:val="00890D1B"/>
    <w:rsid w:val="008C229D"/>
    <w:rsid w:val="008D0C39"/>
    <w:rsid w:val="008D53F2"/>
    <w:rsid w:val="009248DC"/>
    <w:rsid w:val="00944B06"/>
    <w:rsid w:val="00946C3A"/>
    <w:rsid w:val="00976B29"/>
    <w:rsid w:val="009855D5"/>
    <w:rsid w:val="009F448F"/>
    <w:rsid w:val="00A45A83"/>
    <w:rsid w:val="00A65BD4"/>
    <w:rsid w:val="00B24E0C"/>
    <w:rsid w:val="00B506CB"/>
    <w:rsid w:val="00B844EA"/>
    <w:rsid w:val="00B92651"/>
    <w:rsid w:val="00B972E0"/>
    <w:rsid w:val="00BB5750"/>
    <w:rsid w:val="00BF10D6"/>
    <w:rsid w:val="00C209C1"/>
    <w:rsid w:val="00C331E5"/>
    <w:rsid w:val="00C465C4"/>
    <w:rsid w:val="00C503CF"/>
    <w:rsid w:val="00C750DB"/>
    <w:rsid w:val="00C81677"/>
    <w:rsid w:val="00C926B1"/>
    <w:rsid w:val="00CD1585"/>
    <w:rsid w:val="00D33960"/>
    <w:rsid w:val="00D51E3A"/>
    <w:rsid w:val="00D668A9"/>
    <w:rsid w:val="00D8248A"/>
    <w:rsid w:val="00DA3E42"/>
    <w:rsid w:val="00DE3276"/>
    <w:rsid w:val="00E22EF9"/>
    <w:rsid w:val="00EA7D14"/>
    <w:rsid w:val="00EB64DD"/>
    <w:rsid w:val="00F47BAD"/>
    <w:rsid w:val="00F65899"/>
    <w:rsid w:val="00F84194"/>
    <w:rsid w:val="00F97BE8"/>
    <w:rsid w:val="00FB245F"/>
    <w:rsid w:val="00FE5A60"/>
    <w:rsid w:val="00FF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A44D"/>
  <w15:docId w15:val="{0E747966-9EEC-4F51-9E0F-130C3CF7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EF9"/>
    <w:pPr>
      <w:keepNext/>
      <w:keepLines/>
      <w:spacing w:before="40" w:after="0"/>
      <w:outlineLvl w:val="2"/>
    </w:pPr>
    <w:rPr>
      <w:rFonts w:asciiTheme="majorHAnsi" w:eastAsiaTheme="majorEastAsia" w:hAnsiTheme="majorHAnsi" w:cstheme="majorBidi"/>
      <w: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0083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00835"/>
    <w:rPr>
      <w:rFonts w:ascii="Calibri" w:hAnsi="Calibri" w:cs="Calibri"/>
      <w:noProof/>
    </w:rPr>
  </w:style>
  <w:style w:type="paragraph" w:customStyle="1" w:styleId="EndNoteBibliography">
    <w:name w:val="EndNote Bibliography"/>
    <w:basedOn w:val="Normal"/>
    <w:link w:val="EndNoteBibliographyChar"/>
    <w:rsid w:val="0050083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00835"/>
    <w:rPr>
      <w:rFonts w:ascii="Calibri" w:hAnsi="Calibri" w:cs="Calibri"/>
      <w:noProof/>
    </w:rPr>
  </w:style>
  <w:style w:type="character" w:customStyle="1" w:styleId="Heading1Char">
    <w:name w:val="Heading 1 Char"/>
    <w:basedOn w:val="DefaultParagraphFont"/>
    <w:link w:val="Heading1"/>
    <w:uiPriority w:val="9"/>
    <w:rsid w:val="00E22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EF9"/>
    <w:rPr>
      <w:rFonts w:asciiTheme="majorHAnsi" w:eastAsiaTheme="majorEastAsia" w:hAnsiTheme="majorHAnsi" w:cstheme="majorBidi"/>
      <w:i/>
      <w:color w:val="1F4D78" w:themeColor="accent1" w:themeShade="7F"/>
      <w:szCs w:val="24"/>
    </w:rPr>
  </w:style>
  <w:style w:type="paragraph" w:styleId="Title">
    <w:name w:val="Title"/>
    <w:basedOn w:val="Normal"/>
    <w:next w:val="Normal"/>
    <w:link w:val="TitleChar"/>
    <w:uiPriority w:val="10"/>
    <w:qFormat/>
    <w:rsid w:val="005B7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D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D6"/>
    <w:rPr>
      <w:color w:val="0563C1" w:themeColor="hyperlink"/>
      <w:u w:val="single"/>
    </w:rPr>
  </w:style>
  <w:style w:type="character" w:styleId="PlaceholderText">
    <w:name w:val="Placeholder Text"/>
    <w:basedOn w:val="DefaultParagraphFont"/>
    <w:uiPriority w:val="99"/>
    <w:semiHidden/>
    <w:rsid w:val="00BF10D6"/>
    <w:rPr>
      <w:color w:val="808080"/>
    </w:rPr>
  </w:style>
  <w:style w:type="paragraph" w:styleId="FootnoteText">
    <w:name w:val="footnote text"/>
    <w:basedOn w:val="Normal"/>
    <w:link w:val="FootnoteTextChar"/>
    <w:uiPriority w:val="99"/>
    <w:semiHidden/>
    <w:unhideWhenUsed/>
    <w:rsid w:val="007071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7131"/>
    <w:rPr>
      <w:sz w:val="20"/>
      <w:szCs w:val="20"/>
    </w:rPr>
  </w:style>
  <w:style w:type="character" w:styleId="FootnoteReference">
    <w:name w:val="footnote reference"/>
    <w:basedOn w:val="DefaultParagraphFont"/>
    <w:uiPriority w:val="99"/>
    <w:semiHidden/>
    <w:unhideWhenUsed/>
    <w:rsid w:val="00707131"/>
    <w:rPr>
      <w:vertAlign w:val="superscript"/>
    </w:rPr>
  </w:style>
  <w:style w:type="character" w:customStyle="1" w:styleId="ref-overlay">
    <w:name w:val="ref-overlay"/>
    <w:basedOn w:val="DefaultParagraphFont"/>
    <w:rsid w:val="00707131"/>
  </w:style>
  <w:style w:type="character" w:customStyle="1" w:styleId="hlfld-contribauthor">
    <w:name w:val="hlfld-contribauthor"/>
    <w:basedOn w:val="DefaultParagraphFont"/>
    <w:rsid w:val="00707131"/>
  </w:style>
  <w:style w:type="character" w:customStyle="1" w:styleId="nlmgiven-names">
    <w:name w:val="nlm_given-names"/>
    <w:basedOn w:val="DefaultParagraphFont"/>
    <w:rsid w:val="00707131"/>
  </w:style>
  <w:style w:type="character" w:customStyle="1" w:styleId="nlmyear">
    <w:name w:val="nlm_year"/>
    <w:basedOn w:val="DefaultParagraphFont"/>
    <w:rsid w:val="00707131"/>
  </w:style>
  <w:style w:type="character" w:customStyle="1" w:styleId="nlmarticle-title">
    <w:name w:val="nlm_article-title"/>
    <w:basedOn w:val="DefaultParagraphFont"/>
    <w:rsid w:val="00707131"/>
  </w:style>
  <w:style w:type="character" w:customStyle="1" w:styleId="nlmfpage">
    <w:name w:val="nlm_fpage"/>
    <w:basedOn w:val="DefaultParagraphFont"/>
    <w:rsid w:val="00707131"/>
  </w:style>
  <w:style w:type="character" w:customStyle="1" w:styleId="nlmlpage">
    <w:name w:val="nlm_lpage"/>
    <w:basedOn w:val="DefaultParagraphFont"/>
    <w:rsid w:val="00707131"/>
  </w:style>
  <w:style w:type="character" w:styleId="CommentReference">
    <w:name w:val="annotation reference"/>
    <w:basedOn w:val="DefaultParagraphFont"/>
    <w:uiPriority w:val="99"/>
    <w:semiHidden/>
    <w:unhideWhenUsed/>
    <w:rsid w:val="009F448F"/>
    <w:rPr>
      <w:sz w:val="16"/>
      <w:szCs w:val="16"/>
    </w:rPr>
  </w:style>
  <w:style w:type="paragraph" w:styleId="CommentText">
    <w:name w:val="annotation text"/>
    <w:basedOn w:val="Normal"/>
    <w:link w:val="CommentTextChar"/>
    <w:uiPriority w:val="99"/>
    <w:semiHidden/>
    <w:unhideWhenUsed/>
    <w:rsid w:val="009F448F"/>
    <w:pPr>
      <w:spacing w:line="240" w:lineRule="auto"/>
    </w:pPr>
    <w:rPr>
      <w:sz w:val="20"/>
      <w:szCs w:val="20"/>
    </w:rPr>
  </w:style>
  <w:style w:type="character" w:customStyle="1" w:styleId="CommentTextChar">
    <w:name w:val="Comment Text Char"/>
    <w:basedOn w:val="DefaultParagraphFont"/>
    <w:link w:val="CommentText"/>
    <w:uiPriority w:val="99"/>
    <w:semiHidden/>
    <w:rsid w:val="009F448F"/>
    <w:rPr>
      <w:sz w:val="20"/>
      <w:szCs w:val="20"/>
    </w:rPr>
  </w:style>
  <w:style w:type="paragraph" w:styleId="CommentSubject">
    <w:name w:val="annotation subject"/>
    <w:basedOn w:val="CommentText"/>
    <w:next w:val="CommentText"/>
    <w:link w:val="CommentSubjectChar"/>
    <w:uiPriority w:val="99"/>
    <w:semiHidden/>
    <w:unhideWhenUsed/>
    <w:rsid w:val="009F448F"/>
    <w:rPr>
      <w:b/>
      <w:bCs/>
    </w:rPr>
  </w:style>
  <w:style w:type="character" w:customStyle="1" w:styleId="CommentSubjectChar">
    <w:name w:val="Comment Subject Char"/>
    <w:basedOn w:val="CommentTextChar"/>
    <w:link w:val="CommentSubject"/>
    <w:uiPriority w:val="99"/>
    <w:semiHidden/>
    <w:rsid w:val="009F448F"/>
    <w:rPr>
      <w:b/>
      <w:bCs/>
      <w:sz w:val="20"/>
      <w:szCs w:val="20"/>
    </w:rPr>
  </w:style>
  <w:style w:type="paragraph" w:styleId="BalloonText">
    <w:name w:val="Balloon Text"/>
    <w:basedOn w:val="Normal"/>
    <w:link w:val="BalloonTextChar"/>
    <w:uiPriority w:val="99"/>
    <w:semiHidden/>
    <w:unhideWhenUsed/>
    <w:rsid w:val="009F4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4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232869">
      <w:bodyDiv w:val="1"/>
      <w:marLeft w:val="0"/>
      <w:marRight w:val="0"/>
      <w:marTop w:val="0"/>
      <w:marBottom w:val="0"/>
      <w:divBdr>
        <w:top w:val="none" w:sz="0" w:space="0" w:color="auto"/>
        <w:left w:val="none" w:sz="0" w:space="0" w:color="auto"/>
        <w:bottom w:val="none" w:sz="0" w:space="0" w:color="auto"/>
        <w:right w:val="none" w:sz="0" w:space="0" w:color="auto"/>
      </w:divBdr>
    </w:div>
    <w:div w:id="574512279">
      <w:bodyDiv w:val="1"/>
      <w:marLeft w:val="0"/>
      <w:marRight w:val="0"/>
      <w:marTop w:val="0"/>
      <w:marBottom w:val="0"/>
      <w:divBdr>
        <w:top w:val="none" w:sz="0" w:space="0" w:color="auto"/>
        <w:left w:val="none" w:sz="0" w:space="0" w:color="auto"/>
        <w:bottom w:val="none" w:sz="0" w:space="0" w:color="auto"/>
        <w:right w:val="none" w:sz="0" w:space="0" w:color="auto"/>
      </w:divBdr>
    </w:div>
    <w:div w:id="764569056">
      <w:bodyDiv w:val="1"/>
      <w:marLeft w:val="0"/>
      <w:marRight w:val="0"/>
      <w:marTop w:val="0"/>
      <w:marBottom w:val="0"/>
      <w:divBdr>
        <w:top w:val="none" w:sz="0" w:space="0" w:color="auto"/>
        <w:left w:val="none" w:sz="0" w:space="0" w:color="auto"/>
        <w:bottom w:val="none" w:sz="0" w:space="0" w:color="auto"/>
        <w:right w:val="none" w:sz="0" w:space="0" w:color="auto"/>
      </w:divBdr>
    </w:div>
    <w:div w:id="1129472507">
      <w:bodyDiv w:val="1"/>
      <w:marLeft w:val="0"/>
      <w:marRight w:val="0"/>
      <w:marTop w:val="0"/>
      <w:marBottom w:val="0"/>
      <w:divBdr>
        <w:top w:val="none" w:sz="0" w:space="0" w:color="auto"/>
        <w:left w:val="none" w:sz="0" w:space="0" w:color="auto"/>
        <w:bottom w:val="none" w:sz="0" w:space="0" w:color="auto"/>
        <w:right w:val="none" w:sz="0" w:space="0" w:color="auto"/>
      </w:divBdr>
    </w:div>
    <w:div w:id="1175267221">
      <w:bodyDiv w:val="1"/>
      <w:marLeft w:val="0"/>
      <w:marRight w:val="0"/>
      <w:marTop w:val="0"/>
      <w:marBottom w:val="0"/>
      <w:divBdr>
        <w:top w:val="none" w:sz="0" w:space="0" w:color="auto"/>
        <w:left w:val="none" w:sz="0" w:space="0" w:color="auto"/>
        <w:bottom w:val="none" w:sz="0" w:space="0" w:color="auto"/>
        <w:right w:val="none" w:sz="0" w:space="0" w:color="auto"/>
      </w:divBdr>
    </w:div>
    <w:div w:id="130103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ealthypeople.gov/2020/disparities-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47F4F-BFB6-4F94-BDEB-B40DD20C1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53</Pages>
  <Words>20708</Words>
  <Characters>118042</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
    </vt:vector>
  </TitlesOfParts>
  <Company>NYU Langone Medical Center</Company>
  <LinksUpToDate>false</LinksUpToDate>
  <CharactersWithSpaces>138474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Renson</dc:creator>
  <cp:lastModifiedBy>Audrey Renson</cp:lastModifiedBy>
  <cp:revision>28</cp:revision>
  <dcterms:created xsi:type="dcterms:W3CDTF">2017-05-07T13:40:00Z</dcterms:created>
  <dcterms:modified xsi:type="dcterms:W3CDTF">2017-05-23T01:00:00Z</dcterms:modified>
</cp:coreProperties>
</file>